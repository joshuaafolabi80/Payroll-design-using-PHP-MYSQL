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55F" w:rsidRDefault="00F5755F" w:rsidP="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6" type="#_x0000_t75" style="width:60.75pt;height:18pt" o:ole="">
            <v:imagedata r:id="rId6" o:title=""/>
          </v:shape>
          <w:control r:id="rId7" w:name="DefaultOcxName" w:shapeid="_x0000_i1266"/>
        </w:object>
      </w:r>
    </w:p>
    <w:p w:rsidR="00F5755F" w:rsidRDefault="00F5755F" w:rsidP="00F5755F">
      <w:pPr>
        <w:pBdr>
          <w:top w:val="single" w:sz="6" w:space="1" w:color="auto"/>
        </w:pBdr>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Bottom of Form</w:t>
      </w:r>
    </w:p>
    <w:p w:rsidR="00F5755F" w:rsidRDefault="00F5755F" w:rsidP="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 Us </w:t>
      </w:r>
    </w:p>
    <w:p w:rsidR="00F5755F" w:rsidRDefault="00F5755F" w:rsidP="00F5755F">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F5755F" w:rsidRDefault="00623007" w:rsidP="00F5755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00F5755F">
          <w:rPr>
            <w:rStyle w:val="Hyperlink"/>
            <w:sz w:val="24"/>
            <w:szCs w:val="24"/>
          </w:rPr>
          <w:t xml:space="preserve">HTML5 </w:t>
        </w:r>
      </w:hyperlink>
    </w:p>
    <w:p w:rsidR="00F5755F" w:rsidRDefault="00623007" w:rsidP="00F5755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00F5755F">
          <w:rPr>
            <w:rStyle w:val="Hyperlink"/>
            <w:sz w:val="24"/>
            <w:szCs w:val="24"/>
          </w:rPr>
          <w:t xml:space="preserve">CSS3 </w:t>
        </w:r>
      </w:hyperlink>
    </w:p>
    <w:p w:rsidR="00F5755F" w:rsidRDefault="00623007" w:rsidP="00F5755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00F5755F">
          <w:rPr>
            <w:rStyle w:val="Hyperlink"/>
            <w:sz w:val="24"/>
            <w:szCs w:val="24"/>
          </w:rPr>
          <w:t xml:space="preserve">Javascript </w:t>
        </w:r>
      </w:hyperlink>
    </w:p>
    <w:p w:rsidR="00F5755F" w:rsidRDefault="00623007" w:rsidP="00F5755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00F5755F">
          <w:rPr>
            <w:rStyle w:val="Hyperlink"/>
            <w:sz w:val="24"/>
            <w:szCs w:val="24"/>
          </w:rPr>
          <w:t xml:space="preserve">Bootstrap 4 </w:t>
        </w:r>
      </w:hyperlink>
    </w:p>
    <w:p w:rsidR="00F5755F" w:rsidRDefault="00623007" w:rsidP="00F5755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00F5755F">
          <w:rPr>
            <w:rStyle w:val="Hyperlink"/>
            <w:sz w:val="24"/>
            <w:szCs w:val="24"/>
          </w:rPr>
          <w:t xml:space="preserve">Python </w:t>
        </w:r>
      </w:hyperlink>
    </w:p>
    <w:p w:rsidR="00F5755F" w:rsidRDefault="00623007" w:rsidP="00F5755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history="1">
        <w:r w:rsidR="00F5755F">
          <w:rPr>
            <w:rStyle w:val="Hyperlink"/>
            <w:sz w:val="24"/>
            <w:szCs w:val="24"/>
          </w:rPr>
          <w:t>Articles</w:t>
        </w:r>
      </w:hyperlink>
    </w:p>
    <w:p w:rsidR="00F5755F" w:rsidRDefault="00F5755F" w:rsidP="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Tutorial</w:t>
      </w:r>
    </w:p>
    <w:p w:rsidR="00F5755F" w:rsidRDefault="00623007" w:rsidP="00F5755F">
      <w:pPr>
        <w:spacing w:after="0" w:line="240" w:lineRule="auto"/>
        <w:rPr>
          <w:rFonts w:ascii="Times New Roman" w:eastAsia="Times New Roman" w:hAnsi="Times New Roman" w:cs="Times New Roman"/>
          <w:sz w:val="24"/>
          <w:szCs w:val="24"/>
        </w:rPr>
      </w:pPr>
      <w:hyperlink r:id="rId14" w:history="1">
        <w:r w:rsidR="00F5755F">
          <w:rPr>
            <w:rStyle w:val="Hyperlink"/>
            <w:sz w:val="24"/>
            <w:szCs w:val="24"/>
          </w:rPr>
          <w:t>CSS Introduction</w:t>
        </w:r>
      </w:hyperlink>
      <w:r w:rsidR="00F5755F">
        <w:rPr>
          <w:rFonts w:ascii="Times New Roman" w:eastAsia="Times New Roman" w:hAnsi="Times New Roman" w:cs="Times New Roman"/>
          <w:sz w:val="24"/>
          <w:szCs w:val="24"/>
        </w:rPr>
        <w:t xml:space="preserve"> </w:t>
      </w:r>
      <w:hyperlink r:id="rId15" w:history="1">
        <w:r w:rsidR="00F5755F">
          <w:rPr>
            <w:rStyle w:val="Hyperlink"/>
            <w:sz w:val="24"/>
            <w:szCs w:val="24"/>
          </w:rPr>
          <w:t>CSS Implementation</w:t>
        </w:r>
      </w:hyperlink>
      <w:r w:rsidR="00F5755F">
        <w:rPr>
          <w:rFonts w:ascii="Times New Roman" w:eastAsia="Times New Roman" w:hAnsi="Times New Roman" w:cs="Times New Roman"/>
          <w:sz w:val="24"/>
          <w:szCs w:val="24"/>
        </w:rPr>
        <w:t xml:space="preserve"> </w:t>
      </w:r>
      <w:hyperlink r:id="rId16" w:history="1">
        <w:r w:rsidR="00F5755F">
          <w:rPr>
            <w:rStyle w:val="Hyperlink"/>
            <w:sz w:val="24"/>
            <w:szCs w:val="24"/>
          </w:rPr>
          <w:t>CSS Syntax</w:t>
        </w:r>
      </w:hyperlink>
      <w:r w:rsidR="00F5755F">
        <w:rPr>
          <w:rFonts w:ascii="Times New Roman" w:eastAsia="Times New Roman" w:hAnsi="Times New Roman" w:cs="Times New Roman"/>
          <w:sz w:val="24"/>
          <w:szCs w:val="24"/>
        </w:rPr>
        <w:t xml:space="preserve"> </w:t>
      </w:r>
      <w:hyperlink r:id="rId17" w:history="1">
        <w:r w:rsidR="00F5755F">
          <w:rPr>
            <w:rStyle w:val="Hyperlink"/>
            <w:sz w:val="24"/>
            <w:szCs w:val="24"/>
          </w:rPr>
          <w:t>CSS Selector</w:t>
        </w:r>
      </w:hyperlink>
      <w:r w:rsidR="00F5755F">
        <w:rPr>
          <w:rFonts w:ascii="Times New Roman" w:eastAsia="Times New Roman" w:hAnsi="Times New Roman" w:cs="Times New Roman"/>
          <w:sz w:val="24"/>
          <w:szCs w:val="24"/>
        </w:rPr>
        <w:t xml:space="preserve"> </w:t>
      </w:r>
      <w:hyperlink r:id="rId18" w:history="1">
        <w:r w:rsidR="00F5755F">
          <w:rPr>
            <w:rStyle w:val="Hyperlink"/>
            <w:sz w:val="24"/>
            <w:szCs w:val="24"/>
          </w:rPr>
          <w:t>CSS Class</w:t>
        </w:r>
      </w:hyperlink>
      <w:r w:rsidR="00F5755F">
        <w:rPr>
          <w:rFonts w:ascii="Times New Roman" w:eastAsia="Times New Roman" w:hAnsi="Times New Roman" w:cs="Times New Roman"/>
          <w:sz w:val="24"/>
          <w:szCs w:val="24"/>
        </w:rPr>
        <w:t xml:space="preserve"> </w:t>
      </w:r>
      <w:hyperlink r:id="rId19" w:history="1">
        <w:r w:rsidR="00F5755F">
          <w:rPr>
            <w:rStyle w:val="Hyperlink"/>
            <w:sz w:val="24"/>
            <w:szCs w:val="24"/>
          </w:rPr>
          <w:t>CSS Id</w:t>
        </w:r>
      </w:hyperlink>
      <w:r w:rsidR="00F5755F">
        <w:rPr>
          <w:rFonts w:ascii="Times New Roman" w:eastAsia="Times New Roman" w:hAnsi="Times New Roman" w:cs="Times New Roman"/>
          <w:sz w:val="24"/>
          <w:szCs w:val="24"/>
        </w:rPr>
        <w:t xml:space="preserve"> </w:t>
      </w:r>
      <w:hyperlink r:id="rId20" w:history="1">
        <w:r w:rsidR="00F5755F">
          <w:rPr>
            <w:rStyle w:val="Hyperlink"/>
            <w:sz w:val="24"/>
            <w:szCs w:val="24"/>
          </w:rPr>
          <w:t>CSS Color</w:t>
        </w:r>
      </w:hyperlink>
      <w:r w:rsidR="00F5755F">
        <w:rPr>
          <w:rFonts w:ascii="Times New Roman" w:eastAsia="Times New Roman" w:hAnsi="Times New Roman" w:cs="Times New Roman"/>
          <w:sz w:val="24"/>
          <w:szCs w:val="24"/>
        </w:rPr>
        <w:t xml:space="preserve"> </w:t>
      </w:r>
      <w:hyperlink r:id="rId21" w:history="1">
        <w:r w:rsidR="00F5755F">
          <w:rPr>
            <w:rStyle w:val="Hyperlink"/>
            <w:sz w:val="24"/>
            <w:szCs w:val="24"/>
          </w:rPr>
          <w:t>CSS Background</w:t>
        </w:r>
      </w:hyperlink>
      <w:r w:rsidR="00F5755F">
        <w:rPr>
          <w:rFonts w:ascii="Times New Roman" w:eastAsia="Times New Roman" w:hAnsi="Times New Roman" w:cs="Times New Roman"/>
          <w:sz w:val="24"/>
          <w:szCs w:val="24"/>
        </w:rPr>
        <w:t xml:space="preserve"> </w:t>
      </w:r>
      <w:hyperlink r:id="rId22" w:history="1">
        <w:r w:rsidR="00F5755F">
          <w:rPr>
            <w:rStyle w:val="Hyperlink"/>
            <w:sz w:val="24"/>
            <w:szCs w:val="24"/>
          </w:rPr>
          <w:t>CSS Units</w:t>
        </w:r>
      </w:hyperlink>
      <w:r w:rsidR="00F5755F">
        <w:rPr>
          <w:rFonts w:ascii="Times New Roman" w:eastAsia="Times New Roman" w:hAnsi="Times New Roman" w:cs="Times New Roman"/>
          <w:sz w:val="24"/>
          <w:szCs w:val="24"/>
        </w:rPr>
        <w:t xml:space="preserve"> </w:t>
      </w:r>
      <w:hyperlink r:id="rId23" w:history="1">
        <w:r w:rsidR="00F5755F">
          <w:rPr>
            <w:rStyle w:val="Hyperlink"/>
            <w:sz w:val="24"/>
            <w:szCs w:val="24"/>
          </w:rPr>
          <w:t>CSS fonts</w:t>
        </w:r>
      </w:hyperlink>
      <w:r w:rsidR="00F5755F">
        <w:rPr>
          <w:rFonts w:ascii="Times New Roman" w:eastAsia="Times New Roman" w:hAnsi="Times New Roman" w:cs="Times New Roman"/>
          <w:sz w:val="24"/>
          <w:szCs w:val="24"/>
        </w:rPr>
        <w:t xml:space="preserve"> </w:t>
      </w:r>
      <w:hyperlink r:id="rId24" w:history="1">
        <w:r w:rsidR="00F5755F">
          <w:rPr>
            <w:rStyle w:val="Hyperlink"/>
            <w:sz w:val="24"/>
            <w:szCs w:val="24"/>
          </w:rPr>
          <w:t>CSS text</w:t>
        </w:r>
      </w:hyperlink>
      <w:r w:rsidR="00F5755F">
        <w:rPr>
          <w:rFonts w:ascii="Times New Roman" w:eastAsia="Times New Roman" w:hAnsi="Times New Roman" w:cs="Times New Roman"/>
          <w:sz w:val="24"/>
          <w:szCs w:val="24"/>
        </w:rPr>
        <w:t xml:space="preserve"> </w:t>
      </w:r>
      <w:hyperlink r:id="rId25" w:history="1">
        <w:r w:rsidR="00F5755F">
          <w:rPr>
            <w:rStyle w:val="Hyperlink"/>
            <w:sz w:val="24"/>
            <w:szCs w:val="24"/>
          </w:rPr>
          <w:t>CSS Links</w:t>
        </w:r>
      </w:hyperlink>
      <w:r w:rsidR="00F5755F">
        <w:rPr>
          <w:rFonts w:ascii="Times New Roman" w:eastAsia="Times New Roman" w:hAnsi="Times New Roman" w:cs="Times New Roman"/>
          <w:sz w:val="24"/>
          <w:szCs w:val="24"/>
        </w:rPr>
        <w:t xml:space="preserve"> </w:t>
      </w:r>
      <w:hyperlink r:id="rId26" w:history="1">
        <w:r w:rsidR="00F5755F">
          <w:rPr>
            <w:rStyle w:val="Hyperlink"/>
            <w:sz w:val="24"/>
            <w:szCs w:val="24"/>
          </w:rPr>
          <w:t>CSS Lists</w:t>
        </w:r>
      </w:hyperlink>
      <w:r w:rsidR="00F5755F">
        <w:rPr>
          <w:rFonts w:ascii="Times New Roman" w:eastAsia="Times New Roman" w:hAnsi="Times New Roman" w:cs="Times New Roman"/>
          <w:sz w:val="24"/>
          <w:szCs w:val="24"/>
        </w:rPr>
        <w:t xml:space="preserve"> </w:t>
      </w:r>
      <w:hyperlink r:id="rId27" w:history="1">
        <w:r w:rsidR="00F5755F">
          <w:rPr>
            <w:rStyle w:val="Hyperlink"/>
            <w:sz w:val="24"/>
            <w:szCs w:val="24"/>
          </w:rPr>
          <w:t>CSS Tables</w:t>
        </w:r>
      </w:hyperlink>
      <w:r w:rsidR="00F5755F">
        <w:rPr>
          <w:rFonts w:ascii="Times New Roman" w:eastAsia="Times New Roman" w:hAnsi="Times New Roman" w:cs="Times New Roman"/>
          <w:sz w:val="24"/>
          <w:szCs w:val="24"/>
        </w:rPr>
        <w:t xml:space="preserve"> </w:t>
      </w:r>
      <w:hyperlink r:id="rId28" w:history="1">
        <w:r w:rsidR="00F5755F">
          <w:rPr>
            <w:rStyle w:val="Hyperlink"/>
            <w:sz w:val="24"/>
            <w:szCs w:val="24"/>
          </w:rPr>
          <w:t>CSS Height /width</w:t>
        </w:r>
      </w:hyperlink>
      <w:r w:rsidR="00F5755F">
        <w:rPr>
          <w:rFonts w:ascii="Times New Roman" w:eastAsia="Times New Roman" w:hAnsi="Times New Roman" w:cs="Times New Roman"/>
          <w:sz w:val="24"/>
          <w:szCs w:val="24"/>
        </w:rPr>
        <w:t xml:space="preserve"> </w:t>
      </w:r>
    </w:p>
    <w:p w:rsidR="00F5755F" w:rsidRDefault="00F5755F" w:rsidP="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box model</w:t>
      </w:r>
    </w:p>
    <w:p w:rsidR="00F5755F" w:rsidRDefault="00623007" w:rsidP="00F5755F">
      <w:pPr>
        <w:spacing w:after="0" w:line="240" w:lineRule="auto"/>
        <w:rPr>
          <w:rFonts w:ascii="Times New Roman" w:eastAsia="Times New Roman" w:hAnsi="Times New Roman" w:cs="Times New Roman"/>
          <w:sz w:val="24"/>
          <w:szCs w:val="24"/>
        </w:rPr>
      </w:pPr>
      <w:hyperlink r:id="rId29" w:history="1">
        <w:r w:rsidR="00F5755F">
          <w:rPr>
            <w:rStyle w:val="Hyperlink"/>
            <w:sz w:val="24"/>
            <w:szCs w:val="24"/>
          </w:rPr>
          <w:t>CSS Box Model</w:t>
        </w:r>
      </w:hyperlink>
      <w:r w:rsidR="00F5755F">
        <w:rPr>
          <w:rFonts w:ascii="Times New Roman" w:eastAsia="Times New Roman" w:hAnsi="Times New Roman" w:cs="Times New Roman"/>
          <w:sz w:val="24"/>
          <w:szCs w:val="24"/>
        </w:rPr>
        <w:t xml:space="preserve"> </w:t>
      </w:r>
      <w:hyperlink r:id="rId30" w:history="1">
        <w:r w:rsidR="00F5755F">
          <w:rPr>
            <w:rStyle w:val="Hyperlink"/>
            <w:sz w:val="24"/>
            <w:szCs w:val="24"/>
          </w:rPr>
          <w:t>CSS Borders</w:t>
        </w:r>
      </w:hyperlink>
      <w:r w:rsidR="00F5755F">
        <w:rPr>
          <w:rFonts w:ascii="Times New Roman" w:eastAsia="Times New Roman" w:hAnsi="Times New Roman" w:cs="Times New Roman"/>
          <w:sz w:val="24"/>
          <w:szCs w:val="24"/>
        </w:rPr>
        <w:t xml:space="preserve"> </w:t>
      </w:r>
      <w:hyperlink r:id="rId31" w:history="1">
        <w:r w:rsidR="00F5755F">
          <w:rPr>
            <w:rStyle w:val="Hyperlink"/>
            <w:sz w:val="24"/>
            <w:szCs w:val="24"/>
          </w:rPr>
          <w:t>CSS Margins</w:t>
        </w:r>
      </w:hyperlink>
      <w:r w:rsidR="00F5755F">
        <w:rPr>
          <w:rFonts w:ascii="Times New Roman" w:eastAsia="Times New Roman" w:hAnsi="Times New Roman" w:cs="Times New Roman"/>
          <w:sz w:val="24"/>
          <w:szCs w:val="24"/>
        </w:rPr>
        <w:t xml:space="preserve"> </w:t>
      </w:r>
      <w:hyperlink r:id="rId32" w:history="1">
        <w:r w:rsidR="00F5755F">
          <w:rPr>
            <w:rStyle w:val="Hyperlink"/>
            <w:sz w:val="24"/>
            <w:szCs w:val="24"/>
          </w:rPr>
          <w:t>CSS Padding</w:t>
        </w:r>
      </w:hyperlink>
      <w:r w:rsidR="00F5755F">
        <w:rPr>
          <w:rFonts w:ascii="Times New Roman" w:eastAsia="Times New Roman" w:hAnsi="Times New Roman" w:cs="Times New Roman"/>
          <w:sz w:val="24"/>
          <w:szCs w:val="24"/>
        </w:rPr>
        <w:t xml:space="preserve"> </w:t>
      </w:r>
    </w:p>
    <w:p w:rsidR="00F5755F" w:rsidRDefault="00F5755F" w:rsidP="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advanced</w:t>
      </w:r>
    </w:p>
    <w:p w:rsidR="00F5755F" w:rsidRDefault="00623007" w:rsidP="00F5755F">
      <w:pPr>
        <w:spacing w:after="0" w:line="240" w:lineRule="auto"/>
        <w:rPr>
          <w:rFonts w:ascii="Times New Roman" w:eastAsia="Times New Roman" w:hAnsi="Times New Roman" w:cs="Times New Roman"/>
          <w:sz w:val="24"/>
          <w:szCs w:val="24"/>
        </w:rPr>
      </w:pPr>
      <w:hyperlink r:id="rId33" w:history="1">
        <w:r w:rsidR="00F5755F">
          <w:rPr>
            <w:rStyle w:val="Hyperlink"/>
            <w:sz w:val="24"/>
            <w:szCs w:val="24"/>
          </w:rPr>
          <w:t>CSS Outline</w:t>
        </w:r>
      </w:hyperlink>
      <w:r w:rsidR="00F5755F">
        <w:rPr>
          <w:rFonts w:ascii="Times New Roman" w:eastAsia="Times New Roman" w:hAnsi="Times New Roman" w:cs="Times New Roman"/>
          <w:sz w:val="24"/>
          <w:szCs w:val="24"/>
        </w:rPr>
        <w:t xml:space="preserve"> </w:t>
      </w:r>
      <w:hyperlink r:id="rId34" w:history="1">
        <w:r w:rsidR="00F5755F">
          <w:rPr>
            <w:rStyle w:val="Hyperlink"/>
            <w:sz w:val="24"/>
            <w:szCs w:val="24"/>
          </w:rPr>
          <w:t>CSS Overflow</w:t>
        </w:r>
      </w:hyperlink>
      <w:r w:rsidR="00F5755F">
        <w:rPr>
          <w:rFonts w:ascii="Times New Roman" w:eastAsia="Times New Roman" w:hAnsi="Times New Roman" w:cs="Times New Roman"/>
          <w:sz w:val="24"/>
          <w:szCs w:val="24"/>
        </w:rPr>
        <w:t xml:space="preserve"> </w:t>
      </w:r>
      <w:hyperlink r:id="rId35" w:history="1">
        <w:r w:rsidR="00F5755F">
          <w:rPr>
            <w:rStyle w:val="Hyperlink"/>
            <w:sz w:val="24"/>
            <w:szCs w:val="24"/>
          </w:rPr>
          <w:t>CSS Cursor</w:t>
        </w:r>
      </w:hyperlink>
      <w:r w:rsidR="00F5755F">
        <w:rPr>
          <w:rFonts w:ascii="Times New Roman" w:eastAsia="Times New Roman" w:hAnsi="Times New Roman" w:cs="Times New Roman"/>
          <w:sz w:val="24"/>
          <w:szCs w:val="24"/>
        </w:rPr>
        <w:t xml:space="preserve"> </w:t>
      </w:r>
      <w:hyperlink r:id="rId36" w:history="1">
        <w:r w:rsidR="00F5755F">
          <w:rPr>
            <w:rStyle w:val="Hyperlink"/>
            <w:sz w:val="24"/>
            <w:szCs w:val="24"/>
          </w:rPr>
          <w:t>CSS Position</w:t>
        </w:r>
      </w:hyperlink>
      <w:r w:rsidR="00F5755F">
        <w:rPr>
          <w:rFonts w:ascii="Times New Roman" w:eastAsia="Times New Roman" w:hAnsi="Times New Roman" w:cs="Times New Roman"/>
          <w:sz w:val="24"/>
          <w:szCs w:val="24"/>
        </w:rPr>
        <w:t xml:space="preserve"> </w:t>
      </w:r>
      <w:hyperlink r:id="rId37" w:history="1">
        <w:r w:rsidR="00F5755F">
          <w:rPr>
            <w:rStyle w:val="Hyperlink"/>
            <w:sz w:val="24"/>
            <w:szCs w:val="24"/>
          </w:rPr>
          <w:t>CSS Display</w:t>
        </w:r>
      </w:hyperlink>
      <w:r w:rsidR="00F5755F">
        <w:rPr>
          <w:rFonts w:ascii="Times New Roman" w:eastAsia="Times New Roman" w:hAnsi="Times New Roman" w:cs="Times New Roman"/>
          <w:sz w:val="24"/>
          <w:szCs w:val="24"/>
        </w:rPr>
        <w:t xml:space="preserve"> </w:t>
      </w:r>
      <w:hyperlink r:id="rId38" w:history="1">
        <w:r w:rsidR="00F5755F">
          <w:rPr>
            <w:rStyle w:val="Hyperlink"/>
            <w:sz w:val="24"/>
            <w:szCs w:val="24"/>
          </w:rPr>
          <w:t>CSS shadow</w:t>
        </w:r>
      </w:hyperlink>
      <w:r w:rsidR="00F5755F">
        <w:rPr>
          <w:rFonts w:ascii="Times New Roman" w:eastAsia="Times New Roman" w:hAnsi="Times New Roman" w:cs="Times New Roman"/>
          <w:sz w:val="24"/>
          <w:szCs w:val="24"/>
        </w:rPr>
        <w:t xml:space="preserve"> </w:t>
      </w:r>
      <w:hyperlink r:id="rId39" w:history="1">
        <w:r w:rsidR="00F5755F">
          <w:rPr>
            <w:rStyle w:val="Hyperlink"/>
            <w:sz w:val="24"/>
            <w:szCs w:val="24"/>
          </w:rPr>
          <w:t>CSS Float</w:t>
        </w:r>
      </w:hyperlink>
      <w:r w:rsidR="00F5755F">
        <w:rPr>
          <w:rFonts w:ascii="Times New Roman" w:eastAsia="Times New Roman" w:hAnsi="Times New Roman" w:cs="Times New Roman"/>
          <w:sz w:val="24"/>
          <w:szCs w:val="24"/>
        </w:rPr>
        <w:t xml:space="preserve"> </w:t>
      </w:r>
      <w:hyperlink r:id="rId40" w:history="1">
        <w:r w:rsidR="00F5755F">
          <w:rPr>
            <w:rStyle w:val="Hyperlink"/>
            <w:sz w:val="24"/>
            <w:szCs w:val="24"/>
          </w:rPr>
          <w:t>CSS Align</w:t>
        </w:r>
      </w:hyperlink>
      <w:r w:rsidR="00F5755F">
        <w:rPr>
          <w:rFonts w:ascii="Times New Roman" w:eastAsia="Times New Roman" w:hAnsi="Times New Roman" w:cs="Times New Roman"/>
          <w:sz w:val="24"/>
          <w:szCs w:val="24"/>
        </w:rPr>
        <w:t xml:space="preserve"> </w:t>
      </w:r>
      <w:hyperlink r:id="rId41" w:history="1">
        <w:r w:rsidR="00F5755F">
          <w:rPr>
            <w:rStyle w:val="Hyperlink"/>
            <w:sz w:val="24"/>
            <w:szCs w:val="24"/>
          </w:rPr>
          <w:t>CSS Icons</w:t>
        </w:r>
      </w:hyperlink>
      <w:r w:rsidR="00F5755F">
        <w:rPr>
          <w:rFonts w:ascii="Times New Roman" w:eastAsia="Times New Roman" w:hAnsi="Times New Roman" w:cs="Times New Roman"/>
          <w:sz w:val="24"/>
          <w:szCs w:val="24"/>
        </w:rPr>
        <w:t xml:space="preserve"> </w:t>
      </w:r>
      <w:hyperlink r:id="rId42" w:history="1">
        <w:r w:rsidR="00F5755F">
          <w:rPr>
            <w:rStyle w:val="Hyperlink"/>
            <w:sz w:val="24"/>
            <w:szCs w:val="24"/>
          </w:rPr>
          <w:t>CSS Buttons</w:t>
        </w:r>
      </w:hyperlink>
      <w:r w:rsidR="00F5755F">
        <w:rPr>
          <w:rFonts w:ascii="Times New Roman" w:eastAsia="Times New Roman" w:hAnsi="Times New Roman" w:cs="Times New Roman"/>
          <w:sz w:val="24"/>
          <w:szCs w:val="24"/>
        </w:rPr>
        <w:t xml:space="preserve"> </w:t>
      </w:r>
      <w:hyperlink r:id="rId43" w:history="1">
        <w:r w:rsidR="00F5755F">
          <w:rPr>
            <w:rStyle w:val="Hyperlink"/>
            <w:sz w:val="24"/>
            <w:szCs w:val="24"/>
          </w:rPr>
          <w:t>CSS Form</w:t>
        </w:r>
      </w:hyperlink>
      <w:r w:rsidR="00F5755F">
        <w:rPr>
          <w:rFonts w:ascii="Times New Roman" w:eastAsia="Times New Roman" w:hAnsi="Times New Roman" w:cs="Times New Roman"/>
          <w:sz w:val="24"/>
          <w:szCs w:val="24"/>
        </w:rPr>
        <w:t xml:space="preserve"> </w:t>
      </w:r>
      <w:hyperlink r:id="rId44" w:history="1">
        <w:r w:rsidR="00F5755F">
          <w:rPr>
            <w:rStyle w:val="Hyperlink"/>
            <w:sz w:val="24"/>
            <w:szCs w:val="24"/>
          </w:rPr>
          <w:t>CSS Combinators</w:t>
        </w:r>
      </w:hyperlink>
      <w:r w:rsidR="00F5755F">
        <w:rPr>
          <w:rFonts w:ascii="Times New Roman" w:eastAsia="Times New Roman" w:hAnsi="Times New Roman" w:cs="Times New Roman"/>
          <w:sz w:val="24"/>
          <w:szCs w:val="24"/>
        </w:rPr>
        <w:t xml:space="preserve"> </w:t>
      </w:r>
      <w:hyperlink r:id="rId45" w:history="1">
        <w:r w:rsidR="00F5755F">
          <w:rPr>
            <w:rStyle w:val="Hyperlink"/>
            <w:sz w:val="24"/>
            <w:szCs w:val="24"/>
          </w:rPr>
          <w:t>CSS Specificity</w:t>
        </w:r>
      </w:hyperlink>
      <w:r w:rsidR="00F5755F">
        <w:rPr>
          <w:rFonts w:ascii="Times New Roman" w:eastAsia="Times New Roman" w:hAnsi="Times New Roman" w:cs="Times New Roman"/>
          <w:sz w:val="24"/>
          <w:szCs w:val="24"/>
        </w:rPr>
        <w:t xml:space="preserve"> </w:t>
      </w:r>
      <w:hyperlink r:id="rId46" w:history="1">
        <w:r w:rsidR="00F5755F">
          <w:rPr>
            <w:rStyle w:val="Hyperlink"/>
            <w:sz w:val="24"/>
            <w:szCs w:val="24"/>
          </w:rPr>
          <w:t>CSS 2D transforms</w:t>
        </w:r>
      </w:hyperlink>
      <w:r w:rsidR="00F5755F">
        <w:rPr>
          <w:rFonts w:ascii="Times New Roman" w:eastAsia="Times New Roman" w:hAnsi="Times New Roman" w:cs="Times New Roman"/>
          <w:sz w:val="24"/>
          <w:szCs w:val="24"/>
        </w:rPr>
        <w:t xml:space="preserve"> </w:t>
      </w:r>
      <w:hyperlink r:id="rId47" w:history="1">
        <w:r w:rsidR="00F5755F">
          <w:rPr>
            <w:rStyle w:val="Hyperlink"/>
            <w:sz w:val="24"/>
            <w:szCs w:val="24"/>
          </w:rPr>
          <w:t>CSS 3D transforms</w:t>
        </w:r>
      </w:hyperlink>
      <w:r w:rsidR="00F5755F">
        <w:rPr>
          <w:rFonts w:ascii="Times New Roman" w:eastAsia="Times New Roman" w:hAnsi="Times New Roman" w:cs="Times New Roman"/>
          <w:sz w:val="24"/>
          <w:szCs w:val="24"/>
        </w:rPr>
        <w:t xml:space="preserve"> </w:t>
      </w:r>
      <w:hyperlink r:id="rId48" w:history="1">
        <w:r w:rsidR="00F5755F">
          <w:rPr>
            <w:rStyle w:val="Hyperlink"/>
            <w:sz w:val="24"/>
            <w:szCs w:val="24"/>
          </w:rPr>
          <w:t>CSS transition</w:t>
        </w:r>
      </w:hyperlink>
      <w:r w:rsidR="00F5755F">
        <w:rPr>
          <w:rFonts w:ascii="Times New Roman" w:eastAsia="Times New Roman" w:hAnsi="Times New Roman" w:cs="Times New Roman"/>
          <w:sz w:val="24"/>
          <w:szCs w:val="24"/>
        </w:rPr>
        <w:t xml:space="preserve"> </w:t>
      </w:r>
      <w:hyperlink r:id="rId49" w:history="1">
        <w:r w:rsidR="00F5755F">
          <w:rPr>
            <w:rStyle w:val="Hyperlink"/>
            <w:sz w:val="24"/>
            <w:szCs w:val="24"/>
          </w:rPr>
          <w:t>CSS Animation</w:t>
        </w:r>
      </w:hyperlink>
      <w:r w:rsidR="00F5755F">
        <w:rPr>
          <w:rFonts w:ascii="Times New Roman" w:eastAsia="Times New Roman" w:hAnsi="Times New Roman" w:cs="Times New Roman"/>
          <w:sz w:val="24"/>
          <w:szCs w:val="24"/>
        </w:rPr>
        <w:t xml:space="preserve"> </w:t>
      </w:r>
      <w:hyperlink r:id="rId50" w:history="1">
        <w:r w:rsidR="00F5755F">
          <w:rPr>
            <w:rStyle w:val="Hyperlink"/>
            <w:sz w:val="24"/>
            <w:szCs w:val="24"/>
          </w:rPr>
          <w:t>CSS variable</w:t>
        </w:r>
      </w:hyperlink>
      <w:r w:rsidR="00F5755F">
        <w:rPr>
          <w:rFonts w:ascii="Times New Roman" w:eastAsia="Times New Roman" w:hAnsi="Times New Roman" w:cs="Times New Roman"/>
          <w:sz w:val="24"/>
          <w:szCs w:val="24"/>
        </w:rPr>
        <w:t xml:space="preserve"> </w:t>
      </w:r>
      <w:hyperlink r:id="rId51" w:history="1">
        <w:r w:rsidR="00F5755F">
          <w:rPr>
            <w:rStyle w:val="Hyperlink"/>
            <w:sz w:val="24"/>
            <w:szCs w:val="24"/>
          </w:rPr>
          <w:t>CSS Pagination</w:t>
        </w:r>
      </w:hyperlink>
      <w:r w:rsidR="00F5755F">
        <w:rPr>
          <w:rFonts w:ascii="Times New Roman" w:eastAsia="Times New Roman" w:hAnsi="Times New Roman" w:cs="Times New Roman"/>
          <w:sz w:val="24"/>
          <w:szCs w:val="24"/>
        </w:rPr>
        <w:t xml:space="preserve"> </w:t>
      </w:r>
      <w:hyperlink r:id="rId52" w:history="1">
        <w:r w:rsidR="00F5755F">
          <w:rPr>
            <w:rStyle w:val="Hyperlink"/>
            <w:sz w:val="24"/>
            <w:szCs w:val="24"/>
          </w:rPr>
          <w:t>CSS flexbox</w:t>
        </w:r>
      </w:hyperlink>
      <w:r w:rsidR="00F5755F">
        <w:rPr>
          <w:rFonts w:ascii="Times New Roman" w:eastAsia="Times New Roman" w:hAnsi="Times New Roman" w:cs="Times New Roman"/>
          <w:sz w:val="24"/>
          <w:szCs w:val="24"/>
        </w:rPr>
        <w:t xml:space="preserve"> </w:t>
      </w:r>
      <w:hyperlink r:id="rId53" w:history="1">
        <w:r w:rsidR="00F5755F">
          <w:rPr>
            <w:rStyle w:val="Hyperlink"/>
            <w:sz w:val="24"/>
            <w:szCs w:val="24"/>
          </w:rPr>
          <w:t>CSS Media Queries</w:t>
        </w:r>
      </w:hyperlink>
      <w:r w:rsidR="00F5755F">
        <w:rPr>
          <w:rFonts w:ascii="Times New Roman" w:eastAsia="Times New Roman" w:hAnsi="Times New Roman" w:cs="Times New Roman"/>
          <w:sz w:val="24"/>
          <w:szCs w:val="24"/>
        </w:rPr>
        <w:t xml:space="preserve"> </w:t>
      </w:r>
    </w:p>
    <w:p w:rsidR="00F5755F" w:rsidRDefault="00F5755F" w:rsidP="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MISCELLANEOUS</w:t>
      </w:r>
    </w:p>
    <w:p w:rsidR="00F5755F" w:rsidRDefault="00623007" w:rsidP="00F5755F">
      <w:pPr>
        <w:spacing w:after="0" w:line="240" w:lineRule="auto"/>
        <w:rPr>
          <w:rFonts w:ascii="Times New Roman" w:eastAsia="Times New Roman" w:hAnsi="Times New Roman" w:cs="Times New Roman"/>
          <w:sz w:val="24"/>
          <w:szCs w:val="24"/>
        </w:rPr>
      </w:pPr>
      <w:hyperlink r:id="rId54" w:history="1">
        <w:r w:rsidR="00F5755F">
          <w:rPr>
            <w:rStyle w:val="Hyperlink"/>
            <w:sz w:val="24"/>
            <w:szCs w:val="24"/>
          </w:rPr>
          <w:t>How to center a div in CSS</w:t>
        </w:r>
      </w:hyperlink>
      <w:r w:rsidR="00F5755F">
        <w:rPr>
          <w:rFonts w:ascii="Times New Roman" w:eastAsia="Times New Roman" w:hAnsi="Times New Roman" w:cs="Times New Roman"/>
          <w:sz w:val="24"/>
          <w:szCs w:val="24"/>
        </w:rPr>
        <w:t xml:space="preserve"> </w:t>
      </w:r>
      <w:hyperlink r:id="rId55" w:history="1">
        <w:r w:rsidR="00F5755F">
          <w:rPr>
            <w:rStyle w:val="Hyperlink"/>
            <w:sz w:val="24"/>
            <w:szCs w:val="24"/>
          </w:rPr>
          <w:t>How to center an image in CSS</w:t>
        </w:r>
      </w:hyperlink>
      <w:r w:rsidR="00F5755F">
        <w:rPr>
          <w:rFonts w:ascii="Times New Roman" w:eastAsia="Times New Roman" w:hAnsi="Times New Roman" w:cs="Times New Roman"/>
          <w:sz w:val="24"/>
          <w:szCs w:val="24"/>
        </w:rPr>
        <w:t xml:space="preserve"> </w:t>
      </w:r>
    </w:p>
    <w:p w:rsidR="00F5755F" w:rsidRDefault="00F5755F" w:rsidP="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0"/>
          <w:szCs w:val="20"/>
        </w:rPr>
        <w:drawing>
          <wp:inline distT="0" distB="0" distL="0" distR="0">
            <wp:extent cx="828675" cy="171450"/>
            <wp:effectExtent l="0" t="0" r="9525" b="0"/>
            <wp:docPr id="3" name="Picture 3" descr="Description: Description: Description: Description: Ezoic">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Ezoic">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28675" cy="171450"/>
                    </a:xfrm>
                    <a:prstGeom prst="rect">
                      <a:avLst/>
                    </a:prstGeom>
                    <a:noFill/>
                    <a:ln>
                      <a:noFill/>
                    </a:ln>
                  </pic:spPr>
                </pic:pic>
              </a:graphicData>
            </a:graphic>
          </wp:inline>
        </w:drawing>
      </w:r>
      <w:r>
        <w:rPr>
          <w:rFonts w:ascii="Times New Roman" w:eastAsia="Times New Roman" w:hAnsi="Times New Roman" w:cs="Times New Roman"/>
          <w:color w:val="A5A5A5"/>
          <w:sz w:val="24"/>
          <w:szCs w:val="24"/>
        </w:rPr>
        <w:t>report this ad</w:t>
      </w:r>
      <w:r>
        <w:rPr>
          <w:rFonts w:ascii="Times New Roman" w:eastAsia="Times New Roman" w:hAnsi="Times New Roman" w:cs="Times New Roman"/>
          <w:sz w:val="24"/>
          <w:szCs w:val="24"/>
        </w:rPr>
        <w:t xml:space="preserve"> </w:t>
      </w:r>
    </w:p>
    <w:p w:rsidR="00F5755F" w:rsidRDefault="00F5755F" w:rsidP="00F5755F">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CSS Tutorial - An Introduction To CSS</w:t>
      </w:r>
    </w:p>
    <w:p w:rsidR="00F5755F" w:rsidRDefault="00623007" w:rsidP="00F5755F">
      <w:pPr>
        <w:spacing w:after="0" w:line="240" w:lineRule="auto"/>
        <w:rPr>
          <w:rFonts w:ascii="Times New Roman" w:eastAsia="Times New Roman" w:hAnsi="Times New Roman" w:cs="Times New Roman"/>
          <w:sz w:val="24"/>
          <w:szCs w:val="24"/>
        </w:rPr>
      </w:pPr>
      <w:hyperlink r:id="rId58" w:history="1">
        <w:r w:rsidR="00F5755F">
          <w:rPr>
            <w:rStyle w:val="Hyperlink"/>
            <w:rFonts w:ascii="Calibri" w:hAnsi="Calibri" w:cs="Calibri"/>
            <w:sz w:val="24"/>
            <w:szCs w:val="24"/>
          </w:rPr>
          <w:t>❮</w:t>
        </w:r>
        <w:r w:rsidR="00F5755F">
          <w:rPr>
            <w:rStyle w:val="Hyperlink"/>
            <w:sz w:val="24"/>
            <w:szCs w:val="24"/>
          </w:rPr>
          <w:t xml:space="preserve"> Home</w:t>
        </w:r>
      </w:hyperlink>
      <w:r w:rsidR="00F5755F">
        <w:rPr>
          <w:rFonts w:ascii="Times New Roman" w:eastAsia="Times New Roman" w:hAnsi="Times New Roman" w:cs="Times New Roman"/>
          <w:sz w:val="24"/>
          <w:szCs w:val="24"/>
        </w:rPr>
        <w:t xml:space="preserve"> </w:t>
      </w:r>
      <w:hyperlink r:id="rId59" w:history="1">
        <w:r w:rsidR="00F5755F">
          <w:rPr>
            <w:rStyle w:val="Hyperlink"/>
            <w:sz w:val="24"/>
            <w:szCs w:val="24"/>
          </w:rPr>
          <w:t xml:space="preserve">Next </w:t>
        </w:r>
        <w:r w:rsidR="00F5755F">
          <w:rPr>
            <w:rStyle w:val="Hyperlink"/>
            <w:rFonts w:ascii="Calibri" w:hAnsi="Calibri" w:cs="Calibri"/>
            <w:sz w:val="24"/>
            <w:szCs w:val="24"/>
          </w:rPr>
          <w:t>❯</w:t>
        </w:r>
      </w:hyperlink>
      <w:r w:rsidR="00F5755F">
        <w:rPr>
          <w:rFonts w:ascii="Times New Roman" w:eastAsia="Times New Roman" w:hAnsi="Times New Roman" w:cs="Times New Roman"/>
          <w:sz w:val="24"/>
          <w:szCs w:val="24"/>
        </w:rPr>
        <w:t xml:space="preserve"> </w:t>
      </w:r>
    </w:p>
    <w:p w:rsidR="00F5755F" w:rsidRDefault="00623007" w:rsidP="00F57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468pt;height:1.5pt" o:hralign="center" o:hrstd="t" o:hr="t" fillcolor="#a0a0a0" stroked="f"/>
        </w:pic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2 basic things that we need to design a static website?</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the </w:t>
      </w:r>
      <w:hyperlink r:id="rId60" w:tgtFrame="_blank" w:history="1">
        <w:r>
          <w:rPr>
            <w:rStyle w:val="Hyperlink"/>
            <w:sz w:val="24"/>
            <w:szCs w:val="24"/>
          </w:rPr>
          <w:t>HTML</w:t>
        </w:r>
      </w:hyperlink>
      <w:r>
        <w:rPr>
          <w:rFonts w:ascii="Times New Roman" w:eastAsia="Times New Roman" w:hAnsi="Times New Roman" w:cs="Times New Roman"/>
          <w:sz w:val="24"/>
          <w:szCs w:val="24"/>
        </w:rPr>
        <w:t xml:space="preserve"> and CSS. HTML creates the structure of a website and CSS gives shapes, designs, and colors to the website.</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CSS tutorial you are going to learn all about CSS, its use, what it can do, why do we need it, and how to use it. You will learn how to create a website with CSS and how to use it to create a website that looks good and works well.</w:t>
      </w:r>
    </w:p>
    <w:p w:rsidR="00F5755F" w:rsidRDefault="00F5755F" w:rsidP="00F5755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What is CSS?</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CSS stands for </w:t>
      </w:r>
      <w:r>
        <w:rPr>
          <w:rFonts w:ascii="Times New Roman" w:eastAsia="Times New Roman" w:hAnsi="Times New Roman" w:cs="Times New Roman"/>
          <w:b/>
          <w:bCs/>
          <w:sz w:val="24"/>
          <w:szCs w:val="24"/>
        </w:rPr>
        <w:t>Cascading Style Sheets</w:t>
      </w:r>
      <w:r>
        <w:rPr>
          <w:rFonts w:ascii="Times New Roman" w:eastAsia="Times New Roman" w:hAnsi="Times New Roman" w:cs="Times New Roman"/>
          <w:sz w:val="24"/>
          <w:szCs w:val="24"/>
        </w:rPr>
        <w:t>. CSS is a language that describes the style of an HTML document.</w:t>
      </w:r>
    </w:p>
    <w:p w:rsidR="00F5755F" w:rsidRDefault="00F5755F" w:rsidP="00F5755F">
      <w:pPr>
        <w:spacing w:after="0" w:line="240" w:lineRule="auto"/>
        <w:rPr>
          <w:rFonts w:ascii="Times New Roman" w:eastAsia="Times New Roman" w:hAnsi="Times New Roman" w:cs="Times New Roman"/>
          <w:sz w:val="24"/>
          <w:szCs w:val="24"/>
        </w:rPr>
      </w:pPr>
      <w:r>
        <w:rPr>
          <w:noProof/>
        </w:rPr>
        <mc:AlternateContent>
          <mc:Choice Requires="wps">
            <w:drawing>
              <wp:inline distT="0" distB="0" distL="0" distR="0">
                <wp:extent cx="304800" cy="304800"/>
                <wp:effectExtent l="0" t="0" r="0" b="0"/>
                <wp:docPr id="7" name="Rectangle 7" descr="introduction to C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introduction to C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HlFTD7GAgAA0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describes how HTML elements should be displayed its size, its color, its position, its orientation all are decided by CSS.</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is a stylesheet language, a language for describing the presentation of a document written in a markup language.</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CSS has an old history and its current version is called </w:t>
      </w:r>
      <w:r>
        <w:rPr>
          <w:rFonts w:ascii="Times New Roman" w:eastAsia="Times New Roman" w:hAnsi="Times New Roman" w:cs="Times New Roman"/>
          <w:b/>
          <w:bCs/>
          <w:sz w:val="24"/>
          <w:szCs w:val="24"/>
        </w:rPr>
        <w:t>CSS3</w:t>
      </w:r>
      <w:r>
        <w:rPr>
          <w:rFonts w:ascii="Times New Roman" w:eastAsia="Times New Roman" w:hAnsi="Times New Roman" w:cs="Times New Roman"/>
          <w:sz w:val="24"/>
          <w:szCs w:val="24"/>
        </w:rPr>
        <w:t>. CSS3 is a combination of the old version + some new specifications like a media query, namespace, selector, etc.</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works with </w:t>
      </w:r>
      <w:hyperlink r:id="rId61" w:tgtFrame="_blank" w:history="1">
        <w:r>
          <w:rPr>
            <w:rStyle w:val="Hyperlink"/>
            <w:sz w:val="24"/>
            <w:szCs w:val="24"/>
          </w:rPr>
          <w:t>HTML</w:t>
        </w:r>
      </w:hyperlink>
      <w:r>
        <w:rPr>
          <w:rFonts w:ascii="Times New Roman" w:eastAsia="Times New Roman" w:hAnsi="Times New Roman" w:cs="Times New Roman"/>
          <w:sz w:val="24"/>
          <w:szCs w:val="24"/>
        </w:rPr>
        <w:t xml:space="preserve"> files so before learning CSS you must be knowing HTML.</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is how a CSS code looks like.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body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margin: 0;</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 { /* Element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font-size: 20px;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#000;</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.btn { /* Button class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background-color: #3bcece;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#fff;</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padding: 10px;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border-radius: 5px;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468pt;height:1.5pt" o:hralign="center" o:hrstd="t" o:hr="t" fillcolor="#a0a0a0" stroked="f"/>
        </w:pict>
      </w:r>
    </w:p>
    <w:p w:rsidR="00F5755F" w:rsidRDefault="00F5755F" w:rsidP="00F5755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How to use CSS in HTML</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 use CSS with HTML in 3 different ways:</w:t>
      </w:r>
    </w:p>
    <w:p w:rsidR="00F5755F" w:rsidRDefault="00F5755F" w:rsidP="00F5755F">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Inline CSS - CSS is written inside HTML tags.</w:t>
      </w:r>
    </w:p>
    <w:p w:rsidR="00F5755F" w:rsidRDefault="00F5755F" w:rsidP="00F5755F">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Internal CSS - CSS is written inside HTML files within the </w:t>
      </w:r>
      <w:r>
        <w:rPr>
          <w:rFonts w:ascii="Courier New" w:eastAsia="Times New Roman" w:hAnsi="Courier New" w:cs="Courier New"/>
          <w:sz w:val="20"/>
          <w:szCs w:val="20"/>
        </w:rPr>
        <w:t>&lt;style&gt;</w:t>
      </w:r>
      <w:r>
        <w:rPr>
          <w:rFonts w:ascii="Times New Roman" w:eastAsia="Times New Roman" w:hAnsi="Times New Roman" w:cs="Times New Roman"/>
          <w:sz w:val="24"/>
          <w:szCs w:val="24"/>
        </w:rPr>
        <w:t xml:space="preserve"> tags.</w:t>
      </w:r>
    </w:p>
    <w:p w:rsidR="00F5755F" w:rsidRDefault="00F5755F" w:rsidP="00F5755F">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CSS - CSS is written in a separate file and linked to the HTML file.</w:t>
      </w:r>
    </w:p>
    <w:p w:rsidR="00F5755F" w:rsidRDefault="00F5755F" w:rsidP="00F5755F">
      <w:pPr>
        <w:spacing w:after="0" w:line="240" w:lineRule="auto"/>
        <w:rPr>
          <w:rFonts w:ascii="Times New Roman" w:eastAsia="Times New Roman" w:hAnsi="Times New Roman" w:cs="Times New Roman"/>
          <w:sz w:val="24"/>
          <w:szCs w:val="24"/>
        </w:rPr>
      </w:pPr>
      <w:r>
        <w:rPr>
          <w:noProof/>
        </w:rPr>
        <mc:AlternateContent>
          <mc:Choice Requires="wps">
            <w:drawing>
              <wp:inline distT="0" distB="0" distL="0" distR="0">
                <wp:extent cx="304800" cy="304800"/>
                <wp:effectExtent l="0" t="0" r="0" b="0"/>
                <wp:docPr id="6" name="Rectangle 6" descr="how to use CSS in HTML">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ow to use CSS in HTML" href="https://www.tutorialstonight.com/assets/css/how-to-use-css-in-htm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" o:button="t" filled="f" stroked="f">
                <v:fill o:detectmouseclick="t"/>
                <o:lock v:ext="edit" aspectratio="t"/>
                <w10:anchorlock/>
              </v:rect>
            </w:pict>
          </mc:Fallback>
        </mc:AlternateConten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CSS lets you embed its code directly in HTML elements or within an HTML file or even let you create an external CSS file just for CSS code which you can link to single or multiple HTML files.</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 in detail </w:t>
      </w:r>
      <w:hyperlink r:id="rId63" w:tgtFrame="_blank" w:history="1">
        <w:r>
          <w:rPr>
            <w:rStyle w:val="Hyperlink"/>
            <w:sz w:val="24"/>
            <w:szCs w:val="24"/>
          </w:rPr>
          <w:t>how to use CSS in HTML</w:t>
        </w:r>
      </w:hyperlink>
      <w:r>
        <w:rPr>
          <w:rFonts w:ascii="Times New Roman" w:eastAsia="Times New Roman" w:hAnsi="Times New Roman" w:cs="Times New Roman"/>
          <w:sz w:val="24"/>
          <w:szCs w:val="24"/>
        </w:rPr>
        <w:t>.</w:t>
      </w:r>
    </w:p>
    <w:p w:rsidR="00F5755F" w:rsidRDefault="00623007" w:rsidP="00F57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468pt;height:1.5pt" o:hralign="center" o:hrstd="t" o:hr="t" fillcolor="#a0a0a0" stroked="f"/>
        </w:pict>
      </w:r>
    </w:p>
    <w:p w:rsidR="00F5755F" w:rsidRDefault="00F5755F" w:rsidP="00F5755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See What Difference CSS Can Make</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is an example of a webpage. Given below HTML code for the webpage without any CSS.</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&lt;!DOCTYPE html&gt;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&lt;html lang="en"&gt;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&lt;head&gt;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&lt;meta charset="UTF-8"&gt;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&lt;meta http-equiv="X-UA-Compatible" content="IE=edge"&gt;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&lt;meta name="viewport" content="width=device-width, initial-scale=1.0"&gt;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&lt;title&gt;CSS - Introduction&lt;/title&gt;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&lt;/head&gt;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&lt;body&gt;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&lt;div class="container"&gt;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&lt;div class="first"&gt;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&lt;h1&gt;Hello, World!&lt;/h1&gt;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&lt;p&gt;The most famous line for a programmer.&lt;/p&gt;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&lt;/div&gt;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&lt;div class="box"&gt;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&lt;h2&gt;Learning CSS&lt;/h2&gt;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&lt;p&gt;Learning CSS will let you design beautiful webpages, moving objects, amazing animations and different shapes on your webpage.&lt;/p&gt;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&lt;/div&gt;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&lt;button&gt;Start Learn CSS With Tutorials Tonight!&lt;/button&gt;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&lt;/div&gt;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&lt;/body&gt;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&lt;/html&gt;</w:t>
      </w:r>
    </w:p>
    <w:p w:rsidR="00F5755F" w:rsidRDefault="00F5755F" w:rsidP="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rsidR="00F5755F" w:rsidRDefault="00623007" w:rsidP="00F5755F">
      <w:pPr>
        <w:spacing w:after="0" w:line="240" w:lineRule="auto"/>
        <w:rPr>
          <w:rFonts w:ascii="Times New Roman" w:eastAsia="Times New Roman" w:hAnsi="Times New Roman" w:cs="Times New Roman"/>
          <w:sz w:val="24"/>
          <w:szCs w:val="24"/>
        </w:rPr>
      </w:pPr>
      <w:hyperlink r:id="rId64"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Play Code</w:t>
        </w:r>
      </w:hyperlink>
      <w:r w:rsidR="00F5755F">
        <w:rPr>
          <w:rFonts w:ascii="Times New Roman" w:eastAsia="Times New Roman" w:hAnsi="Times New Roman" w:cs="Times New Roman"/>
          <w:sz w:val="24"/>
          <w:szCs w:val="24"/>
        </w:rPr>
        <w:t xml:space="preserve"> </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F5755F" w:rsidRDefault="00F5755F" w:rsidP="00F5755F">
      <w:pPr>
        <w:spacing w:after="0" w:line="240" w:lineRule="auto"/>
        <w:rPr>
          <w:rFonts w:ascii="Times New Roman" w:eastAsia="Times New Roman" w:hAnsi="Times New Roman" w:cs="Times New Roman"/>
          <w:sz w:val="24"/>
          <w:szCs w:val="24"/>
        </w:rPr>
      </w:pPr>
      <w:r>
        <w:rPr>
          <w:noProof/>
        </w:rPr>
        <mc:AlternateContent>
          <mc:Choice Requires="wps">
            <w:drawing>
              <wp:inline distT="0" distB="0" distL="0" distR="0">
                <wp:extent cx="304800" cy="304800"/>
                <wp:effectExtent l="0" t="0" r="0" b="0"/>
                <wp:docPr id="5" name="Rectangle 5" descr="HTML without C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ML without C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p3NELGAgAA0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let's add some CSS and make it look cool. See how the look of the webpage changed.</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body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margin: 0;</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font-family: sans-serif;</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.container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background-color: #ffe8cb;</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 5px solid #a87569;</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h1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font-size: 40px;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text-align: center;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.first p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margin-left: 20px;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.box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padding: 20px;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background-color: #c49185;</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button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display: block;</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font-size: 18px;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margin: 20px auto;</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padding: 10px 20px;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border-radius: 25px;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 linear-gradient(to right, #a87569, #ffe8cb);</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 1px solid #a87569;</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spacing w:after="0" w:line="240" w:lineRule="auto"/>
        <w:rPr>
          <w:rFonts w:ascii="Times New Roman" w:eastAsia="Times New Roman" w:hAnsi="Times New Roman" w:cs="Times New Roman"/>
          <w:sz w:val="24"/>
          <w:szCs w:val="24"/>
        </w:rPr>
      </w:pPr>
      <w:hyperlink r:id="rId65"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F5755F" w:rsidRDefault="00F5755F" w:rsidP="00F5755F">
      <w:pPr>
        <w:spacing w:after="0" w:line="240" w:lineRule="auto"/>
        <w:rPr>
          <w:rFonts w:ascii="Times New Roman" w:eastAsia="Times New Roman" w:hAnsi="Times New Roman" w:cs="Times New Roman"/>
          <w:sz w:val="24"/>
          <w:szCs w:val="24"/>
        </w:rPr>
      </w:pPr>
      <w:r>
        <w:rPr>
          <w:noProof/>
        </w:rPr>
        <mc:AlternateContent>
          <mc:Choice Requires="wps">
            <w:drawing>
              <wp:inline distT="0" distB="0" distL="0" distR="0">
                <wp:extent cx="304800" cy="304800"/>
                <wp:effectExtent l="0" t="0" r="0" b="0"/>
                <wp:docPr id="4" name="Rectangle 4" descr="HTML without C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ML without C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Rq7pPGAgAA0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 see how CSS code changes the look of the webpage. Well, this is just a glimpse of what CSS can do, you will be able to do even more after you learn it.</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Note:</w:t>
      </w:r>
      <w:r>
        <w:rPr>
          <w:rFonts w:ascii="Times New Roman" w:eastAsia="Times New Roman" w:hAnsi="Times New Roman" w:cs="Times New Roman"/>
          <w:sz w:val="24"/>
          <w:szCs w:val="24"/>
        </w:rPr>
        <w:t xml:space="preserve"> If you don't understand CSS code currently then don't bother we will look at all properties in detail in the coming sections.</w:t>
      </w:r>
    </w:p>
    <w:p w:rsidR="00F5755F" w:rsidRDefault="00623007" w:rsidP="00F57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468pt;height:1.5pt" o:hralign="center" o:hrstd="t" o:hr="t" fillcolor="#a0a0a0" stroked="f"/>
        </w:pict>
      </w:r>
    </w:p>
    <w:p w:rsidR="00F5755F" w:rsidRDefault="00F5755F" w:rsidP="00F5755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What Can CSS Do?</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 was designed only for describing the content of the web page not for formatting it.</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formatting tags like &lt;font&gt; and attributes like the color were introduced in HTML 3.2 then it becomes a nightmare for web developers to manage large websites. They had to place font and color information on every page and that looked so overwhelming.</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solve this problem, the </w:t>
      </w:r>
      <w:r>
        <w:rPr>
          <w:rFonts w:ascii="Times New Roman" w:eastAsia="Times New Roman" w:hAnsi="Times New Roman" w:cs="Times New Roman"/>
          <w:b/>
          <w:bCs/>
          <w:sz w:val="24"/>
          <w:szCs w:val="24"/>
        </w:rPr>
        <w:t>World Wide Web Consortium (W3C) created CSS</w:t>
      </w:r>
      <w:r>
        <w:rPr>
          <w:rFonts w:ascii="Times New Roman" w:eastAsia="Times New Roman" w:hAnsi="Times New Roman" w:cs="Times New Roman"/>
          <w:sz w:val="24"/>
          <w:szCs w:val="24"/>
        </w:rPr>
        <w:t>, which was able to design websites more beautifully and was clean. It removed the style formatting from the HTML page.</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 list of a few things that CSS can do:</w:t>
      </w:r>
    </w:p>
    <w:p w:rsidR="00F5755F" w:rsidRDefault="00F5755F" w:rsidP="00F5755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Changing font properties, like size, color, font-family, font-weight, etc</w:t>
      </w:r>
    </w:p>
    <w:p w:rsidR="00F5755F" w:rsidRDefault="00F5755F" w:rsidP="00F5755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Adding color to text elements</w:t>
      </w:r>
    </w:p>
    <w:p w:rsidR="00F5755F" w:rsidRDefault="00F5755F" w:rsidP="00F5755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Adding background properties like background color, background image, etc</w:t>
      </w:r>
    </w:p>
    <w:p w:rsidR="00F5755F" w:rsidRDefault="00F5755F" w:rsidP="00F5755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different shapes</w:t>
      </w:r>
    </w:p>
    <w:p w:rsidR="00F5755F" w:rsidRDefault="00F5755F" w:rsidP="00F5755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Adding margin and padding to the elements</w:t>
      </w:r>
    </w:p>
    <w:p w:rsidR="00F5755F" w:rsidRDefault="00F5755F" w:rsidP="00F5755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Designing layouts</w:t>
      </w:r>
    </w:p>
    <w:p w:rsidR="00F5755F" w:rsidRDefault="00F5755F" w:rsidP="00F5755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effects like animation, hover, etc</w:t>
      </w:r>
    </w:p>
    <w:p w:rsidR="00F5755F" w:rsidRDefault="00623007" w:rsidP="00F57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6in;height:1.5pt" o:hralign="center" o:hrstd="t" o:hr="t" fillcolor="#a0a0a0" stroked="f"/>
        </w:pict>
      </w:r>
    </w:p>
    <w:p w:rsidR="00F5755F" w:rsidRDefault="00F5755F" w:rsidP="00F5755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Why you should learn CSS?</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want to become a </w:t>
      </w:r>
      <w:r>
        <w:rPr>
          <w:rFonts w:ascii="Times New Roman" w:eastAsia="Times New Roman" w:hAnsi="Times New Roman" w:cs="Times New Roman"/>
          <w:b/>
          <w:bCs/>
          <w:sz w:val="24"/>
          <w:szCs w:val="24"/>
        </w:rPr>
        <w:t>web developer</w:t>
      </w:r>
      <w:r>
        <w:rPr>
          <w:rFonts w:ascii="Times New Roman" w:eastAsia="Times New Roman" w:hAnsi="Times New Roman" w:cs="Times New Roman"/>
          <w:sz w:val="24"/>
          <w:szCs w:val="24"/>
        </w:rPr>
        <w:t xml:space="preserve"> then CSS is among the 3 necessary languages (HTML, CSS, </w:t>
      </w:r>
      <w:hyperlink r:id="rId66" w:tgtFrame="_blank" w:history="1">
        <w:r>
          <w:rPr>
            <w:rStyle w:val="Hyperlink"/>
            <w:sz w:val="24"/>
            <w:szCs w:val="24"/>
          </w:rPr>
          <w:t>JavaScript</w:t>
        </w:r>
      </w:hyperlink>
      <w:r>
        <w:rPr>
          <w:rFonts w:ascii="Times New Roman" w:eastAsia="Times New Roman" w:hAnsi="Times New Roman" w:cs="Times New Roman"/>
          <w:sz w:val="24"/>
          <w:szCs w:val="24"/>
        </w:rPr>
        <w:t>) that you must learn.</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key points why you should learn CSS:</w:t>
      </w:r>
    </w:p>
    <w:p w:rsidR="00F5755F" w:rsidRDefault="00F5755F" w:rsidP="00F5755F">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Web development</w:t>
      </w:r>
      <w:r>
        <w:rPr>
          <w:rFonts w:ascii="Times New Roman" w:eastAsia="Times New Roman" w:hAnsi="Times New Roman" w:cs="Times New Roman"/>
          <w:sz w:val="24"/>
          <w:szCs w:val="24"/>
        </w:rPr>
        <w:t>: It is a must-learn language for web development</w:t>
      </w:r>
    </w:p>
    <w:p w:rsidR="00F5755F" w:rsidRDefault="00F5755F" w:rsidP="00F5755F">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Unique design</w:t>
      </w:r>
      <w:r>
        <w:rPr>
          <w:rFonts w:ascii="Times New Roman" w:eastAsia="Times New Roman" w:hAnsi="Times New Roman" w:cs="Times New Roman"/>
          <w:sz w:val="24"/>
          <w:szCs w:val="24"/>
        </w:rPr>
        <w:t>: Using this you will be able to design unique looking websites</w:t>
      </w:r>
    </w:p>
    <w:p w:rsidR="00F5755F" w:rsidRDefault="00F5755F" w:rsidP="00F5755F">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Access over elements</w:t>
      </w:r>
      <w:r>
        <w:rPr>
          <w:rFonts w:ascii="Times New Roman" w:eastAsia="Times New Roman" w:hAnsi="Times New Roman" w:cs="Times New Roman"/>
          <w:sz w:val="24"/>
          <w:szCs w:val="24"/>
        </w:rPr>
        <w:t>: It gives you access to almost every element that is visible on the screen</w:t>
      </w:r>
    </w:p>
    <w:p w:rsidR="00F5755F" w:rsidRDefault="00F5755F" w:rsidP="00F5755F">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Control</w:t>
      </w:r>
      <w:r>
        <w:rPr>
          <w:rFonts w:ascii="Times New Roman" w:eastAsia="Times New Roman" w:hAnsi="Times New Roman" w:cs="Times New Roman"/>
          <w:sz w:val="24"/>
          <w:szCs w:val="24"/>
        </w:rPr>
        <w:t>: You can style any element according to your wish</w:t>
      </w:r>
    </w:p>
    <w:p w:rsidR="00F5755F" w:rsidRDefault="00F5755F" w:rsidP="00F5755F">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Adding effects</w:t>
      </w:r>
      <w:r>
        <w:rPr>
          <w:rFonts w:ascii="Times New Roman" w:eastAsia="Times New Roman" w:hAnsi="Times New Roman" w:cs="Times New Roman"/>
          <w:sz w:val="24"/>
          <w:szCs w:val="24"/>
        </w:rPr>
        <w:t>: It can add effects on web pages that look fabulous</w:t>
      </w:r>
    </w:p>
    <w:p w:rsidR="00F5755F" w:rsidRDefault="00F5755F" w:rsidP="00F5755F">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Create animations</w:t>
      </w:r>
      <w:r>
        <w:rPr>
          <w:rFonts w:ascii="Times New Roman" w:eastAsia="Times New Roman" w:hAnsi="Times New Roman" w:cs="Times New Roman"/>
          <w:sz w:val="24"/>
          <w:szCs w:val="24"/>
        </w:rPr>
        <w:t>: Using CSS you can create animations like moving objects or shapes</w:t>
      </w:r>
    </w:p>
    <w:p w:rsidR="00F5755F" w:rsidRDefault="00F5755F" w:rsidP="00F5755F">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Responsive websites</w:t>
      </w:r>
      <w:r>
        <w:rPr>
          <w:rFonts w:ascii="Times New Roman" w:eastAsia="Times New Roman" w:hAnsi="Times New Roman" w:cs="Times New Roman"/>
          <w:sz w:val="24"/>
          <w:szCs w:val="24"/>
        </w:rPr>
        <w:t>: Learning CSS will let you design responsive websites that fit any device sizes</w:t>
      </w:r>
    </w:p>
    <w:p w:rsidR="00F5755F" w:rsidRDefault="00F5755F" w:rsidP="00F5755F">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Learning frameworks</w:t>
      </w:r>
      <w:r>
        <w:rPr>
          <w:rFonts w:ascii="Times New Roman" w:eastAsia="Times New Roman" w:hAnsi="Times New Roman" w:cs="Times New Roman"/>
          <w:sz w:val="24"/>
          <w:szCs w:val="24"/>
        </w:rPr>
        <w:t xml:space="preserve">: If you learn and understand it then you be able to learn and work on many CSS based frameworks like </w:t>
      </w:r>
      <w:hyperlink r:id="rId67" w:tgtFrame="_blank" w:history="1">
        <w:r>
          <w:rPr>
            <w:rStyle w:val="Hyperlink"/>
            <w:sz w:val="24"/>
            <w:szCs w:val="24"/>
          </w:rPr>
          <w:t>Bootstrap</w:t>
        </w:r>
      </w:hyperlink>
    </w:p>
    <w:p w:rsidR="00F5755F" w:rsidRDefault="00623007" w:rsidP="00F57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6in;height:1.5pt" o:hralign="center" o:hrstd="t" o:hr="t" fillcolor="#a0a0a0" stroked="f"/>
        </w:pict>
      </w:r>
    </w:p>
    <w:p w:rsidR="00F5755F" w:rsidRDefault="00F5755F" w:rsidP="00F5755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History of CSS</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CSS was first proposed on 10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Oct 1994 by Håckon Wieum Lie. In that year Microsoft's Internet Explorer 3 was released with very limited support of CSS.</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those days browsers were unable to add complete CSS and also had bugs. It took more than 3 years when any browser reached full implementation of CSS.</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has multiple versions and each version is built upon the previous version, typically adding new features. Newer versions are a subset of one or more levels of CSS built for a particular device and user interface.</w:t>
      </w:r>
    </w:p>
    <w:p w:rsidR="00F5755F" w:rsidRDefault="00F5755F" w:rsidP="00F5755F">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CSS 1</w:t>
      </w:r>
      <w:r>
        <w:rPr>
          <w:rFonts w:ascii="Times New Roman" w:eastAsia="Times New Roman" w:hAnsi="Times New Roman" w:cs="Times New Roman"/>
          <w:sz w:val="24"/>
          <w:szCs w:val="24"/>
        </w:rPr>
        <w:t xml:space="preserve"> - First CSS specification was published on 17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Dec 1996.</w:t>
      </w:r>
    </w:p>
    <w:p w:rsidR="00F5755F" w:rsidRDefault="00F5755F" w:rsidP="00F5755F">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CSS 2</w:t>
      </w:r>
      <w:r>
        <w:rPr>
          <w:rFonts w:ascii="Times New Roman" w:eastAsia="Times New Roman" w:hAnsi="Times New Roman" w:cs="Times New Roman"/>
          <w:sz w:val="24"/>
          <w:szCs w:val="24"/>
        </w:rPr>
        <w:t xml:space="preserve"> - Developed by W3C and published in May 1998.</w:t>
      </w:r>
    </w:p>
    <w:p w:rsidR="00F5755F" w:rsidRDefault="00F5755F" w:rsidP="00F5755F">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CSS 2.1</w:t>
      </w:r>
      <w:r>
        <w:rPr>
          <w:rFonts w:ascii="Times New Roman" w:eastAsia="Times New Roman" w:hAnsi="Times New Roman" w:cs="Times New Roman"/>
          <w:sz w:val="24"/>
          <w:szCs w:val="24"/>
        </w:rPr>
        <w:t xml:space="preserve"> - CSS level 2 revision 1, W3C published it on 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June 1998.</w:t>
      </w:r>
    </w:p>
    <w:p w:rsidR="00F5755F" w:rsidRDefault="00F5755F" w:rsidP="00F5755F">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CSS 3</w:t>
      </w:r>
      <w:r>
        <w:rPr>
          <w:rFonts w:ascii="Times New Roman" w:eastAsia="Times New Roman" w:hAnsi="Times New Roman" w:cs="Times New Roman"/>
          <w:sz w:val="24"/>
          <w:szCs w:val="24"/>
        </w:rPr>
        <w:t xml:space="preserve"> - Earliest draft of CSS3 was published in June 1999.</w:t>
      </w:r>
    </w:p>
    <w:p w:rsidR="00F5755F" w:rsidRDefault="00623007" w:rsidP="00F57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6in;height:1.5pt" o:hralign="center" o:hrstd="t" o:hr="t" fillcolor="#a0a0a0" stroked="f"/>
        </w:pict>
      </w:r>
    </w:p>
    <w:p w:rsidR="00F5755F" w:rsidRDefault="00F5755F" w:rsidP="00F5755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Advantages of CSS</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provides powerful control over HTML documents. It is also easy to learn and understand.</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 lot of advantages of learning CSS:</w:t>
      </w:r>
    </w:p>
    <w:p w:rsidR="00F5755F" w:rsidRDefault="00F5755F" w:rsidP="00F5755F">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Easy to maintain</w:t>
      </w:r>
      <w:r>
        <w:rPr>
          <w:rFonts w:ascii="Times New Roman" w:eastAsia="Times New Roman" w:hAnsi="Times New Roman" w:cs="Times New Roman"/>
          <w:sz w:val="24"/>
          <w:szCs w:val="24"/>
        </w:rPr>
        <w:t xml:space="preserve"> - If you want to change any kind of styling just go to styling, change, and all your elements will adjust according to the new change.</w:t>
      </w:r>
    </w:p>
    <w:p w:rsidR="00F5755F" w:rsidRDefault="00F5755F" w:rsidP="00F5755F">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Handle multiple webpages</w:t>
      </w:r>
      <w:r>
        <w:rPr>
          <w:rFonts w:ascii="Times New Roman" w:eastAsia="Times New Roman" w:hAnsi="Times New Roman" w:cs="Times New Roman"/>
          <w:sz w:val="24"/>
          <w:szCs w:val="24"/>
        </w:rPr>
        <w:t>: CSS saves lots of time when used externally because it can control multiple page layouts at once.</w:t>
      </w:r>
    </w:p>
    <w:p w:rsidR="00F5755F" w:rsidRDefault="00F5755F" w:rsidP="00F5755F">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Faster page loading</w:t>
      </w:r>
      <w:r>
        <w:rPr>
          <w:rFonts w:ascii="Times New Roman" w:eastAsia="Times New Roman" w:hAnsi="Times New Roman" w:cs="Times New Roman"/>
          <w:sz w:val="24"/>
          <w:szCs w:val="24"/>
        </w:rPr>
        <w:t xml:space="preserve"> - Before CSS tags like color, border, size, font, etc were repeated many times which led to slower loading. But by using CSS we need to mention property and value just once.</w:t>
      </w:r>
    </w:p>
    <w:p w:rsidR="00F5755F" w:rsidRDefault="00F5755F" w:rsidP="00F5755F">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High Control</w:t>
      </w:r>
      <w:r>
        <w:rPr>
          <w:rFonts w:ascii="Times New Roman" w:eastAsia="Times New Roman" w:hAnsi="Times New Roman" w:cs="Times New Roman"/>
          <w:sz w:val="24"/>
          <w:szCs w:val="24"/>
        </w:rPr>
        <w:t xml:space="preserve"> - We can control the style of the whole website using a single CSS page. Change just once here and the whole website shows your changes.</w:t>
      </w:r>
    </w:p>
    <w:p w:rsidR="00F5755F" w:rsidRDefault="00F5755F" w:rsidP="00F5755F">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Multiple devices friendly</w:t>
      </w:r>
      <w:r>
        <w:rPr>
          <w:rFonts w:ascii="Times New Roman" w:eastAsia="Times New Roman" w:hAnsi="Times New Roman" w:cs="Times New Roman"/>
          <w:sz w:val="24"/>
          <w:szCs w:val="24"/>
        </w:rPr>
        <w:t xml:space="preserve"> - Using CSS we can create pages that can adjust their decorations according to the device.</w:t>
      </w:r>
    </w:p>
    <w:p w:rsidR="00F5755F" w:rsidRDefault="00623007" w:rsidP="00F57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6in;height:1.5pt" o:hralign="center" o:hrstd="t" o:hr="t" fillcolor="#a0a0a0" stroked="f"/>
        </w:pict>
      </w:r>
    </w:p>
    <w:p w:rsidR="00F5755F" w:rsidRDefault="00F5755F" w:rsidP="00F5755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Example Of CSS Code</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 working example of HTML + CSS.</w:t>
      </w:r>
    </w:p>
    <w:p w:rsidR="00F5755F" w:rsidRDefault="00F5755F" w:rsidP="00F575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&lt;!DOCTYPE html&gt;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&lt;html lang="en"&gt;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&lt;head&gt;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&lt;meta charset="UTF-8"&gt;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&lt;title&gt;CSS code example&lt;/title&gt;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&lt;style&gt;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body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margin: 0;</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--space-height: 300px;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--ball-size: 80px;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.space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width: 100vw;</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height: var(--space-height)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.ball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width: var(--ball-size);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height: var(--ball-size);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border-radius: 50%;</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 #b6b0b2;</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margin: 20px;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animation: rolling 3s infinite linear;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@keyframes rolling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0%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transform: translate(0, calc(var(--space-height) / 2 - var(--ball-size) / 2));</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25%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transform: translate(calc(50vw - 40px), calc(var(--space-height) - var(--ball-size)));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50%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transform: translate(calc(100vw - 80px), calc(var(--space-height) / 2 - var(--ball-size) / 2));</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75%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transform: translate(calc(50vw - 40px), 0);</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100%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transform: translate(0, calc(var(--space-height) / 2 - var(--ball-size) / 2));</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button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display: block;</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 #c90557;</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#fff;</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 none;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padding: 10px 20px;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width: 95%;</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margin: 0 auto;</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border-radius: 5px;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cursor: pointer;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font-size: large;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transition: all 0.3s ease-in-out;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button:hover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 #940340;</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&lt;/style&gt;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&lt;/head&gt;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&lt;body&gt;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&lt;div class="space"&gt;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&lt;p class="ball"&gt;&lt;/p&gt;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&lt;/div&gt;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&lt;button&gt;Hover me!&lt;/button&gt;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&lt;/body&gt;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&lt;/html&gt;</w:t>
      </w:r>
    </w:p>
    <w:p w:rsidR="00F5755F" w:rsidRDefault="00F5755F" w:rsidP="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rsidR="00F5755F" w:rsidRDefault="00623007" w:rsidP="00F5755F">
      <w:pPr>
        <w:spacing w:after="0" w:line="240" w:lineRule="auto"/>
        <w:rPr>
          <w:rFonts w:ascii="Times New Roman" w:eastAsia="Times New Roman" w:hAnsi="Times New Roman" w:cs="Times New Roman"/>
          <w:sz w:val="24"/>
          <w:szCs w:val="24"/>
        </w:rPr>
      </w:pPr>
      <w:hyperlink r:id="rId68"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623007" w:rsidP="00F57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468pt;height:1.5pt" o:hralign="center" o:hrstd="t" o:hr="t" fillcolor="#a0a0a0" stroked="f"/>
        </w:pict>
      </w:r>
    </w:p>
    <w:p w:rsidR="00F5755F" w:rsidRDefault="00F5755F" w:rsidP="00F5755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Conclusion</w:t>
      </w:r>
    </w:p>
    <w:p w:rsidR="00F5755F" w:rsidRDefault="00F5755F" w:rsidP="00F5755F">
      <w:pPr>
        <w:spacing w:before="100" w:beforeAutospacing="1" w:after="100" w:afterAutospacing="1" w:line="240" w:lineRule="auto"/>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CSS is a powerful tool to control the style of the webpages. It is easy to learn and understand. It is also easy to maintain. It can be used to control multiple pages at once. It can be even be used to control the whole website at once.</w:t>
      </w:r>
      <w:r>
        <w:rPr>
          <w:noProof/>
        </w:rPr>
        <mc:AlternateContent>
          <mc:Choice Requires="wps">
            <w:drawing>
              <wp:inline distT="0" distB="0" distL="0" distR="0">
                <wp:extent cx="304800" cy="304800"/>
                <wp:effectExtent l="0" t="0" r="0" b="0"/>
                <wp:docPr id="9" name="Rectangle 9" descr="Tutorials Tonight">
                  <a:hlinkClick xmlns:a="http://schemas.openxmlformats.org/drawingml/2006/main" r:id="rId58" tooltip="&quot;Learn programming online with Tutorials Tonigh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Tutorials Tonight" href="https://www.tutorialstonight.com/" title="&quot;Learn programming online with Tutorials Tonigh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" o:button="t" filled="f" stroked="f">
                <v:fill o:detectmouseclick="t"/>
                <o:lock v:ext="edit" aspectratio="t"/>
                <w10:anchorlock/>
              </v:rect>
            </w:pict>
          </mc:Fallback>
        </mc:AlternateContent>
      </w:r>
    </w:p>
    <w:p w:rsidR="00F5755F" w:rsidRDefault="00F5755F" w:rsidP="00F5755F">
      <w:pPr>
        <w:pStyle w:val="z-TopofForm"/>
      </w:pPr>
      <w:r>
        <w:t>Top of Form</w:t>
      </w:r>
    </w:p>
    <w:p w:rsidR="00F5755F" w:rsidRDefault="00F5755F" w:rsidP="00F5755F">
      <w:r>
        <w:object w:dxaOrig="225" w:dyaOrig="225">
          <v:shape id="_x0000_i1270" type="#_x0000_t75" style="width:49.5pt;height:18pt" o:ole="">
            <v:imagedata r:id="rId69" o:title=""/>
          </v:shape>
          <w:control r:id="rId70" w:name="DefaultOcxName1" w:shapeid="_x0000_i1270"/>
        </w:object>
      </w:r>
    </w:p>
    <w:p w:rsidR="00F5755F" w:rsidRDefault="00F5755F" w:rsidP="00F5755F">
      <w:pPr>
        <w:pStyle w:val="z-BottomofForm"/>
      </w:pPr>
      <w:r>
        <w:t>Bottom of Form</w:t>
      </w:r>
    </w:p>
    <w:p w:rsidR="00F5755F" w:rsidRDefault="00F5755F" w:rsidP="00F5755F">
      <w:pPr>
        <w:rPr>
          <w:rFonts w:ascii="Calibri" w:hAnsi="Calibri" w:cs="Calibri"/>
        </w:rPr>
      </w:pPr>
      <w:r>
        <w:rPr>
          <w:noProof/>
        </w:rPr>
        <mc:AlternateContent>
          <mc:Choice Requires="wps">
            <w:drawing>
              <wp:inline distT="0" distB="0" distL="0" distR="0">
                <wp:extent cx="304800" cy="304800"/>
                <wp:effectExtent l="0" t="0" r="0" b="0"/>
                <wp:docPr id="11" name="Rectangle 11" descr="Tutorials Tonight">
                  <a:hlinkClick xmlns:a="http://schemas.openxmlformats.org/drawingml/2006/main" r:id="rId58" tooltip="&quot;Learn programming online with Tutorials Tonigh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Tutorials Tonight" href="https://www.tutorialstonight.com/" title="&quot;Learn programming online with Tutorials Tonigh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" o:button="t" filled="f" stroked="f">
                <v:fill o:detectmouseclick="t"/>
                <o:lock v:ext="edit" aspectratio="t"/>
                <w10:anchorlock/>
              </v:rect>
            </w:pict>
          </mc:Fallback>
        </mc:AlternateContent>
      </w:r>
    </w:p>
    <w:p w:rsidR="00F5755F" w:rsidRDefault="00F5755F" w:rsidP="00F5755F">
      <w:pPr>
        <w:pStyle w:val="z-TopofForm"/>
      </w:pPr>
      <w:r>
        <w:t>Top of Form</w:t>
      </w:r>
    </w:p>
    <w:p w:rsidR="00F5755F" w:rsidRDefault="00F5755F" w:rsidP="00F5755F">
      <w:pPr>
        <w:pStyle w:val="Heading1"/>
        <w:rPr>
          <w:ins w:id="0" w:author="Unknown"/>
        </w:rPr>
      </w:pPr>
      <w:ins w:id="1" w:author="Unknown">
        <w:r>
          <w:t xml:space="preserve">HOW TO INCLUDE CSS IN HTML </w:t>
        </w:r>
      </w:ins>
    </w:p>
    <w:p w:rsidR="00F5755F" w:rsidRDefault="00F5755F" w:rsidP="00F5755F">
      <w:pPr>
        <w:pStyle w:val="intro"/>
        <w:rPr>
          <w:ins w:id="2" w:author="Unknown"/>
        </w:rPr>
      </w:pPr>
      <w:ins w:id="3" w:author="Unknown">
        <w:r>
          <w:t>In this tutorial, we will learn how to include CSS in HTML files with working examples and demonstrations.</w:t>
        </w:r>
      </w:ins>
    </w:p>
    <w:p w:rsidR="00F5755F" w:rsidRDefault="00F5755F" w:rsidP="00F5755F">
      <w:pPr>
        <w:pStyle w:val="NormalWeb"/>
        <w:rPr>
          <w:ins w:id="4" w:author="Unknown"/>
        </w:rPr>
      </w:pPr>
      <w:ins w:id="5" w:author="Unknown">
        <w:r>
          <w:t>To beautify an HTML file you need to use CSS but how will you include CSS code in your HTML file or how will you connect another CSS file to your HTML file.</w:t>
        </w:r>
      </w:ins>
    </w:p>
    <w:p w:rsidR="00F5755F" w:rsidRDefault="00F5755F" w:rsidP="00F5755F">
      <w:pPr>
        <w:pStyle w:val="NormalWeb"/>
        <w:rPr>
          <w:ins w:id="6" w:author="Unknown"/>
        </w:rPr>
      </w:pPr>
      <w:ins w:id="7" w:author="Unknown">
        <w:r>
          <w:t xml:space="preserve">There are 3 CSS implementation methods: </w:t>
        </w:r>
      </w:ins>
    </w:p>
    <w:p w:rsidR="00F5755F" w:rsidRDefault="00F5755F" w:rsidP="00F5755F">
      <w:pPr>
        <w:numPr>
          <w:ilvl w:val="0"/>
          <w:numId w:val="8"/>
        </w:numPr>
        <w:spacing w:before="100" w:beforeAutospacing="1" w:after="100" w:afterAutospacing="1" w:line="240" w:lineRule="auto"/>
        <w:rPr>
          <w:ins w:id="8" w:author="Unknown"/>
        </w:rPr>
      </w:pPr>
      <w:ins w:id="9" w:author="Unknown">
        <w:r>
          <w:fldChar w:fldCharType="begin"/>
        </w:r>
        <w:r>
          <w:instrText xml:space="preserve"> HYPERLINK "https://www.tutorialstonight.com/css/css-implementation.php" \l "external-css" </w:instrText>
        </w:r>
        <w:r>
          <w:fldChar w:fldCharType="separate"/>
        </w:r>
        <w:r>
          <w:rPr>
            <w:rStyle w:val="Hyperlink"/>
          </w:rPr>
          <w:t>External CSS</w:t>
        </w:r>
        <w:r>
          <w:fldChar w:fldCharType="end"/>
        </w:r>
      </w:ins>
    </w:p>
    <w:p w:rsidR="00F5755F" w:rsidRDefault="00F5755F" w:rsidP="00F5755F">
      <w:pPr>
        <w:numPr>
          <w:ilvl w:val="0"/>
          <w:numId w:val="8"/>
        </w:numPr>
        <w:spacing w:before="100" w:beforeAutospacing="1" w:after="100" w:afterAutospacing="1" w:line="240" w:lineRule="auto"/>
        <w:rPr>
          <w:ins w:id="10" w:author="Unknown"/>
        </w:rPr>
      </w:pPr>
      <w:ins w:id="11" w:author="Unknown">
        <w:r>
          <w:fldChar w:fldCharType="begin"/>
        </w:r>
        <w:r>
          <w:instrText xml:space="preserve"> HYPERLINK "https://www.tutorialstonight.com/css/css-implementation.php" \l "internal" </w:instrText>
        </w:r>
        <w:r>
          <w:fldChar w:fldCharType="separate"/>
        </w:r>
        <w:r>
          <w:rPr>
            <w:rStyle w:val="Hyperlink"/>
          </w:rPr>
          <w:t>Internal CSS</w:t>
        </w:r>
        <w:r>
          <w:fldChar w:fldCharType="end"/>
        </w:r>
      </w:ins>
    </w:p>
    <w:p w:rsidR="00F5755F" w:rsidRDefault="00F5755F" w:rsidP="00F5755F">
      <w:pPr>
        <w:numPr>
          <w:ilvl w:val="0"/>
          <w:numId w:val="8"/>
        </w:numPr>
        <w:spacing w:before="100" w:beforeAutospacing="1" w:after="100" w:afterAutospacing="1" w:line="240" w:lineRule="auto"/>
        <w:rPr>
          <w:ins w:id="12" w:author="Unknown"/>
        </w:rPr>
      </w:pPr>
      <w:ins w:id="13" w:author="Unknown">
        <w:r>
          <w:lastRenderedPageBreak/>
          <w:fldChar w:fldCharType="begin"/>
        </w:r>
        <w:r>
          <w:instrText xml:space="preserve"> HYPERLINK "https://www.tutorialstonight.com/css/css-implementation.php" \l "inline" </w:instrText>
        </w:r>
        <w:r>
          <w:fldChar w:fldCharType="separate"/>
        </w:r>
        <w:r>
          <w:rPr>
            <w:rStyle w:val="Hyperlink"/>
          </w:rPr>
          <w:t>Inline CSS</w:t>
        </w:r>
        <w:r>
          <w:fldChar w:fldCharType="end"/>
        </w:r>
      </w:ins>
    </w:p>
    <w:p w:rsidR="00F5755F" w:rsidRDefault="00623007" w:rsidP="00F5755F">
      <w:pPr>
        <w:spacing w:after="0"/>
        <w:jc w:val="center"/>
        <w:rPr>
          <w:ins w:id="14" w:author="Unknown"/>
        </w:rPr>
      </w:pPr>
      <w:ins w:id="15" w:author="Unknown">
        <w:r>
          <w:pict>
            <v:rect id="_x0000_i1038" style="width:6in;height:1.5pt" o:hralign="center" o:hrstd="t" o:hr="t" fillcolor="#a0a0a0" stroked="f"/>
          </w:pict>
        </w:r>
      </w:ins>
    </w:p>
    <w:p w:rsidR="00F5755F" w:rsidRDefault="00F5755F" w:rsidP="00F5755F">
      <w:pPr>
        <w:pStyle w:val="Heading2"/>
        <w:rPr>
          <w:ins w:id="16" w:author="Unknown"/>
        </w:rPr>
      </w:pPr>
      <w:ins w:id="17" w:author="Unknown">
        <w:r>
          <w:t>1. How to include external CSS file in HTML</w:t>
        </w:r>
      </w:ins>
    </w:p>
    <w:p w:rsidR="00F5755F" w:rsidRDefault="00F5755F" w:rsidP="00F5755F">
      <w:pPr>
        <w:pStyle w:val="NormalWeb"/>
        <w:rPr>
          <w:ins w:id="18" w:author="Unknown"/>
        </w:rPr>
      </w:pPr>
      <w:ins w:id="19" w:author="Unknown">
        <w:r>
          <w:t xml:space="preserve">To write CSS code you can make a separate CSS file and then link it with your HTML file (recommended way to include CSS). This separate file is called an </w:t>
        </w:r>
        <w:r>
          <w:rPr>
            <w:rStyle w:val="Strong"/>
          </w:rPr>
          <w:t>external stylesheet</w:t>
        </w:r>
        <w:r>
          <w:t>.</w:t>
        </w:r>
      </w:ins>
    </w:p>
    <w:p w:rsidR="00F5755F" w:rsidRDefault="00F5755F" w:rsidP="00F5755F">
      <w:pPr>
        <w:pStyle w:val="NormalWeb"/>
        <w:rPr>
          <w:ins w:id="20" w:author="Unknown"/>
        </w:rPr>
      </w:pPr>
      <w:ins w:id="21" w:author="Unknown">
        <w:r>
          <w:t xml:space="preserve">To connect an external stylesheet with your HTML file use </w:t>
        </w:r>
        <w:r>
          <w:rPr>
            <w:rStyle w:val="focus"/>
          </w:rPr>
          <w:t>&lt;link&gt;</w:t>
        </w:r>
        <w:r>
          <w:t xml:space="preserve"> element.</w:t>
        </w:r>
      </w:ins>
    </w:p>
    <w:p w:rsidR="00F5755F" w:rsidRDefault="00F5755F" w:rsidP="00F5755F">
      <w:pPr>
        <w:pStyle w:val="NormalWeb"/>
        <w:rPr>
          <w:ins w:id="22" w:author="Unknown"/>
        </w:rPr>
      </w:pPr>
      <w:ins w:id="23" w:author="Unknown">
        <w:r>
          <w:t xml:space="preserve">The </w:t>
        </w:r>
        <w:r>
          <w:rPr>
            <w:rStyle w:val="focus"/>
          </w:rPr>
          <w:t>&lt;link&gt;</w:t>
        </w:r>
        <w:r>
          <w:t xml:space="preserve"> element is used in the </w:t>
        </w:r>
        <w:r>
          <w:rPr>
            <w:rStyle w:val="focus2"/>
          </w:rPr>
          <w:t>head section</w:t>
        </w:r>
        <w:r>
          <w:t xml:space="preserve"> of the HTML file.</w:t>
        </w:r>
      </w:ins>
    </w:p>
    <w:p w:rsidR="00F5755F" w:rsidRDefault="00F5755F" w:rsidP="00F5755F">
      <w:pPr>
        <w:pStyle w:val="NormalWeb"/>
        <w:rPr>
          <w:ins w:id="24" w:author="Unknown"/>
        </w:rPr>
      </w:pPr>
      <w:ins w:id="25" w:author="Unknown">
        <w:r>
          <w:t xml:space="preserve">To connect a CSS file give the URL of the stylesheet to the </w:t>
        </w:r>
        <w:r>
          <w:rPr>
            <w:rStyle w:val="focus"/>
          </w:rPr>
          <w:t>href</w:t>
        </w:r>
        <w:r>
          <w:t xml:space="preserve"> attribute and set </w:t>
        </w:r>
        <w:r>
          <w:rPr>
            <w:rStyle w:val="focus"/>
          </w:rPr>
          <w:t>rel="stylesheet"</w:t>
        </w:r>
        <w:r>
          <w:t>.</w:t>
        </w:r>
      </w:ins>
    </w:p>
    <w:p w:rsidR="00F5755F" w:rsidRDefault="00F5755F" w:rsidP="00F5755F">
      <w:pPr>
        <w:pStyle w:val="NormalWeb"/>
        <w:rPr>
          <w:ins w:id="26" w:author="Unknown"/>
        </w:rPr>
      </w:pPr>
      <w:ins w:id="27" w:author="Unknown">
        <w:r>
          <w:t xml:space="preserve">Suppose your file name is "external.css" that lies in the same folder as your HTML file then you can write </w:t>
        </w:r>
        <w:r>
          <w:rPr>
            <w:rStyle w:val="HTMLCode"/>
            <w:rFonts w:eastAsiaTheme="majorEastAsia"/>
          </w:rPr>
          <w:t>&lt;link rel="stylesheet" href="external.css"&gt;</w:t>
        </w:r>
        <w:r>
          <w:t>.</w:t>
        </w:r>
      </w:ins>
    </w:p>
    <w:p w:rsidR="00F5755F" w:rsidRDefault="00F5755F" w:rsidP="00F5755F">
      <w:pPr>
        <w:pStyle w:val="HTMLPreformatted"/>
        <w:rPr>
          <w:ins w:id="28" w:author="Unknown"/>
          <w:rStyle w:val="HTMLCode"/>
          <w:rFonts w:eastAsiaTheme="majorEastAsia"/>
        </w:rPr>
      </w:pPr>
      <w:ins w:id="29" w:author="Unknown">
        <w:r>
          <w:rPr>
            <w:rStyle w:val="token"/>
          </w:rPr>
          <w:t>&lt;head&gt;</w:t>
        </w:r>
      </w:ins>
    </w:p>
    <w:p w:rsidR="00F5755F" w:rsidRDefault="00F5755F" w:rsidP="00F5755F">
      <w:pPr>
        <w:pStyle w:val="HTMLPreformatted"/>
        <w:rPr>
          <w:ins w:id="30" w:author="Unknown"/>
          <w:rStyle w:val="HTMLCode"/>
          <w:rFonts w:eastAsiaTheme="majorEastAsia"/>
        </w:rPr>
      </w:pPr>
      <w:ins w:id="31" w:author="Unknown">
        <w:r>
          <w:rPr>
            <w:rStyle w:val="HTMLCode"/>
            <w:rFonts w:eastAsiaTheme="majorEastAsia"/>
          </w:rPr>
          <w:t xml:space="preserve">  </w:t>
        </w:r>
        <w:r>
          <w:rPr>
            <w:rStyle w:val="token"/>
          </w:rPr>
          <w:t>&lt;link rel="stylesheet" href="external.css"&gt;</w:t>
        </w:r>
      </w:ins>
    </w:p>
    <w:p w:rsidR="00F5755F" w:rsidRDefault="00F5755F" w:rsidP="00F5755F">
      <w:pPr>
        <w:pStyle w:val="HTMLPreformatted"/>
        <w:rPr>
          <w:ins w:id="32" w:author="Unknown"/>
          <w:rFonts w:eastAsiaTheme="majorEastAsia"/>
        </w:rPr>
      </w:pPr>
      <w:ins w:id="33" w:author="Unknown">
        <w:r>
          <w:rPr>
            <w:rStyle w:val="token"/>
          </w:rPr>
          <w:t>&lt;/head&gt;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4" w:author="Unknown"/>
        </w:rPr>
      </w:pPr>
      <w:ins w:id="35" w:author="Unknown">
        <w:r>
          <w:t>HTML</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6" w:author="Unknown"/>
        </w:rPr>
      </w:pPr>
      <w:ins w:id="37" w:author="Unknown">
        <w:r>
          <w:fldChar w:fldCharType="begin"/>
        </w:r>
        <w:r>
          <w:instrText xml:space="preserve"> HYPERLINK "https://www.tutorialstonight.com/free-online-html-editor.php?file=implimentation-external"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8" w:author="Unknown"/>
        </w:rPr>
      </w:pPr>
      <w:ins w:id="39" w:author="Unknown">
        <w:r>
          <w:t xml:space="preserve">Write your CSS code in an external file and save it with a </w:t>
        </w:r>
        <w:r>
          <w:rPr>
            <w:rStyle w:val="focus"/>
          </w:rPr>
          <w:t>.css</w:t>
        </w:r>
        <w:r>
          <w:t xml:space="preserve"> extension.</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0" w:author="Unknown"/>
        </w:rPr>
      </w:pPr>
      <w:ins w:id="41" w:author="Unknown">
        <w:r>
          <w:t>This external CSS file should purely contain CSS code.</w:t>
        </w:r>
      </w:ins>
    </w:p>
    <w:p w:rsidR="00F5755F" w:rsidRDefault="00F5755F" w:rsidP="00F5755F">
      <w:pPr>
        <w:pStyle w:val="HTMLPreformatted"/>
        <w:rPr>
          <w:ins w:id="42" w:author="Unknown"/>
          <w:rStyle w:val="HTMLCode"/>
          <w:rFonts w:eastAsiaTheme="majorEastAsia"/>
        </w:rPr>
      </w:pPr>
      <w:ins w:id="43" w:author="Unknown">
        <w:r>
          <w:rPr>
            <w:rStyle w:val="token"/>
          </w:rPr>
          <w:t>body</w:t>
        </w:r>
        <w:r>
          <w:rPr>
            <w:rStyle w:val="HTMLCode"/>
            <w:rFonts w:eastAsiaTheme="majorEastAsia"/>
          </w:rPr>
          <w:t xml:space="preserve"> </w:t>
        </w:r>
        <w:r>
          <w:rPr>
            <w:rStyle w:val="token"/>
          </w:rPr>
          <w:t>{</w:t>
        </w:r>
      </w:ins>
    </w:p>
    <w:p w:rsidR="00F5755F" w:rsidRDefault="00F5755F" w:rsidP="00F5755F">
      <w:pPr>
        <w:pStyle w:val="HTMLPreformatted"/>
        <w:rPr>
          <w:ins w:id="44" w:author="Unknown"/>
          <w:rStyle w:val="HTMLCode"/>
          <w:rFonts w:eastAsiaTheme="majorEastAsia"/>
        </w:rPr>
      </w:pPr>
      <w:ins w:id="45" w:author="Unknown">
        <w:r>
          <w:rPr>
            <w:rStyle w:val="HTMLCode"/>
            <w:rFonts w:eastAsiaTheme="majorEastAsia"/>
          </w:rPr>
          <w:t xml:space="preserve">  </w:t>
        </w:r>
        <w:r>
          <w:rPr>
            <w:rStyle w:val="token"/>
          </w:rPr>
          <w:t>background-color:</w:t>
        </w:r>
        <w:r>
          <w:rPr>
            <w:rStyle w:val="HTMLCode"/>
            <w:rFonts w:eastAsiaTheme="majorEastAsia"/>
          </w:rPr>
          <w:t xml:space="preserve"> </w:t>
        </w:r>
        <w:r>
          <w:rPr>
            <w:rStyle w:val="token"/>
          </w:rPr>
          <w:t>#182C61;</w:t>
        </w:r>
      </w:ins>
    </w:p>
    <w:p w:rsidR="00F5755F" w:rsidRDefault="00F5755F" w:rsidP="00F5755F">
      <w:pPr>
        <w:pStyle w:val="HTMLPreformatted"/>
        <w:rPr>
          <w:ins w:id="46" w:author="Unknown"/>
          <w:rStyle w:val="HTMLCode"/>
          <w:rFonts w:eastAsiaTheme="majorEastAsia"/>
        </w:rPr>
      </w:pPr>
      <w:ins w:id="47" w:author="Unknown">
        <w:r>
          <w:rPr>
            <w:rStyle w:val="token"/>
          </w:rPr>
          <w:t>}</w:t>
        </w:r>
      </w:ins>
    </w:p>
    <w:p w:rsidR="00F5755F" w:rsidRDefault="00F5755F" w:rsidP="00F5755F">
      <w:pPr>
        <w:pStyle w:val="HTMLPreformatted"/>
        <w:rPr>
          <w:ins w:id="48" w:author="Unknown"/>
          <w:rStyle w:val="HTMLCode"/>
          <w:rFonts w:eastAsiaTheme="majorEastAsia"/>
        </w:rPr>
      </w:pPr>
    </w:p>
    <w:p w:rsidR="00F5755F" w:rsidRDefault="00F5755F" w:rsidP="00F5755F">
      <w:pPr>
        <w:pStyle w:val="HTMLPreformatted"/>
        <w:rPr>
          <w:ins w:id="49" w:author="Unknown"/>
          <w:rStyle w:val="HTMLCode"/>
          <w:rFonts w:eastAsiaTheme="majorEastAsia"/>
        </w:rPr>
      </w:pPr>
      <w:ins w:id="50" w:author="Unknown">
        <w:r>
          <w:rPr>
            <w:rStyle w:val="token"/>
          </w:rPr>
          <w:t>h2</w:t>
        </w:r>
        <w:r>
          <w:rPr>
            <w:rStyle w:val="HTMLCode"/>
            <w:rFonts w:eastAsiaTheme="majorEastAsia"/>
          </w:rPr>
          <w:t xml:space="preserve"> </w:t>
        </w:r>
        <w:r>
          <w:rPr>
            <w:rStyle w:val="token"/>
          </w:rPr>
          <w:t>{</w:t>
        </w:r>
      </w:ins>
    </w:p>
    <w:p w:rsidR="00F5755F" w:rsidRDefault="00F5755F" w:rsidP="00F5755F">
      <w:pPr>
        <w:pStyle w:val="HTMLPreformatted"/>
        <w:rPr>
          <w:ins w:id="51" w:author="Unknown"/>
          <w:rStyle w:val="HTMLCode"/>
          <w:rFonts w:eastAsiaTheme="majorEastAsia"/>
        </w:rPr>
      </w:pPr>
      <w:ins w:id="52" w:author="Unknown">
        <w:r>
          <w:rPr>
            <w:rStyle w:val="HTMLCode"/>
            <w:rFonts w:eastAsiaTheme="majorEastAsia"/>
          </w:rPr>
          <w:t xml:space="preserve">  </w:t>
        </w:r>
        <w:r>
          <w:rPr>
            <w:rStyle w:val="token"/>
          </w:rPr>
          <w:t>color:</w:t>
        </w:r>
        <w:r>
          <w:rPr>
            <w:rStyle w:val="HTMLCode"/>
            <w:rFonts w:eastAsiaTheme="majorEastAsia"/>
          </w:rPr>
          <w:t xml:space="preserve"> </w:t>
        </w:r>
        <w:r>
          <w:rPr>
            <w:rStyle w:val="token"/>
          </w:rPr>
          <w:t>#CAD3C8;</w:t>
        </w:r>
      </w:ins>
    </w:p>
    <w:p w:rsidR="00F5755F" w:rsidRDefault="00F5755F" w:rsidP="00F5755F">
      <w:pPr>
        <w:pStyle w:val="HTMLPreformatted"/>
        <w:rPr>
          <w:ins w:id="53" w:author="Unknown"/>
          <w:rStyle w:val="HTMLCode"/>
          <w:rFonts w:eastAsiaTheme="majorEastAsia"/>
        </w:rPr>
      </w:pPr>
      <w:ins w:id="54" w:author="Unknown">
        <w:r>
          <w:rPr>
            <w:rStyle w:val="token"/>
          </w:rPr>
          <w:t>}</w:t>
        </w:r>
      </w:ins>
    </w:p>
    <w:p w:rsidR="00F5755F" w:rsidRDefault="00F5755F" w:rsidP="00F5755F">
      <w:pPr>
        <w:pStyle w:val="HTMLPreformatted"/>
        <w:rPr>
          <w:ins w:id="55" w:author="Unknown"/>
          <w:rStyle w:val="HTMLCode"/>
          <w:rFonts w:eastAsiaTheme="majorEastAsia"/>
        </w:rPr>
      </w:pPr>
    </w:p>
    <w:p w:rsidR="00F5755F" w:rsidRDefault="00F5755F" w:rsidP="00F5755F">
      <w:pPr>
        <w:pStyle w:val="HTMLPreformatted"/>
        <w:rPr>
          <w:ins w:id="56" w:author="Unknown"/>
          <w:rStyle w:val="HTMLCode"/>
          <w:rFonts w:eastAsiaTheme="majorEastAsia"/>
        </w:rPr>
      </w:pPr>
      <w:ins w:id="57" w:author="Unknown">
        <w:r>
          <w:rPr>
            <w:rStyle w:val="token"/>
          </w:rPr>
          <w:t>p</w:t>
        </w:r>
        <w:r>
          <w:rPr>
            <w:rStyle w:val="HTMLCode"/>
            <w:rFonts w:eastAsiaTheme="majorEastAsia"/>
          </w:rPr>
          <w:t xml:space="preserve"> </w:t>
        </w:r>
        <w:r>
          <w:rPr>
            <w:rStyle w:val="token"/>
          </w:rPr>
          <w:t>{</w:t>
        </w:r>
      </w:ins>
    </w:p>
    <w:p w:rsidR="00F5755F" w:rsidRDefault="00F5755F" w:rsidP="00F5755F">
      <w:pPr>
        <w:pStyle w:val="HTMLPreformatted"/>
        <w:rPr>
          <w:ins w:id="58" w:author="Unknown"/>
          <w:rStyle w:val="HTMLCode"/>
          <w:rFonts w:eastAsiaTheme="majorEastAsia"/>
        </w:rPr>
      </w:pPr>
      <w:ins w:id="59" w:author="Unknown">
        <w:r>
          <w:rPr>
            <w:rStyle w:val="HTMLCode"/>
            <w:rFonts w:eastAsiaTheme="majorEastAsia"/>
          </w:rPr>
          <w:t xml:space="preserve">  </w:t>
        </w:r>
        <w:r>
          <w:rPr>
            <w:rStyle w:val="token"/>
          </w:rPr>
          <w:t>font-size:</w:t>
        </w:r>
        <w:r>
          <w:rPr>
            <w:rStyle w:val="HTMLCode"/>
            <w:rFonts w:eastAsiaTheme="majorEastAsia"/>
          </w:rPr>
          <w:t xml:space="preserve"> </w:t>
        </w:r>
        <w:r>
          <w:rPr>
            <w:rStyle w:val="token"/>
          </w:rPr>
          <w:t>20px;</w:t>
        </w:r>
      </w:ins>
    </w:p>
    <w:p w:rsidR="00F5755F" w:rsidRDefault="00F5755F" w:rsidP="00F5755F">
      <w:pPr>
        <w:pStyle w:val="HTMLPreformatted"/>
        <w:rPr>
          <w:ins w:id="60" w:author="Unknown"/>
          <w:rStyle w:val="HTMLCode"/>
          <w:rFonts w:eastAsiaTheme="majorEastAsia"/>
        </w:rPr>
      </w:pPr>
      <w:ins w:id="61" w:author="Unknown">
        <w:r>
          <w:rPr>
            <w:rStyle w:val="HTMLCode"/>
            <w:rFonts w:eastAsiaTheme="majorEastAsia"/>
          </w:rPr>
          <w:t xml:space="preserve">  </w:t>
        </w:r>
        <w:r>
          <w:rPr>
            <w:rStyle w:val="token"/>
          </w:rPr>
          <w:t>color:</w:t>
        </w:r>
        <w:r>
          <w:rPr>
            <w:rStyle w:val="HTMLCode"/>
            <w:rFonts w:eastAsiaTheme="majorEastAsia"/>
          </w:rPr>
          <w:t xml:space="preserve"> </w:t>
        </w:r>
        <w:r>
          <w:rPr>
            <w:rStyle w:val="token"/>
          </w:rPr>
          <w:t>white;</w:t>
        </w:r>
      </w:ins>
    </w:p>
    <w:p w:rsidR="00F5755F" w:rsidRDefault="00F5755F" w:rsidP="00F5755F">
      <w:pPr>
        <w:pStyle w:val="HTMLPreformatted"/>
        <w:rPr>
          <w:ins w:id="62" w:author="Unknown"/>
          <w:rFonts w:eastAsiaTheme="majorEastAsia"/>
        </w:rPr>
      </w:pPr>
      <w:ins w:id="63" w:author="Unknown">
        <w:r>
          <w:rPr>
            <w:rStyle w:val="token"/>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4" w:author="Unknown"/>
        </w:rPr>
      </w:pPr>
      <w:ins w:id="65" w:author="Unknown">
        <w:r>
          <w:t>CSS</w:t>
        </w:r>
      </w:ins>
    </w:p>
    <w:p w:rsidR="00F5755F" w:rsidRDefault="00F5755F" w:rsidP="00F5755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6" w:author="Unknown"/>
        </w:rPr>
      </w:pPr>
      <w:ins w:id="67" w:author="Unknown">
        <w:r>
          <w:t>Including multiple external stylesheet</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8" w:author="Unknown"/>
        </w:rPr>
      </w:pPr>
      <w:ins w:id="69" w:author="Unknown">
        <w:r>
          <w:t xml:space="preserve">You can add multiple external style sheet to your HTML file using multiple </w:t>
        </w:r>
        <w:r>
          <w:rPr>
            <w:rStyle w:val="focus"/>
          </w:rPr>
          <w:t>&lt;link&gt;</w:t>
        </w:r>
        <w:r>
          <w:t xml:space="preserve"> elements.</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0" w:author="Unknown"/>
        </w:rPr>
      </w:pPr>
      <w:ins w:id="71" w:author="Unknown">
        <w:r>
          <w:lastRenderedPageBreak/>
          <w:t>CSS properties of both external stylesheets are added to the HTML file.</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2" w:author="Unknown"/>
        </w:rPr>
      </w:pPr>
      <w:ins w:id="73" w:author="Unknown">
        <w:r>
          <w:t xml:space="preserve">If there are 2 different values for the same CSS property for any element then priority will be given to that stylesheet which below in the </w:t>
        </w:r>
        <w:r>
          <w:rPr>
            <w:rStyle w:val="focus"/>
          </w:rPr>
          <w:t>head</w:t>
        </w:r>
        <w:r>
          <w:t xml:space="preserve"> element.</w:t>
        </w:r>
      </w:ins>
    </w:p>
    <w:p w:rsidR="00F5755F" w:rsidRDefault="00F5755F" w:rsidP="00F5755F">
      <w:pPr>
        <w:pStyle w:val="HTMLPreformatted"/>
        <w:rPr>
          <w:ins w:id="74" w:author="Unknown"/>
          <w:rStyle w:val="HTMLCode"/>
          <w:rFonts w:eastAsiaTheme="majorEastAsia"/>
        </w:rPr>
      </w:pPr>
      <w:ins w:id="75" w:author="Unknown">
        <w:r>
          <w:rPr>
            <w:rStyle w:val="token"/>
          </w:rPr>
          <w:t>&lt;head&gt;</w:t>
        </w:r>
      </w:ins>
    </w:p>
    <w:p w:rsidR="00F5755F" w:rsidRDefault="00F5755F" w:rsidP="00F5755F">
      <w:pPr>
        <w:pStyle w:val="HTMLPreformatted"/>
        <w:rPr>
          <w:ins w:id="76" w:author="Unknown"/>
          <w:rStyle w:val="HTMLCode"/>
          <w:rFonts w:eastAsiaTheme="majorEastAsia"/>
        </w:rPr>
      </w:pPr>
      <w:ins w:id="77" w:author="Unknown">
        <w:r>
          <w:rPr>
            <w:rStyle w:val="HTMLCode"/>
            <w:rFonts w:eastAsiaTheme="majorEastAsia"/>
          </w:rPr>
          <w:t xml:space="preserve">  </w:t>
        </w:r>
        <w:r>
          <w:rPr>
            <w:rStyle w:val="token"/>
          </w:rPr>
          <w:t>&lt;link rel="stylesheet" href="external-1.css"&gt;</w:t>
        </w:r>
      </w:ins>
    </w:p>
    <w:p w:rsidR="00F5755F" w:rsidRDefault="00F5755F" w:rsidP="00F5755F">
      <w:pPr>
        <w:pStyle w:val="HTMLPreformatted"/>
        <w:rPr>
          <w:ins w:id="78" w:author="Unknown"/>
          <w:rStyle w:val="HTMLCode"/>
          <w:rFonts w:eastAsiaTheme="majorEastAsia"/>
        </w:rPr>
      </w:pPr>
      <w:ins w:id="79" w:author="Unknown">
        <w:r>
          <w:rPr>
            <w:rStyle w:val="HTMLCode"/>
            <w:rFonts w:eastAsiaTheme="majorEastAsia"/>
          </w:rPr>
          <w:t xml:space="preserve">  </w:t>
        </w:r>
        <w:r>
          <w:rPr>
            <w:rStyle w:val="token"/>
          </w:rPr>
          <w:t>&lt;link rel="stylesheet" href="external-2.css"&gt;</w:t>
        </w:r>
      </w:ins>
    </w:p>
    <w:p w:rsidR="00F5755F" w:rsidRDefault="00F5755F" w:rsidP="00F5755F">
      <w:pPr>
        <w:pStyle w:val="HTMLPreformatted"/>
        <w:rPr>
          <w:ins w:id="80" w:author="Unknown"/>
          <w:rStyle w:val="HTMLCode"/>
          <w:rFonts w:eastAsiaTheme="majorEastAsia"/>
        </w:rPr>
      </w:pPr>
      <w:ins w:id="81" w:author="Unknown">
        <w:r>
          <w:rPr>
            <w:rStyle w:val="HTMLCode"/>
            <w:rFonts w:eastAsiaTheme="majorEastAsia"/>
          </w:rPr>
          <w:t xml:space="preserve">  </w:t>
        </w:r>
        <w:r>
          <w:rPr>
            <w:rStyle w:val="token"/>
          </w:rPr>
          <w:t>&lt;link rel="stylesheet" href="external-3.css"&gt;</w:t>
        </w:r>
      </w:ins>
    </w:p>
    <w:p w:rsidR="00F5755F" w:rsidRDefault="00F5755F" w:rsidP="00F5755F">
      <w:pPr>
        <w:pStyle w:val="HTMLPreformatted"/>
        <w:rPr>
          <w:ins w:id="82" w:author="Unknown"/>
          <w:rFonts w:eastAsiaTheme="majorEastAsia"/>
        </w:rPr>
      </w:pPr>
      <w:ins w:id="83" w:author="Unknown">
        <w:r>
          <w:rPr>
            <w:rStyle w:val="token"/>
          </w:rPr>
          <w:t>&lt;/head&gt;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84" w:author="Unknown"/>
        </w:rPr>
      </w:pPr>
      <w:ins w:id="85" w:author="Unknown">
        <w:r>
          <w:t>HTML</w:t>
        </w:r>
      </w:ins>
    </w:p>
    <w:p w:rsidR="00F5755F" w:rsidRDefault="00F5755F" w:rsidP="00F5755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86" w:author="Unknown"/>
        </w:rPr>
      </w:pPr>
      <w:ins w:id="87" w:author="Unknown">
        <w:r>
          <w:t>Benefits of using external style</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88" w:author="Unknown"/>
        </w:rPr>
      </w:pPr>
      <w:ins w:id="89" w:author="Unknown">
        <w:r>
          <w:t xml:space="preserve">External style is used by most websites and has lots of benefits, Some of which are mentioned below: </w:t>
        </w:r>
      </w:ins>
    </w:p>
    <w:p w:rsidR="00F5755F" w:rsidRDefault="00F5755F" w:rsidP="00F5755F">
      <w:pPr>
        <w:numPr>
          <w:ilvl w:val="0"/>
          <w:numId w:val="9"/>
        </w:numPr>
        <w:spacing w:before="100" w:beforeAutospacing="1" w:after="100" w:afterAutospacing="1" w:line="240" w:lineRule="auto"/>
        <w:rPr>
          <w:ins w:id="90" w:author="Unknown"/>
        </w:rPr>
      </w:pPr>
      <w:ins w:id="91" w:author="Unknown">
        <w:r>
          <w:rPr>
            <w:rStyle w:val="Strong"/>
          </w:rPr>
          <w:t>Clean</w:t>
        </w:r>
        <w:r>
          <w:t>: Since you, CSS classes and properties are stored in a separate file so your HTML file looks clean.</w:t>
        </w:r>
      </w:ins>
    </w:p>
    <w:p w:rsidR="00F5755F" w:rsidRDefault="00F5755F" w:rsidP="00F5755F">
      <w:pPr>
        <w:numPr>
          <w:ilvl w:val="0"/>
          <w:numId w:val="9"/>
        </w:numPr>
        <w:spacing w:before="100" w:beforeAutospacing="1" w:after="100" w:afterAutospacing="1" w:line="240" w:lineRule="auto"/>
        <w:rPr>
          <w:ins w:id="92" w:author="Unknown"/>
        </w:rPr>
      </w:pPr>
      <w:ins w:id="93" w:author="Unknown">
        <w:r>
          <w:rPr>
            <w:rStyle w:val="Strong"/>
          </w:rPr>
          <w:t>Management</w:t>
        </w:r>
        <w:r>
          <w:t>: Change at a single property can reflect all over the webpage.</w:t>
        </w:r>
      </w:ins>
    </w:p>
    <w:p w:rsidR="00F5755F" w:rsidRDefault="00F5755F" w:rsidP="00F5755F">
      <w:pPr>
        <w:numPr>
          <w:ilvl w:val="0"/>
          <w:numId w:val="9"/>
        </w:numPr>
        <w:spacing w:before="100" w:beforeAutospacing="1" w:after="100" w:afterAutospacing="1" w:line="240" w:lineRule="auto"/>
        <w:rPr>
          <w:ins w:id="94" w:author="Unknown"/>
        </w:rPr>
      </w:pPr>
      <w:ins w:id="95" w:author="Unknown">
        <w:r>
          <w:rPr>
            <w:rStyle w:val="Strong"/>
          </w:rPr>
          <w:t>Easy to manage</w:t>
        </w:r>
        <w:r>
          <w:t>: Easy to maintain bigger websites. If you have 100s of the webpage that use the same CSS codes then it is a nice move to use the external stylesheet.</w:t>
        </w:r>
      </w:ins>
    </w:p>
    <w:p w:rsidR="00F5755F" w:rsidRDefault="00F5755F" w:rsidP="00F5755F">
      <w:pPr>
        <w:numPr>
          <w:ilvl w:val="0"/>
          <w:numId w:val="9"/>
        </w:numPr>
        <w:spacing w:before="100" w:beforeAutospacing="1" w:after="100" w:afterAutospacing="1" w:line="240" w:lineRule="auto"/>
        <w:rPr>
          <w:ins w:id="96" w:author="Unknown"/>
        </w:rPr>
      </w:pPr>
      <w:ins w:id="97" w:author="Unknown">
        <w:r>
          <w:rPr>
            <w:rStyle w:val="Strong"/>
          </w:rPr>
          <w:t>Faster webpage</w:t>
        </w:r>
        <w:r>
          <w:t>: The webpage loads quicker once the CSS file has been cached.</w:t>
        </w:r>
      </w:ins>
    </w:p>
    <w:p w:rsidR="00F5755F" w:rsidRDefault="00F5755F" w:rsidP="00F5755F">
      <w:pPr>
        <w:numPr>
          <w:ilvl w:val="0"/>
          <w:numId w:val="9"/>
        </w:numPr>
        <w:spacing w:before="100" w:beforeAutospacing="1" w:after="100" w:afterAutospacing="1" w:line="240" w:lineRule="auto"/>
        <w:rPr>
          <w:ins w:id="98" w:author="Unknown"/>
        </w:rPr>
      </w:pPr>
      <w:ins w:id="99" w:author="Unknown">
        <w:r>
          <w:rPr>
            <w:rStyle w:val="Strong"/>
          </w:rPr>
          <w:t>Can change all page at once</w:t>
        </w:r>
        <w:r>
          <w:t>: If you have 100s of the webpage and you want some change in your design, then you would not want to go to each page and change. Just change in external stylesheet at 1 place and you are done.</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ins w:id="100" w:author="Unknown"/>
        </w:rPr>
      </w:pPr>
      <w:ins w:id="101" w:author="Unknown">
        <w:r>
          <w:pict>
            <v:rect id="_x0000_i1039" style="width:6in;height:1.5pt" o:hralign="center" o:hrstd="t" o:hr="t" fillcolor="#a0a0a0" stroked="f"/>
          </w:pict>
        </w:r>
      </w:ins>
    </w:p>
    <w:p w:rsidR="00F5755F" w:rsidRDefault="00F5755F" w:rsidP="00F5755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02" w:author="Unknown"/>
        </w:rPr>
      </w:pPr>
      <w:ins w:id="103" w:author="Unknown">
        <w:r>
          <w:t>2. Internal CSS in HTML</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04" w:author="Unknown"/>
        </w:rPr>
      </w:pPr>
      <w:ins w:id="105" w:author="Unknown">
        <w:r>
          <w:t>Another way to include CSS in an HTML file is internal CSS.</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06" w:author="Unknown"/>
        </w:rPr>
      </w:pPr>
      <w:ins w:id="107" w:author="Unknown">
        <w:r>
          <w:t xml:space="preserve">The CSS is written in the </w:t>
        </w:r>
        <w:r>
          <w:rPr>
            <w:rStyle w:val="focus"/>
          </w:rPr>
          <w:t>head</w:t>
        </w:r>
        <w:r>
          <w:t xml:space="preserve"> section of the HTML file inside </w:t>
        </w:r>
        <w:r>
          <w:rPr>
            <w:rStyle w:val="focus"/>
          </w:rPr>
          <w:t>&lt;style&gt;</w:t>
        </w:r>
        <w:r>
          <w:t xml:space="preserve"> element.</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08" w:author="Unknown"/>
        </w:rPr>
      </w:pPr>
      <w:ins w:id="109" w:author="Unknown">
        <w:r>
          <w:t>The Internal style is mainly used when you need some other CSS property for the web page other than external. The internal style is used for a single page style within the page.</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10" w:author="Unknown"/>
        </w:rPr>
      </w:pPr>
      <w:ins w:id="111" w:author="Unknown">
        <w:r>
          <w:t>Internal style makes webpage load slower and also makes HTML documents larger.</w:t>
        </w:r>
      </w:ins>
    </w:p>
    <w:p w:rsidR="00F5755F" w:rsidRDefault="00F5755F" w:rsidP="00F5755F">
      <w:pPr>
        <w:pStyle w:val="HTMLPreformatted"/>
        <w:rPr>
          <w:ins w:id="112" w:author="Unknown"/>
          <w:rStyle w:val="HTMLCode"/>
          <w:rFonts w:eastAsiaTheme="majorEastAsia"/>
        </w:rPr>
      </w:pPr>
      <w:ins w:id="113" w:author="Unknown">
        <w:r>
          <w:rPr>
            <w:rStyle w:val="token"/>
          </w:rPr>
          <w:t>&lt;head&gt;</w:t>
        </w:r>
      </w:ins>
    </w:p>
    <w:p w:rsidR="00F5755F" w:rsidRDefault="00F5755F" w:rsidP="00F5755F">
      <w:pPr>
        <w:pStyle w:val="HTMLPreformatted"/>
        <w:rPr>
          <w:ins w:id="114" w:author="Unknown"/>
          <w:rStyle w:val="token"/>
          <w:rFonts w:eastAsiaTheme="majorEastAsia"/>
        </w:rPr>
      </w:pPr>
      <w:ins w:id="115" w:author="Unknown">
        <w:r>
          <w:rPr>
            <w:rStyle w:val="HTMLCode"/>
            <w:rFonts w:eastAsiaTheme="majorEastAsia"/>
          </w:rPr>
          <w:t xml:space="preserve">  </w:t>
        </w:r>
        <w:r>
          <w:rPr>
            <w:rStyle w:val="token"/>
          </w:rPr>
          <w:t>&lt;style&gt;</w:t>
        </w:r>
      </w:ins>
    </w:p>
    <w:p w:rsidR="00F5755F" w:rsidRDefault="00F5755F" w:rsidP="00F5755F">
      <w:pPr>
        <w:pStyle w:val="HTMLPreformatted"/>
        <w:rPr>
          <w:ins w:id="116" w:author="Unknown"/>
          <w:rStyle w:val="token"/>
        </w:rPr>
      </w:pPr>
      <w:ins w:id="117" w:author="Unknown">
        <w:r>
          <w:rPr>
            <w:rStyle w:val="token"/>
          </w:rPr>
          <w:t xml:space="preserve">    body {</w:t>
        </w:r>
      </w:ins>
    </w:p>
    <w:p w:rsidR="00F5755F" w:rsidRDefault="00F5755F" w:rsidP="00F5755F">
      <w:pPr>
        <w:pStyle w:val="HTMLPreformatted"/>
        <w:rPr>
          <w:ins w:id="118" w:author="Unknown"/>
          <w:rStyle w:val="token"/>
        </w:rPr>
      </w:pPr>
      <w:ins w:id="119" w:author="Unknown">
        <w:r>
          <w:rPr>
            <w:rStyle w:val="token"/>
          </w:rPr>
          <w:t xml:space="preserve">      background-color: #182C61;</w:t>
        </w:r>
      </w:ins>
    </w:p>
    <w:p w:rsidR="00F5755F" w:rsidRDefault="00F5755F" w:rsidP="00F5755F">
      <w:pPr>
        <w:pStyle w:val="HTMLPreformatted"/>
        <w:rPr>
          <w:ins w:id="120" w:author="Unknown"/>
          <w:rStyle w:val="token"/>
        </w:rPr>
      </w:pPr>
      <w:ins w:id="121" w:author="Unknown">
        <w:r>
          <w:rPr>
            <w:rStyle w:val="token"/>
          </w:rPr>
          <w:t xml:space="preserve">    }</w:t>
        </w:r>
      </w:ins>
    </w:p>
    <w:p w:rsidR="00F5755F" w:rsidRDefault="00F5755F" w:rsidP="00F5755F">
      <w:pPr>
        <w:pStyle w:val="HTMLPreformatted"/>
        <w:rPr>
          <w:ins w:id="122" w:author="Unknown"/>
          <w:rStyle w:val="token"/>
        </w:rPr>
      </w:pPr>
    </w:p>
    <w:p w:rsidR="00F5755F" w:rsidRDefault="00F5755F" w:rsidP="00F5755F">
      <w:pPr>
        <w:pStyle w:val="HTMLPreformatted"/>
        <w:rPr>
          <w:ins w:id="123" w:author="Unknown"/>
          <w:rStyle w:val="token"/>
        </w:rPr>
      </w:pPr>
      <w:ins w:id="124" w:author="Unknown">
        <w:r>
          <w:rPr>
            <w:rStyle w:val="token"/>
          </w:rPr>
          <w:t xml:space="preserve">    h2 {</w:t>
        </w:r>
      </w:ins>
    </w:p>
    <w:p w:rsidR="00F5755F" w:rsidRDefault="00F5755F" w:rsidP="00F5755F">
      <w:pPr>
        <w:pStyle w:val="HTMLPreformatted"/>
        <w:rPr>
          <w:ins w:id="125" w:author="Unknown"/>
          <w:rStyle w:val="token"/>
        </w:rPr>
      </w:pPr>
      <w:ins w:id="126" w:author="Unknown">
        <w:r>
          <w:rPr>
            <w:rStyle w:val="token"/>
          </w:rPr>
          <w:t xml:space="preserve">      color: #CAD3C8;</w:t>
        </w:r>
      </w:ins>
    </w:p>
    <w:p w:rsidR="00F5755F" w:rsidRDefault="00F5755F" w:rsidP="00F5755F">
      <w:pPr>
        <w:pStyle w:val="HTMLPreformatted"/>
        <w:rPr>
          <w:ins w:id="127" w:author="Unknown"/>
          <w:rStyle w:val="token"/>
        </w:rPr>
      </w:pPr>
      <w:ins w:id="128" w:author="Unknown">
        <w:r>
          <w:rPr>
            <w:rStyle w:val="token"/>
          </w:rPr>
          <w:t xml:space="preserve">    }</w:t>
        </w:r>
      </w:ins>
    </w:p>
    <w:p w:rsidR="00F5755F" w:rsidRDefault="00F5755F" w:rsidP="00F5755F">
      <w:pPr>
        <w:pStyle w:val="HTMLPreformatted"/>
        <w:rPr>
          <w:ins w:id="129" w:author="Unknown"/>
          <w:rStyle w:val="token"/>
        </w:rPr>
      </w:pPr>
    </w:p>
    <w:p w:rsidR="00F5755F" w:rsidRDefault="00F5755F" w:rsidP="00F5755F">
      <w:pPr>
        <w:pStyle w:val="HTMLPreformatted"/>
        <w:rPr>
          <w:ins w:id="130" w:author="Unknown"/>
          <w:rStyle w:val="token"/>
        </w:rPr>
      </w:pPr>
      <w:ins w:id="131" w:author="Unknown">
        <w:r>
          <w:rPr>
            <w:rStyle w:val="token"/>
          </w:rPr>
          <w:t xml:space="preserve">    p {</w:t>
        </w:r>
      </w:ins>
    </w:p>
    <w:p w:rsidR="00F5755F" w:rsidRDefault="00F5755F" w:rsidP="00F5755F">
      <w:pPr>
        <w:pStyle w:val="HTMLPreformatted"/>
        <w:rPr>
          <w:ins w:id="132" w:author="Unknown"/>
          <w:rStyle w:val="token"/>
        </w:rPr>
      </w:pPr>
      <w:ins w:id="133" w:author="Unknown">
        <w:r>
          <w:rPr>
            <w:rStyle w:val="token"/>
          </w:rPr>
          <w:t xml:space="preserve">      font-size: 20px;</w:t>
        </w:r>
      </w:ins>
    </w:p>
    <w:p w:rsidR="00F5755F" w:rsidRDefault="00F5755F" w:rsidP="00F5755F">
      <w:pPr>
        <w:pStyle w:val="HTMLPreformatted"/>
        <w:rPr>
          <w:ins w:id="134" w:author="Unknown"/>
          <w:rStyle w:val="token"/>
        </w:rPr>
      </w:pPr>
      <w:ins w:id="135" w:author="Unknown">
        <w:r>
          <w:rPr>
            <w:rStyle w:val="token"/>
          </w:rPr>
          <w:t xml:space="preserve">      color: white;</w:t>
        </w:r>
      </w:ins>
    </w:p>
    <w:p w:rsidR="00F5755F" w:rsidRDefault="00F5755F" w:rsidP="00F5755F">
      <w:pPr>
        <w:pStyle w:val="HTMLPreformatted"/>
        <w:rPr>
          <w:ins w:id="136" w:author="Unknown"/>
          <w:rStyle w:val="token"/>
        </w:rPr>
      </w:pPr>
      <w:ins w:id="137" w:author="Unknown">
        <w:r>
          <w:rPr>
            <w:rStyle w:val="token"/>
          </w:rPr>
          <w:t xml:space="preserve">    }</w:t>
        </w:r>
      </w:ins>
    </w:p>
    <w:p w:rsidR="00F5755F" w:rsidRDefault="00F5755F" w:rsidP="00F5755F">
      <w:pPr>
        <w:pStyle w:val="HTMLPreformatted"/>
        <w:rPr>
          <w:ins w:id="138" w:author="Unknown"/>
          <w:rStyle w:val="HTMLCode"/>
          <w:rFonts w:eastAsiaTheme="majorEastAsia"/>
        </w:rPr>
      </w:pPr>
      <w:ins w:id="139" w:author="Unknown">
        <w:r>
          <w:rPr>
            <w:rStyle w:val="token"/>
          </w:rPr>
          <w:t xml:space="preserve">  &lt;/style&gt;</w:t>
        </w:r>
      </w:ins>
    </w:p>
    <w:p w:rsidR="00F5755F" w:rsidRDefault="00F5755F" w:rsidP="00F5755F">
      <w:pPr>
        <w:pStyle w:val="HTMLPreformatted"/>
        <w:rPr>
          <w:ins w:id="140" w:author="Unknown"/>
          <w:rFonts w:eastAsiaTheme="majorEastAsia"/>
        </w:rPr>
      </w:pPr>
      <w:ins w:id="141" w:author="Unknown">
        <w:r>
          <w:rPr>
            <w:rStyle w:val="token"/>
          </w:rPr>
          <w:t>&lt;/head&gt;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2" w:author="Unknown"/>
        </w:rPr>
      </w:pPr>
      <w:ins w:id="143" w:author="Unknown">
        <w:r>
          <w:t>HTML</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4" w:author="Unknown"/>
        </w:rPr>
      </w:pPr>
      <w:ins w:id="145" w:author="Unknown">
        <w:r>
          <w:fldChar w:fldCharType="begin"/>
        </w:r>
        <w:r>
          <w:instrText xml:space="preserve"> HYPERLINK "https://www.tutorialstonight.com/online-html-editor.php?p=css&amp;q=implimentation-internal"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ins w:id="146" w:author="Unknown"/>
        </w:rPr>
      </w:pPr>
      <w:ins w:id="147" w:author="Unknown">
        <w:r>
          <w:pict>
            <v:rect id="_x0000_i1040" style="width:468pt;height:1.5pt" o:hralign="center" o:hrstd="t" o:hr="t" fillcolor="#a0a0a0" stroked="f"/>
          </w:pict>
        </w:r>
      </w:ins>
    </w:p>
    <w:p w:rsidR="00F5755F" w:rsidRDefault="00F5755F" w:rsidP="00F5755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8" w:author="Unknown"/>
        </w:rPr>
      </w:pPr>
      <w:ins w:id="149" w:author="Unknown">
        <w:r>
          <w:t>3. inline CSS in HTML</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50" w:author="Unknown"/>
        </w:rPr>
      </w:pPr>
      <w:ins w:id="151" w:author="Unknown">
        <w:r>
          <w:rPr>
            <w:rStyle w:val="focus"/>
          </w:rPr>
          <w:t>Inline style</w:t>
        </w:r>
        <w:r>
          <w:t xml:space="preserve"> is used to add a unique style to a single element.</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52" w:author="Unknown"/>
        </w:rPr>
      </w:pPr>
      <w:ins w:id="153" w:author="Unknown">
        <w:r>
          <w:t>The inline style has the highest priority among internal and external CSS. Inline style overwrites external or internal CSS.</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54" w:author="Unknown"/>
        </w:rPr>
      </w:pPr>
      <w:ins w:id="155" w:author="Unknown">
        <w:r>
          <w:t xml:space="preserve">The inline element is used by elements by assigning </w:t>
        </w:r>
        <w:r>
          <w:rPr>
            <w:rStyle w:val="focus"/>
          </w:rPr>
          <w:t>style</w:t>
        </w:r>
        <w:r>
          <w:t xml:space="preserve"> attributes to them and defining CSS property inside single-quotes or double-quotes. Example </w:t>
        </w:r>
        <w:r>
          <w:rPr>
            <w:rStyle w:val="HTMLCode"/>
            <w:rFonts w:eastAsiaTheme="majorEastAsia"/>
          </w:rPr>
          <w:t>&lt;p style="color: blue;"&gt;Hello World!&lt;/p&gt;</w:t>
        </w:r>
        <w:r>
          <w:t>.</w:t>
        </w:r>
      </w:ins>
    </w:p>
    <w:p w:rsidR="00F5755F" w:rsidRDefault="00F5755F" w:rsidP="00F5755F">
      <w:pPr>
        <w:pStyle w:val="HTMLPreformatted"/>
        <w:rPr>
          <w:ins w:id="156" w:author="Unknown"/>
          <w:rStyle w:val="HTMLCode"/>
          <w:rFonts w:eastAsiaTheme="majorEastAsia"/>
        </w:rPr>
      </w:pPr>
      <w:ins w:id="157" w:author="Unknown">
        <w:r>
          <w:rPr>
            <w:rStyle w:val="token"/>
          </w:rPr>
          <w:t>&lt;body style="background-color:#182C61"&gt;</w:t>
        </w:r>
      </w:ins>
    </w:p>
    <w:p w:rsidR="00F5755F" w:rsidRDefault="00F5755F" w:rsidP="00F5755F">
      <w:pPr>
        <w:pStyle w:val="HTMLPreformatted"/>
        <w:rPr>
          <w:ins w:id="158" w:author="Unknown"/>
          <w:rStyle w:val="HTMLCode"/>
          <w:rFonts w:eastAsiaTheme="majorEastAsia"/>
        </w:rPr>
      </w:pPr>
      <w:ins w:id="159" w:author="Unknown">
        <w:r>
          <w:rPr>
            <w:rStyle w:val="HTMLCode"/>
            <w:rFonts w:eastAsiaTheme="majorEastAsia"/>
          </w:rPr>
          <w:t xml:space="preserve">  </w:t>
        </w:r>
        <w:r>
          <w:rPr>
            <w:rStyle w:val="token"/>
          </w:rPr>
          <w:t>&lt;h2 style="color:#CAD3C8"&gt;</w:t>
        </w:r>
        <w:r>
          <w:rPr>
            <w:rStyle w:val="HTMLCode"/>
            <w:rFonts w:eastAsiaTheme="majorEastAsia"/>
          </w:rPr>
          <w:t>Learning How to add inline CSS.</w:t>
        </w:r>
        <w:r>
          <w:rPr>
            <w:rStyle w:val="token"/>
          </w:rPr>
          <w:t>&lt;/h2&gt;</w:t>
        </w:r>
      </w:ins>
    </w:p>
    <w:p w:rsidR="00F5755F" w:rsidRDefault="00F5755F" w:rsidP="00F5755F">
      <w:pPr>
        <w:pStyle w:val="HTMLPreformatted"/>
        <w:rPr>
          <w:ins w:id="160" w:author="Unknown"/>
          <w:rStyle w:val="HTMLCode"/>
          <w:rFonts w:eastAsiaTheme="majorEastAsia"/>
        </w:rPr>
      </w:pPr>
      <w:ins w:id="161" w:author="Unknown">
        <w:r>
          <w:rPr>
            <w:rStyle w:val="HTMLCode"/>
            <w:rFonts w:eastAsiaTheme="majorEastAsia"/>
          </w:rPr>
          <w:t xml:space="preserve">  </w:t>
        </w:r>
        <w:r>
          <w:rPr>
            <w:rStyle w:val="token"/>
          </w:rPr>
          <w:t>&lt;p style="color:white;font-size:20px"&gt;</w:t>
        </w:r>
        <w:r>
          <w:rPr>
            <w:rStyle w:val="HTMLCode"/>
            <w:rFonts w:eastAsiaTheme="majorEastAsia"/>
          </w:rPr>
          <w:t>Added inline styles to the elements.</w:t>
        </w:r>
        <w:r>
          <w:rPr>
            <w:rStyle w:val="token"/>
          </w:rPr>
          <w:t>&lt;/p&gt;</w:t>
        </w:r>
      </w:ins>
    </w:p>
    <w:p w:rsidR="00F5755F" w:rsidRDefault="00F5755F" w:rsidP="00F5755F">
      <w:pPr>
        <w:pStyle w:val="HTMLPreformatted"/>
        <w:rPr>
          <w:ins w:id="162" w:author="Unknown"/>
          <w:rFonts w:eastAsiaTheme="majorEastAsia"/>
        </w:rPr>
      </w:pPr>
      <w:ins w:id="163" w:author="Unknown">
        <w:r>
          <w:rPr>
            <w:rStyle w:val="token"/>
          </w:rPr>
          <w:t>&lt;/body&gt;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64" w:author="Unknown"/>
        </w:rPr>
      </w:pPr>
      <w:ins w:id="165" w:author="Unknown">
        <w:r>
          <w:t>HTML</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66" w:author="Unknown"/>
        </w:rPr>
      </w:pPr>
      <w:ins w:id="167" w:author="Unknown">
        <w:r>
          <w:fldChar w:fldCharType="begin"/>
        </w:r>
        <w:r>
          <w:instrText xml:space="preserve"> HYPERLINK "https://www.tutorialstonight.com/online-html-editor.php?p=css&amp;q=implimentation-inline"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ins w:id="168" w:author="Unknown"/>
        </w:rPr>
      </w:pPr>
      <w:ins w:id="169" w:author="Unknown">
        <w:r>
          <w:pict>
            <v:rect id="_x0000_i1041" style="width:468pt;height:1.5pt" o:hralign="center" o:hrstd="t" o:hr="t" fillcolor="#a0a0a0" stroked="f"/>
          </w:pict>
        </w:r>
      </w:ins>
    </w:p>
    <w:p w:rsidR="00F5755F" w:rsidRDefault="00F5755F" w:rsidP="00F5755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70" w:author="Unknown"/>
        </w:rPr>
      </w:pPr>
      <w:ins w:id="171" w:author="Unknown">
        <w:r>
          <w:t>Order of Cascading</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72" w:author="Unknown"/>
        </w:rPr>
      </w:pPr>
      <w:ins w:id="173" w:author="Unknown">
        <w:r>
          <w:t xml:space="preserve">In CSS, when there is 2 or more than 2 CSS property for an element and all have the same </w:t>
        </w:r>
        <w:r>
          <w:fldChar w:fldCharType="begin"/>
        </w:r>
        <w:r>
          <w:instrText xml:space="preserve"> HYPERLINK "https://www.tutorialstonight.com/css/css-specificity.php" \t "_blank" </w:instrText>
        </w:r>
        <w:r>
          <w:fldChar w:fldCharType="separate"/>
        </w:r>
        <w:r>
          <w:rPr>
            <w:rStyle w:val="Hyperlink"/>
            <w:rFonts w:eastAsiaTheme="majorEastAsia"/>
          </w:rPr>
          <w:t>specificity</w:t>
        </w:r>
        <w:r>
          <w:fldChar w:fldCharType="end"/>
        </w:r>
        <w:r>
          <w:t xml:space="preserve"> then the style rule that comes last in the file will be used.</w:t>
        </w:r>
      </w:ins>
    </w:p>
    <w:p w:rsidR="00F5755F" w:rsidRDefault="00F5755F" w:rsidP="00F5755F">
      <w:pPr>
        <w:numPr>
          <w:ilvl w:val="0"/>
          <w:numId w:val="10"/>
        </w:numPr>
        <w:spacing w:before="100" w:beforeAutospacing="1" w:after="100" w:afterAutospacing="1" w:line="240" w:lineRule="auto"/>
        <w:rPr>
          <w:ins w:id="174" w:author="Unknown"/>
        </w:rPr>
      </w:pPr>
      <w:ins w:id="175" w:author="Unknown">
        <w:r>
          <w:t>If in an external stylesheet there are such rules than the last rule in the stylesheet will be used.</w:t>
        </w:r>
      </w:ins>
    </w:p>
    <w:p w:rsidR="00F5755F" w:rsidRDefault="00F5755F" w:rsidP="00F5755F">
      <w:pPr>
        <w:numPr>
          <w:ilvl w:val="0"/>
          <w:numId w:val="10"/>
        </w:numPr>
        <w:spacing w:before="100" w:beforeAutospacing="1" w:after="100" w:afterAutospacing="1" w:line="240" w:lineRule="auto"/>
        <w:rPr>
          <w:ins w:id="176" w:author="Unknown"/>
        </w:rPr>
      </w:pPr>
      <w:ins w:id="177" w:author="Unknown">
        <w:r>
          <w:t>If there are 2 different external stylesheets that have such rules than the rule of the stylesheet that is linked kast in the head section is used.</w:t>
        </w:r>
      </w:ins>
    </w:p>
    <w:p w:rsidR="00F5755F" w:rsidRDefault="00F5755F" w:rsidP="00F5755F">
      <w:pPr>
        <w:pStyle w:val="summeryhe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78" w:author="Unknown"/>
        </w:rPr>
      </w:pPr>
      <w:ins w:id="179" w:author="Unknown">
        <w:r>
          <w:t>Points to remember:</w:t>
        </w:r>
      </w:ins>
    </w:p>
    <w:p w:rsidR="00F5755F" w:rsidRDefault="00F5755F" w:rsidP="00F5755F">
      <w:pPr>
        <w:numPr>
          <w:ilvl w:val="0"/>
          <w:numId w:val="11"/>
        </w:numPr>
        <w:spacing w:before="100" w:beforeAutospacing="1" w:after="100" w:afterAutospacing="1" w:line="240" w:lineRule="auto"/>
        <w:rPr>
          <w:ins w:id="180" w:author="Unknown"/>
        </w:rPr>
      </w:pPr>
      <w:ins w:id="181" w:author="Unknown">
        <w:r>
          <w:t>There are 3 ways to include CSS in HTML file: external, internal and inline CSS.</w:t>
        </w:r>
      </w:ins>
    </w:p>
    <w:p w:rsidR="00F5755F" w:rsidRDefault="00F5755F" w:rsidP="00F5755F">
      <w:pPr>
        <w:numPr>
          <w:ilvl w:val="0"/>
          <w:numId w:val="11"/>
        </w:numPr>
        <w:spacing w:before="100" w:beforeAutospacing="1" w:after="100" w:afterAutospacing="1" w:line="240" w:lineRule="auto"/>
        <w:rPr>
          <w:ins w:id="182" w:author="Unknown"/>
        </w:rPr>
      </w:pPr>
      <w:ins w:id="183" w:author="Unknown">
        <w:r>
          <w:t>Multiple stylesheets can be added to a single HTML file.</w:t>
        </w:r>
      </w:ins>
    </w:p>
    <w:p w:rsidR="00F5755F" w:rsidRDefault="00F5755F" w:rsidP="00F5755F">
      <w:pPr>
        <w:numPr>
          <w:ilvl w:val="0"/>
          <w:numId w:val="11"/>
        </w:numPr>
        <w:spacing w:before="100" w:beforeAutospacing="1" w:after="100" w:afterAutospacing="1" w:line="240" w:lineRule="auto"/>
      </w:pPr>
      <w:ins w:id="184" w:author="Unknown">
        <w:r>
          <w:lastRenderedPageBreak/>
          <w:t>The inline style has the highest priority, it overwrites external and internal 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ins w:id="185" w:author="Unknown"/>
          <w:rFonts w:ascii="Times New Roman" w:eastAsia="Times New Roman" w:hAnsi="Times New Roman" w:cs="Times New Roman"/>
          <w:b/>
          <w:bCs/>
          <w:kern w:val="36"/>
          <w:sz w:val="48"/>
          <w:szCs w:val="48"/>
        </w:rPr>
      </w:pPr>
      <w:ins w:id="186" w:author="Unknown">
        <w:r>
          <w:rPr>
            <w:rFonts w:ascii="Times New Roman" w:eastAsia="Times New Roman" w:hAnsi="Times New Roman" w:cs="Times New Roman"/>
            <w:b/>
            <w:bCs/>
            <w:kern w:val="36"/>
            <w:sz w:val="48"/>
            <w:szCs w:val="48"/>
          </w:rPr>
          <w:t>CSS SYNTA</w:t>
        </w:r>
      </w:ins>
      <w:r>
        <w:rPr>
          <w:rFonts w:ascii="Times New Roman" w:eastAsia="Times New Roman" w:hAnsi="Times New Roman" w:cs="Times New Roman"/>
          <w:b/>
          <w:bCs/>
          <w:kern w:val="36"/>
          <w:sz w:val="48"/>
          <w:szCs w:val="48"/>
        </w:rPr>
        <w:t>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87" w:author="Unknown"/>
          <w:rFonts w:ascii="Times New Roman" w:eastAsia="Times New Roman" w:hAnsi="Times New Roman" w:cs="Times New Roman"/>
          <w:sz w:val="24"/>
          <w:szCs w:val="24"/>
        </w:rPr>
      </w:pPr>
      <w:ins w:id="188" w:author="Unknown">
        <w:r>
          <w:rPr>
            <w:rFonts w:ascii="Times New Roman" w:eastAsia="Times New Roman" w:hAnsi="Times New Roman" w:cs="Times New Roman"/>
            <w:sz w:val="24"/>
            <w:szCs w:val="24"/>
          </w:rPr>
          <w:t>In this CSS tutorial, we will discuss the basic syntax of CSS and how to write CSS code.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89" w:author="Unknown"/>
          <w:rFonts w:ascii="Times New Roman" w:eastAsia="Times New Roman" w:hAnsi="Times New Roman" w:cs="Times New Roman"/>
          <w:b/>
          <w:bCs/>
          <w:sz w:val="36"/>
          <w:szCs w:val="36"/>
        </w:rPr>
      </w:pPr>
      <w:ins w:id="190" w:author="Unknown">
        <w:r>
          <w:rPr>
            <w:rFonts w:ascii="Times New Roman" w:eastAsia="Times New Roman" w:hAnsi="Times New Roman" w:cs="Times New Roman"/>
            <w:b/>
            <w:bCs/>
            <w:sz w:val="36"/>
            <w:szCs w:val="36"/>
          </w:rPr>
          <w:t>CSS Syntax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91" w:author="Unknown"/>
          <w:rFonts w:ascii="Times New Roman" w:eastAsia="Times New Roman" w:hAnsi="Times New Roman" w:cs="Times New Roman"/>
          <w:sz w:val="24"/>
          <w:szCs w:val="24"/>
        </w:rPr>
      </w:pPr>
      <w:ins w:id="192" w:author="Unknown">
        <w:r>
          <w:rPr>
            <w:rFonts w:ascii="Times New Roman" w:eastAsia="Times New Roman" w:hAnsi="Times New Roman" w:cs="Times New Roman"/>
            <w:sz w:val="24"/>
            <w:szCs w:val="24"/>
          </w:rPr>
          <w:t>The CSS syntax consists of some set of rules that defines how to writes CSS code correctly so that the browser engine may correctly identify specific CSS features of the page.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93" w:author="Unknown"/>
          <w:rFonts w:ascii="Times New Roman" w:eastAsia="Times New Roman" w:hAnsi="Times New Roman" w:cs="Times New Roman"/>
          <w:sz w:val="24"/>
          <w:szCs w:val="24"/>
        </w:rPr>
      </w:pPr>
      <w:ins w:id="194" w:author="Unknown">
        <w:r>
          <w:rPr>
            <w:rFonts w:ascii="Times New Roman" w:eastAsia="Times New Roman" w:hAnsi="Times New Roman" w:cs="Times New Roman"/>
            <w:sz w:val="24"/>
            <w:szCs w:val="24"/>
          </w:rPr>
          <w:t xml:space="preserve">CSS ruleset have 3 parts: </w:t>
        </w:r>
      </w:ins>
    </w:p>
    <w:p w:rsidR="00F5755F" w:rsidRDefault="00F5755F" w:rsidP="00F5755F">
      <w:pPr>
        <w:numPr>
          <w:ilvl w:val="0"/>
          <w:numId w:val="12"/>
        </w:numPr>
        <w:spacing w:before="100" w:beforeAutospacing="1" w:after="100" w:afterAutospacing="1" w:line="240" w:lineRule="auto"/>
        <w:rPr>
          <w:ins w:id="195" w:author="Unknown"/>
          <w:rFonts w:ascii="Times New Roman" w:eastAsia="Times New Roman" w:hAnsi="Times New Roman" w:cs="Times New Roman"/>
          <w:sz w:val="24"/>
          <w:szCs w:val="24"/>
        </w:rPr>
      </w:pPr>
      <w:ins w:id="196" w:author="Unknown">
        <w:r>
          <w:rPr>
            <w:rFonts w:ascii="Times New Roman" w:eastAsia="Times New Roman" w:hAnsi="Times New Roman" w:cs="Times New Roman"/>
            <w:sz w:val="24"/>
            <w:szCs w:val="24"/>
          </w:rPr>
          <w:t>Selector - selectors select elements from the HTML file and tells which element is to be styled.</w:t>
        </w:r>
      </w:ins>
    </w:p>
    <w:p w:rsidR="00F5755F" w:rsidRDefault="00F5755F" w:rsidP="00F5755F">
      <w:pPr>
        <w:numPr>
          <w:ilvl w:val="0"/>
          <w:numId w:val="12"/>
        </w:numPr>
        <w:spacing w:before="100" w:beforeAutospacing="1" w:after="100" w:afterAutospacing="1" w:line="240" w:lineRule="auto"/>
        <w:rPr>
          <w:ins w:id="197" w:author="Unknown"/>
          <w:rFonts w:ascii="Times New Roman" w:eastAsia="Times New Roman" w:hAnsi="Times New Roman" w:cs="Times New Roman"/>
          <w:sz w:val="24"/>
          <w:szCs w:val="24"/>
        </w:rPr>
      </w:pPr>
      <w:ins w:id="198" w:author="Unknown">
        <w:r>
          <w:rPr>
            <w:rFonts w:ascii="Times New Roman" w:eastAsia="Times New Roman" w:hAnsi="Times New Roman" w:cs="Times New Roman"/>
            <w:sz w:val="24"/>
            <w:szCs w:val="24"/>
          </w:rPr>
          <w:t>CSS property - property defines the CSS feature that you want to use, like color, padding, border, etc.</w:t>
        </w:r>
      </w:ins>
    </w:p>
    <w:p w:rsidR="00F5755F" w:rsidRDefault="00F5755F" w:rsidP="00F5755F">
      <w:pPr>
        <w:numPr>
          <w:ilvl w:val="0"/>
          <w:numId w:val="12"/>
        </w:numPr>
        <w:spacing w:before="100" w:beforeAutospacing="1" w:after="100" w:afterAutospacing="1" w:line="240" w:lineRule="auto"/>
        <w:rPr>
          <w:ins w:id="199" w:author="Unknown"/>
          <w:rFonts w:ascii="Times New Roman" w:eastAsia="Times New Roman" w:hAnsi="Times New Roman" w:cs="Times New Roman"/>
          <w:sz w:val="24"/>
          <w:szCs w:val="24"/>
        </w:rPr>
      </w:pPr>
      <w:ins w:id="200" w:author="Unknown">
        <w:r>
          <w:rPr>
            <w:rFonts w:ascii="Times New Roman" w:eastAsia="Times New Roman" w:hAnsi="Times New Roman" w:cs="Times New Roman"/>
            <w:sz w:val="24"/>
            <w:szCs w:val="24"/>
          </w:rPr>
          <w:t xml:space="preserve">CSS value - each CSS property has a set of values in which you can choose one or set some numerical value with units, like 10px, center, auto, etc.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01" w:author="Unknown"/>
          <w:rFonts w:ascii="Times New Roman" w:eastAsia="Times New Roman" w:hAnsi="Times New Roman" w:cs="Times New Roman"/>
          <w:sz w:val="24"/>
          <w:szCs w:val="24"/>
        </w:rPr>
      </w:pPr>
      <w:ins w:id="202" w:author="Unknown">
        <w:r>
          <w:rPr>
            <w:rFonts w:ascii="Times New Roman" w:eastAsia="Times New Roman" w:hAnsi="Times New Roman" w:cs="Times New Roman"/>
            <w:sz w:val="24"/>
            <w:szCs w:val="24"/>
          </w:rPr>
          <w:t>Note: CSS property and CSS value are separated by a colon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3" w:author="Unknown"/>
          <w:rFonts w:ascii="Times New Roman" w:eastAsia="Times New Roman" w:hAnsi="Times New Roman" w:cs="Times New Roman"/>
          <w:sz w:val="24"/>
          <w:szCs w:val="24"/>
        </w:rPr>
      </w:pPr>
      <w:r>
        <w:rPr>
          <w:noProof/>
        </w:rPr>
        <mc:AlternateContent>
          <mc:Choice Requires="wps">
            <w:drawing>
              <wp:inline distT="0" distB="0" distL="0" distR="0">
                <wp:extent cx="304800" cy="304800"/>
                <wp:effectExtent l="0" t="0" r="0" b="0"/>
                <wp:docPr id="12" name="Rectangle 12" descr="CSS Syntax format | CSS 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CSS Syntax format | CSS tutori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ce2vRzQIAAOI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04" w:author="Unknown"/>
          <w:rFonts w:ascii="Times New Roman" w:eastAsia="Times New Roman" w:hAnsi="Times New Roman" w:cs="Times New Roman"/>
          <w:sz w:val="24"/>
          <w:szCs w:val="24"/>
        </w:rPr>
      </w:pPr>
      <w:ins w:id="205" w:author="Unknown">
        <w:r>
          <w:rPr>
            <w:rFonts w:ascii="Times New Roman" w:eastAsia="Times New Roman" w:hAnsi="Times New Roman" w:cs="Times New Roman"/>
            <w:sz w:val="24"/>
            <w:szCs w:val="24"/>
          </w:rPr>
          <w:t xml:space="preserve">A single set of property and value is called a </w:t>
        </w:r>
        <w:r>
          <w:rPr>
            <w:rFonts w:ascii="Times New Roman" w:eastAsia="Times New Roman" w:hAnsi="Times New Roman" w:cs="Times New Roman"/>
            <w:b/>
            <w:bCs/>
            <w:sz w:val="24"/>
            <w:szCs w:val="24"/>
          </w:rPr>
          <w:t>declaration</w:t>
        </w:r>
        <w:r>
          <w:rPr>
            <w:rFonts w:ascii="Times New Roman" w:eastAsia="Times New Roman" w:hAnsi="Times New Roman" w:cs="Times New Roman"/>
            <w:sz w:val="24"/>
            <w:szCs w:val="24"/>
          </w:rPr>
          <w:t>. If there are multiple sets of CSS declaration then you need to separate them by a semicolon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06" w:author="Unknown"/>
          <w:rFonts w:ascii="Times New Roman" w:eastAsia="Times New Roman" w:hAnsi="Times New Roman" w:cs="Times New Roman"/>
          <w:sz w:val="24"/>
          <w:szCs w:val="24"/>
        </w:rPr>
      </w:pPr>
      <w:ins w:id="207" w:author="Unknown">
        <w:r>
          <w:rPr>
            <w:rFonts w:ascii="Times New Roman" w:eastAsia="Times New Roman" w:hAnsi="Times New Roman" w:cs="Times New Roman"/>
            <w:sz w:val="24"/>
            <w:szCs w:val="24"/>
          </w:rPr>
          <w:t>The last semicolon of a ruleset is optional.</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8" w:author="Unknown"/>
          <w:rFonts w:ascii="Courier New" w:eastAsia="Times New Roman" w:hAnsi="Courier New" w:cs="Courier New"/>
          <w:sz w:val="20"/>
          <w:szCs w:val="20"/>
        </w:rPr>
      </w:pPr>
      <w:ins w:id="209" w:author="Unknown">
        <w:r>
          <w:rPr>
            <w:rFonts w:ascii="Courier New" w:eastAsia="Times New Roman" w:hAnsi="Courier New" w:cs="Courier New"/>
            <w:sz w:val="20"/>
            <w:szCs w:val="20"/>
          </w:rPr>
          <w:t>selector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0" w:author="Unknown"/>
          <w:rFonts w:ascii="Courier New" w:eastAsia="Times New Roman" w:hAnsi="Courier New" w:cs="Courier New"/>
          <w:sz w:val="20"/>
          <w:szCs w:val="20"/>
        </w:rPr>
      </w:pPr>
      <w:ins w:id="211" w:author="Unknown">
        <w:r>
          <w:rPr>
            <w:rFonts w:ascii="Courier New" w:eastAsia="Times New Roman" w:hAnsi="Courier New" w:cs="Courier New"/>
            <w:sz w:val="20"/>
            <w:szCs w:val="20"/>
          </w:rPr>
          <w:t xml:space="preserve">    property1: value1;</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2" w:author="Unknown"/>
          <w:rFonts w:ascii="Courier New" w:eastAsia="Times New Roman" w:hAnsi="Courier New" w:cs="Courier New"/>
          <w:sz w:val="20"/>
          <w:szCs w:val="20"/>
        </w:rPr>
      </w:pPr>
      <w:ins w:id="213" w:author="Unknown">
        <w:r>
          <w:rPr>
            <w:rFonts w:ascii="Courier New" w:eastAsia="Times New Roman" w:hAnsi="Courier New" w:cs="Courier New"/>
            <w:sz w:val="20"/>
            <w:szCs w:val="20"/>
          </w:rPr>
          <w:t xml:space="preserve">    property2: value2;</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4" w:author="Unknown"/>
          <w:rFonts w:ascii="Courier New" w:eastAsia="Times New Roman" w:hAnsi="Courier New" w:cs="Courier New"/>
          <w:sz w:val="20"/>
          <w:szCs w:val="20"/>
        </w:rPr>
      </w:pPr>
      <w:ins w:id="215" w:author="Unknown">
        <w:r>
          <w:rPr>
            <w:rFonts w:ascii="Courier New" w:eastAsia="Times New Roman" w:hAnsi="Courier New" w:cs="Courier New"/>
            <w:sz w:val="20"/>
            <w:szCs w:val="20"/>
          </w:rPr>
          <w:t xml:space="preserve">    property3: value3;</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6" w:author="Unknown"/>
          <w:rFonts w:ascii="Courier New" w:eastAsia="Times New Roman" w:hAnsi="Courier New" w:cs="Courier New"/>
          <w:sz w:val="20"/>
          <w:szCs w:val="20"/>
        </w:rPr>
      </w:pPr>
      <w:ins w:id="217"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8" w:author="Unknown"/>
          <w:rFonts w:ascii="Times New Roman" w:eastAsia="Times New Roman" w:hAnsi="Times New Roman" w:cs="Times New Roman"/>
          <w:sz w:val="24"/>
          <w:szCs w:val="24"/>
        </w:rPr>
      </w:pPr>
      <w:ins w:id="219"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20" w:author="Unknown"/>
          <w:rFonts w:ascii="Times New Roman" w:eastAsia="Times New Roman" w:hAnsi="Times New Roman" w:cs="Times New Roman"/>
          <w:sz w:val="24"/>
          <w:szCs w:val="24"/>
        </w:rPr>
      </w:pPr>
      <w:ins w:id="221" w:author="Unknown">
        <w:r>
          <w:rPr>
            <w:rFonts w:ascii="Times New Roman" w:eastAsia="Times New Roman" w:hAnsi="Times New Roman" w:cs="Times New Roman"/>
            <w:sz w:val="24"/>
            <w:szCs w:val="24"/>
          </w:rPr>
          <w:t>In the example below there are 3 declarations and 1 ruleset.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2" w:author="Unknown"/>
          <w:rFonts w:ascii="Courier New" w:eastAsia="Times New Roman" w:hAnsi="Courier New" w:cs="Courier New"/>
          <w:sz w:val="20"/>
          <w:szCs w:val="20"/>
        </w:rPr>
      </w:pPr>
      <w:ins w:id="223" w:author="Unknown">
        <w:r>
          <w:rPr>
            <w:rFonts w:ascii="Courier New" w:eastAsia="Times New Roman" w:hAnsi="Courier New" w:cs="Courier New"/>
            <w:sz w:val="20"/>
            <w:szCs w:val="20"/>
          </w:rPr>
          <w:t>h1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4" w:author="Unknown"/>
          <w:rFonts w:ascii="Courier New" w:eastAsia="Times New Roman" w:hAnsi="Courier New" w:cs="Courier New"/>
          <w:sz w:val="20"/>
          <w:szCs w:val="20"/>
        </w:rPr>
      </w:pPr>
      <w:ins w:id="225" w:author="Unknown">
        <w:r>
          <w:rPr>
            <w:rFonts w:ascii="Courier New" w:eastAsia="Times New Roman" w:hAnsi="Courier New" w:cs="Courier New"/>
            <w:sz w:val="20"/>
            <w:szCs w:val="20"/>
          </w:rPr>
          <w:t xml:space="preserve">  color: cyan;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6" w:author="Unknown"/>
          <w:rFonts w:ascii="Courier New" w:eastAsia="Times New Roman" w:hAnsi="Courier New" w:cs="Courier New"/>
          <w:sz w:val="20"/>
          <w:szCs w:val="20"/>
        </w:rPr>
      </w:pPr>
      <w:ins w:id="227" w:author="Unknown">
        <w:r>
          <w:rPr>
            <w:rFonts w:ascii="Courier New" w:eastAsia="Times New Roman" w:hAnsi="Courier New" w:cs="Courier New"/>
            <w:sz w:val="20"/>
            <w:szCs w:val="20"/>
          </w:rPr>
          <w:t xml:space="preserve">  padding: 15px;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8" w:author="Unknown"/>
          <w:rFonts w:ascii="Courier New" w:eastAsia="Times New Roman" w:hAnsi="Courier New" w:cs="Courier New"/>
          <w:sz w:val="20"/>
          <w:szCs w:val="20"/>
        </w:rPr>
      </w:pPr>
      <w:ins w:id="229" w:author="Unknown">
        <w:r>
          <w:rPr>
            <w:rFonts w:ascii="Courier New" w:eastAsia="Times New Roman" w:hAnsi="Courier New" w:cs="Courier New"/>
            <w:sz w:val="20"/>
            <w:szCs w:val="20"/>
          </w:rPr>
          <w:t xml:space="preserve">  background: silver;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0" w:author="Unknown"/>
          <w:rFonts w:ascii="Courier New" w:eastAsia="Times New Roman" w:hAnsi="Courier New" w:cs="Courier New"/>
          <w:sz w:val="20"/>
          <w:szCs w:val="20"/>
        </w:rPr>
      </w:pPr>
      <w:ins w:id="231"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2" w:author="Unknown"/>
          <w:rFonts w:ascii="Times New Roman" w:eastAsia="Times New Roman" w:hAnsi="Times New Roman" w:cs="Times New Roman"/>
          <w:sz w:val="24"/>
          <w:szCs w:val="24"/>
        </w:rPr>
      </w:pPr>
      <w:ins w:id="233"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4" w:author="Unknown"/>
          <w:rFonts w:ascii="Times New Roman" w:eastAsia="Times New Roman" w:hAnsi="Times New Roman" w:cs="Times New Roman"/>
          <w:sz w:val="24"/>
          <w:szCs w:val="24"/>
        </w:rPr>
      </w:pPr>
      <w:ins w:id="235" w:author="Unknown">
        <w:r>
          <w:rPr>
            <w:rFonts w:ascii="Times New Roman" w:eastAsia="Times New Roman" w:hAnsi="Times New Roman" w:cs="Times New Roman"/>
            <w:sz w:val="24"/>
            <w:szCs w:val="24"/>
          </w:rPr>
          <w:lastRenderedPageBreak/>
          <w:fldChar w:fldCharType="begin"/>
        </w:r>
        <w:r>
          <w:rPr>
            <w:rFonts w:ascii="Times New Roman" w:eastAsia="Times New Roman" w:hAnsi="Times New Roman" w:cs="Times New Roman"/>
            <w:sz w:val="24"/>
            <w:szCs w:val="24"/>
          </w:rPr>
          <w:instrText xml:space="preserve"> HYPERLINK "https://www.tutorialstonight.com/online-html-editor.php?p=css&amp;q=css-syntax"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36" w:author="Unknown"/>
          <w:rFonts w:ascii="Times New Roman" w:eastAsia="Times New Roman" w:hAnsi="Times New Roman" w:cs="Times New Roman"/>
          <w:sz w:val="24"/>
          <w:szCs w:val="24"/>
        </w:rPr>
      </w:pPr>
      <w:ins w:id="237" w:author="Unknown">
        <w:r>
          <w:rPr>
            <w:rFonts w:ascii="Times New Roman" w:eastAsia="Times New Roman" w:hAnsi="Times New Roman" w:cs="Times New Roman"/>
            <w:sz w:val="24"/>
            <w:szCs w:val="24"/>
          </w:rPr>
          <w:pict>
            <v:rect id="_x0000_i1042"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238" w:author="Unknown"/>
          <w:rFonts w:ascii="Times New Roman" w:eastAsia="Times New Roman" w:hAnsi="Times New Roman" w:cs="Times New Roman"/>
          <w:b/>
          <w:bCs/>
          <w:sz w:val="36"/>
          <w:szCs w:val="36"/>
        </w:rPr>
      </w:pPr>
      <w:ins w:id="239" w:author="Unknown">
        <w:r>
          <w:rPr>
            <w:rFonts w:ascii="Times New Roman" w:eastAsia="Times New Roman" w:hAnsi="Times New Roman" w:cs="Times New Roman"/>
            <w:b/>
            <w:bCs/>
            <w:sz w:val="36"/>
            <w:szCs w:val="36"/>
          </w:rPr>
          <w:t>Grouping selectors in 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40" w:author="Unknown"/>
          <w:rFonts w:ascii="Times New Roman" w:eastAsia="Times New Roman" w:hAnsi="Times New Roman" w:cs="Times New Roman"/>
          <w:sz w:val="24"/>
          <w:szCs w:val="24"/>
        </w:rPr>
      </w:pPr>
      <w:ins w:id="241" w:author="Unknown">
        <w:r>
          <w:rPr>
            <w:rFonts w:ascii="Times New Roman" w:eastAsia="Times New Roman" w:hAnsi="Times New Roman" w:cs="Times New Roman"/>
            <w:sz w:val="24"/>
            <w:szCs w:val="24"/>
          </w:rPr>
          <w:t>In case you want to apply the same style for multiple selectors then it is not necessary to define CSS rulesets individually for each selector.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42" w:author="Unknown"/>
          <w:rFonts w:ascii="Times New Roman" w:eastAsia="Times New Roman" w:hAnsi="Times New Roman" w:cs="Times New Roman"/>
          <w:sz w:val="24"/>
          <w:szCs w:val="24"/>
        </w:rPr>
      </w:pPr>
      <w:ins w:id="243" w:author="Unknown">
        <w:r>
          <w:rPr>
            <w:rFonts w:ascii="Times New Roman" w:eastAsia="Times New Roman" w:hAnsi="Times New Roman" w:cs="Times New Roman"/>
            <w:sz w:val="24"/>
            <w:szCs w:val="24"/>
          </w:rPr>
          <w:t xml:space="preserve">To write the same CSS ruleset for multiple selectors simply write CSS once and </w:t>
        </w:r>
        <w:r>
          <w:rPr>
            <w:rFonts w:ascii="Times New Roman" w:eastAsia="Times New Roman" w:hAnsi="Times New Roman" w:cs="Times New Roman"/>
            <w:b/>
            <w:bCs/>
            <w:sz w:val="24"/>
            <w:szCs w:val="24"/>
          </w:rPr>
          <w:t>separate the selectors by a comma</w:t>
        </w:r>
        <w:r>
          <w:rPr>
            <w:rFonts w:ascii="Times New Roman" w:eastAsia="Times New Roman" w:hAnsi="Times New Roman" w:cs="Times New Roman"/>
            <w:sz w:val="24"/>
            <w:szCs w:val="24"/>
          </w:rPr>
          <w:t xml:space="preserve"> as shown in the example below.</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4" w:author="Unknown"/>
          <w:rFonts w:ascii="Courier New" w:eastAsia="Times New Roman" w:hAnsi="Courier New" w:cs="Courier New"/>
          <w:sz w:val="20"/>
          <w:szCs w:val="20"/>
        </w:rPr>
      </w:pPr>
      <w:ins w:id="245" w:author="Unknown">
        <w:r>
          <w:rPr>
            <w:rFonts w:ascii="Courier New" w:eastAsia="Times New Roman" w:hAnsi="Courier New" w:cs="Courier New"/>
            <w:sz w:val="20"/>
            <w:szCs w:val="20"/>
          </w:rPr>
          <w:t>h1, h2, h3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6" w:author="Unknown"/>
          <w:rFonts w:ascii="Courier New" w:eastAsia="Times New Roman" w:hAnsi="Courier New" w:cs="Courier New"/>
          <w:sz w:val="20"/>
          <w:szCs w:val="20"/>
        </w:rPr>
      </w:pPr>
      <w:ins w:id="247" w:author="Unknown">
        <w:r>
          <w:rPr>
            <w:rFonts w:ascii="Courier New" w:eastAsia="Times New Roman" w:hAnsi="Courier New" w:cs="Courier New"/>
            <w:sz w:val="20"/>
            <w:szCs w:val="20"/>
          </w:rPr>
          <w:t xml:space="preserve">  color: #964915;</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8" w:author="Unknown"/>
          <w:rFonts w:ascii="Courier New" w:eastAsia="Times New Roman" w:hAnsi="Courier New" w:cs="Courier New"/>
          <w:sz w:val="20"/>
          <w:szCs w:val="20"/>
        </w:rPr>
      </w:pPr>
      <w:ins w:id="249" w:author="Unknown">
        <w:r>
          <w:rPr>
            <w:rFonts w:ascii="Courier New" w:eastAsia="Times New Roman" w:hAnsi="Courier New" w:cs="Courier New"/>
            <w:sz w:val="20"/>
            <w:szCs w:val="20"/>
          </w:rPr>
          <w:t xml:space="preserve">  margin: 10px;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0" w:author="Unknown"/>
          <w:rFonts w:ascii="Courier New" w:eastAsia="Times New Roman" w:hAnsi="Courier New" w:cs="Courier New"/>
          <w:sz w:val="20"/>
          <w:szCs w:val="20"/>
        </w:rPr>
      </w:pPr>
      <w:ins w:id="251" w:author="Unknown">
        <w:r>
          <w:rPr>
            <w:rFonts w:ascii="Courier New" w:eastAsia="Times New Roman" w:hAnsi="Courier New" w:cs="Courier New"/>
            <w:sz w:val="20"/>
            <w:szCs w:val="20"/>
          </w:rPr>
          <w:t xml:space="preserve">  padding: 5px;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2" w:author="Unknown"/>
          <w:rFonts w:ascii="Courier New" w:eastAsia="Times New Roman" w:hAnsi="Courier New" w:cs="Courier New"/>
          <w:sz w:val="20"/>
          <w:szCs w:val="20"/>
        </w:rPr>
      </w:pPr>
      <w:ins w:id="253" w:author="Unknown">
        <w:r>
          <w:rPr>
            <w:rFonts w:ascii="Courier New" w:eastAsia="Times New Roman" w:hAnsi="Courier New" w:cs="Courier New"/>
            <w:sz w:val="20"/>
            <w:szCs w:val="20"/>
          </w:rPr>
          <w:t xml:space="preserve">  background: silver;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4" w:author="Unknown"/>
          <w:rFonts w:ascii="Courier New" w:eastAsia="Times New Roman" w:hAnsi="Courier New" w:cs="Courier New"/>
          <w:sz w:val="20"/>
          <w:szCs w:val="20"/>
        </w:rPr>
      </w:pPr>
      <w:ins w:id="255"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6" w:author="Unknown"/>
          <w:rFonts w:ascii="Times New Roman" w:eastAsia="Times New Roman" w:hAnsi="Times New Roman" w:cs="Times New Roman"/>
          <w:sz w:val="24"/>
          <w:szCs w:val="24"/>
        </w:rPr>
      </w:pPr>
      <w:ins w:id="257"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8" w:author="Unknown"/>
          <w:rFonts w:ascii="Times New Roman" w:eastAsia="Times New Roman" w:hAnsi="Times New Roman" w:cs="Times New Roman"/>
          <w:sz w:val="24"/>
          <w:szCs w:val="24"/>
        </w:rPr>
      </w:pPr>
      <w:ins w:id="259"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"https://www.tutorialstonight.com/online-html-editor.php?p=css&amp;q=syntax-group"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60" w:author="Unknown"/>
          <w:rFonts w:ascii="Times New Roman" w:eastAsia="Times New Roman" w:hAnsi="Times New Roman" w:cs="Times New Roman"/>
          <w:sz w:val="24"/>
          <w:szCs w:val="24"/>
        </w:rPr>
      </w:pPr>
      <w:ins w:id="261" w:author="Unknown">
        <w:r>
          <w:rPr>
            <w:rFonts w:ascii="Times New Roman" w:eastAsia="Times New Roman" w:hAnsi="Times New Roman" w:cs="Times New Roman"/>
            <w:sz w:val="24"/>
            <w:szCs w:val="24"/>
          </w:rPr>
          <w:t>Note: If you are unable to understand the code above then don't bother we will look at each of the above property in the coming chapters.</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62" w:author="Unknown"/>
          <w:rFonts w:ascii="Times New Roman" w:eastAsia="Times New Roman" w:hAnsi="Times New Roman" w:cs="Times New Roman"/>
          <w:sz w:val="24"/>
          <w:szCs w:val="24"/>
        </w:rPr>
      </w:pPr>
      <w:ins w:id="263" w:author="Unknown">
        <w:r>
          <w:rPr>
            <w:rFonts w:ascii="Times New Roman" w:eastAsia="Times New Roman" w:hAnsi="Times New Roman" w:cs="Times New Roman"/>
            <w:sz w:val="24"/>
            <w:szCs w:val="24"/>
          </w:rPr>
          <w:pict>
            <v:rect id="_x0000_i1043"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264" w:author="Unknown"/>
          <w:rFonts w:ascii="Times New Roman" w:eastAsia="Times New Roman" w:hAnsi="Times New Roman" w:cs="Times New Roman"/>
          <w:b/>
          <w:bCs/>
          <w:sz w:val="36"/>
          <w:szCs w:val="36"/>
        </w:rPr>
      </w:pPr>
      <w:ins w:id="265" w:author="Unknown">
        <w:r>
          <w:rPr>
            <w:rFonts w:ascii="Times New Roman" w:eastAsia="Times New Roman" w:hAnsi="Times New Roman" w:cs="Times New Roman"/>
            <w:b/>
            <w:bCs/>
            <w:sz w:val="36"/>
            <w:szCs w:val="36"/>
          </w:rPr>
          <w:t>CSS Property with multiple values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66" w:author="Unknown"/>
          <w:rFonts w:ascii="Times New Roman" w:eastAsia="Times New Roman" w:hAnsi="Times New Roman" w:cs="Times New Roman"/>
          <w:sz w:val="24"/>
          <w:szCs w:val="24"/>
        </w:rPr>
      </w:pPr>
      <w:ins w:id="267" w:author="Unknown">
        <w:r>
          <w:rPr>
            <w:rFonts w:ascii="Times New Roman" w:eastAsia="Times New Roman" w:hAnsi="Times New Roman" w:cs="Times New Roman"/>
            <w:sz w:val="24"/>
            <w:szCs w:val="24"/>
          </w:rPr>
          <w:t>Some of the CSS properties have multiple sets of values that are mentioned at a time. Example: border, shadow, font property etc.</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68" w:author="Unknown"/>
          <w:rFonts w:ascii="Times New Roman" w:eastAsia="Times New Roman" w:hAnsi="Times New Roman" w:cs="Times New Roman"/>
          <w:sz w:val="24"/>
          <w:szCs w:val="24"/>
        </w:rPr>
      </w:pPr>
      <w:ins w:id="269" w:author="Unknown">
        <w:r>
          <w:rPr>
            <w:rFonts w:ascii="Times New Roman" w:eastAsia="Times New Roman" w:hAnsi="Times New Roman" w:cs="Times New Roman"/>
            <w:sz w:val="24"/>
            <w:szCs w:val="24"/>
          </w:rPr>
          <w:t>You can give values to these properties separated by spaces.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0" w:author="Unknown"/>
          <w:rFonts w:ascii="Courier New" w:eastAsia="Times New Roman" w:hAnsi="Courier New" w:cs="Courier New"/>
          <w:sz w:val="20"/>
          <w:szCs w:val="20"/>
        </w:rPr>
      </w:pPr>
      <w:ins w:id="271" w:author="Unknown">
        <w:r>
          <w:rPr>
            <w:rFonts w:ascii="Courier New" w:eastAsia="Times New Roman" w:hAnsi="Courier New" w:cs="Courier New"/>
            <w:sz w:val="20"/>
            <w:szCs w:val="20"/>
          </w:rPr>
          <w:t>p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2" w:author="Unknown"/>
          <w:rFonts w:ascii="Courier New" w:eastAsia="Times New Roman" w:hAnsi="Courier New" w:cs="Courier New"/>
          <w:sz w:val="20"/>
          <w:szCs w:val="20"/>
        </w:rPr>
      </w:pPr>
      <w:ins w:id="273" w:author="Unknown">
        <w:r>
          <w:rPr>
            <w:rFonts w:ascii="Courier New" w:eastAsia="Times New Roman" w:hAnsi="Courier New" w:cs="Courier New"/>
            <w:sz w:val="20"/>
            <w:szCs w:val="20"/>
          </w:rPr>
          <w:t xml:space="preserve">  border: 2px solid teal;</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4" w:author="Unknown"/>
          <w:rFonts w:ascii="Courier New" w:eastAsia="Times New Roman" w:hAnsi="Courier New" w:cs="Courier New"/>
          <w:sz w:val="20"/>
          <w:szCs w:val="20"/>
        </w:rPr>
      </w:pPr>
      <w:ins w:id="275" w:author="Unknown">
        <w:r>
          <w:rPr>
            <w:rFonts w:ascii="Courier New" w:eastAsia="Times New Roman" w:hAnsi="Courier New" w:cs="Courier New"/>
            <w:sz w:val="20"/>
            <w:szCs w:val="20"/>
          </w:rPr>
          <w:t xml:space="preserve">  box-shadow: 3px 3px 5px 5px silver;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6" w:author="Unknown"/>
          <w:rFonts w:ascii="Courier New" w:eastAsia="Times New Roman" w:hAnsi="Courier New" w:cs="Courier New"/>
          <w:sz w:val="20"/>
          <w:szCs w:val="20"/>
        </w:rPr>
      </w:pPr>
      <w:ins w:id="277"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8" w:author="Unknown"/>
          <w:rFonts w:ascii="Times New Roman" w:eastAsia="Times New Roman" w:hAnsi="Times New Roman" w:cs="Times New Roman"/>
          <w:sz w:val="24"/>
          <w:szCs w:val="24"/>
        </w:rPr>
      </w:pPr>
      <w:ins w:id="279"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0" w:author="Unknown"/>
          <w:rFonts w:ascii="Times New Roman" w:eastAsia="Times New Roman" w:hAnsi="Times New Roman" w:cs="Times New Roman"/>
          <w:sz w:val="24"/>
          <w:szCs w:val="24"/>
        </w:rPr>
      </w:pPr>
      <w:ins w:id="281"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"https://www.tutorialstonight.com/online-html-editor.php?p=css&amp;q=syntax-multi"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82" w:author="Unknown"/>
          <w:rFonts w:ascii="Times New Roman" w:eastAsia="Times New Roman" w:hAnsi="Times New Roman" w:cs="Times New Roman"/>
          <w:sz w:val="24"/>
          <w:szCs w:val="24"/>
        </w:rPr>
      </w:pPr>
      <w:ins w:id="283" w:author="Unknown">
        <w:r>
          <w:rPr>
            <w:rFonts w:ascii="Times New Roman" w:eastAsia="Times New Roman" w:hAnsi="Times New Roman" w:cs="Times New Roman"/>
            <w:sz w:val="24"/>
            <w:szCs w:val="24"/>
          </w:rPr>
          <w:pict>
            <v:rect id="_x0000_i1044"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84" w:author="Unknown"/>
          <w:rFonts w:ascii="Times New Roman" w:eastAsia="Times New Roman" w:hAnsi="Times New Roman" w:cs="Times New Roman"/>
          <w:sz w:val="24"/>
          <w:szCs w:val="24"/>
        </w:rPr>
      </w:pPr>
      <w:ins w:id="285" w:author="Unknown">
        <w:r>
          <w:rPr>
            <w:rFonts w:ascii="Times New Roman" w:eastAsia="Times New Roman" w:hAnsi="Times New Roman" w:cs="Times New Roman"/>
            <w:sz w:val="24"/>
            <w:szCs w:val="24"/>
          </w:rPr>
          <w:t>Points to remember:</w:t>
        </w:r>
      </w:ins>
    </w:p>
    <w:p w:rsidR="00F5755F" w:rsidRDefault="00F5755F" w:rsidP="00F5755F">
      <w:pPr>
        <w:numPr>
          <w:ilvl w:val="0"/>
          <w:numId w:val="13"/>
        </w:numPr>
        <w:spacing w:before="100" w:beforeAutospacing="1" w:after="100" w:afterAutospacing="1" w:line="240" w:lineRule="auto"/>
        <w:rPr>
          <w:ins w:id="286" w:author="Unknown"/>
          <w:rFonts w:ascii="Times New Roman" w:eastAsia="Times New Roman" w:hAnsi="Times New Roman" w:cs="Times New Roman"/>
          <w:sz w:val="24"/>
          <w:szCs w:val="24"/>
        </w:rPr>
      </w:pPr>
      <w:ins w:id="287" w:author="Unknown">
        <w:r>
          <w:rPr>
            <w:rFonts w:ascii="Times New Roman" w:eastAsia="Times New Roman" w:hAnsi="Times New Roman" w:cs="Times New Roman"/>
            <w:sz w:val="24"/>
            <w:szCs w:val="24"/>
          </w:rPr>
          <w:t>CSS is written in form of rulesets.</w:t>
        </w:r>
      </w:ins>
    </w:p>
    <w:p w:rsidR="00F5755F" w:rsidRDefault="00F5755F" w:rsidP="00F5755F">
      <w:pPr>
        <w:numPr>
          <w:ilvl w:val="0"/>
          <w:numId w:val="13"/>
        </w:numPr>
        <w:spacing w:before="100" w:beforeAutospacing="1" w:after="100" w:afterAutospacing="1" w:line="240" w:lineRule="auto"/>
        <w:rPr>
          <w:ins w:id="288" w:author="Unknown"/>
          <w:rFonts w:ascii="Times New Roman" w:eastAsia="Times New Roman" w:hAnsi="Times New Roman" w:cs="Times New Roman"/>
          <w:sz w:val="24"/>
          <w:szCs w:val="24"/>
        </w:rPr>
      </w:pPr>
      <w:ins w:id="289" w:author="Unknown">
        <w:r>
          <w:rPr>
            <w:rFonts w:ascii="Times New Roman" w:eastAsia="Times New Roman" w:hAnsi="Times New Roman" w:cs="Times New Roman"/>
            <w:sz w:val="24"/>
            <w:szCs w:val="24"/>
          </w:rPr>
          <w:t>Each ruleset has 3 different parts selector, CSS property and CSS value.</w:t>
        </w:r>
      </w:ins>
    </w:p>
    <w:p w:rsidR="00F5755F" w:rsidRDefault="00F5755F" w:rsidP="00F5755F">
      <w:pPr>
        <w:numPr>
          <w:ilvl w:val="0"/>
          <w:numId w:val="13"/>
        </w:numPr>
        <w:spacing w:before="100" w:beforeAutospacing="1" w:after="100" w:afterAutospacing="1" w:line="240" w:lineRule="auto"/>
        <w:rPr>
          <w:ins w:id="290" w:author="Unknown"/>
          <w:rFonts w:ascii="Times New Roman" w:eastAsia="Times New Roman" w:hAnsi="Times New Roman" w:cs="Times New Roman"/>
          <w:sz w:val="24"/>
          <w:szCs w:val="24"/>
        </w:rPr>
      </w:pPr>
      <w:ins w:id="291" w:author="Unknown">
        <w:r>
          <w:rPr>
            <w:rFonts w:ascii="Times New Roman" w:eastAsia="Times New Roman" w:hAnsi="Times New Roman" w:cs="Times New Roman"/>
            <w:sz w:val="24"/>
            <w:szCs w:val="24"/>
          </w:rPr>
          <w:t>Multiple selectors can be separated using a comma.</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lastRenderedPageBreak/>
        <w:t>CSS SELECTORS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71" w:history="1">
        <w:r w:rsidR="00F5755F">
          <w:rPr>
            <w:rStyle w:val="Hyperlink"/>
            <w:rFonts w:ascii="Calibri" w:hAnsi="Calibri" w:cs="Calibri"/>
            <w:sz w:val="24"/>
            <w:szCs w:val="24"/>
          </w:rPr>
          <w:t>❮</w:t>
        </w:r>
        <w:r w:rsidR="00F5755F">
          <w:rPr>
            <w:rStyle w:val="Hyperlink"/>
            <w:sz w:val="24"/>
            <w:szCs w:val="24"/>
          </w:rPr>
          <w:t xml:space="preserve"> Prev</w:t>
        </w:r>
      </w:hyperlink>
      <w:r w:rsidR="00F5755F">
        <w:rPr>
          <w:rFonts w:ascii="Times New Roman" w:eastAsia="Times New Roman" w:hAnsi="Times New Roman" w:cs="Times New Roman"/>
          <w:sz w:val="24"/>
          <w:szCs w:val="24"/>
        </w:rPr>
        <w:t xml:space="preserve"> </w:t>
      </w:r>
      <w:hyperlink r:id="rId72" w:history="1">
        <w:r w:rsidR="00F5755F">
          <w:rPr>
            <w:rStyle w:val="Hyperlink"/>
            <w:sz w:val="24"/>
            <w:szCs w:val="24"/>
          </w:rPr>
          <w:t xml:space="preserve">Next </w:t>
        </w:r>
        <w:r w:rsidR="00F5755F">
          <w:rPr>
            <w:rStyle w:val="Hyperlink"/>
            <w:rFonts w:ascii="Calibri" w:hAnsi="Calibri" w:cs="Calibri"/>
            <w:sz w:val="24"/>
            <w:szCs w:val="24"/>
          </w:rPr>
          <w:t>❯</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Before applying CSS on HTML elements we must first learn how to select the element first. In this tutorial, we will learn about what is CSS selectors and different CSS selectors type.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Introducing CSS selectors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CSS selector is used to select an HTML element in the webpage to style.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part of the CSS ruleset. CSS provides us with various ways to select an element. Some of the ways are mentioned below.</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noProof/>
        </w:rPr>
        <mc:AlternateContent>
          <mc:Choice Requires="wps">
            <w:drawing>
              <wp:inline distT="0" distB="0" distL="0" distR="0">
                <wp:extent cx="304800" cy="304800"/>
                <wp:effectExtent l="0" t="0" r="0" b="0"/>
                <wp:docPr id="15" name="Rectangle 15" descr="CSS selecto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CSS selecto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D5UT2&#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you can see in the above image CSS selector target single or multiple HTML elements that match the selection.</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selector is matched with HTML elements then CSS declarations defined in the block is applied to those HTML elements.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In CSS there is no selector or </w:t>
      </w:r>
      <w:hyperlink r:id="rId73" w:tgtFrame="_blank" w:history="1">
        <w:r>
          <w:rPr>
            <w:rStyle w:val="Hyperlink"/>
            <w:sz w:val="24"/>
            <w:szCs w:val="24"/>
          </w:rPr>
          <w:t>combinator</w:t>
        </w:r>
      </w:hyperlink>
      <w:r>
        <w:rPr>
          <w:rFonts w:ascii="Times New Roman" w:eastAsia="Times New Roman" w:hAnsi="Times New Roman" w:cs="Times New Roman"/>
          <w:sz w:val="24"/>
          <w:szCs w:val="24"/>
        </w:rPr>
        <w:t xml:space="preserve"> to select parent, sibling of parent elements and child of parent sibling.</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Types of CSS selectors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several different types of CSS selectors. We will discuss here few main and most commonly used selectors.</w:t>
      </w:r>
    </w:p>
    <w:p w:rsidR="00F5755F" w:rsidRDefault="00623007" w:rsidP="00F5755F">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4" w:anchor="universal" w:history="1">
        <w:r w:rsidR="00F5755F">
          <w:rPr>
            <w:rStyle w:val="Hyperlink"/>
            <w:sz w:val="24"/>
            <w:szCs w:val="24"/>
          </w:rPr>
          <w:t>Universal selector CSS</w:t>
        </w:r>
      </w:hyperlink>
    </w:p>
    <w:p w:rsidR="00F5755F" w:rsidRDefault="00623007" w:rsidP="00F5755F">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5" w:anchor="element" w:history="1">
        <w:r w:rsidR="00F5755F">
          <w:rPr>
            <w:rStyle w:val="Hyperlink"/>
            <w:sz w:val="24"/>
            <w:szCs w:val="24"/>
          </w:rPr>
          <w:t>Element selector</w:t>
        </w:r>
      </w:hyperlink>
    </w:p>
    <w:p w:rsidR="00F5755F" w:rsidRDefault="00623007" w:rsidP="00F5755F">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6" w:anchor="class" w:history="1">
        <w:r w:rsidR="00F5755F">
          <w:rPr>
            <w:rStyle w:val="Hyperlink"/>
            <w:sz w:val="24"/>
            <w:szCs w:val="24"/>
          </w:rPr>
          <w:t>Class selector CSS</w:t>
        </w:r>
      </w:hyperlink>
    </w:p>
    <w:p w:rsidR="00F5755F" w:rsidRDefault="00623007" w:rsidP="00F5755F">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7" w:anchor="id" w:history="1">
        <w:r w:rsidR="00F5755F">
          <w:rPr>
            <w:rStyle w:val="Hyperlink"/>
            <w:sz w:val="24"/>
            <w:szCs w:val="24"/>
          </w:rPr>
          <w:t>Id selector CSS</w:t>
        </w:r>
      </w:hyperlink>
    </w:p>
    <w:p w:rsidR="00F5755F" w:rsidRDefault="00623007" w:rsidP="00F5755F">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8" w:anchor="group" w:history="1">
        <w:r w:rsidR="00F5755F">
          <w:rPr>
            <w:rStyle w:val="Hyperlink"/>
            <w:sz w:val="24"/>
            <w:szCs w:val="24"/>
          </w:rPr>
          <w:t>Group selector</w:t>
        </w:r>
      </w:hyperlink>
    </w:p>
    <w:p w:rsidR="00F5755F" w:rsidRDefault="00623007" w:rsidP="00F5755F">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9" w:anchor="attribute" w:history="1">
        <w:r w:rsidR="00F5755F">
          <w:rPr>
            <w:rStyle w:val="Hyperlink"/>
            <w:sz w:val="24"/>
            <w:szCs w:val="24"/>
          </w:rPr>
          <w:t>Attribute selector</w:t>
        </w:r>
      </w:hyperlink>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6in;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 Universal selector CSS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universal selector (*) selects all the elements on the webpage. Many developers use this selector to remove all the default margins and padding.</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Universal selector starts with an asterisk symbol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margin: 0;</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padding: 0;</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steelblue;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80"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CSS code above in the example selects all the elements in the webpage and remove all the </w:t>
      </w:r>
      <w:hyperlink r:id="rId81" w:tgtFrame="_blank" w:history="1">
        <w:r>
          <w:rPr>
            <w:rStyle w:val="Hyperlink"/>
            <w:sz w:val="24"/>
            <w:szCs w:val="24"/>
          </w:rPr>
          <w:t>margins</w:t>
        </w:r>
      </w:hyperlink>
      <w:r>
        <w:rPr>
          <w:rFonts w:ascii="Times New Roman" w:eastAsia="Times New Roman" w:hAnsi="Times New Roman" w:cs="Times New Roman"/>
          <w:sz w:val="24"/>
          <w:szCs w:val="24"/>
        </w:rPr>
        <w:t xml:space="preserve">, </w:t>
      </w:r>
      <w:hyperlink r:id="rId82" w:tgtFrame="_blank" w:history="1">
        <w:r>
          <w:rPr>
            <w:rStyle w:val="Hyperlink"/>
            <w:sz w:val="24"/>
            <w:szCs w:val="24"/>
          </w:rPr>
          <w:t>padding</w:t>
        </w:r>
      </w:hyperlink>
      <w:r>
        <w:rPr>
          <w:rFonts w:ascii="Times New Roman" w:eastAsia="Times New Roman" w:hAnsi="Times New Roman" w:cs="Times New Roman"/>
          <w:sz w:val="24"/>
          <w:szCs w:val="24"/>
        </w:rPr>
        <w:t xml:space="preserve"> and set color to texts.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2. Element selector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want to select all the same element in the webpage then use an element selector.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element selector selects all the elements in the webpage on the basis of its name. To select the element write the element name and provide CSS properties in the block.</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blue;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text-align: center;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red;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83"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example there are 2 element selectors, 1st select all the paragraph in the webpage and 2nd select all the anchor texts.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3. CSS class selector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selector is used to select the element which has a class attribute. It is the most commonly used selector in CSS.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is written with a period(.) followed by the class name and the CSS code declaration is given in curly braces.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select any HTML element just give the class attribute to the element with the name of the class you want to select.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.box{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padding: 10px;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 1px solid blue;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84"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 add multiple classes to a single element. The element will reflex all CSS declarations of added class.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.class1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red;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.class2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font-size: 25px;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.class3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text-align: center;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85"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4. Id selector CSS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id selector is used to select a unique targeted element.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id attribute of the element is used to target the element.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select an element with id use a hash (#) symbol with id name.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#user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red;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font-size: 20px;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86"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5. Group selector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 group multiple same or different types of selectors for the same style definition.</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Suppose we have the same CSS declarations for the multiple-element as shown in the example below.</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 {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 red;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background-color : yellow;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text-align : center;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h1 {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 red;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background-color : yellow;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text-align : center;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h3 {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 red;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background-color : yellow;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text-align : center;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defining CSS property like as above we can use group selector.In group selector we define single CSS code and selector is separated with comma.See the example below:</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h1,</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h3 {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 red;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background-color : yellow;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text-align : center;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87"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 also use different selectors together as a group selector on an element.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.heading,</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#tag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red;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background-color: yellow;</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text-align: center;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88"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6. CSS attribute selector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attribute selector selects the element in the webpage based on their attribute or by the value of the given attribute.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select an element based on an attribute write the attribute name in a square bracket and give its value in quotes [attribute="value"].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[title="my title"]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red;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background-color: yellow;</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text-align: center;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89"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 also select all elements with a given attribute regardless of their value.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[title]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red;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background-color: yellow;</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text-align: center;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90"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Points to remember:</w:t>
      </w:r>
    </w:p>
    <w:p w:rsidR="00F5755F" w:rsidRDefault="00F5755F" w:rsidP="00F5755F">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selector is used to select elements in the webpage to apply CSS ruleset on it.</w:t>
      </w:r>
    </w:p>
    <w:p w:rsidR="00F5755F" w:rsidRDefault="00F5755F" w:rsidP="00F5755F">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commonly used selector is the </w:t>
      </w:r>
      <w:r>
        <w:rPr>
          <w:rFonts w:ascii="Times New Roman" w:eastAsia="Times New Roman" w:hAnsi="Times New Roman" w:cs="Times New Roman"/>
          <w:b/>
          <w:bCs/>
          <w:sz w:val="24"/>
          <w:szCs w:val="24"/>
        </w:rPr>
        <w:t>class selector</w:t>
      </w:r>
      <w:r>
        <w:rPr>
          <w:rFonts w:ascii="Times New Roman" w:eastAsia="Times New Roman" w:hAnsi="Times New Roman" w:cs="Times New Roman"/>
          <w:sz w:val="24"/>
          <w:szCs w:val="24"/>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CSS CLASS SELECTOR</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91" w:history="1">
        <w:r w:rsidR="00F5755F">
          <w:rPr>
            <w:rStyle w:val="Hyperlink"/>
            <w:rFonts w:ascii="Calibri" w:hAnsi="Calibri" w:cs="Calibri"/>
            <w:sz w:val="24"/>
            <w:szCs w:val="24"/>
          </w:rPr>
          <w:t>❮</w:t>
        </w:r>
        <w:r w:rsidR="00F5755F">
          <w:rPr>
            <w:rStyle w:val="Hyperlink"/>
            <w:sz w:val="24"/>
            <w:szCs w:val="24"/>
          </w:rPr>
          <w:t xml:space="preserve"> Prev</w:t>
        </w:r>
      </w:hyperlink>
      <w:r w:rsidR="00F5755F">
        <w:rPr>
          <w:rFonts w:ascii="Times New Roman" w:eastAsia="Times New Roman" w:hAnsi="Times New Roman" w:cs="Times New Roman"/>
          <w:sz w:val="24"/>
          <w:szCs w:val="24"/>
        </w:rPr>
        <w:t xml:space="preserve"> </w:t>
      </w:r>
      <w:hyperlink r:id="rId92" w:history="1">
        <w:r w:rsidR="00F5755F">
          <w:rPr>
            <w:rStyle w:val="Hyperlink"/>
            <w:sz w:val="24"/>
            <w:szCs w:val="24"/>
          </w:rPr>
          <w:t xml:space="preserve">Next </w:t>
        </w:r>
        <w:r w:rsidR="00F5755F">
          <w:rPr>
            <w:rStyle w:val="Hyperlink"/>
            <w:rFonts w:ascii="Calibri" w:hAnsi="Calibri" w:cs="Calibri"/>
            <w:sz w:val="24"/>
            <w:szCs w:val="24"/>
          </w:rPr>
          <w:t>❯</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CSS classes allow us to define multiple CSS properties for a specific class and when that class is added to any element then all the specified CSS property is reflected in the HTML element.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Classes are defined either in the head section within the style tag or in the external stylesheet.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Once a class is defined it can be used as many times you want to use.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Defining a class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class defined by a </w:t>
      </w:r>
      <w:r>
        <w:rPr>
          <w:rFonts w:ascii="Times New Roman" w:eastAsia="Times New Roman" w:hAnsi="Times New Roman" w:cs="Times New Roman"/>
          <w:b/>
          <w:bCs/>
          <w:sz w:val="24"/>
          <w:szCs w:val="24"/>
        </w:rPr>
        <w:t>class_name</w:t>
      </w:r>
      <w:r>
        <w:rPr>
          <w:rFonts w:ascii="Times New Roman" w:eastAsia="Times New Roman" w:hAnsi="Times New Roman" w:cs="Times New Roman"/>
          <w:sz w:val="24"/>
          <w:szCs w:val="24"/>
        </w:rPr>
        <w:t xml:space="preserve"> preceded by a dot </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.class_name { property: value;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Defining class in head section:</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.class1{</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background-color: #182C61;</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margin: 10px; /* There should be no space between value and unit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font-size: 20px;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.class2{</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#CAD3C8;</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padding: 25px;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Defining classes in external stylesheet.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.class1{</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background-color: #182C61;</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margin: 10px; /* There should be no space between value and unit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font-size: 20px;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.class2{</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#CAD3C8;</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padding: 25px;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Adding class to the element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class is added to an element using class attribute. Like shown below.</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&lt;p class="class1"&gt;This is a paragraph with single class.&lt;/p&gt;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classes can be added to an element. like shown below.</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&lt;p class="class1 class2 class3"&gt;This is a paragraph with multiple class.&lt;/p&gt;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HTML</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working example for CSS class.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&lt;!DOCTYPE html&gt;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&lt;html&gt;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&lt;head&gt;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&lt;style&gt;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.class1{</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background-color: #182C61;</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white;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font-size: 20px;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padding: 15px;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width: 100%;</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&lt;/style&gt;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&lt;/head&gt;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&lt;body&gt;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&lt;h2&gt;Learning about CSS classes.&lt;/p&gt;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&lt;p class="class1"&gt;This paragraph is added with class1.&lt;/p&gt;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&lt;p class="class1"&gt;This paragraph is added with class1.&lt;/p&gt;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&lt;p class="class1"&gt;This paragraph is added with class1.&lt;/p&gt;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&lt;/body&gt;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&lt;/html&gt;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93"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paragraph is added with class1.</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paragraph is added with class1.</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paragraph is added with class1.</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CSS ID SELECTOR</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94" w:history="1">
        <w:r w:rsidR="00F5755F">
          <w:rPr>
            <w:rStyle w:val="Hyperlink"/>
            <w:rFonts w:ascii="Calibri" w:hAnsi="Calibri" w:cs="Calibri"/>
            <w:sz w:val="24"/>
            <w:szCs w:val="24"/>
          </w:rPr>
          <w:t>❮</w:t>
        </w:r>
        <w:r w:rsidR="00F5755F">
          <w:rPr>
            <w:rStyle w:val="Hyperlink"/>
            <w:sz w:val="24"/>
            <w:szCs w:val="24"/>
          </w:rPr>
          <w:t xml:space="preserve"> Prev</w:t>
        </w:r>
      </w:hyperlink>
      <w:r w:rsidR="00F5755F">
        <w:rPr>
          <w:rFonts w:ascii="Times New Roman" w:eastAsia="Times New Roman" w:hAnsi="Times New Roman" w:cs="Times New Roman"/>
          <w:sz w:val="24"/>
          <w:szCs w:val="24"/>
        </w:rPr>
        <w:t xml:space="preserve"> </w:t>
      </w:r>
      <w:hyperlink r:id="rId95" w:history="1">
        <w:r w:rsidR="00F5755F">
          <w:rPr>
            <w:rStyle w:val="Hyperlink"/>
            <w:sz w:val="24"/>
            <w:szCs w:val="24"/>
          </w:rPr>
          <w:t xml:space="preserve">Next </w:t>
        </w:r>
        <w:r w:rsidR="00F5755F">
          <w:rPr>
            <w:rStyle w:val="Hyperlink"/>
            <w:rFonts w:ascii="Calibri" w:hAnsi="Calibri" w:cs="Calibri"/>
            <w:sz w:val="24"/>
            <w:szCs w:val="24"/>
          </w:rPr>
          <w:t>❯</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id selector is used to select an element using the id attribute.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id is used for many purposes like </w:t>
      </w:r>
    </w:p>
    <w:p w:rsidR="00F5755F" w:rsidRDefault="00F5755F" w:rsidP="00F5755F">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selecting element using javascript for various purposes</w:t>
      </w:r>
    </w:p>
    <w:p w:rsidR="00F5755F" w:rsidRDefault="00F5755F" w:rsidP="00F5755F">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page link</w:t>
      </w:r>
    </w:p>
    <w:p w:rsidR="00F5755F" w:rsidRDefault="00F5755F" w:rsidP="00F5755F">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Adding CSS property to the element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in this section we will mainly focus on CSS implementation of id.</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CSS Id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Same as CSS class we can use CSS id to add style to the element it is defined to. From CSS point of view there is no difference between class and id.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Unlike CSS class id can't be used more than once in any webpage.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id is defined by </w:t>
      </w:r>
      <w:r>
        <w:rPr>
          <w:rFonts w:ascii="Times New Roman" w:eastAsia="Times New Roman" w:hAnsi="Times New Roman" w:cs="Times New Roman"/>
          <w:b/>
          <w:bCs/>
          <w:sz w:val="24"/>
          <w:szCs w:val="24"/>
        </w:rPr>
        <w:t>id_name</w:t>
      </w:r>
      <w:r>
        <w:rPr>
          <w:rFonts w:ascii="Times New Roman" w:eastAsia="Times New Roman" w:hAnsi="Times New Roman" w:cs="Times New Roman"/>
          <w:sz w:val="24"/>
          <w:szCs w:val="24"/>
        </w:rPr>
        <w:t xml:space="preserve"> preceded by a hash symbol ("</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#id_name { property: value;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#id1{</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background-color: #182C61;</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margin: 10px; /* There should be no space between value and unit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font-size: 20px;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#id2{</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#CAD3C8;</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padding: 25px;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Adding Id to an element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id is added to an element by using the id attribute. As shown below</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&lt;p id="id1"&gt;This is a paragraph with an id.&lt;/p&gt;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&lt;!DOCTYPE html&gt;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&lt;html&gt;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&lt;head&gt;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&lt;style&gt;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#id1{</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background-color: #182C61;</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white;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font-size: 20px;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padding: 15px;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width: 100%;</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&lt;/style&gt;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&lt;/head&gt;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&lt;body&gt;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&lt;h2&gt;Learning about CSS id.&lt;/p&gt;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&lt;p id="id1"&gt;This paragraph is added with id1.&lt;/p&gt;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&lt;/body&gt;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&lt;/html&gt;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96"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paragraph is added with id1.</w:t>
      </w:r>
    </w:p>
    <w:p w:rsidR="00F5755F" w:rsidRDefault="00F5755F" w:rsidP="00F5755F">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92" w:author="Unknown"/>
        </w:rPr>
      </w:pPr>
      <w:r>
        <w:t>CSS COLOR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93" w:author="Unknown"/>
        </w:rPr>
      </w:pPr>
      <w:ins w:id="294" w:author="Unknown">
        <w:r>
          <w:fldChar w:fldCharType="begin"/>
        </w:r>
        <w:r>
          <w:instrText xml:space="preserve"> HYPERLINK "https://www.tutorialstonight.com/css/css-id.php" </w:instrText>
        </w:r>
        <w:r>
          <w:fldChar w:fldCharType="separate"/>
        </w:r>
        <w:r>
          <w:rPr>
            <w:rStyle w:val="Hyperlink"/>
            <w:rFonts w:ascii="Calibri" w:hAnsi="Calibri" w:cs="Calibri"/>
          </w:rPr>
          <w:t>❮</w:t>
        </w:r>
        <w:r>
          <w:rPr>
            <w:rStyle w:val="Hyperlink"/>
          </w:rPr>
          <w:t xml:space="preserve"> Prev</w:t>
        </w:r>
        <w:r>
          <w:fldChar w:fldCharType="end"/>
        </w:r>
        <w:r>
          <w:t xml:space="preserve"> </w:t>
        </w:r>
        <w:r>
          <w:fldChar w:fldCharType="begin"/>
        </w:r>
        <w:r>
          <w:instrText xml:space="preserve"> HYPERLINK "https://www.tutorialstonight.com/css/css-background.php" </w:instrText>
        </w:r>
        <w:r>
          <w:fldChar w:fldCharType="separate"/>
        </w:r>
        <w:r>
          <w:rPr>
            <w:rStyle w:val="Hyperlink"/>
          </w:rPr>
          <w:t xml:space="preserve">Next </w:t>
        </w:r>
        <w:r>
          <w:rPr>
            <w:rStyle w:val="Hyperlink"/>
            <w:rFonts w:ascii="Calibri" w:hAnsi="Calibri" w:cs="Calibri"/>
          </w:rPr>
          <w:t>❯</w:t>
        </w:r>
        <w:r>
          <w:fldChar w:fldCharType="end"/>
        </w:r>
        <w: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ins w:id="295" w:author="Unknown"/>
        </w:rPr>
      </w:pPr>
      <w:ins w:id="296" w:author="Unknown">
        <w:r>
          <w:pict>
            <v:rect id="_x0000_i1060" style="width:468pt;height:1.5pt" o:hralign="center" o:hrstd="t" o:hr="t" fillcolor="#a0a0a0" stroked="f"/>
          </w:pic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97" w:author="Unknown"/>
        </w:rPr>
      </w:pPr>
      <w:ins w:id="298" w:author="Unknown">
        <w:r>
          <w:t>Color values in CSS are used to specify colors to HTML elements. Generally this property is used to specify color of the text.</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99" w:author="Unknown"/>
        </w:rPr>
      </w:pPr>
      <w:ins w:id="300" w:author="Unknown">
        <w:r>
          <w:rPr>
            <w:rStyle w:val="bold"/>
          </w:rPr>
          <w:t>Example:</w:t>
        </w:r>
      </w:ins>
    </w:p>
    <w:p w:rsidR="00F5755F" w:rsidRDefault="00F5755F" w:rsidP="00F5755F">
      <w:pPr>
        <w:shd w:val="clear" w:color="auto" w:fill="FF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ns w:id="301" w:author="Unknown"/>
        </w:rPr>
      </w:pPr>
      <w:ins w:id="302" w:author="Unknown">
        <w:r>
          <w:rPr>
            <w:color w:val="FFFFFF"/>
            <w:sz w:val="30"/>
            <w:szCs w:val="30"/>
          </w:rPr>
          <w:t>Red</w:t>
        </w:r>
      </w:ins>
    </w:p>
    <w:p w:rsidR="00F5755F" w:rsidRDefault="00F5755F" w:rsidP="00F5755F">
      <w:pPr>
        <w:shd w:val="clear" w:color="auto" w:fill="10D1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ns w:id="303" w:author="Unknown"/>
        </w:rPr>
      </w:pPr>
      <w:ins w:id="304" w:author="Unknown">
        <w:r>
          <w:rPr>
            <w:color w:val="FFFFFF"/>
            <w:sz w:val="30"/>
            <w:szCs w:val="30"/>
          </w:rPr>
          <w:t>Green</w:t>
        </w:r>
      </w:ins>
    </w:p>
    <w:p w:rsidR="00F5755F" w:rsidRDefault="00F5755F" w:rsidP="00F5755F">
      <w:pPr>
        <w:shd w:val="clear" w:color="auto" w:fill="111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ns w:id="305" w:author="Unknown"/>
        </w:rPr>
      </w:pPr>
      <w:ins w:id="306" w:author="Unknown">
        <w:r>
          <w:rPr>
            <w:color w:val="FFFFFF"/>
            <w:sz w:val="30"/>
            <w:szCs w:val="30"/>
          </w:rPr>
          <w:t>Blue</w:t>
        </w:r>
      </w:ins>
    </w:p>
    <w:p w:rsidR="00F5755F" w:rsidRDefault="00F5755F" w:rsidP="00F5755F">
      <w:pPr>
        <w:shd w:val="clear" w:color="auto" w:fill="DBB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ns w:id="307" w:author="Unknown"/>
        </w:rPr>
      </w:pPr>
      <w:ins w:id="308" w:author="Unknown">
        <w:r>
          <w:rPr>
            <w:color w:val="FFFFFF"/>
            <w:sz w:val="30"/>
            <w:szCs w:val="30"/>
          </w:rPr>
          <w:t>Gold</w:t>
        </w:r>
      </w:ins>
    </w:p>
    <w:p w:rsidR="00F5755F" w:rsidRDefault="00F5755F" w:rsidP="00F5755F">
      <w:pPr>
        <w:shd w:val="clear" w:color="auto" w:fill="A052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ns w:id="309" w:author="Unknown"/>
        </w:rPr>
      </w:pPr>
      <w:ins w:id="310" w:author="Unknown">
        <w:r>
          <w:rPr>
            <w:color w:val="FFFFFF"/>
            <w:sz w:val="30"/>
            <w:szCs w:val="30"/>
          </w:rPr>
          <w:t>Sienna</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11" w:author="Unknown"/>
        </w:rPr>
      </w:pPr>
    </w:p>
    <w:p w:rsidR="00F5755F" w:rsidRDefault="00F5755F" w:rsidP="00F5755F">
      <w:pPr>
        <w:pStyle w:val="HTMLPreformatted"/>
        <w:rPr>
          <w:ins w:id="312" w:author="Unknown"/>
          <w:rStyle w:val="HTMLCode"/>
          <w:rFonts w:eastAsiaTheme="majorEastAsia"/>
        </w:rPr>
      </w:pPr>
      <w:ins w:id="313" w:author="Unknown">
        <w:r>
          <w:rPr>
            <w:rStyle w:val="token"/>
          </w:rPr>
          <w:t>.box</w:t>
        </w:r>
        <w:r>
          <w:rPr>
            <w:rStyle w:val="HTMLCode"/>
            <w:rFonts w:eastAsiaTheme="majorEastAsia"/>
          </w:rPr>
          <w:t xml:space="preserve"> </w:t>
        </w:r>
        <w:r>
          <w:rPr>
            <w:rStyle w:val="token"/>
          </w:rPr>
          <w:t>{</w:t>
        </w:r>
        <w:r>
          <w:rPr>
            <w:rStyle w:val="HTMLCode"/>
            <w:rFonts w:eastAsiaTheme="majorEastAsia"/>
          </w:rPr>
          <w:t xml:space="preserve">  </w:t>
        </w:r>
      </w:ins>
    </w:p>
    <w:p w:rsidR="00F5755F" w:rsidRDefault="00F5755F" w:rsidP="00F5755F">
      <w:pPr>
        <w:pStyle w:val="HTMLPreformatted"/>
        <w:rPr>
          <w:ins w:id="314" w:author="Unknown"/>
          <w:rStyle w:val="HTMLCode"/>
          <w:rFonts w:eastAsiaTheme="majorEastAsia"/>
        </w:rPr>
      </w:pPr>
      <w:ins w:id="315" w:author="Unknown">
        <w:r>
          <w:rPr>
            <w:rStyle w:val="HTMLCode"/>
            <w:rFonts w:eastAsiaTheme="majorEastAsia"/>
          </w:rPr>
          <w:t xml:space="preserve">    </w:t>
        </w:r>
        <w:r>
          <w:rPr>
            <w:rStyle w:val="token"/>
          </w:rPr>
          <w:t>border</w:t>
        </w:r>
        <w:r>
          <w:rPr>
            <w:rStyle w:val="HTMLCode"/>
            <w:rFonts w:eastAsiaTheme="majorEastAsia"/>
          </w:rPr>
          <w:t xml:space="preserve"> </w:t>
        </w:r>
        <w:r>
          <w:rPr>
            <w:rStyle w:val="token"/>
          </w:rPr>
          <w:t>:</w:t>
        </w:r>
        <w:r>
          <w:rPr>
            <w:rStyle w:val="HTMLCode"/>
            <w:rFonts w:eastAsiaTheme="majorEastAsia"/>
          </w:rPr>
          <w:t xml:space="preserve"> </w:t>
        </w:r>
        <w:r>
          <w:rPr>
            <w:rStyle w:val="token"/>
          </w:rPr>
          <w:t>3px</w:t>
        </w:r>
        <w:r>
          <w:rPr>
            <w:rStyle w:val="HTMLCode"/>
            <w:rFonts w:eastAsiaTheme="majorEastAsia"/>
          </w:rPr>
          <w:t xml:space="preserve"> solid </w:t>
        </w:r>
        <w:r>
          <w:rPr>
            <w:rStyle w:val="token"/>
          </w:rPr>
          <w:t>red;</w:t>
        </w:r>
        <w:r>
          <w:rPr>
            <w:rStyle w:val="HTMLCode"/>
            <w:rFonts w:eastAsiaTheme="majorEastAsia"/>
          </w:rPr>
          <w:t xml:space="preserve">  </w:t>
        </w:r>
      </w:ins>
    </w:p>
    <w:p w:rsidR="00F5755F" w:rsidRDefault="00F5755F" w:rsidP="00F5755F">
      <w:pPr>
        <w:pStyle w:val="HTMLPreformatted"/>
        <w:rPr>
          <w:ins w:id="316" w:author="Unknown"/>
          <w:rFonts w:eastAsiaTheme="majorEastAsia"/>
        </w:rPr>
      </w:pPr>
      <w:ins w:id="317" w:author="Unknown">
        <w:r>
          <w:rPr>
            <w:rStyle w:val="token"/>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18" w:author="Unknown"/>
        </w:rPr>
      </w:pPr>
      <w:ins w:id="319" w:author="Unknown">
        <w: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20" w:author="Unknown"/>
        </w:rPr>
      </w:pPr>
      <w:ins w:id="321" w:author="Unknown">
        <w:r>
          <w:fldChar w:fldCharType="begin"/>
        </w:r>
        <w:r>
          <w:instrText xml:space="preserve"> HYPERLINK "https://www.tutorialstonight.com/online-html-editor.php?p=css&amp;q=css-color"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ins w:id="322" w:author="Unknown"/>
        </w:rPr>
      </w:pPr>
      <w:ins w:id="323" w:author="Unknown">
        <w:r>
          <w:pict>
            <v:rect id="_x0000_i1061" style="width:468pt;height:1.5pt" o:hralign="center" o:hrstd="t" o:hr="t" fillcolor="#a0a0a0" stroked="f"/>
          </w:pict>
        </w:r>
      </w:ins>
    </w:p>
    <w:p w:rsidR="00F5755F" w:rsidRDefault="00F5755F" w:rsidP="00F5755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24" w:author="Unknown"/>
        </w:rPr>
      </w:pPr>
      <w:ins w:id="325" w:author="Unknown">
        <w:r>
          <w:t>Defining CSS color</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26" w:author="Unknown"/>
        </w:rPr>
      </w:pPr>
      <w:ins w:id="327" w:author="Unknown">
        <w:r>
          <w:lastRenderedPageBreak/>
          <w:t>CSS provides us various methods by which we can define color values.</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28" w:author="Unknown"/>
        </w:rPr>
      </w:pPr>
      <w:ins w:id="329" w:author="Unknown">
        <w:r>
          <w:t xml:space="preserve">The three main methods to define colors in CSS are: </w:t>
        </w:r>
      </w:ins>
    </w:p>
    <w:p w:rsidR="00F5755F" w:rsidRDefault="00F5755F" w:rsidP="00F5755F">
      <w:pPr>
        <w:numPr>
          <w:ilvl w:val="0"/>
          <w:numId w:val="17"/>
        </w:numPr>
        <w:spacing w:before="100" w:beforeAutospacing="1" w:after="100" w:afterAutospacing="1" w:line="240" w:lineRule="auto"/>
        <w:rPr>
          <w:ins w:id="330" w:author="Unknown"/>
        </w:rPr>
      </w:pPr>
      <w:ins w:id="331" w:author="Unknown">
        <w:r>
          <w:fldChar w:fldCharType="begin"/>
        </w:r>
        <w:r>
          <w:instrText xml:space="preserve"> HYPERLINK "https://www.tutorialstonight.com/css/css-color.php" \l "rgb" </w:instrText>
        </w:r>
        <w:r>
          <w:fldChar w:fldCharType="separate"/>
        </w:r>
        <w:r>
          <w:rPr>
            <w:rStyle w:val="Hyperlink"/>
          </w:rPr>
          <w:t>RGB value</w:t>
        </w:r>
        <w:r>
          <w:fldChar w:fldCharType="end"/>
        </w:r>
      </w:ins>
    </w:p>
    <w:p w:rsidR="00F5755F" w:rsidRDefault="00F5755F" w:rsidP="00F5755F">
      <w:pPr>
        <w:numPr>
          <w:ilvl w:val="0"/>
          <w:numId w:val="17"/>
        </w:numPr>
        <w:spacing w:before="100" w:beforeAutospacing="1" w:after="100" w:afterAutospacing="1" w:line="240" w:lineRule="auto"/>
        <w:rPr>
          <w:ins w:id="332" w:author="Unknown"/>
        </w:rPr>
      </w:pPr>
      <w:ins w:id="333" w:author="Unknown">
        <w:r>
          <w:fldChar w:fldCharType="begin"/>
        </w:r>
        <w:r>
          <w:instrText xml:space="preserve"> HYPERLINK "https://www.tutorialstonight.com/css/css-color.php" \l "hex" </w:instrText>
        </w:r>
        <w:r>
          <w:fldChar w:fldCharType="separate"/>
        </w:r>
        <w:r>
          <w:rPr>
            <w:rStyle w:val="Hyperlink"/>
          </w:rPr>
          <w:t>HEX value</w:t>
        </w:r>
        <w:r>
          <w:fldChar w:fldCharType="end"/>
        </w:r>
      </w:ins>
    </w:p>
    <w:p w:rsidR="00F5755F" w:rsidRDefault="00F5755F" w:rsidP="00F5755F">
      <w:pPr>
        <w:numPr>
          <w:ilvl w:val="0"/>
          <w:numId w:val="17"/>
        </w:numPr>
        <w:spacing w:before="100" w:beforeAutospacing="1" w:after="100" w:afterAutospacing="1" w:line="240" w:lineRule="auto"/>
        <w:rPr>
          <w:ins w:id="334" w:author="Unknown"/>
        </w:rPr>
      </w:pPr>
      <w:ins w:id="335" w:author="Unknown">
        <w:r>
          <w:fldChar w:fldCharType="begin"/>
        </w:r>
        <w:r>
          <w:instrText xml:space="preserve"> HYPERLINK "https://www.tutorialstonight.com/css/css-color.php" \l "hsl" </w:instrText>
        </w:r>
        <w:r>
          <w:fldChar w:fldCharType="separate"/>
        </w:r>
        <w:r>
          <w:rPr>
            <w:rStyle w:val="Hyperlink"/>
          </w:rPr>
          <w:t>HSL value</w:t>
        </w:r>
        <w:r>
          <w:fldChar w:fldCharType="end"/>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ins w:id="336" w:author="Unknown"/>
        </w:rPr>
      </w:pPr>
      <w:ins w:id="337" w:author="Unknown">
        <w:r>
          <w:pict>
            <v:rect id="_x0000_i1062" style="width:6in;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38" w:author="Unknown"/>
        </w:rPr>
      </w:pPr>
      <w:ins w:id="339" w:author="Unknown">
        <w:r>
          <w:br/>
        </w:r>
      </w:ins>
    </w:p>
    <w:p w:rsidR="00F5755F" w:rsidRDefault="00F5755F" w:rsidP="00F5755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40" w:author="Unknown"/>
        </w:rPr>
      </w:pPr>
      <w:ins w:id="341" w:author="Unknown">
        <w:r>
          <w:t>1).RGB value</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42" w:author="Unknown"/>
        </w:rPr>
      </w:pPr>
      <w:ins w:id="343" w:author="Unknown">
        <w:r>
          <w:t xml:space="preserve">One of the ways to define color in CSS is </w:t>
        </w:r>
        <w:r>
          <w:rPr>
            <w:rStyle w:val="focus"/>
          </w:rPr>
          <w:t>RGB</w:t>
        </w:r>
        <w:r>
          <w:t xml:space="preserve"> value.color value can be specified using </w:t>
        </w:r>
        <w:r>
          <w:rPr>
            <w:rStyle w:val="focus"/>
            <w:b/>
            <w:bCs/>
            <w:color w:val="FF0000"/>
          </w:rPr>
          <w:t>rgb()</w:t>
        </w:r>
        <w:r>
          <w:t xml:space="preserve"> property.</w:t>
        </w:r>
      </w:ins>
    </w:p>
    <w:p w:rsidR="00F5755F" w:rsidRDefault="00F5755F" w:rsidP="00F5755F">
      <w:pPr>
        <w:pStyle w:val="bol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44" w:author="Unknown"/>
        </w:rPr>
      </w:pPr>
      <w:ins w:id="345" w:author="Unknown">
        <w:r>
          <w:t>rgb(red, green,blue)</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46" w:author="Unknown"/>
        </w:rPr>
      </w:pPr>
      <w:ins w:id="347" w:author="Unknown">
        <w:r>
          <w:rPr>
            <w:rStyle w:val="focus"/>
            <w:b/>
            <w:bCs/>
            <w:color w:val="FF0000"/>
          </w:rPr>
          <w:t>rgb()</w:t>
        </w:r>
        <w:r>
          <w:t xml:space="preserve"> property is defined by setting three numerical values separated by commas in this property. Each define value for </w:t>
        </w:r>
        <w:r>
          <w:rPr>
            <w:color w:val="FF0000"/>
          </w:rPr>
          <w:t>red</w:t>
        </w:r>
        <w:r>
          <w:t>,</w:t>
        </w:r>
        <w:r>
          <w:rPr>
            <w:color w:val="008000"/>
          </w:rPr>
          <w:t>green</w:t>
        </w:r>
        <w:r>
          <w:t xml:space="preserve"> and </w:t>
        </w:r>
        <w:r>
          <w:rPr>
            <w:color w:val="0000FF"/>
          </w:rPr>
          <w:t>blue</w:t>
        </w:r>
        <w:r>
          <w:t>.</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48" w:author="Unknown"/>
        </w:rPr>
      </w:pPr>
      <w:ins w:id="349" w:author="Unknown">
        <w:r>
          <w:t>Example:</w:t>
        </w:r>
      </w:ins>
    </w:p>
    <w:p w:rsidR="00F5755F" w:rsidRDefault="00F5755F" w:rsidP="00F5755F">
      <w:pPr>
        <w:pStyle w:val="HTMLPreformatted"/>
        <w:rPr>
          <w:ins w:id="350" w:author="Unknown"/>
          <w:rStyle w:val="HTMLCode"/>
          <w:rFonts w:eastAsiaTheme="majorEastAsia"/>
        </w:rPr>
      </w:pPr>
      <w:ins w:id="351" w:author="Unknown">
        <w:r>
          <w:rPr>
            <w:rStyle w:val="token"/>
          </w:rPr>
          <w:t>&lt;h2 style="color:rgb(200,20,200)"&gt;</w:t>
        </w:r>
        <w:r>
          <w:rPr>
            <w:rStyle w:val="HTMLCode"/>
            <w:rFonts w:eastAsiaTheme="majorEastAsia"/>
          </w:rPr>
          <w:t>You are learning RGB values.</w:t>
        </w:r>
        <w:r>
          <w:rPr>
            <w:rStyle w:val="token"/>
          </w:rPr>
          <w:t>&lt;/h2&gt;</w:t>
        </w:r>
      </w:ins>
    </w:p>
    <w:p w:rsidR="00F5755F" w:rsidRDefault="00F5755F" w:rsidP="00F5755F">
      <w:pPr>
        <w:pStyle w:val="HTMLPreformatted"/>
        <w:rPr>
          <w:ins w:id="352" w:author="Unknown"/>
          <w:rFonts w:eastAsiaTheme="majorEastAsia"/>
        </w:rPr>
      </w:pPr>
      <w:ins w:id="353" w:author="Unknown">
        <w:r>
          <w:rPr>
            <w:rStyle w:val="token"/>
          </w:rPr>
          <w:t>&lt;p style="color:rgb(200,20,200)"&gt;</w:t>
        </w:r>
        <w:r>
          <w:rPr>
            <w:rStyle w:val="HTMLCode"/>
            <w:rFonts w:eastAsiaTheme="majorEastAsia"/>
          </w:rPr>
          <w:t>i am colored using RGB value.</w:t>
        </w:r>
        <w:r>
          <w:rPr>
            <w:rStyle w:val="token"/>
          </w:rPr>
          <w:t>&lt;/p&gt;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54" w:author="Unknown"/>
        </w:rPr>
      </w:pPr>
      <w:ins w:id="355" w:author="Unknown">
        <w:r>
          <w:t>HTML</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56" w:author="Unknown"/>
        </w:rPr>
      </w:pPr>
      <w:ins w:id="357" w:author="Unknown">
        <w:r>
          <w:fldChar w:fldCharType="begin"/>
        </w:r>
        <w:r>
          <w:instrText xml:space="preserve"> HYPERLINK "https://www.tutorialstonight.com/online-html-editor.php?p=css&amp;q=color-rgb"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ins w:id="358" w:author="Unknown"/>
        </w:rPr>
      </w:pPr>
      <w:ins w:id="359" w:author="Unknown">
        <w:r>
          <w:pict>
            <v:rect id="_x0000_i1063" style="width:468pt;height:1.5pt" o:hralign="center" o:hrstd="t" o:hr="t" fillcolor="#a0a0a0" stroked="f"/>
          </w:pict>
        </w:r>
      </w:ins>
    </w:p>
    <w:p w:rsidR="00F5755F" w:rsidRDefault="00F5755F" w:rsidP="00F5755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60" w:author="Unknown"/>
        </w:rPr>
      </w:pPr>
      <w:ins w:id="361" w:author="Unknown">
        <w:r>
          <w:t>2).HEX value</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62" w:author="Unknown"/>
        </w:rPr>
      </w:pPr>
      <w:ins w:id="363" w:author="Unknown">
        <w:r>
          <w:t xml:space="preserve">Another way to define color in CSS is </w:t>
        </w:r>
        <w:r>
          <w:rPr>
            <w:rStyle w:val="focus"/>
          </w:rPr>
          <w:t>HEX</w:t>
        </w:r>
        <w:r>
          <w:t xml:space="preserve"> value.color in </w:t>
        </w:r>
        <w:r>
          <w:rPr>
            <w:rStyle w:val="focus"/>
            <w:color w:val="FF0000"/>
          </w:rPr>
          <w:t>HEX()</w:t>
        </w:r>
        <w:r>
          <w:t xml:space="preserve"> is defined using the hexadecimal value.</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64" w:author="Unknown"/>
        </w:rPr>
      </w:pPr>
      <w:ins w:id="365" w:author="Unknown">
        <w:r>
          <w:t xml:space="preserve">Color is defined as </w:t>
        </w:r>
        <w:r>
          <w:rPr>
            <w:rStyle w:val="focus"/>
            <w:b/>
            <w:bCs/>
            <w:color w:val="FF0000"/>
          </w:rPr>
          <w:t>#rrggbb()</w:t>
        </w:r>
        <w:r>
          <w:t xml:space="preserve"> where rr represent color </w:t>
        </w:r>
        <w:r>
          <w:rPr>
            <w:color w:val="FF0000"/>
          </w:rPr>
          <w:t>red</w:t>
        </w:r>
        <w:r>
          <w:t xml:space="preserve">,gg represent color </w:t>
        </w:r>
        <w:r>
          <w:rPr>
            <w:color w:val="008000"/>
          </w:rPr>
          <w:t>green</w:t>
        </w:r>
        <w:r>
          <w:t xml:space="preserve"> and bb represent color </w:t>
        </w:r>
        <w:r>
          <w:rPr>
            <w:color w:val="0000FF"/>
          </w:rPr>
          <w:t>blue</w:t>
        </w:r>
        <w:r>
          <w:t>.</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66" w:author="Unknown"/>
        </w:rPr>
      </w:pPr>
      <w:ins w:id="367" w:author="Unknown">
        <w:r>
          <w:t>Example:</w:t>
        </w:r>
      </w:ins>
    </w:p>
    <w:p w:rsidR="00F5755F" w:rsidRDefault="00F5755F" w:rsidP="00F5755F">
      <w:pPr>
        <w:pStyle w:val="HTMLPreformatted"/>
        <w:rPr>
          <w:ins w:id="368" w:author="Unknown"/>
          <w:rStyle w:val="HTMLCode"/>
          <w:rFonts w:eastAsiaTheme="majorEastAsia"/>
        </w:rPr>
      </w:pPr>
      <w:ins w:id="369" w:author="Unknown">
        <w:r>
          <w:rPr>
            <w:rStyle w:val="token"/>
          </w:rPr>
          <w:t>&lt;h2 style="color:#b93bca"&gt;</w:t>
        </w:r>
        <w:r>
          <w:rPr>
            <w:rStyle w:val="HTMLCode"/>
            <w:rFonts w:eastAsiaTheme="majorEastAsia"/>
          </w:rPr>
          <w:t>You are learning HEX values.</w:t>
        </w:r>
        <w:r>
          <w:rPr>
            <w:rStyle w:val="token"/>
          </w:rPr>
          <w:t>&lt;/h2&gt;</w:t>
        </w:r>
      </w:ins>
    </w:p>
    <w:p w:rsidR="00F5755F" w:rsidRDefault="00F5755F" w:rsidP="00F5755F">
      <w:pPr>
        <w:pStyle w:val="HTMLPreformatted"/>
        <w:rPr>
          <w:ins w:id="370" w:author="Unknown"/>
          <w:rFonts w:eastAsiaTheme="majorEastAsia"/>
        </w:rPr>
      </w:pPr>
      <w:ins w:id="371" w:author="Unknown">
        <w:r>
          <w:rPr>
            <w:rStyle w:val="token"/>
          </w:rPr>
          <w:t>&lt;p style="color:#b93bca"&gt;</w:t>
        </w:r>
        <w:r>
          <w:rPr>
            <w:rStyle w:val="HTMLCode"/>
            <w:rFonts w:eastAsiaTheme="majorEastAsia"/>
          </w:rPr>
          <w:t>i am colored using HEX value.</w:t>
        </w:r>
        <w:r>
          <w:rPr>
            <w:rStyle w:val="token"/>
          </w:rPr>
          <w:t>&lt;/p&gt;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72" w:author="Unknown"/>
        </w:rPr>
      </w:pPr>
      <w:ins w:id="373" w:author="Unknown">
        <w:r>
          <w:t>HTML</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74" w:author="Unknown"/>
        </w:rPr>
      </w:pPr>
      <w:ins w:id="375" w:author="Unknown">
        <w:r>
          <w:fldChar w:fldCharType="begin"/>
        </w:r>
        <w:r>
          <w:instrText xml:space="preserve"> HYPERLINK "https://www.tutorialstonight.com/online-html-editor.php?p=css&amp;q=color-hex"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ins w:id="376" w:author="Unknown"/>
        </w:rPr>
      </w:pPr>
      <w:ins w:id="377" w:author="Unknown">
        <w:r>
          <w:lastRenderedPageBreak/>
          <w:pict>
            <v:rect id="_x0000_i1064" style="width:468pt;height:1.5pt" o:hralign="center" o:hrstd="t" o:hr="t" fillcolor="#a0a0a0" stroked="f"/>
          </w:pict>
        </w:r>
      </w:ins>
    </w:p>
    <w:p w:rsidR="00F5755F" w:rsidRDefault="00F5755F" w:rsidP="00F5755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78" w:author="Unknown"/>
        </w:rPr>
      </w:pPr>
      <w:ins w:id="379" w:author="Unknown">
        <w:r>
          <w:t>3).HSL value</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80" w:author="Unknown"/>
        </w:rPr>
      </w:pPr>
      <w:ins w:id="381" w:author="Unknown">
        <w:r>
          <w:t xml:space="preserve">It is also a way to define color in CSS.color value can be specified using </w:t>
        </w:r>
        <w:r>
          <w:rPr>
            <w:rStyle w:val="focus"/>
            <w:b/>
            <w:bCs/>
            <w:color w:val="FF0000"/>
          </w:rPr>
          <w:t>hsl()</w:t>
        </w:r>
        <w:r>
          <w:t xml:space="preserve"> property.</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82" w:author="Unknown"/>
        </w:rPr>
      </w:pPr>
      <w:ins w:id="383" w:author="Unknown">
        <w:r>
          <w:rPr>
            <w:rStyle w:val="focus"/>
            <w:b/>
            <w:bCs/>
            <w:color w:val="FF0000"/>
          </w:rPr>
          <w:t>hsl()</w:t>
        </w:r>
        <w:r>
          <w:t xml:space="preserve"> property is defined by setting three values separated by commas in this property.</w:t>
        </w:r>
      </w:ins>
    </w:p>
    <w:p w:rsidR="00F5755F" w:rsidRDefault="00F5755F" w:rsidP="00F5755F">
      <w:pPr>
        <w:pStyle w:val="bol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84" w:author="Unknown"/>
        </w:rPr>
      </w:pPr>
      <w:ins w:id="385" w:author="Unknown">
        <w:r>
          <w:t>hsl(hue,saturation,lightness)</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86" w:author="Unknown"/>
        </w:rPr>
      </w:pPr>
      <w:ins w:id="387" w:author="Unknown">
        <w:r>
          <w:t xml:space="preserve">In </w:t>
        </w:r>
        <w:r>
          <w:rPr>
            <w:rStyle w:val="focus"/>
            <w:b/>
            <w:bCs/>
            <w:color w:val="FF0000"/>
          </w:rPr>
          <w:t>hsl()</w:t>
        </w:r>
        <w:r>
          <w:t xml:space="preserve"> property </w:t>
        </w:r>
        <w:r>
          <w:rPr>
            <w:rStyle w:val="focus"/>
          </w:rPr>
          <w:t>hue</w:t>
        </w:r>
        <w:r>
          <w:t xml:space="preserve"> defines color. Its degree on color wheel 0 is red,120 is green and 240 is blue. Saturation is a shade of grey in percentage value 0% means grey shade 100% means full color. lightness is also a percentage value where 0% is black,50% is nothing and 100% is white.</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88" w:author="Unknown"/>
        </w:rPr>
      </w:pPr>
      <w:ins w:id="389" w:author="Unknown">
        <w:r>
          <w:t>Example:</w:t>
        </w:r>
      </w:ins>
    </w:p>
    <w:p w:rsidR="00F5755F" w:rsidRDefault="00F5755F" w:rsidP="00F5755F">
      <w:pPr>
        <w:pStyle w:val="HTMLPreformatted"/>
        <w:rPr>
          <w:ins w:id="390" w:author="Unknown"/>
          <w:rStyle w:val="HTMLCode"/>
          <w:rFonts w:eastAsiaTheme="majorEastAsia"/>
        </w:rPr>
      </w:pPr>
      <w:ins w:id="391" w:author="Unknown">
        <w:r>
          <w:rPr>
            <w:rStyle w:val="token"/>
          </w:rPr>
          <w:t>&lt;h2 style="color:hsl(120,120%,120%)"&gt;</w:t>
        </w:r>
        <w:r>
          <w:rPr>
            <w:rStyle w:val="HTMLCode"/>
            <w:rFonts w:eastAsiaTheme="majorEastAsia"/>
          </w:rPr>
          <w:t>You are learning HSL values.</w:t>
        </w:r>
        <w:r>
          <w:rPr>
            <w:rStyle w:val="token"/>
          </w:rPr>
          <w:t>&lt;/h2&gt;</w:t>
        </w:r>
      </w:ins>
    </w:p>
    <w:p w:rsidR="00F5755F" w:rsidRDefault="00F5755F" w:rsidP="00F5755F">
      <w:pPr>
        <w:pStyle w:val="HTMLPreformatted"/>
        <w:rPr>
          <w:ins w:id="392" w:author="Unknown"/>
          <w:rFonts w:eastAsiaTheme="majorEastAsia"/>
        </w:rPr>
      </w:pPr>
      <w:ins w:id="393" w:author="Unknown">
        <w:r>
          <w:rPr>
            <w:rStyle w:val="token"/>
          </w:rPr>
          <w:t>&lt;p style="color:rgb(120,120%,120%)"&gt;</w:t>
        </w:r>
        <w:r>
          <w:rPr>
            <w:rStyle w:val="HTMLCode"/>
            <w:rFonts w:eastAsiaTheme="majorEastAsia"/>
          </w:rPr>
          <w:t>i am colored using HSL value.</w:t>
        </w:r>
        <w:r>
          <w:rPr>
            <w:rStyle w:val="token"/>
          </w:rPr>
          <w:t>&lt;/p&gt;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94" w:author="Unknown"/>
        </w:rPr>
      </w:pPr>
      <w:ins w:id="395" w:author="Unknown">
        <w:r>
          <w:t>HTML</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96" w:author="Unknown"/>
        </w:rPr>
      </w:pPr>
      <w:ins w:id="397" w:author="Unknown">
        <w:r>
          <w:fldChar w:fldCharType="begin"/>
        </w:r>
        <w:r>
          <w:instrText xml:space="preserve"> HYPERLINK "https://www.tutorialstonight.com/online-html-editor.php?p=css&amp;q=color-hsl"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ins w:id="398" w:author="Unknown"/>
          <w:rFonts w:ascii="Times New Roman" w:eastAsia="Times New Roman" w:hAnsi="Times New Roman" w:cs="Times New Roman"/>
          <w:b/>
          <w:bCs/>
          <w:kern w:val="36"/>
          <w:sz w:val="48"/>
          <w:szCs w:val="48"/>
        </w:rPr>
      </w:pPr>
      <w:ins w:id="399" w:author="Unknown">
        <w:r>
          <w:rPr>
            <w:rFonts w:ascii="Times New Roman" w:eastAsia="Times New Roman" w:hAnsi="Times New Roman" w:cs="Times New Roman"/>
            <w:b/>
            <w:bCs/>
            <w:kern w:val="36"/>
            <w:sz w:val="48"/>
            <w:szCs w:val="48"/>
          </w:rPr>
          <w:t>CSS BACKGROUND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0" w:author="Unknown"/>
          <w:rFonts w:ascii="Times New Roman" w:eastAsia="Times New Roman" w:hAnsi="Times New Roman" w:cs="Times New Roman"/>
          <w:sz w:val="24"/>
          <w:szCs w:val="24"/>
        </w:rPr>
      </w:pPr>
      <w:ins w:id="401"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"https://www.tutorialstonight.com/css/css-color.php" </w:instrText>
        </w:r>
        <w:r>
          <w:rPr>
            <w:rFonts w:ascii="Times New Roman" w:eastAsia="Times New Roman" w:hAnsi="Times New Roman" w:cs="Times New Roman"/>
            <w:sz w:val="24"/>
            <w:szCs w:val="24"/>
          </w:rPr>
          <w:fldChar w:fldCharType="separate"/>
        </w:r>
        <w:r>
          <w:rPr>
            <w:rStyle w:val="Hyperlink"/>
            <w:rFonts w:ascii="Calibri" w:hAnsi="Calibri" w:cs="Calibri"/>
            <w:sz w:val="24"/>
            <w:szCs w:val="24"/>
          </w:rPr>
          <w:t>❮</w:t>
        </w:r>
        <w:r>
          <w:rPr>
            <w:rStyle w:val="Hyperlink"/>
            <w:sz w:val="24"/>
            <w:szCs w:val="24"/>
          </w:rPr>
          <w:t xml:space="preserve"> Prev</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"https://www.tutorialstonight.com/css/css-units.php" </w:instrText>
        </w:r>
        <w:r>
          <w:rPr>
            <w:rFonts w:ascii="Times New Roman" w:eastAsia="Times New Roman" w:hAnsi="Times New Roman" w:cs="Times New Roman"/>
            <w:sz w:val="24"/>
            <w:szCs w:val="24"/>
          </w:rPr>
          <w:fldChar w:fldCharType="separate"/>
        </w:r>
        <w:r>
          <w:rPr>
            <w:rStyle w:val="Hyperlink"/>
            <w:sz w:val="24"/>
            <w:szCs w:val="24"/>
          </w:rPr>
          <w:t xml:space="preserve">Next </w:t>
        </w:r>
        <w:r>
          <w:rPr>
            <w:rStyle w:val="Hyperlink"/>
            <w:rFonts w:ascii="Calibri" w:hAnsi="Calibri" w:cs="Calibri"/>
            <w:sz w:val="24"/>
            <w:szCs w:val="24"/>
          </w:rPr>
          <w:t>❯</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402" w:author="Unknown"/>
          <w:rFonts w:ascii="Times New Roman" w:eastAsia="Times New Roman" w:hAnsi="Times New Roman" w:cs="Times New Roman"/>
          <w:sz w:val="24"/>
          <w:szCs w:val="24"/>
        </w:rPr>
      </w:pPr>
      <w:ins w:id="403" w:author="Unknown">
        <w:r>
          <w:rPr>
            <w:rFonts w:ascii="Times New Roman" w:eastAsia="Times New Roman" w:hAnsi="Times New Roman" w:cs="Times New Roman"/>
            <w:sz w:val="24"/>
            <w:szCs w:val="24"/>
          </w:rPr>
          <w:pict>
            <v:rect id="_x0000_i1065"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404" w:author="Unknown"/>
          <w:rFonts w:ascii="Times New Roman" w:eastAsia="Times New Roman" w:hAnsi="Times New Roman" w:cs="Times New Roman"/>
          <w:sz w:val="24"/>
          <w:szCs w:val="24"/>
        </w:rPr>
      </w:pPr>
      <w:ins w:id="405" w:author="Unknown">
        <w:r>
          <w:rPr>
            <w:rFonts w:ascii="Times New Roman" w:eastAsia="Times New Roman" w:hAnsi="Times New Roman" w:cs="Times New Roman"/>
            <w:sz w:val="24"/>
            <w:szCs w:val="24"/>
          </w:rPr>
          <w:t>CSS background properties are used to style background of HTML element.There are 5 different CSS background property:</w:t>
        </w:r>
      </w:ins>
    </w:p>
    <w:p w:rsidR="00F5755F" w:rsidRDefault="00F5755F" w:rsidP="00F5755F">
      <w:pPr>
        <w:numPr>
          <w:ilvl w:val="0"/>
          <w:numId w:val="18"/>
        </w:numPr>
        <w:spacing w:before="100" w:beforeAutospacing="1" w:after="100" w:afterAutospacing="1" w:line="240" w:lineRule="auto"/>
        <w:rPr>
          <w:ins w:id="406" w:author="Unknown"/>
          <w:rFonts w:ascii="Times New Roman" w:eastAsia="Times New Roman" w:hAnsi="Times New Roman" w:cs="Times New Roman"/>
          <w:sz w:val="24"/>
          <w:szCs w:val="24"/>
        </w:rPr>
      </w:pPr>
      <w:ins w:id="407"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"https://www.tutorialstonight.com/css/css-background.php" \l "color" </w:instrText>
        </w:r>
        <w:r>
          <w:rPr>
            <w:rFonts w:ascii="Times New Roman" w:eastAsia="Times New Roman" w:hAnsi="Times New Roman" w:cs="Times New Roman"/>
            <w:sz w:val="24"/>
            <w:szCs w:val="24"/>
          </w:rPr>
          <w:fldChar w:fldCharType="separate"/>
        </w:r>
        <w:r>
          <w:rPr>
            <w:rStyle w:val="Hyperlink"/>
            <w:sz w:val="24"/>
            <w:szCs w:val="24"/>
          </w:rPr>
          <w:t>CSS background color</w:t>
        </w:r>
        <w:r>
          <w:rPr>
            <w:rFonts w:ascii="Times New Roman" w:eastAsia="Times New Roman" w:hAnsi="Times New Roman" w:cs="Times New Roman"/>
            <w:sz w:val="24"/>
            <w:szCs w:val="24"/>
          </w:rPr>
          <w:fldChar w:fldCharType="end"/>
        </w:r>
      </w:ins>
    </w:p>
    <w:p w:rsidR="00F5755F" w:rsidRDefault="00F5755F" w:rsidP="00F5755F">
      <w:pPr>
        <w:numPr>
          <w:ilvl w:val="0"/>
          <w:numId w:val="18"/>
        </w:numPr>
        <w:spacing w:before="100" w:beforeAutospacing="1" w:after="100" w:afterAutospacing="1" w:line="240" w:lineRule="auto"/>
        <w:rPr>
          <w:ins w:id="408" w:author="Unknown"/>
          <w:rFonts w:ascii="Times New Roman" w:eastAsia="Times New Roman" w:hAnsi="Times New Roman" w:cs="Times New Roman"/>
          <w:sz w:val="24"/>
          <w:szCs w:val="24"/>
        </w:rPr>
      </w:pPr>
      <w:ins w:id="409"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"https://www.tutorialstonight.com/css/css-background.php" \l "image" </w:instrText>
        </w:r>
        <w:r>
          <w:rPr>
            <w:rFonts w:ascii="Times New Roman" w:eastAsia="Times New Roman" w:hAnsi="Times New Roman" w:cs="Times New Roman"/>
            <w:sz w:val="24"/>
            <w:szCs w:val="24"/>
          </w:rPr>
          <w:fldChar w:fldCharType="separate"/>
        </w:r>
        <w:r>
          <w:rPr>
            <w:rStyle w:val="Hyperlink"/>
            <w:sz w:val="24"/>
            <w:szCs w:val="24"/>
          </w:rPr>
          <w:t>CSS background image</w:t>
        </w:r>
        <w:r>
          <w:rPr>
            <w:rFonts w:ascii="Times New Roman" w:eastAsia="Times New Roman" w:hAnsi="Times New Roman" w:cs="Times New Roman"/>
            <w:sz w:val="24"/>
            <w:szCs w:val="24"/>
          </w:rPr>
          <w:fldChar w:fldCharType="end"/>
        </w:r>
      </w:ins>
    </w:p>
    <w:p w:rsidR="00F5755F" w:rsidRDefault="00F5755F" w:rsidP="00F5755F">
      <w:pPr>
        <w:numPr>
          <w:ilvl w:val="0"/>
          <w:numId w:val="18"/>
        </w:numPr>
        <w:spacing w:before="100" w:beforeAutospacing="1" w:after="100" w:afterAutospacing="1" w:line="240" w:lineRule="auto"/>
        <w:rPr>
          <w:ins w:id="410" w:author="Unknown"/>
          <w:rFonts w:ascii="Times New Roman" w:eastAsia="Times New Roman" w:hAnsi="Times New Roman" w:cs="Times New Roman"/>
          <w:sz w:val="24"/>
          <w:szCs w:val="24"/>
        </w:rPr>
      </w:pPr>
      <w:ins w:id="411"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"https://www.tutorialstonight.com/css/css-background.php" \l "repeat" </w:instrText>
        </w:r>
        <w:r>
          <w:rPr>
            <w:rFonts w:ascii="Times New Roman" w:eastAsia="Times New Roman" w:hAnsi="Times New Roman" w:cs="Times New Roman"/>
            <w:sz w:val="24"/>
            <w:szCs w:val="24"/>
          </w:rPr>
          <w:fldChar w:fldCharType="separate"/>
        </w:r>
        <w:r>
          <w:rPr>
            <w:rStyle w:val="Hyperlink"/>
            <w:sz w:val="24"/>
            <w:szCs w:val="24"/>
          </w:rPr>
          <w:t>background repeat</w:t>
        </w:r>
        <w:r>
          <w:rPr>
            <w:rFonts w:ascii="Times New Roman" w:eastAsia="Times New Roman" w:hAnsi="Times New Roman" w:cs="Times New Roman"/>
            <w:sz w:val="24"/>
            <w:szCs w:val="24"/>
          </w:rPr>
          <w:fldChar w:fldCharType="end"/>
        </w:r>
      </w:ins>
    </w:p>
    <w:p w:rsidR="00F5755F" w:rsidRDefault="00F5755F" w:rsidP="00F5755F">
      <w:pPr>
        <w:numPr>
          <w:ilvl w:val="0"/>
          <w:numId w:val="18"/>
        </w:numPr>
        <w:spacing w:before="100" w:beforeAutospacing="1" w:after="100" w:afterAutospacing="1" w:line="240" w:lineRule="auto"/>
        <w:rPr>
          <w:ins w:id="412" w:author="Unknown"/>
          <w:rFonts w:ascii="Times New Roman" w:eastAsia="Times New Roman" w:hAnsi="Times New Roman" w:cs="Times New Roman"/>
          <w:sz w:val="24"/>
          <w:szCs w:val="24"/>
        </w:rPr>
      </w:pPr>
      <w:ins w:id="413"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"https://www.tutorialstonight.com/css/css-background.php" \l "attachment" </w:instrText>
        </w:r>
        <w:r>
          <w:rPr>
            <w:rFonts w:ascii="Times New Roman" w:eastAsia="Times New Roman" w:hAnsi="Times New Roman" w:cs="Times New Roman"/>
            <w:sz w:val="24"/>
            <w:szCs w:val="24"/>
          </w:rPr>
          <w:fldChar w:fldCharType="separate"/>
        </w:r>
        <w:r>
          <w:rPr>
            <w:rStyle w:val="Hyperlink"/>
            <w:sz w:val="24"/>
            <w:szCs w:val="24"/>
          </w:rPr>
          <w:t>background attachment</w:t>
        </w:r>
        <w:r>
          <w:rPr>
            <w:rFonts w:ascii="Times New Roman" w:eastAsia="Times New Roman" w:hAnsi="Times New Roman" w:cs="Times New Roman"/>
            <w:sz w:val="24"/>
            <w:szCs w:val="24"/>
          </w:rPr>
          <w:fldChar w:fldCharType="end"/>
        </w:r>
      </w:ins>
    </w:p>
    <w:p w:rsidR="00F5755F" w:rsidRDefault="00F5755F" w:rsidP="00F5755F">
      <w:pPr>
        <w:numPr>
          <w:ilvl w:val="0"/>
          <w:numId w:val="18"/>
        </w:numPr>
        <w:spacing w:before="100" w:beforeAutospacing="1" w:after="100" w:afterAutospacing="1" w:line="240" w:lineRule="auto"/>
        <w:rPr>
          <w:ins w:id="414" w:author="Unknown"/>
          <w:rFonts w:ascii="Times New Roman" w:eastAsia="Times New Roman" w:hAnsi="Times New Roman" w:cs="Times New Roman"/>
          <w:sz w:val="24"/>
          <w:szCs w:val="24"/>
        </w:rPr>
      </w:pPr>
      <w:ins w:id="415"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"https://www.tutorialstonight.com/css/css-background.php" \l "position" </w:instrText>
        </w:r>
        <w:r>
          <w:rPr>
            <w:rFonts w:ascii="Times New Roman" w:eastAsia="Times New Roman" w:hAnsi="Times New Roman" w:cs="Times New Roman"/>
            <w:sz w:val="24"/>
            <w:szCs w:val="24"/>
          </w:rPr>
          <w:fldChar w:fldCharType="separate"/>
        </w:r>
        <w:r>
          <w:rPr>
            <w:rStyle w:val="Hyperlink"/>
            <w:sz w:val="24"/>
            <w:szCs w:val="24"/>
          </w:rPr>
          <w:t>CSS background position</w:t>
        </w:r>
        <w:r>
          <w:rPr>
            <w:rFonts w:ascii="Times New Roman" w:eastAsia="Times New Roman" w:hAnsi="Times New Roman" w:cs="Times New Roman"/>
            <w:sz w:val="24"/>
            <w:szCs w:val="24"/>
          </w:rPr>
          <w:fldChar w:fldCharType="end"/>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416" w:author="Unknown"/>
          <w:rFonts w:ascii="Times New Roman" w:eastAsia="Times New Roman" w:hAnsi="Times New Roman" w:cs="Times New Roman"/>
          <w:sz w:val="24"/>
          <w:szCs w:val="24"/>
        </w:rPr>
      </w:pPr>
      <w:ins w:id="417" w:author="Unknown">
        <w:r>
          <w:rPr>
            <w:rFonts w:ascii="Times New Roman" w:eastAsia="Times New Roman" w:hAnsi="Times New Roman" w:cs="Times New Roman"/>
            <w:sz w:val="24"/>
            <w:szCs w:val="24"/>
          </w:rPr>
          <w:pict>
            <v:rect id="_x0000_i1066" style="width:6in;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8" w:author="Unknown"/>
          <w:rFonts w:ascii="Times New Roman" w:eastAsia="Times New Roman" w:hAnsi="Times New Roman" w:cs="Times New Roman"/>
          <w:sz w:val="24"/>
          <w:szCs w:val="24"/>
        </w:rPr>
      </w:pPr>
      <w:ins w:id="419" w:author="Unknown">
        <w:r>
          <w:rPr>
            <w:rFonts w:ascii="Times New Roman" w:eastAsia="Times New Roman" w:hAnsi="Times New Roman" w:cs="Times New Roman"/>
            <w:sz w:val="24"/>
            <w:szCs w:val="24"/>
          </w:rPr>
          <w:br/>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420" w:author="Unknown"/>
          <w:rFonts w:ascii="Times New Roman" w:eastAsia="Times New Roman" w:hAnsi="Times New Roman" w:cs="Times New Roman"/>
          <w:b/>
          <w:bCs/>
          <w:sz w:val="36"/>
          <w:szCs w:val="36"/>
        </w:rPr>
      </w:pPr>
      <w:ins w:id="421" w:author="Unknown">
        <w:r>
          <w:rPr>
            <w:rFonts w:ascii="Times New Roman" w:eastAsia="Times New Roman" w:hAnsi="Times New Roman" w:cs="Times New Roman"/>
            <w:b/>
            <w:bCs/>
            <w:sz w:val="36"/>
            <w:szCs w:val="36"/>
          </w:rPr>
          <w:t>1).CSS background color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422" w:author="Unknown"/>
          <w:rFonts w:ascii="Times New Roman" w:eastAsia="Times New Roman" w:hAnsi="Times New Roman" w:cs="Times New Roman"/>
          <w:sz w:val="24"/>
          <w:szCs w:val="24"/>
        </w:rPr>
      </w:pPr>
      <w:ins w:id="423" w:author="Unknown">
        <w:r>
          <w:rPr>
            <w:rFonts w:ascii="Times New Roman" w:eastAsia="Times New Roman" w:hAnsi="Times New Roman" w:cs="Times New Roman"/>
            <w:sz w:val="24"/>
            <w:szCs w:val="24"/>
          </w:rPr>
          <w:t>background-color is a CSS property that is used to define the background color of any HTML element.You can specify color value in any way like rgb,hex,hsl or color-name itself.</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4" w:author="Unknown"/>
          <w:rFonts w:ascii="Courier New" w:eastAsia="Times New Roman" w:hAnsi="Courier New" w:cs="Courier New"/>
          <w:sz w:val="20"/>
          <w:szCs w:val="20"/>
        </w:rPr>
      </w:pPr>
      <w:ins w:id="425" w:author="Unknown">
        <w:r>
          <w:rPr>
            <w:rFonts w:ascii="Courier New" w:eastAsia="Times New Roman" w:hAnsi="Courier New" w:cs="Courier New"/>
            <w:sz w:val="20"/>
            <w:szCs w:val="20"/>
          </w:rPr>
          <w:lastRenderedPageBreak/>
          <w:t>h2{</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6" w:author="Unknown"/>
          <w:rFonts w:ascii="Courier New" w:eastAsia="Times New Roman" w:hAnsi="Courier New" w:cs="Courier New"/>
          <w:sz w:val="20"/>
          <w:szCs w:val="20"/>
        </w:rPr>
      </w:pPr>
      <w:ins w:id="427" w:author="Unknown">
        <w:r>
          <w:rPr>
            <w:rFonts w:ascii="Courier New" w:eastAsia="Times New Roman" w:hAnsi="Courier New" w:cs="Courier New"/>
            <w:sz w:val="20"/>
            <w:szCs w:val="20"/>
          </w:rPr>
          <w:t xml:space="preserve">    background-color:cyan;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8" w:author="Unknown"/>
          <w:rFonts w:ascii="Courier New" w:eastAsia="Times New Roman" w:hAnsi="Courier New" w:cs="Courier New"/>
          <w:sz w:val="20"/>
          <w:szCs w:val="20"/>
        </w:rPr>
      </w:pPr>
      <w:ins w:id="429"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0" w:author="Unknown"/>
          <w:rFonts w:ascii="Courier New" w:eastAsia="Times New Roman" w:hAnsi="Courier New" w:cs="Courier New"/>
          <w:sz w:val="20"/>
          <w:szCs w:val="20"/>
        </w:rPr>
      </w:pPr>
      <w:ins w:id="431" w:author="Unknown">
        <w:r>
          <w:rPr>
            <w:rFonts w:ascii="Courier New" w:eastAsia="Times New Roman" w:hAnsi="Courier New" w:cs="Courier New"/>
            <w:sz w:val="20"/>
            <w:szCs w:val="20"/>
          </w:rPr>
          <w:t>p{</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2" w:author="Unknown"/>
          <w:rFonts w:ascii="Courier New" w:eastAsia="Times New Roman" w:hAnsi="Courier New" w:cs="Courier New"/>
          <w:sz w:val="20"/>
          <w:szCs w:val="20"/>
        </w:rPr>
      </w:pPr>
      <w:ins w:id="433" w:author="Unknown">
        <w:r>
          <w:rPr>
            <w:rFonts w:ascii="Courier New" w:eastAsia="Times New Roman" w:hAnsi="Courier New" w:cs="Courier New"/>
            <w:sz w:val="20"/>
            <w:szCs w:val="20"/>
          </w:rPr>
          <w:t xml:space="preserve">    background-color:Green;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4" w:author="Unknown"/>
          <w:rFonts w:ascii="Courier New" w:eastAsia="Times New Roman" w:hAnsi="Courier New" w:cs="Courier New"/>
          <w:sz w:val="20"/>
          <w:szCs w:val="20"/>
        </w:rPr>
      </w:pPr>
      <w:ins w:id="435"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6" w:author="Unknown"/>
          <w:rFonts w:ascii="Times New Roman" w:eastAsia="Times New Roman" w:hAnsi="Times New Roman" w:cs="Times New Roman"/>
          <w:sz w:val="24"/>
          <w:szCs w:val="24"/>
        </w:rPr>
      </w:pPr>
      <w:ins w:id="437"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8" w:author="Unknown"/>
          <w:rFonts w:ascii="Times New Roman" w:eastAsia="Times New Roman" w:hAnsi="Times New Roman" w:cs="Times New Roman"/>
          <w:sz w:val="24"/>
          <w:szCs w:val="24"/>
        </w:rPr>
      </w:pPr>
      <w:ins w:id="439"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"https://www.tutorialstonight.com/online-html-editor.php?p=css&amp;q=background-color"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440" w:author="Unknown"/>
          <w:rFonts w:ascii="Times New Roman" w:eastAsia="Times New Roman" w:hAnsi="Times New Roman" w:cs="Times New Roman"/>
          <w:sz w:val="24"/>
          <w:szCs w:val="24"/>
        </w:rPr>
      </w:pPr>
      <w:ins w:id="441" w:author="Unknown">
        <w:r>
          <w:rPr>
            <w:rFonts w:ascii="Times New Roman" w:eastAsia="Times New Roman" w:hAnsi="Times New Roman" w:cs="Times New Roman"/>
            <w:sz w:val="24"/>
            <w:szCs w:val="24"/>
          </w:rPr>
          <w:pict>
            <v:rect id="_x0000_i1067"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442" w:author="Unknown"/>
          <w:rFonts w:ascii="Times New Roman" w:eastAsia="Times New Roman" w:hAnsi="Times New Roman" w:cs="Times New Roman"/>
          <w:b/>
          <w:bCs/>
          <w:sz w:val="36"/>
          <w:szCs w:val="36"/>
        </w:rPr>
      </w:pPr>
      <w:ins w:id="443" w:author="Unknown">
        <w:r>
          <w:rPr>
            <w:rFonts w:ascii="Times New Roman" w:eastAsia="Times New Roman" w:hAnsi="Times New Roman" w:cs="Times New Roman"/>
            <w:b/>
            <w:bCs/>
            <w:sz w:val="36"/>
            <w:szCs w:val="36"/>
          </w:rPr>
          <w:t>2).CSS background image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444" w:author="Unknown"/>
          <w:rFonts w:ascii="Times New Roman" w:eastAsia="Times New Roman" w:hAnsi="Times New Roman" w:cs="Times New Roman"/>
          <w:sz w:val="24"/>
          <w:szCs w:val="24"/>
        </w:rPr>
      </w:pPr>
      <w:ins w:id="445" w:author="Unknown">
        <w:r>
          <w:rPr>
            <w:rFonts w:ascii="Times New Roman" w:eastAsia="Times New Roman" w:hAnsi="Times New Roman" w:cs="Times New Roman"/>
            <w:sz w:val="24"/>
            <w:szCs w:val="24"/>
          </w:rPr>
          <w:t>background-image is a CSS property that is used to define background color of any HTML element.Path of image is given using url() property.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446" w:author="Unknown"/>
          <w:rFonts w:ascii="Times New Roman" w:eastAsia="Times New Roman" w:hAnsi="Times New Roman" w:cs="Times New Roman"/>
          <w:sz w:val="24"/>
          <w:szCs w:val="24"/>
        </w:rPr>
      </w:pPr>
      <w:ins w:id="447" w:author="Unknown">
        <w:r>
          <w:rPr>
            <w:rFonts w:ascii="Times New Roman" w:eastAsia="Times New Roman" w:hAnsi="Times New Roman" w:cs="Times New Roman"/>
            <w:sz w:val="24"/>
            <w:szCs w:val="24"/>
          </w:rPr>
          <w:t>background-image:url('path_of_image')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8" w:author="Unknown"/>
          <w:rFonts w:ascii="Courier New" w:eastAsia="Times New Roman" w:hAnsi="Courier New" w:cs="Courier New"/>
          <w:sz w:val="20"/>
          <w:szCs w:val="20"/>
        </w:rPr>
      </w:pPr>
      <w:ins w:id="449" w:author="Unknown">
        <w:r>
          <w:rPr>
            <w:rFonts w:ascii="Courier New" w:eastAsia="Times New Roman" w:hAnsi="Courier New" w:cs="Courier New"/>
            <w:sz w:val="20"/>
            <w:szCs w:val="20"/>
          </w:rPr>
          <w:t>body{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0" w:author="Unknown"/>
          <w:rFonts w:ascii="Courier New" w:eastAsia="Times New Roman" w:hAnsi="Courier New" w:cs="Courier New"/>
          <w:sz w:val="20"/>
          <w:szCs w:val="20"/>
        </w:rPr>
      </w:pPr>
      <w:ins w:id="451" w:author="Unknown">
        <w:r>
          <w:rPr>
            <w:rFonts w:ascii="Courier New" w:eastAsia="Times New Roman" w:hAnsi="Courier New" w:cs="Courier New"/>
            <w:sz w:val="20"/>
            <w:szCs w:val="20"/>
          </w:rPr>
          <w:t xml:space="preserve">    background-image:url('background-image.jpg');</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2" w:author="Unknown"/>
          <w:rFonts w:ascii="Courier New" w:eastAsia="Times New Roman" w:hAnsi="Courier New" w:cs="Courier New"/>
          <w:sz w:val="20"/>
          <w:szCs w:val="20"/>
        </w:rPr>
      </w:pPr>
      <w:ins w:id="453"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4" w:author="Unknown"/>
          <w:rFonts w:ascii="Times New Roman" w:eastAsia="Times New Roman" w:hAnsi="Times New Roman" w:cs="Times New Roman"/>
          <w:sz w:val="24"/>
          <w:szCs w:val="24"/>
        </w:rPr>
      </w:pPr>
      <w:ins w:id="455"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6" w:author="Unknown"/>
          <w:rFonts w:ascii="Times New Roman" w:eastAsia="Times New Roman" w:hAnsi="Times New Roman" w:cs="Times New Roman"/>
          <w:sz w:val="24"/>
          <w:szCs w:val="24"/>
        </w:rPr>
      </w:pPr>
      <w:ins w:id="457"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"https://www.tutorialstonight.com/online-html-editor.php?p=css&amp;q=background-image"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458" w:author="Unknown"/>
          <w:rFonts w:ascii="Times New Roman" w:eastAsia="Times New Roman" w:hAnsi="Times New Roman" w:cs="Times New Roman"/>
          <w:sz w:val="24"/>
          <w:szCs w:val="24"/>
        </w:rPr>
      </w:pPr>
      <w:ins w:id="459" w:author="Unknown">
        <w:r>
          <w:rPr>
            <w:rFonts w:ascii="Times New Roman" w:eastAsia="Times New Roman" w:hAnsi="Times New Roman" w:cs="Times New Roman"/>
            <w:sz w:val="24"/>
            <w:szCs w:val="24"/>
          </w:rPr>
          <w:pict>
            <v:rect id="_x0000_i1068"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460" w:author="Unknown"/>
          <w:rFonts w:ascii="Times New Roman" w:eastAsia="Times New Roman" w:hAnsi="Times New Roman" w:cs="Times New Roman"/>
          <w:b/>
          <w:bCs/>
          <w:sz w:val="36"/>
          <w:szCs w:val="36"/>
        </w:rPr>
      </w:pPr>
      <w:ins w:id="461" w:author="Unknown">
        <w:r>
          <w:rPr>
            <w:rFonts w:ascii="Times New Roman" w:eastAsia="Times New Roman" w:hAnsi="Times New Roman" w:cs="Times New Roman"/>
            <w:b/>
            <w:bCs/>
            <w:sz w:val="36"/>
            <w:szCs w:val="36"/>
          </w:rPr>
          <w:t>3).background repeat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462" w:author="Unknown"/>
          <w:rFonts w:ascii="Times New Roman" w:eastAsia="Times New Roman" w:hAnsi="Times New Roman" w:cs="Times New Roman"/>
          <w:sz w:val="24"/>
          <w:szCs w:val="24"/>
        </w:rPr>
      </w:pPr>
      <w:ins w:id="463" w:author="Unknown">
        <w:r>
          <w:rPr>
            <w:rFonts w:ascii="Times New Roman" w:eastAsia="Times New Roman" w:hAnsi="Times New Roman" w:cs="Times New Roman"/>
            <w:sz w:val="24"/>
            <w:szCs w:val="24"/>
          </w:rPr>
          <w:t>background-image repeats itself both horizontally and vertically by default.So either to avoid repetition or to direct repetition in one direction we use background-repeat property.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464" w:author="Unknown"/>
          <w:rFonts w:ascii="Times New Roman" w:eastAsia="Times New Roman" w:hAnsi="Times New Roman" w:cs="Times New Roman"/>
          <w:sz w:val="24"/>
          <w:szCs w:val="24"/>
        </w:rPr>
      </w:pPr>
      <w:ins w:id="465" w:author="Unknown">
        <w:r>
          <w:rPr>
            <w:rFonts w:ascii="Times New Roman" w:eastAsia="Times New Roman" w:hAnsi="Times New Roman" w:cs="Times New Roman"/>
            <w:sz w:val="24"/>
            <w:szCs w:val="24"/>
          </w:rPr>
          <w:t xml:space="preserve">We use </w:t>
        </w:r>
        <w:r>
          <w:rPr>
            <w:rFonts w:ascii="Times New Roman" w:eastAsia="Times New Roman" w:hAnsi="Times New Roman" w:cs="Times New Roman"/>
            <w:color w:val="FF0000"/>
            <w:sz w:val="24"/>
            <w:szCs w:val="24"/>
          </w:rPr>
          <w:t xml:space="preserve">background-repeat: </w:t>
        </w:r>
        <w:r>
          <w:rPr>
            <w:rFonts w:ascii="Times New Roman" w:eastAsia="Times New Roman" w:hAnsi="Times New Roman" w:cs="Times New Roman"/>
            <w:color w:val="0000FF"/>
            <w:sz w:val="24"/>
            <w:szCs w:val="24"/>
          </w:rPr>
          <w:t xml:space="preserve">repeat-x; </w:t>
        </w:r>
        <w:r>
          <w:rPr>
            <w:rFonts w:ascii="Times New Roman" w:eastAsia="Times New Roman" w:hAnsi="Times New Roman" w:cs="Times New Roman"/>
            <w:sz w:val="24"/>
            <w:szCs w:val="24"/>
          </w:rPr>
          <w:t>to repeat background-image in x direction.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6" w:author="Unknown"/>
          <w:rFonts w:ascii="Courier New" w:eastAsia="Times New Roman" w:hAnsi="Courier New" w:cs="Courier New"/>
          <w:sz w:val="20"/>
          <w:szCs w:val="20"/>
        </w:rPr>
      </w:pPr>
      <w:ins w:id="467" w:author="Unknown">
        <w:r>
          <w:rPr>
            <w:rFonts w:ascii="Courier New" w:eastAsia="Times New Roman" w:hAnsi="Courier New" w:cs="Courier New"/>
            <w:sz w:val="20"/>
            <w:szCs w:val="20"/>
          </w:rPr>
          <w:t>body{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8" w:author="Unknown"/>
          <w:rFonts w:ascii="Courier New" w:eastAsia="Times New Roman" w:hAnsi="Courier New" w:cs="Courier New"/>
          <w:sz w:val="20"/>
          <w:szCs w:val="20"/>
        </w:rPr>
      </w:pPr>
      <w:ins w:id="469" w:author="Unknown">
        <w:r>
          <w:rPr>
            <w:rFonts w:ascii="Courier New" w:eastAsia="Times New Roman" w:hAnsi="Courier New" w:cs="Courier New"/>
            <w:sz w:val="20"/>
            <w:szCs w:val="20"/>
          </w:rPr>
          <w:t xml:space="preserve">    background-image:url('background-image2.jpg');</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0" w:author="Unknown"/>
          <w:rFonts w:ascii="Courier New" w:eastAsia="Times New Roman" w:hAnsi="Courier New" w:cs="Courier New"/>
          <w:sz w:val="20"/>
          <w:szCs w:val="20"/>
        </w:rPr>
      </w:pPr>
      <w:ins w:id="471" w:author="Unknown">
        <w:r>
          <w:rPr>
            <w:rFonts w:ascii="Courier New" w:eastAsia="Times New Roman" w:hAnsi="Courier New" w:cs="Courier New"/>
            <w:sz w:val="20"/>
            <w:szCs w:val="20"/>
          </w:rPr>
          <w:t xml:space="preserve">    background-repeat:repeat-x;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2" w:author="Unknown"/>
          <w:rFonts w:ascii="Courier New" w:eastAsia="Times New Roman" w:hAnsi="Courier New" w:cs="Courier New"/>
          <w:sz w:val="20"/>
          <w:szCs w:val="20"/>
        </w:rPr>
      </w:pPr>
      <w:ins w:id="473"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4" w:author="Unknown"/>
          <w:rFonts w:ascii="Times New Roman" w:eastAsia="Times New Roman" w:hAnsi="Times New Roman" w:cs="Times New Roman"/>
          <w:sz w:val="24"/>
          <w:szCs w:val="24"/>
        </w:rPr>
      </w:pPr>
      <w:ins w:id="475"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6" w:author="Unknown"/>
          <w:rFonts w:ascii="Times New Roman" w:eastAsia="Times New Roman" w:hAnsi="Times New Roman" w:cs="Times New Roman"/>
          <w:sz w:val="24"/>
          <w:szCs w:val="24"/>
        </w:rPr>
      </w:pPr>
      <w:ins w:id="477"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"https://www.tutorialstonight.com/online-html-editor.php?p=css&amp;q=background-repeatx"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478" w:author="Unknown"/>
          <w:rFonts w:ascii="Times New Roman" w:eastAsia="Times New Roman" w:hAnsi="Times New Roman" w:cs="Times New Roman"/>
          <w:sz w:val="24"/>
          <w:szCs w:val="24"/>
        </w:rPr>
      </w:pPr>
      <w:ins w:id="479" w:author="Unknown">
        <w:r>
          <w:rPr>
            <w:rFonts w:ascii="Times New Roman" w:eastAsia="Times New Roman" w:hAnsi="Times New Roman" w:cs="Times New Roman"/>
            <w:sz w:val="24"/>
            <w:szCs w:val="24"/>
          </w:rPr>
          <w:pict>
            <v:rect id="_x0000_i1069"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480" w:author="Unknown"/>
          <w:rFonts w:ascii="Times New Roman" w:eastAsia="Times New Roman" w:hAnsi="Times New Roman" w:cs="Times New Roman"/>
          <w:sz w:val="24"/>
          <w:szCs w:val="24"/>
        </w:rPr>
      </w:pPr>
      <w:ins w:id="481" w:author="Unknown">
        <w:r>
          <w:rPr>
            <w:rFonts w:ascii="Times New Roman" w:eastAsia="Times New Roman" w:hAnsi="Times New Roman" w:cs="Times New Roman"/>
            <w:sz w:val="24"/>
            <w:szCs w:val="24"/>
          </w:rPr>
          <w:t xml:space="preserve">We use </w:t>
        </w:r>
        <w:r>
          <w:rPr>
            <w:rFonts w:ascii="Times New Roman" w:eastAsia="Times New Roman" w:hAnsi="Times New Roman" w:cs="Times New Roman"/>
            <w:color w:val="FF0000"/>
            <w:sz w:val="24"/>
            <w:szCs w:val="24"/>
          </w:rPr>
          <w:t xml:space="preserve">background-repeat: </w:t>
        </w:r>
        <w:r>
          <w:rPr>
            <w:rFonts w:ascii="Times New Roman" w:eastAsia="Times New Roman" w:hAnsi="Times New Roman" w:cs="Times New Roman"/>
            <w:color w:val="0000FF"/>
            <w:sz w:val="24"/>
            <w:szCs w:val="24"/>
          </w:rPr>
          <w:t xml:space="preserve">repeat-y; </w:t>
        </w:r>
        <w:r>
          <w:rPr>
            <w:rFonts w:ascii="Times New Roman" w:eastAsia="Times New Roman" w:hAnsi="Times New Roman" w:cs="Times New Roman"/>
            <w:sz w:val="24"/>
            <w:szCs w:val="24"/>
          </w:rPr>
          <w:t>to repeat background-image in y direction.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2" w:author="Unknown"/>
          <w:rFonts w:ascii="Courier New" w:eastAsia="Times New Roman" w:hAnsi="Courier New" w:cs="Courier New"/>
          <w:sz w:val="20"/>
          <w:szCs w:val="20"/>
        </w:rPr>
      </w:pPr>
      <w:ins w:id="483" w:author="Unknown">
        <w:r>
          <w:rPr>
            <w:rFonts w:ascii="Courier New" w:eastAsia="Times New Roman" w:hAnsi="Courier New" w:cs="Courier New"/>
            <w:sz w:val="20"/>
            <w:szCs w:val="20"/>
          </w:rPr>
          <w:t>body{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4" w:author="Unknown"/>
          <w:rFonts w:ascii="Courier New" w:eastAsia="Times New Roman" w:hAnsi="Courier New" w:cs="Courier New"/>
          <w:sz w:val="20"/>
          <w:szCs w:val="20"/>
        </w:rPr>
      </w:pPr>
      <w:ins w:id="485" w:author="Unknown">
        <w:r>
          <w:rPr>
            <w:rFonts w:ascii="Courier New" w:eastAsia="Times New Roman" w:hAnsi="Courier New" w:cs="Courier New"/>
            <w:sz w:val="20"/>
            <w:szCs w:val="20"/>
          </w:rPr>
          <w:t xml:space="preserve">    background-image:url('background-image2.jpg');</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6" w:author="Unknown"/>
          <w:rFonts w:ascii="Courier New" w:eastAsia="Times New Roman" w:hAnsi="Courier New" w:cs="Courier New"/>
          <w:sz w:val="20"/>
          <w:szCs w:val="20"/>
        </w:rPr>
      </w:pPr>
      <w:ins w:id="487" w:author="Unknown">
        <w:r>
          <w:rPr>
            <w:rFonts w:ascii="Courier New" w:eastAsia="Times New Roman" w:hAnsi="Courier New" w:cs="Courier New"/>
            <w:sz w:val="20"/>
            <w:szCs w:val="20"/>
          </w:rPr>
          <w:t xml:space="preserve">    background-repeat:repeat-y;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8" w:author="Unknown"/>
          <w:rFonts w:ascii="Courier New" w:eastAsia="Times New Roman" w:hAnsi="Courier New" w:cs="Courier New"/>
          <w:sz w:val="20"/>
          <w:szCs w:val="20"/>
        </w:rPr>
      </w:pPr>
      <w:ins w:id="489"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0" w:author="Unknown"/>
          <w:rFonts w:ascii="Times New Roman" w:eastAsia="Times New Roman" w:hAnsi="Times New Roman" w:cs="Times New Roman"/>
          <w:sz w:val="24"/>
          <w:szCs w:val="24"/>
        </w:rPr>
      </w:pPr>
      <w:ins w:id="491"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2" w:author="Unknown"/>
          <w:rFonts w:ascii="Times New Roman" w:eastAsia="Times New Roman" w:hAnsi="Times New Roman" w:cs="Times New Roman"/>
          <w:sz w:val="24"/>
          <w:szCs w:val="24"/>
        </w:rPr>
      </w:pPr>
      <w:ins w:id="493"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"https://www.tutorialstonight.com/online-html-editor.php?p=css&amp;q=background-repeaty"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494" w:author="Unknown"/>
          <w:rFonts w:ascii="Times New Roman" w:eastAsia="Times New Roman" w:hAnsi="Times New Roman" w:cs="Times New Roman"/>
          <w:sz w:val="24"/>
          <w:szCs w:val="24"/>
        </w:rPr>
      </w:pPr>
      <w:ins w:id="495" w:author="Unknown">
        <w:r>
          <w:rPr>
            <w:rFonts w:ascii="Times New Roman" w:eastAsia="Times New Roman" w:hAnsi="Times New Roman" w:cs="Times New Roman"/>
            <w:sz w:val="24"/>
            <w:szCs w:val="24"/>
          </w:rPr>
          <w:pict>
            <v:rect id="_x0000_i1070"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496" w:author="Unknown"/>
          <w:rFonts w:ascii="Times New Roman" w:eastAsia="Times New Roman" w:hAnsi="Times New Roman" w:cs="Times New Roman"/>
          <w:sz w:val="24"/>
          <w:szCs w:val="24"/>
        </w:rPr>
      </w:pPr>
      <w:ins w:id="497" w:author="Unknown">
        <w:r>
          <w:rPr>
            <w:rFonts w:ascii="Times New Roman" w:eastAsia="Times New Roman" w:hAnsi="Times New Roman" w:cs="Times New Roman"/>
            <w:sz w:val="24"/>
            <w:szCs w:val="24"/>
          </w:rPr>
          <w:lastRenderedPageBreak/>
          <w:t xml:space="preserve">We use </w:t>
        </w:r>
        <w:r>
          <w:rPr>
            <w:rFonts w:ascii="Times New Roman" w:eastAsia="Times New Roman" w:hAnsi="Times New Roman" w:cs="Times New Roman"/>
            <w:color w:val="FF0000"/>
            <w:sz w:val="24"/>
            <w:szCs w:val="24"/>
          </w:rPr>
          <w:t xml:space="preserve">background-repeat: </w:t>
        </w:r>
        <w:r>
          <w:rPr>
            <w:rFonts w:ascii="Times New Roman" w:eastAsia="Times New Roman" w:hAnsi="Times New Roman" w:cs="Times New Roman"/>
            <w:color w:val="0000FF"/>
            <w:sz w:val="24"/>
            <w:szCs w:val="24"/>
          </w:rPr>
          <w:t xml:space="preserve">no-repeat; </w:t>
        </w:r>
        <w:r>
          <w:rPr>
            <w:rFonts w:ascii="Times New Roman" w:eastAsia="Times New Roman" w:hAnsi="Times New Roman" w:cs="Times New Roman"/>
            <w:sz w:val="24"/>
            <w:szCs w:val="24"/>
          </w:rPr>
          <w:t>for background-image not to repeat in any direction.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8" w:author="Unknown"/>
          <w:rFonts w:ascii="Courier New" w:eastAsia="Times New Roman" w:hAnsi="Courier New" w:cs="Courier New"/>
          <w:sz w:val="20"/>
          <w:szCs w:val="20"/>
        </w:rPr>
      </w:pPr>
      <w:ins w:id="499" w:author="Unknown">
        <w:r>
          <w:rPr>
            <w:rFonts w:ascii="Courier New" w:eastAsia="Times New Roman" w:hAnsi="Courier New" w:cs="Courier New"/>
            <w:sz w:val="20"/>
            <w:szCs w:val="20"/>
          </w:rPr>
          <w:t>body{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0" w:author="Unknown"/>
          <w:rFonts w:ascii="Courier New" w:eastAsia="Times New Roman" w:hAnsi="Courier New" w:cs="Courier New"/>
          <w:sz w:val="20"/>
          <w:szCs w:val="20"/>
        </w:rPr>
      </w:pPr>
      <w:ins w:id="501" w:author="Unknown">
        <w:r>
          <w:rPr>
            <w:rFonts w:ascii="Courier New" w:eastAsia="Times New Roman" w:hAnsi="Courier New" w:cs="Courier New"/>
            <w:sz w:val="20"/>
            <w:szCs w:val="20"/>
          </w:rPr>
          <w:t xml:space="preserve">    background-image:url('background-image2.jpg');</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2" w:author="Unknown"/>
          <w:rFonts w:ascii="Courier New" w:eastAsia="Times New Roman" w:hAnsi="Courier New" w:cs="Courier New"/>
          <w:sz w:val="20"/>
          <w:szCs w:val="20"/>
        </w:rPr>
      </w:pPr>
      <w:ins w:id="503" w:author="Unknown">
        <w:r>
          <w:rPr>
            <w:rFonts w:ascii="Courier New" w:eastAsia="Times New Roman" w:hAnsi="Courier New" w:cs="Courier New"/>
            <w:sz w:val="20"/>
            <w:szCs w:val="20"/>
          </w:rPr>
          <w:t xml:space="preserve">    background-repeat:no-repeat;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4" w:author="Unknown"/>
          <w:rFonts w:ascii="Courier New" w:eastAsia="Times New Roman" w:hAnsi="Courier New" w:cs="Courier New"/>
          <w:sz w:val="20"/>
          <w:szCs w:val="20"/>
        </w:rPr>
      </w:pPr>
      <w:ins w:id="505"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6" w:author="Unknown"/>
          <w:rFonts w:ascii="Times New Roman" w:eastAsia="Times New Roman" w:hAnsi="Times New Roman" w:cs="Times New Roman"/>
          <w:sz w:val="24"/>
          <w:szCs w:val="24"/>
        </w:rPr>
      </w:pPr>
      <w:ins w:id="507"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8" w:author="Unknown"/>
          <w:rFonts w:ascii="Times New Roman" w:eastAsia="Times New Roman" w:hAnsi="Times New Roman" w:cs="Times New Roman"/>
          <w:sz w:val="24"/>
          <w:szCs w:val="24"/>
        </w:rPr>
      </w:pPr>
      <w:ins w:id="509"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"https://www.tutorialstonight.com/online-html-editor.php?p=css&amp;q=background-norepeat"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510" w:author="Unknown"/>
          <w:rFonts w:ascii="Times New Roman" w:eastAsia="Times New Roman" w:hAnsi="Times New Roman" w:cs="Times New Roman"/>
          <w:sz w:val="24"/>
          <w:szCs w:val="24"/>
        </w:rPr>
      </w:pPr>
      <w:ins w:id="511" w:author="Unknown">
        <w:r>
          <w:rPr>
            <w:rFonts w:ascii="Times New Roman" w:eastAsia="Times New Roman" w:hAnsi="Times New Roman" w:cs="Times New Roman"/>
            <w:sz w:val="24"/>
            <w:szCs w:val="24"/>
          </w:rPr>
          <w:pict>
            <v:rect id="_x0000_i1071"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512" w:author="Unknown"/>
          <w:rFonts w:ascii="Times New Roman" w:eastAsia="Times New Roman" w:hAnsi="Times New Roman" w:cs="Times New Roman"/>
          <w:b/>
          <w:bCs/>
          <w:sz w:val="36"/>
          <w:szCs w:val="36"/>
        </w:rPr>
      </w:pPr>
      <w:ins w:id="513" w:author="Unknown">
        <w:r>
          <w:rPr>
            <w:rFonts w:ascii="Times New Roman" w:eastAsia="Times New Roman" w:hAnsi="Times New Roman" w:cs="Times New Roman"/>
            <w:b/>
            <w:bCs/>
            <w:sz w:val="36"/>
            <w:szCs w:val="36"/>
          </w:rPr>
          <w:t>4).background attachment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514" w:author="Unknown"/>
          <w:rFonts w:ascii="Times New Roman" w:eastAsia="Times New Roman" w:hAnsi="Times New Roman" w:cs="Times New Roman"/>
          <w:sz w:val="24"/>
          <w:szCs w:val="24"/>
        </w:rPr>
      </w:pPr>
      <w:ins w:id="515" w:author="Unknown">
        <w:r>
          <w:rPr>
            <w:rFonts w:ascii="Times New Roman" w:eastAsia="Times New Roman" w:hAnsi="Times New Roman" w:cs="Times New Roman"/>
            <w:sz w:val="24"/>
            <w:szCs w:val="24"/>
          </w:rPr>
          <w:t>This property specifies whether the background-image will scroll or be fixed relative to the webpage.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6" w:author="Unknown"/>
          <w:rFonts w:ascii="Courier New" w:eastAsia="Times New Roman" w:hAnsi="Courier New" w:cs="Courier New"/>
          <w:sz w:val="20"/>
          <w:szCs w:val="20"/>
        </w:rPr>
      </w:pPr>
      <w:ins w:id="517" w:author="Unknown">
        <w:r>
          <w:rPr>
            <w:rFonts w:ascii="Courier New" w:eastAsia="Times New Roman" w:hAnsi="Courier New" w:cs="Courier New"/>
            <w:sz w:val="20"/>
            <w:szCs w:val="20"/>
          </w:rPr>
          <w:t>body{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8" w:author="Unknown"/>
          <w:rFonts w:ascii="Courier New" w:eastAsia="Times New Roman" w:hAnsi="Courier New" w:cs="Courier New"/>
          <w:sz w:val="20"/>
          <w:szCs w:val="20"/>
        </w:rPr>
      </w:pPr>
      <w:ins w:id="519" w:author="Unknown">
        <w:r>
          <w:rPr>
            <w:rFonts w:ascii="Courier New" w:eastAsia="Times New Roman" w:hAnsi="Courier New" w:cs="Courier New"/>
            <w:sz w:val="20"/>
            <w:szCs w:val="20"/>
          </w:rPr>
          <w:t xml:space="preserve">    background-image:url('background-image2.jpg');</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0" w:author="Unknown"/>
          <w:rFonts w:ascii="Courier New" w:eastAsia="Times New Roman" w:hAnsi="Courier New" w:cs="Courier New"/>
          <w:sz w:val="20"/>
          <w:szCs w:val="20"/>
        </w:rPr>
      </w:pPr>
      <w:ins w:id="521" w:author="Unknown">
        <w:r>
          <w:rPr>
            <w:rFonts w:ascii="Courier New" w:eastAsia="Times New Roman" w:hAnsi="Courier New" w:cs="Courier New"/>
            <w:sz w:val="20"/>
            <w:szCs w:val="20"/>
          </w:rPr>
          <w:t xml:space="preserve">    background-attachment:scroll;</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2" w:author="Unknown"/>
          <w:rFonts w:ascii="Courier New" w:eastAsia="Times New Roman" w:hAnsi="Courier New" w:cs="Courier New"/>
          <w:sz w:val="20"/>
          <w:szCs w:val="20"/>
        </w:rPr>
      </w:pPr>
      <w:ins w:id="523"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4" w:author="Unknown"/>
          <w:rFonts w:ascii="Times New Roman" w:eastAsia="Times New Roman" w:hAnsi="Times New Roman" w:cs="Times New Roman"/>
          <w:sz w:val="24"/>
          <w:szCs w:val="24"/>
        </w:rPr>
      </w:pPr>
      <w:ins w:id="525"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6" w:author="Unknown"/>
          <w:rFonts w:ascii="Times New Roman" w:eastAsia="Times New Roman" w:hAnsi="Times New Roman" w:cs="Times New Roman"/>
          <w:sz w:val="24"/>
          <w:szCs w:val="24"/>
        </w:rPr>
      </w:pPr>
      <w:ins w:id="527"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"https://www.tutorialstonight.com/online-html-editor.php?p=css&amp;q=background-attachment"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528" w:author="Unknown"/>
          <w:rFonts w:ascii="Times New Roman" w:eastAsia="Times New Roman" w:hAnsi="Times New Roman" w:cs="Times New Roman"/>
          <w:sz w:val="24"/>
          <w:szCs w:val="24"/>
        </w:rPr>
      </w:pPr>
      <w:ins w:id="529" w:author="Unknown">
        <w:r>
          <w:rPr>
            <w:rFonts w:ascii="Times New Roman" w:eastAsia="Times New Roman" w:hAnsi="Times New Roman" w:cs="Times New Roman"/>
            <w:sz w:val="24"/>
            <w:szCs w:val="24"/>
          </w:rPr>
          <w:pict>
            <v:rect id="_x0000_i1072"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530" w:author="Unknown"/>
          <w:rFonts w:ascii="Times New Roman" w:eastAsia="Times New Roman" w:hAnsi="Times New Roman" w:cs="Times New Roman"/>
          <w:b/>
          <w:bCs/>
          <w:sz w:val="36"/>
          <w:szCs w:val="36"/>
        </w:rPr>
      </w:pPr>
      <w:ins w:id="531" w:author="Unknown">
        <w:r>
          <w:rPr>
            <w:rFonts w:ascii="Times New Roman" w:eastAsia="Times New Roman" w:hAnsi="Times New Roman" w:cs="Times New Roman"/>
            <w:b/>
            <w:bCs/>
            <w:sz w:val="36"/>
            <w:szCs w:val="36"/>
          </w:rPr>
          <w:t>5).CSS background position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532" w:author="Unknown"/>
          <w:rFonts w:ascii="Times New Roman" w:eastAsia="Times New Roman" w:hAnsi="Times New Roman" w:cs="Times New Roman"/>
          <w:sz w:val="24"/>
          <w:szCs w:val="24"/>
        </w:rPr>
      </w:pPr>
      <w:ins w:id="533" w:author="Unknown">
        <w:r>
          <w:rPr>
            <w:rFonts w:ascii="Times New Roman" w:eastAsia="Times New Roman" w:hAnsi="Times New Roman" w:cs="Times New Roman"/>
            <w:sz w:val="24"/>
            <w:szCs w:val="24"/>
          </w:rPr>
          <w:t>This property define initial position of background-image on the web page.By default image starts from top-left cornor.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534" w:author="Unknown"/>
          <w:rFonts w:ascii="Times New Roman" w:eastAsia="Times New Roman" w:hAnsi="Times New Roman" w:cs="Times New Roman"/>
          <w:sz w:val="24"/>
          <w:szCs w:val="24"/>
        </w:rPr>
      </w:pPr>
      <w:ins w:id="535" w:author="Unknown">
        <w:r>
          <w:rPr>
            <w:rFonts w:ascii="Times New Roman" w:eastAsia="Times New Roman" w:hAnsi="Times New Roman" w:cs="Times New Roman"/>
            <w:sz w:val="24"/>
            <w:szCs w:val="24"/>
          </w:rPr>
          <w:t>We can have background-position values like top,bottom,left,right,center etc.</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6" w:author="Unknown"/>
          <w:rFonts w:ascii="Courier New" w:eastAsia="Times New Roman" w:hAnsi="Courier New" w:cs="Courier New"/>
          <w:sz w:val="20"/>
          <w:szCs w:val="20"/>
        </w:rPr>
      </w:pPr>
      <w:ins w:id="537" w:author="Unknown">
        <w:r>
          <w:rPr>
            <w:rFonts w:ascii="Courier New" w:eastAsia="Times New Roman" w:hAnsi="Courier New" w:cs="Courier New"/>
            <w:sz w:val="20"/>
            <w:szCs w:val="20"/>
          </w:rPr>
          <w:t>body{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8" w:author="Unknown"/>
          <w:rFonts w:ascii="Courier New" w:eastAsia="Times New Roman" w:hAnsi="Courier New" w:cs="Courier New"/>
          <w:sz w:val="20"/>
          <w:szCs w:val="20"/>
        </w:rPr>
      </w:pPr>
      <w:ins w:id="539" w:author="Unknown">
        <w:r>
          <w:rPr>
            <w:rFonts w:ascii="Courier New" w:eastAsia="Times New Roman" w:hAnsi="Courier New" w:cs="Courier New"/>
            <w:sz w:val="20"/>
            <w:szCs w:val="20"/>
          </w:rPr>
          <w:t xml:space="preserve">    background-image:url('background-image2.jpg');</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0" w:author="Unknown"/>
          <w:rFonts w:ascii="Courier New" w:eastAsia="Times New Roman" w:hAnsi="Courier New" w:cs="Courier New"/>
          <w:sz w:val="20"/>
          <w:szCs w:val="20"/>
        </w:rPr>
      </w:pPr>
      <w:ins w:id="541" w:author="Unknown">
        <w:r>
          <w:rPr>
            <w:rFonts w:ascii="Courier New" w:eastAsia="Times New Roman" w:hAnsi="Courier New" w:cs="Courier New"/>
            <w:sz w:val="20"/>
            <w:szCs w:val="20"/>
          </w:rPr>
          <w:t xml:space="preserve">    background-repeat:no-repeat;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2" w:author="Unknown"/>
          <w:rFonts w:ascii="Courier New" w:eastAsia="Times New Roman" w:hAnsi="Courier New" w:cs="Courier New"/>
          <w:sz w:val="20"/>
          <w:szCs w:val="20"/>
        </w:rPr>
      </w:pPr>
      <w:ins w:id="543" w:author="Unknown">
        <w:r>
          <w:rPr>
            <w:rFonts w:ascii="Courier New" w:eastAsia="Times New Roman" w:hAnsi="Courier New" w:cs="Courier New"/>
            <w:sz w:val="20"/>
            <w:szCs w:val="20"/>
          </w:rPr>
          <w:t xml:space="preserve">    background-position:center;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4" w:author="Unknown"/>
          <w:rFonts w:ascii="Courier New" w:eastAsia="Times New Roman" w:hAnsi="Courier New" w:cs="Courier New"/>
          <w:sz w:val="20"/>
          <w:szCs w:val="20"/>
        </w:rPr>
      </w:pPr>
      <w:ins w:id="545"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6" w:author="Unknown"/>
          <w:rFonts w:ascii="Times New Roman" w:eastAsia="Times New Roman" w:hAnsi="Times New Roman" w:cs="Times New Roman"/>
          <w:sz w:val="24"/>
          <w:szCs w:val="24"/>
        </w:rPr>
      </w:pPr>
      <w:ins w:id="547"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8" w:author="Unknown"/>
          <w:rFonts w:ascii="Times New Roman" w:eastAsia="Times New Roman" w:hAnsi="Times New Roman" w:cs="Times New Roman"/>
          <w:sz w:val="24"/>
          <w:szCs w:val="24"/>
        </w:rPr>
      </w:pPr>
      <w:ins w:id="549"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"https://www.tutorialstonight.com/online-html-editor.php?p=css&amp;q=background-position"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F5755F" w:rsidP="00F5755F">
      <w:pPr>
        <w:pStyle w:val="z-BottomofForm"/>
      </w:pPr>
      <w:r>
        <w:t>Bottom of Form</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0" w:author="Unknown"/>
          <w:rFonts w:ascii="Times New Roman" w:eastAsia="Times New Roman" w:hAnsi="Times New Roman" w:cs="Times New Roman"/>
          <w:sz w:val="24"/>
          <w:szCs w:val="24"/>
        </w:rPr>
      </w:pPr>
      <w:ins w:id="551" w:author="Unknown">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ins w:id="552" w:author="Unknown"/>
          <w:rFonts w:ascii="Times New Roman" w:eastAsia="Times New Roman" w:hAnsi="Times New Roman" w:cs="Times New Roman"/>
          <w:b/>
          <w:bCs/>
          <w:kern w:val="36"/>
          <w:sz w:val="48"/>
          <w:szCs w:val="48"/>
        </w:rPr>
      </w:pPr>
      <w:ins w:id="553" w:author="Unknown">
        <w:r>
          <w:rPr>
            <w:rFonts w:ascii="Times New Roman" w:eastAsia="Times New Roman" w:hAnsi="Times New Roman" w:cs="Times New Roman"/>
            <w:b/>
            <w:bCs/>
            <w:kern w:val="36"/>
            <w:sz w:val="48"/>
            <w:szCs w:val="48"/>
          </w:rPr>
          <w:t>CSS UNITS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4" w:author="Unknown"/>
          <w:rFonts w:ascii="Times New Roman" w:eastAsia="Times New Roman" w:hAnsi="Times New Roman" w:cs="Times New Roman"/>
          <w:sz w:val="24"/>
          <w:szCs w:val="24"/>
        </w:rPr>
      </w:pPr>
      <w:ins w:id="555"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"https://www.tutorialstonight.com/css/css-background.php" </w:instrText>
        </w:r>
        <w:r>
          <w:rPr>
            <w:rFonts w:ascii="Times New Roman" w:eastAsia="Times New Roman" w:hAnsi="Times New Roman" w:cs="Times New Roman"/>
            <w:sz w:val="24"/>
            <w:szCs w:val="24"/>
          </w:rPr>
          <w:fldChar w:fldCharType="separate"/>
        </w:r>
        <w:r>
          <w:rPr>
            <w:rStyle w:val="Hyperlink"/>
            <w:rFonts w:ascii="Calibri" w:hAnsi="Calibri" w:cs="Calibri"/>
            <w:sz w:val="24"/>
            <w:szCs w:val="24"/>
          </w:rPr>
          <w:t>❮</w:t>
        </w:r>
        <w:r>
          <w:rPr>
            <w:rStyle w:val="Hyperlink"/>
            <w:sz w:val="24"/>
            <w:szCs w:val="24"/>
          </w:rPr>
          <w:t xml:space="preserve"> Prev</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"https://www.tutorialstonight.com/css/css-font.php" </w:instrText>
        </w:r>
        <w:r>
          <w:rPr>
            <w:rFonts w:ascii="Times New Roman" w:eastAsia="Times New Roman" w:hAnsi="Times New Roman" w:cs="Times New Roman"/>
            <w:sz w:val="24"/>
            <w:szCs w:val="24"/>
          </w:rPr>
          <w:fldChar w:fldCharType="separate"/>
        </w:r>
        <w:r>
          <w:rPr>
            <w:rStyle w:val="Hyperlink"/>
            <w:sz w:val="24"/>
            <w:szCs w:val="24"/>
          </w:rPr>
          <w:t xml:space="preserve">Next </w:t>
        </w:r>
        <w:r>
          <w:rPr>
            <w:rStyle w:val="Hyperlink"/>
            <w:rFonts w:ascii="Calibri" w:hAnsi="Calibri" w:cs="Calibri"/>
            <w:sz w:val="24"/>
            <w:szCs w:val="24"/>
          </w:rPr>
          <w:t>❯</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556" w:author="Unknown"/>
          <w:rFonts w:ascii="Times New Roman" w:eastAsia="Times New Roman" w:hAnsi="Times New Roman" w:cs="Times New Roman"/>
          <w:sz w:val="24"/>
          <w:szCs w:val="24"/>
        </w:rPr>
      </w:pPr>
      <w:ins w:id="557" w:author="Unknown">
        <w:r>
          <w:rPr>
            <w:rFonts w:ascii="Times New Roman" w:eastAsia="Times New Roman" w:hAnsi="Times New Roman" w:cs="Times New Roman"/>
            <w:sz w:val="24"/>
            <w:szCs w:val="24"/>
          </w:rPr>
          <w:pict>
            <v:rect id="_x0000_i1073"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558" w:author="Unknown"/>
          <w:rFonts w:ascii="Times New Roman" w:eastAsia="Times New Roman" w:hAnsi="Times New Roman" w:cs="Times New Roman"/>
          <w:sz w:val="24"/>
          <w:szCs w:val="24"/>
        </w:rPr>
      </w:pPr>
      <w:ins w:id="559" w:author="Unknown">
        <w:r>
          <w:rPr>
            <w:rFonts w:ascii="Times New Roman" w:eastAsia="Times New Roman" w:hAnsi="Times New Roman" w:cs="Times New Roman"/>
            <w:sz w:val="24"/>
            <w:szCs w:val="24"/>
          </w:rPr>
          <w:t>CSS has several measurement units for length and size. These measuring units are used to specify a non-zero value to the CSS properties.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560" w:author="Unknown"/>
          <w:rFonts w:ascii="Times New Roman" w:eastAsia="Times New Roman" w:hAnsi="Times New Roman" w:cs="Times New Roman"/>
          <w:sz w:val="24"/>
          <w:szCs w:val="24"/>
        </w:rPr>
      </w:pPr>
      <w:ins w:id="561" w:author="Unknown">
        <w:r>
          <w:rPr>
            <w:rFonts w:ascii="Times New Roman" w:eastAsia="Times New Roman" w:hAnsi="Times New Roman" w:cs="Times New Roman"/>
            <w:sz w:val="24"/>
            <w:szCs w:val="24"/>
          </w:rPr>
          <w:lastRenderedPageBreak/>
          <w:t>CSS units are used where we need to define size of length. EX - height,width,border-size,padding,font-size etc.</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562" w:author="Unknown"/>
          <w:rFonts w:ascii="Times New Roman" w:eastAsia="Times New Roman" w:hAnsi="Times New Roman" w:cs="Times New Roman"/>
          <w:sz w:val="24"/>
          <w:szCs w:val="24"/>
        </w:rPr>
      </w:pPr>
      <w:ins w:id="563" w:author="Unknown">
        <w:r>
          <w:rPr>
            <w:rFonts w:ascii="Times New Roman" w:eastAsia="Times New Roman" w:hAnsi="Times New Roman" w:cs="Times New Roman"/>
            <w:sz w:val="24"/>
            <w:szCs w:val="24"/>
          </w:rPr>
          <w:t>CSS unit values are specified by a numerical value followed by a unit and there should be no space between number and unit.</w:t>
        </w:r>
        <w:r>
          <w:rPr>
            <w:rFonts w:ascii="Times New Roman" w:eastAsia="Times New Roman" w:hAnsi="Times New Roman" w:cs="Times New Roman"/>
            <w:sz w:val="24"/>
            <w:szCs w:val="24"/>
          </w:rPr>
          <w:br/>
          <w:t xml:space="preserve">Ex:- </w:t>
        </w:r>
      </w:ins>
    </w:p>
    <w:p w:rsidR="00F5755F" w:rsidRDefault="00F5755F" w:rsidP="00F5755F">
      <w:pPr>
        <w:numPr>
          <w:ilvl w:val="0"/>
          <w:numId w:val="19"/>
        </w:numPr>
        <w:spacing w:before="100" w:beforeAutospacing="1" w:after="100" w:afterAutospacing="1" w:line="240" w:lineRule="auto"/>
        <w:rPr>
          <w:ins w:id="564" w:author="Unknown"/>
          <w:rFonts w:ascii="Times New Roman" w:eastAsia="Times New Roman" w:hAnsi="Times New Roman" w:cs="Times New Roman"/>
          <w:sz w:val="24"/>
          <w:szCs w:val="24"/>
        </w:rPr>
      </w:pPr>
      <w:ins w:id="565" w:author="Unknown">
        <w:r>
          <w:rPr>
            <w:rFonts w:ascii="Times New Roman" w:eastAsia="Times New Roman" w:hAnsi="Times New Roman" w:cs="Times New Roman"/>
            <w:sz w:val="24"/>
            <w:szCs w:val="24"/>
          </w:rPr>
          <w:t xml:space="preserve">height: 25 px; is </w:t>
        </w:r>
        <w:r>
          <w:rPr>
            <w:rFonts w:ascii="Times New Roman" w:eastAsia="Times New Roman" w:hAnsi="Times New Roman" w:cs="Times New Roman"/>
            <w:color w:val="FFFFFF"/>
            <w:sz w:val="24"/>
            <w:szCs w:val="24"/>
            <w:shd w:val="clear" w:color="auto" w:fill="E77E7E"/>
          </w:rPr>
          <w:t>WRONG WAY</w:t>
        </w:r>
        <w:r>
          <w:rPr>
            <w:rFonts w:ascii="Times New Roman" w:eastAsia="Times New Roman" w:hAnsi="Times New Roman" w:cs="Times New Roman"/>
            <w:sz w:val="24"/>
            <w:szCs w:val="24"/>
          </w:rPr>
          <w:t xml:space="preserve"> there should be no space between value and unit </w:t>
        </w:r>
      </w:ins>
    </w:p>
    <w:p w:rsidR="00F5755F" w:rsidRDefault="00F5755F" w:rsidP="00F5755F">
      <w:pPr>
        <w:numPr>
          <w:ilvl w:val="0"/>
          <w:numId w:val="19"/>
        </w:numPr>
        <w:spacing w:before="100" w:beforeAutospacing="1" w:after="100" w:afterAutospacing="1" w:line="240" w:lineRule="auto"/>
        <w:rPr>
          <w:ins w:id="566" w:author="Unknown"/>
          <w:rFonts w:ascii="Times New Roman" w:eastAsia="Times New Roman" w:hAnsi="Times New Roman" w:cs="Times New Roman"/>
          <w:sz w:val="24"/>
          <w:szCs w:val="24"/>
        </w:rPr>
      </w:pPr>
    </w:p>
    <w:p w:rsidR="00F5755F" w:rsidRDefault="00F5755F" w:rsidP="00F5755F">
      <w:pPr>
        <w:numPr>
          <w:ilvl w:val="0"/>
          <w:numId w:val="19"/>
        </w:numPr>
        <w:spacing w:before="100" w:beforeAutospacing="1" w:after="100" w:afterAutospacing="1" w:line="240" w:lineRule="auto"/>
        <w:rPr>
          <w:ins w:id="567" w:author="Unknown"/>
          <w:rFonts w:ascii="Times New Roman" w:eastAsia="Times New Roman" w:hAnsi="Times New Roman" w:cs="Times New Roman"/>
          <w:sz w:val="24"/>
          <w:szCs w:val="24"/>
        </w:rPr>
      </w:pPr>
      <w:ins w:id="568" w:author="Unknown">
        <w:r>
          <w:rPr>
            <w:rFonts w:ascii="Times New Roman" w:eastAsia="Times New Roman" w:hAnsi="Times New Roman" w:cs="Times New Roman"/>
            <w:color w:val="008000"/>
            <w:sz w:val="24"/>
            <w:szCs w:val="24"/>
          </w:rPr>
          <w:t>height: 25px;</w:t>
        </w:r>
        <w:r>
          <w:rPr>
            <w:rFonts w:ascii="Times New Roman" w:eastAsia="Times New Roman" w:hAnsi="Times New Roman" w:cs="Times New Roman"/>
            <w:sz w:val="24"/>
            <w:szCs w:val="24"/>
          </w:rPr>
          <w:t xml:space="preserve"> is </w:t>
        </w:r>
        <w:r>
          <w:rPr>
            <w:rFonts w:ascii="Times New Roman" w:eastAsia="Times New Roman" w:hAnsi="Times New Roman" w:cs="Times New Roman"/>
            <w:color w:val="FFFFFF"/>
            <w:sz w:val="24"/>
            <w:szCs w:val="24"/>
            <w:shd w:val="clear" w:color="auto" w:fill="65CC65"/>
          </w:rPr>
          <w:t>RIGHT WAY</w:t>
        </w:r>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569" w:author="Unknown"/>
          <w:rFonts w:ascii="Times New Roman" w:eastAsia="Times New Roman" w:hAnsi="Times New Roman" w:cs="Times New Roman"/>
          <w:sz w:val="24"/>
          <w:szCs w:val="24"/>
        </w:rPr>
      </w:pPr>
      <w:ins w:id="570" w:author="Unknown">
        <w:r>
          <w:rPr>
            <w:rFonts w:ascii="Times New Roman" w:eastAsia="Times New Roman" w:hAnsi="Times New Roman" w:cs="Times New Roman"/>
            <w:sz w:val="24"/>
            <w:szCs w:val="24"/>
          </w:rPr>
          <w:t>There are two types of length unit:</w:t>
        </w:r>
      </w:ins>
    </w:p>
    <w:p w:rsidR="00F5755F" w:rsidRDefault="00F5755F" w:rsidP="00F5755F">
      <w:pPr>
        <w:numPr>
          <w:ilvl w:val="0"/>
          <w:numId w:val="20"/>
        </w:numPr>
        <w:spacing w:before="100" w:beforeAutospacing="1" w:after="100" w:afterAutospacing="1" w:line="240" w:lineRule="auto"/>
        <w:rPr>
          <w:ins w:id="571" w:author="Unknown"/>
          <w:rFonts w:ascii="Times New Roman" w:eastAsia="Times New Roman" w:hAnsi="Times New Roman" w:cs="Times New Roman"/>
          <w:sz w:val="24"/>
          <w:szCs w:val="24"/>
        </w:rPr>
      </w:pPr>
      <w:ins w:id="572"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"https://www.tutorialstonight.com/css/css-units.php" \l "absolute" </w:instrText>
        </w:r>
        <w:r>
          <w:rPr>
            <w:rFonts w:ascii="Times New Roman" w:eastAsia="Times New Roman" w:hAnsi="Times New Roman" w:cs="Times New Roman"/>
            <w:sz w:val="24"/>
            <w:szCs w:val="24"/>
          </w:rPr>
          <w:fldChar w:fldCharType="separate"/>
        </w:r>
        <w:r>
          <w:rPr>
            <w:rStyle w:val="Hyperlink"/>
            <w:sz w:val="24"/>
            <w:szCs w:val="24"/>
          </w:rPr>
          <w:t>Absolute unit</w:t>
        </w:r>
        <w:r>
          <w:rPr>
            <w:rFonts w:ascii="Times New Roman" w:eastAsia="Times New Roman" w:hAnsi="Times New Roman" w:cs="Times New Roman"/>
            <w:sz w:val="24"/>
            <w:szCs w:val="24"/>
          </w:rPr>
          <w:fldChar w:fldCharType="end"/>
        </w:r>
      </w:ins>
    </w:p>
    <w:p w:rsidR="00F5755F" w:rsidRDefault="00F5755F" w:rsidP="00F5755F">
      <w:pPr>
        <w:numPr>
          <w:ilvl w:val="0"/>
          <w:numId w:val="20"/>
        </w:numPr>
        <w:spacing w:before="100" w:beforeAutospacing="1" w:after="100" w:afterAutospacing="1" w:line="240" w:lineRule="auto"/>
        <w:rPr>
          <w:ins w:id="573" w:author="Unknown"/>
          <w:rFonts w:ascii="Times New Roman" w:eastAsia="Times New Roman" w:hAnsi="Times New Roman" w:cs="Times New Roman"/>
          <w:sz w:val="24"/>
          <w:szCs w:val="24"/>
        </w:rPr>
      </w:pPr>
      <w:ins w:id="574"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"https://www.tutorialstonight.com/css/css-units.php" \l "relative" </w:instrText>
        </w:r>
        <w:r>
          <w:rPr>
            <w:rFonts w:ascii="Times New Roman" w:eastAsia="Times New Roman" w:hAnsi="Times New Roman" w:cs="Times New Roman"/>
            <w:sz w:val="24"/>
            <w:szCs w:val="24"/>
          </w:rPr>
          <w:fldChar w:fldCharType="separate"/>
        </w:r>
        <w:r>
          <w:rPr>
            <w:rStyle w:val="Hyperlink"/>
            <w:sz w:val="24"/>
            <w:szCs w:val="24"/>
          </w:rPr>
          <w:t>Relative unit</w:t>
        </w:r>
        <w:r>
          <w:rPr>
            <w:rFonts w:ascii="Times New Roman" w:eastAsia="Times New Roman" w:hAnsi="Times New Roman" w:cs="Times New Roman"/>
            <w:sz w:val="24"/>
            <w:szCs w:val="24"/>
          </w:rPr>
          <w:fldChar w:fldCharType="end"/>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575" w:author="Unknown"/>
          <w:rFonts w:ascii="Times New Roman" w:eastAsia="Times New Roman" w:hAnsi="Times New Roman" w:cs="Times New Roman"/>
          <w:sz w:val="24"/>
          <w:szCs w:val="24"/>
        </w:rPr>
      </w:pPr>
      <w:ins w:id="576" w:author="Unknown">
        <w:r>
          <w:rPr>
            <w:rFonts w:ascii="Times New Roman" w:eastAsia="Times New Roman" w:hAnsi="Times New Roman" w:cs="Times New Roman"/>
            <w:sz w:val="24"/>
            <w:szCs w:val="24"/>
          </w:rPr>
          <w:pict>
            <v:rect id="_x0000_i1074" style="width:6in;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7" w:author="Unknown"/>
          <w:rFonts w:ascii="Times New Roman" w:eastAsia="Times New Roman" w:hAnsi="Times New Roman" w:cs="Times New Roman"/>
          <w:sz w:val="24"/>
          <w:szCs w:val="24"/>
        </w:rPr>
      </w:pPr>
      <w:ins w:id="578" w:author="Unknown">
        <w:r>
          <w:rPr>
            <w:rFonts w:ascii="Times New Roman" w:eastAsia="Times New Roman" w:hAnsi="Times New Roman" w:cs="Times New Roman"/>
            <w:sz w:val="24"/>
            <w:szCs w:val="24"/>
          </w:rPr>
          <w:br/>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579" w:author="Unknown"/>
          <w:rFonts w:ascii="Times New Roman" w:eastAsia="Times New Roman" w:hAnsi="Times New Roman" w:cs="Times New Roman"/>
          <w:b/>
          <w:bCs/>
          <w:sz w:val="36"/>
          <w:szCs w:val="36"/>
        </w:rPr>
      </w:pPr>
      <w:ins w:id="580" w:author="Unknown">
        <w:r>
          <w:rPr>
            <w:rFonts w:ascii="Times New Roman" w:eastAsia="Times New Roman" w:hAnsi="Times New Roman" w:cs="Times New Roman"/>
            <w:b/>
            <w:bCs/>
            <w:sz w:val="36"/>
            <w:szCs w:val="36"/>
          </w:rPr>
          <w:t>1).Absolute unit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581" w:author="Unknown"/>
          <w:rFonts w:ascii="Times New Roman" w:eastAsia="Times New Roman" w:hAnsi="Times New Roman" w:cs="Times New Roman"/>
          <w:sz w:val="24"/>
          <w:szCs w:val="24"/>
        </w:rPr>
      </w:pPr>
      <w:ins w:id="582" w:author="Unknown">
        <w:r>
          <w:rPr>
            <w:rFonts w:ascii="Times New Roman" w:eastAsia="Times New Roman" w:hAnsi="Times New Roman" w:cs="Times New Roman"/>
            <w:sz w:val="24"/>
            <w:szCs w:val="24"/>
          </w:rPr>
          <w:t>The absolute length unit is of fixed length. It shows exactly specified size on any screen.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583" w:author="Unknown"/>
          <w:rFonts w:ascii="Times New Roman" w:eastAsia="Times New Roman" w:hAnsi="Times New Roman" w:cs="Times New Roman"/>
          <w:sz w:val="24"/>
          <w:szCs w:val="24"/>
        </w:rPr>
      </w:pPr>
      <w:ins w:id="584" w:author="Unknown">
        <w:r>
          <w:rPr>
            <w:rFonts w:ascii="Times New Roman" w:eastAsia="Times New Roman" w:hAnsi="Times New Roman" w:cs="Times New Roman"/>
            <w:sz w:val="24"/>
            <w:szCs w:val="24"/>
          </w:rPr>
          <w:t>Device to device screen size varies so absolute length units are not recommended. It is dependent on an output medium. It can be used when the desired output is known.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585" w:author="Unknown"/>
          <w:rFonts w:ascii="Times New Roman" w:eastAsia="Times New Roman" w:hAnsi="Times New Roman" w:cs="Times New Roman"/>
          <w:sz w:val="24"/>
          <w:szCs w:val="24"/>
        </w:rPr>
      </w:pPr>
      <w:ins w:id="586" w:author="Unknown">
        <w:r>
          <w:rPr>
            <w:rFonts w:ascii="Times New Roman" w:eastAsia="Times New Roman" w:hAnsi="Times New Roman" w:cs="Times New Roman"/>
            <w:sz w:val="24"/>
            <w:szCs w:val="24"/>
          </w:rPr>
          <w:t>These are absolute units with their description:</w:t>
        </w:r>
      </w:ins>
    </w:p>
    <w:tbl>
      <w:tblPr>
        <w:tblW w:w="0" w:type="auto"/>
        <w:tblCellSpacing w:w="15" w:type="dxa"/>
        <w:tblLook w:val="04A0" w:firstRow="1" w:lastRow="0" w:firstColumn="1" w:lastColumn="0" w:noHBand="0" w:noVBand="1"/>
      </w:tblPr>
      <w:tblGrid>
        <w:gridCol w:w="622"/>
        <w:gridCol w:w="4063"/>
      </w:tblGrid>
      <w:tr w:rsidR="00F5755F" w:rsidTr="00F5755F">
        <w:trPr>
          <w:tblHeade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Units</w:t>
            </w:r>
          </w:p>
        </w:tc>
        <w:tc>
          <w:tcPr>
            <w:tcW w:w="0" w:type="auto"/>
            <w:tcMar>
              <w:top w:w="15" w:type="dxa"/>
              <w:left w:w="15" w:type="dxa"/>
              <w:bottom w:w="15" w:type="dxa"/>
              <w:right w:w="15" w:type="dxa"/>
            </w:tcMar>
            <w:vAlign w:val="center"/>
            <w:hideMark/>
          </w:tcPr>
          <w:p w:rsidR="00F5755F" w:rsidRDefault="00F5755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1cm = 1 centimeter (standard length unit)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mm</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1mm(millimeter) = 1/10 centimeter</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1in(inch) = 2.54 centimeter</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pt</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1pt(point) = 1/72 inch (0.3527mm)</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px</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1px(pixel) = 0.75pt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pc</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1pc(picas) = 12pt</w:t>
            </w:r>
          </w:p>
        </w:tc>
      </w:tr>
    </w:tbl>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7" w:author="Unknown"/>
          <w:rFonts w:ascii="Courier New" w:eastAsia="Times New Roman" w:hAnsi="Courier New" w:cs="Courier New"/>
          <w:sz w:val="20"/>
          <w:szCs w:val="20"/>
        </w:rPr>
      </w:pPr>
      <w:ins w:id="588" w:author="Unknown">
        <w:r>
          <w:rPr>
            <w:rFonts w:ascii="Courier New" w:eastAsia="Times New Roman" w:hAnsi="Courier New" w:cs="Courier New"/>
            <w:sz w:val="20"/>
            <w:szCs w:val="20"/>
          </w:rPr>
          <w:t>h1{</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9" w:author="Unknown"/>
          <w:rFonts w:ascii="Courier New" w:eastAsia="Times New Roman" w:hAnsi="Courier New" w:cs="Courier New"/>
          <w:sz w:val="20"/>
          <w:szCs w:val="20"/>
        </w:rPr>
      </w:pPr>
      <w:ins w:id="590" w:author="Unknown">
        <w:r>
          <w:rPr>
            <w:rFonts w:ascii="Courier New" w:eastAsia="Times New Roman" w:hAnsi="Courier New" w:cs="Courier New"/>
            <w:sz w:val="20"/>
            <w:szCs w:val="20"/>
          </w:rPr>
          <w:t xml:space="preserve">    margin: 1cm;  /*centimeter*/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1" w:author="Unknown"/>
          <w:rFonts w:ascii="Courier New" w:eastAsia="Times New Roman" w:hAnsi="Courier New" w:cs="Courier New"/>
          <w:sz w:val="20"/>
          <w:szCs w:val="20"/>
        </w:rPr>
      </w:pPr>
      <w:ins w:id="592"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3" w:author="Unknown"/>
          <w:rFonts w:ascii="Courier New" w:eastAsia="Times New Roman" w:hAnsi="Courier New" w:cs="Courier New"/>
          <w:sz w:val="20"/>
          <w:szCs w:val="20"/>
        </w:rPr>
      </w:pPr>
      <w:ins w:id="594" w:author="Unknown">
        <w:r>
          <w:rPr>
            <w:rFonts w:ascii="Courier New" w:eastAsia="Times New Roman" w:hAnsi="Courier New" w:cs="Courier New"/>
            <w:sz w:val="20"/>
            <w:szCs w:val="20"/>
          </w:rPr>
          <w:t>h2{</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5" w:author="Unknown"/>
          <w:rFonts w:ascii="Courier New" w:eastAsia="Times New Roman" w:hAnsi="Courier New" w:cs="Courier New"/>
          <w:sz w:val="20"/>
          <w:szCs w:val="20"/>
        </w:rPr>
      </w:pPr>
      <w:ins w:id="596" w:author="Unknown">
        <w:r>
          <w:rPr>
            <w:rFonts w:ascii="Courier New" w:eastAsia="Times New Roman" w:hAnsi="Courier New" w:cs="Courier New"/>
            <w:sz w:val="20"/>
            <w:szCs w:val="20"/>
          </w:rPr>
          <w:t xml:space="preserve">    font-size: 5mm; /*millimeter*/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7" w:author="Unknown"/>
          <w:rFonts w:ascii="Courier New" w:eastAsia="Times New Roman" w:hAnsi="Courier New" w:cs="Courier New"/>
          <w:sz w:val="20"/>
          <w:szCs w:val="20"/>
        </w:rPr>
      </w:pPr>
      <w:ins w:id="598"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9" w:author="Unknown"/>
          <w:rFonts w:ascii="Courier New" w:eastAsia="Times New Roman" w:hAnsi="Courier New" w:cs="Courier New"/>
          <w:sz w:val="20"/>
          <w:szCs w:val="20"/>
        </w:rPr>
      </w:pPr>
      <w:ins w:id="600" w:author="Unknown">
        <w:r>
          <w:rPr>
            <w:rFonts w:ascii="Courier New" w:eastAsia="Times New Roman" w:hAnsi="Courier New" w:cs="Courier New"/>
            <w:sz w:val="20"/>
            <w:szCs w:val="20"/>
          </w:rPr>
          <w:t>h3{</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1" w:author="Unknown"/>
          <w:rFonts w:ascii="Courier New" w:eastAsia="Times New Roman" w:hAnsi="Courier New" w:cs="Courier New"/>
          <w:sz w:val="20"/>
          <w:szCs w:val="20"/>
        </w:rPr>
      </w:pPr>
      <w:ins w:id="602" w:author="Unknown">
        <w:r>
          <w:rPr>
            <w:rFonts w:ascii="Courier New" w:eastAsia="Times New Roman" w:hAnsi="Courier New" w:cs="Courier New"/>
            <w:sz w:val="20"/>
            <w:szCs w:val="20"/>
          </w:rPr>
          <w:t xml:space="preserve">    margin: 1in; /*inch*/</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3" w:author="Unknown"/>
          <w:rFonts w:ascii="Courier New" w:eastAsia="Times New Roman" w:hAnsi="Courier New" w:cs="Courier New"/>
          <w:sz w:val="20"/>
          <w:szCs w:val="20"/>
        </w:rPr>
      </w:pPr>
      <w:ins w:id="604"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5" w:author="Unknown"/>
          <w:rFonts w:ascii="Courier New" w:eastAsia="Times New Roman" w:hAnsi="Courier New" w:cs="Courier New"/>
          <w:sz w:val="20"/>
          <w:szCs w:val="20"/>
        </w:rPr>
      </w:pPr>
      <w:ins w:id="606" w:author="Unknown">
        <w:r>
          <w:rPr>
            <w:rFonts w:ascii="Courier New" w:eastAsia="Times New Roman" w:hAnsi="Courier New" w:cs="Courier New"/>
            <w:sz w:val="20"/>
            <w:szCs w:val="20"/>
          </w:rPr>
          <w:t>h4{</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7" w:author="Unknown"/>
          <w:rFonts w:ascii="Courier New" w:eastAsia="Times New Roman" w:hAnsi="Courier New" w:cs="Courier New"/>
          <w:sz w:val="20"/>
          <w:szCs w:val="20"/>
        </w:rPr>
      </w:pPr>
      <w:ins w:id="608" w:author="Unknown">
        <w:r>
          <w:rPr>
            <w:rFonts w:ascii="Courier New" w:eastAsia="Times New Roman" w:hAnsi="Courier New" w:cs="Courier New"/>
            <w:sz w:val="20"/>
            <w:szCs w:val="20"/>
          </w:rPr>
          <w:lastRenderedPageBreak/>
          <w:t xml:space="preserve">    font-size: 10pt; /*point*/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9" w:author="Unknown"/>
          <w:rFonts w:ascii="Courier New" w:eastAsia="Times New Roman" w:hAnsi="Courier New" w:cs="Courier New"/>
          <w:sz w:val="20"/>
          <w:szCs w:val="20"/>
        </w:rPr>
      </w:pPr>
      <w:ins w:id="610"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1" w:author="Unknown"/>
          <w:rFonts w:ascii="Times New Roman" w:eastAsia="Times New Roman" w:hAnsi="Times New Roman" w:cs="Times New Roman"/>
          <w:sz w:val="24"/>
          <w:szCs w:val="24"/>
        </w:rPr>
      </w:pPr>
      <w:ins w:id="612"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3" w:author="Unknown"/>
          <w:rFonts w:ascii="Times New Roman" w:eastAsia="Times New Roman" w:hAnsi="Times New Roman" w:cs="Times New Roman"/>
          <w:sz w:val="24"/>
          <w:szCs w:val="24"/>
        </w:rPr>
      </w:pPr>
      <w:ins w:id="614"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"https://www.tutorialstonight.com/online-html-editor.php?p=css&amp;q=units-absolute"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615" w:author="Unknown"/>
          <w:rFonts w:ascii="Times New Roman" w:eastAsia="Times New Roman" w:hAnsi="Times New Roman" w:cs="Times New Roman"/>
          <w:sz w:val="24"/>
          <w:szCs w:val="24"/>
        </w:rPr>
      </w:pPr>
      <w:ins w:id="616" w:author="Unknown">
        <w:r>
          <w:rPr>
            <w:rFonts w:ascii="Times New Roman" w:eastAsia="Times New Roman" w:hAnsi="Times New Roman" w:cs="Times New Roman"/>
            <w:sz w:val="24"/>
            <w:szCs w:val="24"/>
          </w:rPr>
          <w:pict>
            <v:rect id="_x0000_i1075"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617" w:author="Unknown"/>
          <w:rFonts w:ascii="Times New Roman" w:eastAsia="Times New Roman" w:hAnsi="Times New Roman" w:cs="Times New Roman"/>
          <w:b/>
          <w:bCs/>
          <w:sz w:val="36"/>
          <w:szCs w:val="36"/>
        </w:rPr>
      </w:pPr>
      <w:ins w:id="618" w:author="Unknown">
        <w:r>
          <w:rPr>
            <w:rFonts w:ascii="Times New Roman" w:eastAsia="Times New Roman" w:hAnsi="Times New Roman" w:cs="Times New Roman"/>
            <w:b/>
            <w:bCs/>
            <w:sz w:val="36"/>
            <w:szCs w:val="36"/>
          </w:rPr>
          <w:t>2).Relative unit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619" w:author="Unknown"/>
          <w:rFonts w:ascii="Times New Roman" w:eastAsia="Times New Roman" w:hAnsi="Times New Roman" w:cs="Times New Roman"/>
          <w:sz w:val="24"/>
          <w:szCs w:val="24"/>
        </w:rPr>
      </w:pPr>
      <w:ins w:id="620" w:author="Unknown">
        <w:r>
          <w:rPr>
            <w:rFonts w:ascii="Times New Roman" w:eastAsia="Times New Roman" w:hAnsi="Times New Roman" w:cs="Times New Roman"/>
            <w:sz w:val="24"/>
            <w:szCs w:val="24"/>
          </w:rPr>
          <w:t>The relative unit length specifies length according to another length property. It is flexible with the device to device and better to use in different size devices. It changes with different rendering medium.</w:t>
        </w:r>
      </w:ins>
    </w:p>
    <w:tbl>
      <w:tblPr>
        <w:tblW w:w="0" w:type="auto"/>
        <w:tblCellSpacing w:w="15" w:type="dxa"/>
        <w:tblLook w:val="04A0" w:firstRow="1" w:lastRow="0" w:firstColumn="1" w:lastColumn="0" w:noHBand="0" w:noVBand="1"/>
      </w:tblPr>
      <w:tblGrid>
        <w:gridCol w:w="622"/>
        <w:gridCol w:w="8828"/>
      </w:tblGrid>
      <w:tr w:rsidR="00F5755F" w:rsidTr="00F5755F">
        <w:trPr>
          <w:tblHeade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Units</w:t>
            </w:r>
          </w:p>
        </w:tc>
        <w:tc>
          <w:tcPr>
            <w:tcW w:w="0" w:type="auto"/>
            <w:tcMar>
              <w:top w:w="15" w:type="dxa"/>
              <w:left w:w="15" w:type="dxa"/>
              <w:bottom w:w="15" w:type="dxa"/>
              <w:right w:w="15" w:type="dxa"/>
            </w:tcMar>
            <w:vAlign w:val="center"/>
            <w:hideMark/>
          </w:tcPr>
          <w:p w:rsidR="00F5755F" w:rsidRDefault="00F5755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relative to the current font size of the element.1em means the same size of font 2em means 2 times of current font-size.</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relative to the current x-height of the font.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vh</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related to the height of viewport.1vh=1% of the height of the viewport.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related to the width of viewport.1vh=1% of the width of the viewport.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relative to the font size of the parent element.</w:t>
            </w:r>
          </w:p>
        </w:tc>
      </w:tr>
    </w:tbl>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1" w:author="Unknown"/>
          <w:rFonts w:ascii="Courier New" w:eastAsia="Times New Roman" w:hAnsi="Courier New" w:cs="Courier New"/>
          <w:sz w:val="20"/>
          <w:szCs w:val="20"/>
        </w:rPr>
      </w:pPr>
      <w:ins w:id="622" w:author="Unknown">
        <w:r>
          <w:rPr>
            <w:rFonts w:ascii="Courier New" w:eastAsia="Times New Roman" w:hAnsi="Courier New" w:cs="Courier New"/>
            <w:sz w:val="20"/>
            <w:szCs w:val="20"/>
          </w:rPr>
          <w:t>.box{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3" w:author="Unknown"/>
          <w:rFonts w:ascii="Courier New" w:eastAsia="Times New Roman" w:hAnsi="Courier New" w:cs="Courier New"/>
          <w:sz w:val="20"/>
          <w:szCs w:val="20"/>
        </w:rPr>
      </w:pPr>
      <w:ins w:id="624" w:author="Unknown">
        <w:r>
          <w:rPr>
            <w:rFonts w:ascii="Courier New" w:eastAsia="Times New Roman" w:hAnsi="Courier New" w:cs="Courier New"/>
            <w:sz w:val="20"/>
            <w:szCs w:val="20"/>
          </w:rPr>
          <w:t xml:space="preserve">    width: 60vw;</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5" w:author="Unknown"/>
          <w:rFonts w:ascii="Courier New" w:eastAsia="Times New Roman" w:hAnsi="Courier New" w:cs="Courier New"/>
          <w:sz w:val="20"/>
          <w:szCs w:val="20"/>
        </w:rPr>
      </w:pPr>
      <w:ins w:id="626" w:author="Unknown">
        <w:r>
          <w:rPr>
            <w:rFonts w:ascii="Courier New" w:eastAsia="Times New Roman" w:hAnsi="Courier New" w:cs="Courier New"/>
            <w:sz w:val="20"/>
            <w:szCs w:val="20"/>
          </w:rPr>
          <w:t xml:space="preserve">    border: 1px solid silver;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7" w:author="Unknown"/>
          <w:rFonts w:ascii="Courier New" w:eastAsia="Times New Roman" w:hAnsi="Courier New" w:cs="Courier New"/>
          <w:sz w:val="20"/>
          <w:szCs w:val="20"/>
        </w:rPr>
      </w:pPr>
      <w:ins w:id="628" w:author="Unknown">
        <w:r>
          <w:rPr>
            <w:rFonts w:ascii="Courier New" w:eastAsia="Times New Roman" w:hAnsi="Courier New" w:cs="Courier New"/>
            <w:sz w:val="20"/>
            <w:szCs w:val="20"/>
          </w:rPr>
          <w:t xml:space="preserve">    background-color: #00669956;</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9" w:author="Unknown"/>
          <w:rFonts w:ascii="Courier New" w:eastAsia="Times New Roman" w:hAnsi="Courier New" w:cs="Courier New"/>
          <w:sz w:val="20"/>
          <w:szCs w:val="20"/>
        </w:rPr>
      </w:pPr>
      <w:ins w:id="630"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1" w:author="Unknown"/>
          <w:rFonts w:ascii="Courier New" w:eastAsia="Times New Roman" w:hAnsi="Courier New" w:cs="Courier New"/>
          <w:sz w:val="20"/>
          <w:szCs w:val="20"/>
        </w:rPr>
      </w:pPr>
      <w:ins w:id="632" w:author="Unknown">
        <w:r>
          <w:rPr>
            <w:rFonts w:ascii="Courier New" w:eastAsia="Times New Roman" w:hAnsi="Courier New" w:cs="Courier New"/>
            <w:sz w:val="20"/>
            <w:szCs w:val="20"/>
          </w:rPr>
          <w:t>.em-font{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3" w:author="Unknown"/>
          <w:rFonts w:ascii="Courier New" w:eastAsia="Times New Roman" w:hAnsi="Courier New" w:cs="Courier New"/>
          <w:sz w:val="20"/>
          <w:szCs w:val="20"/>
        </w:rPr>
      </w:pPr>
      <w:ins w:id="634" w:author="Unknown">
        <w:r>
          <w:rPr>
            <w:rFonts w:ascii="Courier New" w:eastAsia="Times New Roman" w:hAnsi="Courier New" w:cs="Courier New"/>
            <w:sz w:val="20"/>
            <w:szCs w:val="20"/>
          </w:rPr>
          <w:t xml:space="preserve">    font-size: 2em;</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5" w:author="Unknown"/>
          <w:rFonts w:ascii="Courier New" w:eastAsia="Times New Roman" w:hAnsi="Courier New" w:cs="Courier New"/>
          <w:sz w:val="20"/>
          <w:szCs w:val="20"/>
        </w:rPr>
      </w:pPr>
      <w:ins w:id="636"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7" w:author="Unknown"/>
          <w:rFonts w:ascii="Times New Roman" w:eastAsia="Times New Roman" w:hAnsi="Times New Roman" w:cs="Times New Roman"/>
          <w:sz w:val="24"/>
          <w:szCs w:val="24"/>
        </w:rPr>
      </w:pPr>
      <w:ins w:id="638"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9" w:author="Unknown"/>
          <w:rFonts w:ascii="Times New Roman" w:eastAsia="Times New Roman" w:hAnsi="Times New Roman" w:cs="Times New Roman"/>
          <w:sz w:val="24"/>
          <w:szCs w:val="24"/>
        </w:rPr>
      </w:pPr>
      <w:ins w:id="640"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"https://www.tutorialstonight.com/online-html-editor.php?p=css&amp;q=units-relative"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641" w:author="Unknown"/>
          <w:rFonts w:ascii="Times New Roman" w:eastAsia="Times New Roman" w:hAnsi="Times New Roman" w:cs="Times New Roman"/>
          <w:sz w:val="24"/>
          <w:szCs w:val="24"/>
        </w:rPr>
      </w:pPr>
      <w:ins w:id="642" w:author="Unknown">
        <w:r>
          <w:rPr>
            <w:rFonts w:ascii="Times New Roman" w:eastAsia="Times New Roman" w:hAnsi="Times New Roman" w:cs="Times New Roman"/>
            <w:sz w:val="24"/>
            <w:szCs w:val="24"/>
          </w:rPr>
          <w:pict>
            <v:rect id="_x0000_i1076"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643" w:author="Unknown"/>
          <w:rFonts w:ascii="Times New Roman" w:eastAsia="Times New Roman" w:hAnsi="Times New Roman" w:cs="Times New Roman"/>
          <w:sz w:val="24"/>
          <w:szCs w:val="24"/>
        </w:rPr>
      </w:pPr>
      <w:ins w:id="644" w:author="Unknown">
        <w:r>
          <w:rPr>
            <w:rFonts w:ascii="Times New Roman" w:eastAsia="Times New Roman" w:hAnsi="Times New Roman" w:cs="Times New Roman"/>
            <w:sz w:val="24"/>
            <w:szCs w:val="24"/>
          </w:rPr>
          <w:t>Output: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645" w:author="Unknown"/>
          <w:rFonts w:ascii="Times New Roman" w:eastAsia="Times New Roman" w:hAnsi="Times New Roman" w:cs="Times New Roman"/>
          <w:sz w:val="48"/>
          <w:szCs w:val="48"/>
        </w:rPr>
      </w:pPr>
      <w:ins w:id="646" w:author="Unknown">
        <w:r>
          <w:rPr>
            <w:rFonts w:ascii="Times New Roman" w:eastAsia="Times New Roman" w:hAnsi="Times New Roman" w:cs="Times New Roman"/>
            <w:sz w:val="48"/>
            <w:szCs w:val="48"/>
          </w:rPr>
          <w:t>This paragraph has 2 times its regular font.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7" w:author="Unknown"/>
          <w:rFonts w:ascii="Times New Roman" w:eastAsia="Times New Roman" w:hAnsi="Times New Roman" w:cs="Times New Roman"/>
          <w:sz w:val="24"/>
          <w:szCs w:val="24"/>
        </w:rPr>
      </w:pPr>
      <w:ins w:id="648" w:author="Unknown">
        <w:r>
          <w:rPr>
            <w:rFonts w:ascii="Times New Roman" w:eastAsia="Times New Roman" w:hAnsi="Times New Roman" w:cs="Times New Roman"/>
            <w:b/>
            <w:bCs/>
            <w:sz w:val="24"/>
            <w:szCs w:val="24"/>
          </w:rPr>
          <w:t>This box has 60% width of the viewport.</w:t>
        </w:r>
        <w:r>
          <w:rPr>
            <w:rFonts w:ascii="Times New Roman" w:eastAsia="Times New Roman" w:hAnsi="Times New Roman" w:cs="Times New Roman"/>
            <w:sz w:val="24"/>
            <w:szCs w:val="24"/>
          </w:rPr>
          <w:t xml:space="preserve"> This box has 60% width of the viewport. This box has 60% width of the viewport. This box has 60% width of the viewport.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CSS FONTS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97" w:history="1">
        <w:r w:rsidR="00F5755F">
          <w:rPr>
            <w:rStyle w:val="Hyperlink"/>
            <w:rFonts w:ascii="Calibri" w:hAnsi="Calibri" w:cs="Calibri"/>
            <w:sz w:val="24"/>
            <w:szCs w:val="24"/>
          </w:rPr>
          <w:t>❮</w:t>
        </w:r>
        <w:r w:rsidR="00F5755F">
          <w:rPr>
            <w:rStyle w:val="Hyperlink"/>
            <w:sz w:val="24"/>
            <w:szCs w:val="24"/>
          </w:rPr>
          <w:t xml:space="preserve"> Prev</w:t>
        </w:r>
      </w:hyperlink>
      <w:r w:rsidR="00F5755F">
        <w:rPr>
          <w:rFonts w:ascii="Times New Roman" w:eastAsia="Times New Roman" w:hAnsi="Times New Roman" w:cs="Times New Roman"/>
          <w:sz w:val="24"/>
          <w:szCs w:val="24"/>
        </w:rPr>
        <w:t xml:space="preserve"> </w:t>
      </w:r>
      <w:hyperlink r:id="rId98" w:history="1">
        <w:r w:rsidR="00F5755F">
          <w:rPr>
            <w:rStyle w:val="Hyperlink"/>
            <w:sz w:val="24"/>
            <w:szCs w:val="24"/>
          </w:rPr>
          <w:t xml:space="preserve">Next </w:t>
        </w:r>
        <w:r w:rsidR="00F5755F">
          <w:rPr>
            <w:rStyle w:val="Hyperlink"/>
            <w:rFonts w:ascii="Calibri" w:hAnsi="Calibri" w:cs="Calibri"/>
            <w:sz w:val="24"/>
            <w:szCs w:val="24"/>
          </w:rPr>
          <w:t>❯</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make HTML documents (webpage) more readable and easy to overview we have different size, forms, shapes and different other visible properties of texts.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provide texts of these different properties using </w:t>
      </w:r>
      <w:r>
        <w:rPr>
          <w:rFonts w:ascii="Times New Roman" w:eastAsia="Times New Roman" w:hAnsi="Times New Roman" w:cs="Times New Roman"/>
          <w:b/>
          <w:bCs/>
          <w:sz w:val="24"/>
          <w:szCs w:val="24"/>
        </w:rPr>
        <w:t>CSS font properties</w:t>
      </w:r>
      <w:r>
        <w:rPr>
          <w:rFonts w:ascii="Times New Roman" w:eastAsia="Times New Roman" w:hAnsi="Times New Roman" w:cs="Times New Roman"/>
          <w:sz w:val="24"/>
          <w:szCs w:val="24"/>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CSS font properties are as follows: </w:t>
      </w:r>
    </w:p>
    <w:p w:rsidR="00F5755F" w:rsidRDefault="00623007" w:rsidP="00F5755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9" w:anchor="family" w:history="1">
        <w:r w:rsidR="00F5755F">
          <w:rPr>
            <w:rStyle w:val="Hyperlink"/>
            <w:sz w:val="24"/>
            <w:szCs w:val="24"/>
          </w:rPr>
          <w:t>CSS font family</w:t>
        </w:r>
      </w:hyperlink>
    </w:p>
    <w:p w:rsidR="00F5755F" w:rsidRDefault="00623007" w:rsidP="00F5755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00" w:anchor="size" w:history="1">
        <w:r w:rsidR="00F5755F">
          <w:rPr>
            <w:rStyle w:val="Hyperlink"/>
            <w:sz w:val="24"/>
            <w:szCs w:val="24"/>
          </w:rPr>
          <w:t>CSS font size</w:t>
        </w:r>
      </w:hyperlink>
    </w:p>
    <w:p w:rsidR="00F5755F" w:rsidRDefault="00623007" w:rsidP="00F5755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01" w:anchor="style" w:history="1">
        <w:r w:rsidR="00F5755F">
          <w:rPr>
            <w:rStyle w:val="Hyperlink"/>
            <w:sz w:val="24"/>
            <w:szCs w:val="24"/>
          </w:rPr>
          <w:t>CSS font style</w:t>
        </w:r>
      </w:hyperlink>
    </w:p>
    <w:p w:rsidR="00F5755F" w:rsidRDefault="00623007" w:rsidP="00F5755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02" w:anchor="weight" w:history="1">
        <w:r w:rsidR="00F5755F">
          <w:rPr>
            <w:rStyle w:val="Hyperlink"/>
            <w:sz w:val="24"/>
            <w:szCs w:val="24"/>
          </w:rPr>
          <w:t>CSS font-weight</w:t>
        </w:r>
      </w:hyperlink>
    </w:p>
    <w:p w:rsidR="00F5755F" w:rsidRDefault="00623007" w:rsidP="00F5755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03" w:anchor="variant" w:history="1">
        <w:r w:rsidR="00F5755F">
          <w:rPr>
            <w:rStyle w:val="Hyperlink"/>
            <w:sz w:val="24"/>
            <w:szCs w:val="24"/>
          </w:rPr>
          <w:t>CSS font-variant</w:t>
        </w:r>
      </w:hyperlink>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6in;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1).CSS font family</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divide into two parts: </w:t>
      </w:r>
    </w:p>
    <w:p w:rsidR="00F5755F" w:rsidRDefault="00F5755F" w:rsidP="00F5755F">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Generic family: This family includes </w:t>
      </w:r>
      <w:r>
        <w:rPr>
          <w:rFonts w:ascii="Times New Roman" w:eastAsia="Times New Roman" w:hAnsi="Times New Roman" w:cs="Times New Roman"/>
          <w:b/>
          <w:bCs/>
          <w:color w:val="FF0000"/>
          <w:sz w:val="24"/>
          <w:szCs w:val="24"/>
        </w:rPr>
        <w:t>Monospace</w:t>
      </w:r>
      <w:r>
        <w:rPr>
          <w:rFonts w:ascii="Times New Roman" w:eastAsia="Times New Roman" w:hAnsi="Times New Roman" w:cs="Times New Roman"/>
          <w:sz w:val="24"/>
          <w:szCs w:val="24"/>
        </w:rPr>
        <w:t xml:space="preserve">, </w:t>
      </w:r>
      <w:r>
        <w:rPr>
          <w:rFonts w:ascii="Times New Roman" w:eastAsia="Times New Roman" w:hAnsi="Times New Roman" w:cs="Times New Roman"/>
          <w:b/>
          <w:bCs/>
          <w:color w:val="FF0000"/>
          <w:sz w:val="24"/>
          <w:szCs w:val="24"/>
        </w:rPr>
        <w:t>serif</w:t>
      </w:r>
      <w:r>
        <w:rPr>
          <w:rFonts w:ascii="Times New Roman" w:eastAsia="Times New Roman" w:hAnsi="Times New Roman" w:cs="Times New Roman"/>
          <w:sz w:val="24"/>
          <w:szCs w:val="24"/>
        </w:rPr>
        <w:t xml:space="preserve"> and </w:t>
      </w:r>
      <w:r>
        <w:rPr>
          <w:rFonts w:ascii="Arial" w:eastAsia="Times New Roman" w:hAnsi="Arial" w:cs="Arial"/>
          <w:b/>
          <w:bCs/>
          <w:color w:val="FF0000"/>
          <w:sz w:val="24"/>
          <w:szCs w:val="24"/>
        </w:rPr>
        <w:t>sans-serif</w:t>
      </w:r>
      <w:r>
        <w:rPr>
          <w:rFonts w:ascii="Times New Roman" w:eastAsia="Times New Roman" w:hAnsi="Times New Roman" w:cs="Times New Roman"/>
          <w:sz w:val="24"/>
          <w:szCs w:val="24"/>
        </w:rPr>
        <w:t>.</w:t>
      </w:r>
    </w:p>
    <w:p w:rsidR="00F5755F" w:rsidRDefault="00F5755F" w:rsidP="00F5755F">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Font family: This includes font family like </w:t>
      </w:r>
      <w:r>
        <w:rPr>
          <w:rFonts w:ascii="Times New Roman" w:eastAsia="Times New Roman" w:hAnsi="Times New Roman" w:cs="Times New Roman"/>
          <w:b/>
          <w:bCs/>
          <w:color w:val="FF0000"/>
          <w:sz w:val="24"/>
          <w:szCs w:val="24"/>
        </w:rPr>
        <w:t>Monospace</w:t>
      </w:r>
      <w:r>
        <w:rPr>
          <w:rFonts w:ascii="Times New Roman" w:eastAsia="Times New Roman" w:hAnsi="Times New Roman" w:cs="Times New Roman"/>
          <w:sz w:val="24"/>
          <w:szCs w:val="24"/>
        </w:rPr>
        <w:t xml:space="preserve">, </w:t>
      </w:r>
      <w:r>
        <w:rPr>
          <w:rFonts w:ascii="Times New Roman" w:eastAsia="Times New Roman" w:hAnsi="Times New Roman" w:cs="Times New Roman"/>
          <w:b/>
          <w:bCs/>
          <w:color w:val="FF0000"/>
          <w:sz w:val="24"/>
          <w:szCs w:val="24"/>
        </w:rPr>
        <w:t>serif</w:t>
      </w:r>
      <w:r>
        <w:rPr>
          <w:rFonts w:ascii="Times New Roman" w:eastAsia="Times New Roman" w:hAnsi="Times New Roman" w:cs="Times New Roman"/>
          <w:sz w:val="24"/>
          <w:szCs w:val="24"/>
        </w:rPr>
        <w:t xml:space="preserve"> and </w:t>
      </w:r>
      <w:r>
        <w:rPr>
          <w:rFonts w:ascii="Arial" w:eastAsia="Times New Roman" w:hAnsi="Arial" w:cs="Arial"/>
          <w:b/>
          <w:bCs/>
          <w:color w:val="FF0000"/>
          <w:sz w:val="24"/>
          <w:szCs w:val="24"/>
        </w:rPr>
        <w:t>arial</w:t>
      </w:r>
      <w:r>
        <w:rPr>
          <w:rFonts w:ascii="Times New Roman" w:eastAsia="Times New Roman" w:hAnsi="Times New Roman" w:cs="Times New Roman"/>
          <w:sz w:val="24"/>
          <w:szCs w:val="24"/>
        </w:rPr>
        <w:t xml:space="preserve">, </w:t>
      </w:r>
      <w:r>
        <w:rPr>
          <w:rFonts w:ascii="Times New Roman" w:eastAsia="Times New Roman" w:hAnsi="Times New Roman" w:cs="Times New Roman"/>
          <w:b/>
          <w:bCs/>
          <w:color w:val="FF0000"/>
          <w:sz w:val="24"/>
          <w:szCs w:val="24"/>
        </w:rPr>
        <w:t>Monospace</w:t>
      </w:r>
      <w:r>
        <w:rPr>
          <w:rFonts w:ascii="Times New Roman" w:eastAsia="Times New Roman" w:hAnsi="Times New Roman" w:cs="Times New Roman"/>
          <w:sz w:val="24"/>
          <w:szCs w:val="24"/>
        </w:rPr>
        <w:t xml:space="preserve">, </w:t>
      </w:r>
      <w:r>
        <w:rPr>
          <w:rFonts w:ascii="Times New Roman" w:eastAsia="Times New Roman" w:hAnsi="Times New Roman" w:cs="Times New Roman"/>
          <w:b/>
          <w:bCs/>
          <w:color w:val="FF0000"/>
          <w:sz w:val="24"/>
          <w:szCs w:val="24"/>
        </w:rPr>
        <w:t>serif</w:t>
      </w:r>
      <w:r>
        <w:rPr>
          <w:rFonts w:ascii="Times New Roman" w:eastAsia="Times New Roman" w:hAnsi="Times New Roman" w:cs="Times New Roman"/>
          <w:sz w:val="24"/>
          <w:szCs w:val="24"/>
        </w:rPr>
        <w:t xml:space="preserve"> and </w:t>
      </w:r>
      <w:r>
        <w:rPr>
          <w:rFonts w:ascii="Times New Roman" w:eastAsia="Times New Roman" w:hAnsi="Times New Roman" w:cs="Times New Roman"/>
          <w:b/>
          <w:bCs/>
          <w:color w:val="FF0000"/>
          <w:sz w:val="24"/>
          <w:szCs w:val="24"/>
        </w:rPr>
        <w:t>New Times Roman</w:t>
      </w:r>
      <w:r>
        <w:rPr>
          <w:rFonts w:ascii="Times New Roman" w:eastAsia="Times New Roman" w:hAnsi="Times New Roman" w:cs="Times New Roman"/>
          <w:sz w:val="24"/>
          <w:szCs w:val="24"/>
        </w:rPr>
        <w:t xml:space="preserve"> etc.</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sans-Serif</w:t>
      </w:r>
      <w:r>
        <w:rPr>
          <w:rFonts w:ascii="Times New Roman" w:eastAsia="Times New Roman" w:hAnsi="Times New Roman" w:cs="Times New Roman"/>
          <w:sz w:val="24"/>
          <w:szCs w:val="24"/>
        </w:rPr>
        <w:t xml:space="preserve"> </w:t>
      </w:r>
    </w:p>
    <w:p w:rsidR="00F5755F" w:rsidRDefault="00F5755F" w:rsidP="00F5755F">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Arial, sans-serif:</w:t>
      </w:r>
    </w:p>
    <w:p w:rsidR="00F5755F" w:rsidRDefault="00F5755F" w:rsidP="00F5755F">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Helvetica, sans-serif:</w:t>
      </w:r>
    </w:p>
    <w:p w:rsidR="00F5755F" w:rsidRDefault="00F5755F" w:rsidP="00F5755F">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Gill sans, sans-serif:</w:t>
      </w:r>
    </w:p>
    <w:p w:rsidR="00F5755F" w:rsidRDefault="00F5755F" w:rsidP="00F5755F">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Lucida, sans-serif:</w:t>
      </w:r>
    </w:p>
    <w:p w:rsidR="00F5755F" w:rsidRDefault="00F5755F" w:rsidP="00F5755F">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Helvetica Narrow, sans-serif</w:t>
      </w:r>
    </w:p>
    <w:p w:rsidR="00F5755F" w:rsidRDefault="00F5755F" w:rsidP="00F5755F">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sans-serif</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Serif</w:t>
      </w:r>
      <w:r>
        <w:rPr>
          <w:rFonts w:ascii="Times New Roman" w:eastAsia="Times New Roman" w:hAnsi="Times New Roman" w:cs="Times New Roman"/>
          <w:sz w:val="24"/>
          <w:szCs w:val="24"/>
        </w:rPr>
        <w:t xml:space="preserve"> </w:t>
      </w:r>
    </w:p>
    <w:p w:rsidR="00F5755F" w:rsidRDefault="00F5755F" w:rsidP="00F5755F">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 serif:</w:t>
      </w:r>
    </w:p>
    <w:p w:rsidR="00F5755F" w:rsidRDefault="00F5755F" w:rsidP="00F5755F">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 New Roman, serif:</w:t>
      </w:r>
    </w:p>
    <w:p w:rsidR="00F5755F" w:rsidRDefault="00F5755F" w:rsidP="00F5755F">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Polatino, serif:</w:t>
      </w:r>
    </w:p>
    <w:p w:rsidR="00F5755F" w:rsidRDefault="00F5755F" w:rsidP="00F5755F">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Bookman, serif:</w:t>
      </w:r>
    </w:p>
    <w:p w:rsidR="00F5755F" w:rsidRDefault="00F5755F" w:rsidP="00F5755F">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Century Schoolbook, serif</w:t>
      </w:r>
    </w:p>
    <w:p w:rsidR="00F5755F" w:rsidRDefault="00F5755F" w:rsidP="00F5755F">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serif</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Using CSS property font-family we specify family to the HTML elements.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h1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font-family:"sans-serif";</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h2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font-family:"monospace";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font-family:"Times New Roman";</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04"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This is shown in sans-serif.</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r>
        <w:rPr>
          <w:rFonts w:ascii="Courier New" w:eastAsia="Times New Roman" w:hAnsi="Courier New" w:cs="Courier New"/>
          <w:sz w:val="24"/>
          <w:szCs w:val="24"/>
        </w:rPr>
        <w:t>This is shown in monospace.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shown in Times New Roman.</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9"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2).CSS font size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font-size property is used to set font size.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property we can resize the font choosing any scale like px,em,%(percentage) etc.</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h1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font-size:40px;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h2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font-size:1.8em;</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font-size:120%;</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05"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3).CSS font style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font-style property is used to set the font style of an HTML document.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Using this property we can choose font style like normal,</w:t>
      </w:r>
      <w:r>
        <w:rPr>
          <w:rFonts w:ascii="Times New Roman" w:eastAsia="Times New Roman" w:hAnsi="Times New Roman" w:cs="Times New Roman"/>
          <w:i/>
          <w:iCs/>
          <w:sz w:val="24"/>
          <w:szCs w:val="24"/>
        </w:rPr>
        <w:t>oblique</w:t>
      </w:r>
      <w:r>
        <w:rPr>
          <w:rFonts w:ascii="Times New Roman" w:eastAsia="Times New Roman" w:hAnsi="Times New Roman" w:cs="Times New Roman"/>
          <w:sz w:val="24"/>
          <w:szCs w:val="24"/>
        </w:rPr>
        <w:t xml:space="preserve"> or </w:t>
      </w:r>
      <w:r>
        <w:rPr>
          <w:rFonts w:ascii="Times New Roman" w:eastAsia="Times New Roman" w:hAnsi="Times New Roman" w:cs="Times New Roman"/>
          <w:i/>
          <w:iCs/>
          <w:sz w:val="24"/>
          <w:szCs w:val="24"/>
        </w:rPr>
        <w:t>italic</w:t>
      </w:r>
      <w:r>
        <w:rPr>
          <w:rFonts w:ascii="Times New Roman" w:eastAsia="Times New Roman" w:hAnsi="Times New Roman" w:cs="Times New Roman"/>
          <w:sz w:val="24"/>
          <w:szCs w:val="24"/>
        </w:rPr>
        <w:t xml:space="preserve">. </w:t>
      </w:r>
    </w:p>
    <w:p w:rsidR="00F5755F" w:rsidRDefault="00F5755F" w:rsidP="00F5755F">
      <w:pPr>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normal - font is normal.</w:t>
      </w:r>
    </w:p>
    <w:p w:rsidR="00F5755F" w:rsidRDefault="00F5755F" w:rsidP="00F5755F">
      <w:pPr>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oblique - font is little leaning.</w:t>
      </w:r>
    </w:p>
    <w:p w:rsidR="00F5755F" w:rsidRDefault="00F5755F" w:rsidP="00F5755F">
      <w:pPr>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italic - font is italic.oblique and italic looks similar.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h2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font-style:normal;</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h3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font-style:oblique;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font-style:italic;</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06"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4).CSS font weight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font-weight property is used to define weight of font and manages the boldness of font.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font-weight ranges from 100 to 900 and three more values i.e bold,bolder and lighter.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&lt;h2 style="font-variant:normal"&gt;This heading has normal font-variant property.&lt;/h2&gt;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&lt;p style="font-variant:small-caps"&gt;This line has small-caps font-variant property.&lt;/p&gt;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07"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5).CSS font variant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font-variant property is used to define whether or not text be displayed in capital letters.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font-variant:small-caps makes small text capital but those tests which convert to capital are smaller in size than those of original capital text present in paragraph.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&lt;h2 style="font-variant:normal"&gt;This heading has normal font-variant property.&lt;/h2&gt;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&lt;p style="font-variant:small-caps"&gt;This Paragraph Has Small-caps Font-variant Property.&lt;/p&gt;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08"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9" w:author="Unknown"/>
          <w:rFonts w:ascii="Times New Roman" w:eastAsia="Times New Roman" w:hAnsi="Times New Roman" w:cs="Times New Roman"/>
          <w:sz w:val="24"/>
          <w:szCs w:val="24"/>
        </w:rPr>
      </w:pPr>
      <w:ins w:id="650" w:author="Unknown">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ins w:id="651" w:author="Unknown"/>
          <w:rFonts w:ascii="Times New Roman" w:eastAsia="Times New Roman" w:hAnsi="Times New Roman" w:cs="Times New Roman"/>
          <w:b/>
          <w:bCs/>
          <w:kern w:val="36"/>
          <w:sz w:val="48"/>
          <w:szCs w:val="48"/>
        </w:rPr>
      </w:pPr>
      <w:ins w:id="652" w:author="Unknown">
        <w:r>
          <w:rPr>
            <w:rFonts w:ascii="Times New Roman" w:eastAsia="Times New Roman" w:hAnsi="Times New Roman" w:cs="Times New Roman"/>
            <w:b/>
            <w:bCs/>
            <w:kern w:val="36"/>
            <w:sz w:val="48"/>
            <w:szCs w:val="48"/>
          </w:rPr>
          <w:t>CSS TEXT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3" w:author="Unknown"/>
          <w:rFonts w:ascii="Times New Roman" w:eastAsia="Times New Roman" w:hAnsi="Times New Roman" w:cs="Times New Roman"/>
          <w:sz w:val="24"/>
          <w:szCs w:val="24"/>
        </w:rPr>
      </w:pPr>
      <w:ins w:id="654" w:author="Unknown">
        <w:r>
          <w:rPr>
            <w:rFonts w:ascii="Times New Roman" w:eastAsia="Times New Roman" w:hAnsi="Times New Roman" w:cs="Times New Roman"/>
            <w:sz w:val="24"/>
            <w:szCs w:val="24"/>
          </w:rPr>
          <w:lastRenderedPageBreak/>
          <w:fldChar w:fldCharType="begin"/>
        </w:r>
        <w:r>
          <w:rPr>
            <w:rFonts w:ascii="Times New Roman" w:eastAsia="Times New Roman" w:hAnsi="Times New Roman" w:cs="Times New Roman"/>
            <w:sz w:val="24"/>
            <w:szCs w:val="24"/>
          </w:rPr>
          <w:instrText xml:space="preserve"> HYPERLINK "https://www.tutorialstonight.com/css/css-font.php" </w:instrText>
        </w:r>
        <w:r>
          <w:rPr>
            <w:rFonts w:ascii="Times New Roman" w:eastAsia="Times New Roman" w:hAnsi="Times New Roman" w:cs="Times New Roman"/>
            <w:sz w:val="24"/>
            <w:szCs w:val="24"/>
          </w:rPr>
          <w:fldChar w:fldCharType="separate"/>
        </w:r>
        <w:r>
          <w:rPr>
            <w:rStyle w:val="Hyperlink"/>
            <w:rFonts w:ascii="Calibri" w:hAnsi="Calibri" w:cs="Calibri"/>
            <w:sz w:val="24"/>
            <w:szCs w:val="24"/>
          </w:rPr>
          <w:t>❮</w:t>
        </w:r>
        <w:r>
          <w:rPr>
            <w:rStyle w:val="Hyperlink"/>
            <w:sz w:val="24"/>
            <w:szCs w:val="24"/>
          </w:rPr>
          <w:t xml:space="preserve"> Prev</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"https://www.tutorialstonight.com/css/css-links.php" </w:instrText>
        </w:r>
        <w:r>
          <w:rPr>
            <w:rFonts w:ascii="Times New Roman" w:eastAsia="Times New Roman" w:hAnsi="Times New Roman" w:cs="Times New Roman"/>
            <w:sz w:val="24"/>
            <w:szCs w:val="24"/>
          </w:rPr>
          <w:fldChar w:fldCharType="separate"/>
        </w:r>
        <w:r>
          <w:rPr>
            <w:rStyle w:val="Hyperlink"/>
            <w:sz w:val="24"/>
            <w:szCs w:val="24"/>
          </w:rPr>
          <w:t xml:space="preserve">Next </w:t>
        </w:r>
        <w:r>
          <w:rPr>
            <w:rStyle w:val="Hyperlink"/>
            <w:rFonts w:ascii="Calibri" w:hAnsi="Calibri" w:cs="Calibri"/>
            <w:sz w:val="24"/>
            <w:szCs w:val="24"/>
          </w:rPr>
          <w:t>❯</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655" w:author="Unknown"/>
          <w:rFonts w:ascii="Times New Roman" w:eastAsia="Times New Roman" w:hAnsi="Times New Roman" w:cs="Times New Roman"/>
          <w:sz w:val="24"/>
          <w:szCs w:val="24"/>
        </w:rPr>
      </w:pPr>
      <w:ins w:id="656" w:author="Unknown">
        <w:r>
          <w:rPr>
            <w:rFonts w:ascii="Times New Roman" w:eastAsia="Times New Roman" w:hAnsi="Times New Roman" w:cs="Times New Roman"/>
            <w:sz w:val="24"/>
            <w:szCs w:val="24"/>
          </w:rPr>
          <w:pict>
            <v:rect id="_x0000_i1080"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657" w:author="Unknown"/>
          <w:rFonts w:ascii="Times New Roman" w:eastAsia="Times New Roman" w:hAnsi="Times New Roman" w:cs="Times New Roman"/>
          <w:sz w:val="24"/>
          <w:szCs w:val="24"/>
        </w:rPr>
      </w:pPr>
      <w:ins w:id="658" w:author="Unknown">
        <w:r>
          <w:rPr>
            <w:rFonts w:ascii="Times New Roman" w:eastAsia="Times New Roman" w:hAnsi="Times New Roman" w:cs="Times New Roman"/>
            <w:sz w:val="24"/>
            <w:szCs w:val="24"/>
          </w:rPr>
          <w:t xml:space="preserve">CSS provides us the ability to style the text using its </w:t>
        </w:r>
        <w:r>
          <w:rPr>
            <w:rFonts w:ascii="Times New Roman" w:eastAsia="Times New Roman" w:hAnsi="Times New Roman" w:cs="Times New Roman"/>
            <w:b/>
            <w:bCs/>
            <w:sz w:val="24"/>
            <w:szCs w:val="24"/>
          </w:rPr>
          <w:t>text formatting properties</w:t>
        </w:r>
        <w:r>
          <w:rPr>
            <w:rFonts w:ascii="Times New Roman" w:eastAsia="Times New Roman" w:hAnsi="Times New Roman" w:cs="Times New Roman"/>
            <w:sz w:val="24"/>
            <w:szCs w:val="24"/>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659" w:author="Unknown"/>
          <w:rFonts w:ascii="Times New Roman" w:eastAsia="Times New Roman" w:hAnsi="Times New Roman" w:cs="Times New Roman"/>
          <w:sz w:val="24"/>
          <w:szCs w:val="24"/>
        </w:rPr>
      </w:pPr>
      <w:ins w:id="660" w:author="Unknown">
        <w:r>
          <w:rPr>
            <w:rFonts w:ascii="Times New Roman" w:eastAsia="Times New Roman" w:hAnsi="Times New Roman" w:cs="Times New Roman"/>
            <w:sz w:val="24"/>
            <w:szCs w:val="24"/>
          </w:rPr>
          <w:t>Some of its text formatting properties are :</w:t>
        </w:r>
      </w:ins>
    </w:p>
    <w:p w:rsidR="00F5755F" w:rsidRDefault="00F5755F" w:rsidP="00F5755F">
      <w:pPr>
        <w:numPr>
          <w:ilvl w:val="0"/>
          <w:numId w:val="26"/>
        </w:numPr>
        <w:spacing w:before="100" w:beforeAutospacing="1" w:after="100" w:afterAutospacing="1" w:line="240" w:lineRule="auto"/>
        <w:rPr>
          <w:ins w:id="661" w:author="Unknown"/>
          <w:rFonts w:ascii="Times New Roman" w:eastAsia="Times New Roman" w:hAnsi="Times New Roman" w:cs="Times New Roman"/>
          <w:sz w:val="24"/>
          <w:szCs w:val="24"/>
        </w:rPr>
      </w:pPr>
      <w:ins w:id="662"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"https://www.tutorialstonight.com/css/css-text.php" \l "color" </w:instrText>
        </w:r>
        <w:r>
          <w:rPr>
            <w:rFonts w:ascii="Times New Roman" w:eastAsia="Times New Roman" w:hAnsi="Times New Roman" w:cs="Times New Roman"/>
            <w:sz w:val="24"/>
            <w:szCs w:val="24"/>
          </w:rPr>
          <w:fldChar w:fldCharType="separate"/>
        </w:r>
        <w:r>
          <w:rPr>
            <w:rStyle w:val="Hyperlink"/>
            <w:sz w:val="24"/>
            <w:szCs w:val="24"/>
          </w:rPr>
          <w:t>CSS text color</w:t>
        </w:r>
        <w:r>
          <w:rPr>
            <w:rFonts w:ascii="Times New Roman" w:eastAsia="Times New Roman" w:hAnsi="Times New Roman" w:cs="Times New Roman"/>
            <w:sz w:val="24"/>
            <w:szCs w:val="24"/>
          </w:rPr>
          <w:fldChar w:fldCharType="end"/>
        </w:r>
      </w:ins>
    </w:p>
    <w:p w:rsidR="00F5755F" w:rsidRDefault="00F5755F" w:rsidP="00F5755F">
      <w:pPr>
        <w:numPr>
          <w:ilvl w:val="0"/>
          <w:numId w:val="26"/>
        </w:numPr>
        <w:spacing w:before="100" w:beforeAutospacing="1" w:after="100" w:afterAutospacing="1" w:line="240" w:lineRule="auto"/>
        <w:rPr>
          <w:ins w:id="663" w:author="Unknown"/>
          <w:rFonts w:ascii="Times New Roman" w:eastAsia="Times New Roman" w:hAnsi="Times New Roman" w:cs="Times New Roman"/>
          <w:sz w:val="24"/>
          <w:szCs w:val="24"/>
        </w:rPr>
      </w:pPr>
      <w:ins w:id="664"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"https://www.tutorialstonight.com/css/css-text.php" \l "align" </w:instrText>
        </w:r>
        <w:r>
          <w:rPr>
            <w:rFonts w:ascii="Times New Roman" w:eastAsia="Times New Roman" w:hAnsi="Times New Roman" w:cs="Times New Roman"/>
            <w:sz w:val="24"/>
            <w:szCs w:val="24"/>
          </w:rPr>
          <w:fldChar w:fldCharType="separate"/>
        </w:r>
        <w:r>
          <w:rPr>
            <w:rStyle w:val="Hyperlink"/>
            <w:sz w:val="24"/>
            <w:szCs w:val="24"/>
          </w:rPr>
          <w:t>CSS text align</w:t>
        </w:r>
        <w:r>
          <w:rPr>
            <w:rFonts w:ascii="Times New Roman" w:eastAsia="Times New Roman" w:hAnsi="Times New Roman" w:cs="Times New Roman"/>
            <w:sz w:val="24"/>
            <w:szCs w:val="24"/>
          </w:rPr>
          <w:fldChar w:fldCharType="end"/>
        </w:r>
      </w:ins>
    </w:p>
    <w:p w:rsidR="00F5755F" w:rsidRDefault="00F5755F" w:rsidP="00F5755F">
      <w:pPr>
        <w:numPr>
          <w:ilvl w:val="0"/>
          <w:numId w:val="26"/>
        </w:numPr>
        <w:spacing w:before="100" w:beforeAutospacing="1" w:after="100" w:afterAutospacing="1" w:line="240" w:lineRule="auto"/>
        <w:rPr>
          <w:ins w:id="665" w:author="Unknown"/>
          <w:rFonts w:ascii="Times New Roman" w:eastAsia="Times New Roman" w:hAnsi="Times New Roman" w:cs="Times New Roman"/>
          <w:sz w:val="24"/>
          <w:szCs w:val="24"/>
        </w:rPr>
      </w:pPr>
      <w:ins w:id="666"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"https://www.tutorialstonight.com/css/css-text.php" \l "shadow" </w:instrText>
        </w:r>
        <w:r>
          <w:rPr>
            <w:rFonts w:ascii="Times New Roman" w:eastAsia="Times New Roman" w:hAnsi="Times New Roman" w:cs="Times New Roman"/>
            <w:sz w:val="24"/>
            <w:szCs w:val="24"/>
          </w:rPr>
          <w:fldChar w:fldCharType="separate"/>
        </w:r>
        <w:r>
          <w:rPr>
            <w:rStyle w:val="Hyperlink"/>
            <w:sz w:val="24"/>
            <w:szCs w:val="24"/>
          </w:rPr>
          <w:t>CSS text shadow</w:t>
        </w:r>
        <w:r>
          <w:rPr>
            <w:rFonts w:ascii="Times New Roman" w:eastAsia="Times New Roman" w:hAnsi="Times New Roman" w:cs="Times New Roman"/>
            <w:sz w:val="24"/>
            <w:szCs w:val="24"/>
          </w:rPr>
          <w:fldChar w:fldCharType="end"/>
        </w:r>
      </w:ins>
    </w:p>
    <w:p w:rsidR="00F5755F" w:rsidRDefault="00F5755F" w:rsidP="00F5755F">
      <w:pPr>
        <w:numPr>
          <w:ilvl w:val="0"/>
          <w:numId w:val="26"/>
        </w:numPr>
        <w:spacing w:before="100" w:beforeAutospacing="1" w:after="100" w:afterAutospacing="1" w:line="240" w:lineRule="auto"/>
        <w:rPr>
          <w:ins w:id="667" w:author="Unknown"/>
          <w:rFonts w:ascii="Times New Roman" w:eastAsia="Times New Roman" w:hAnsi="Times New Roman" w:cs="Times New Roman"/>
          <w:sz w:val="24"/>
          <w:szCs w:val="24"/>
        </w:rPr>
      </w:pPr>
      <w:ins w:id="668"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"https://www.tutorialstonight.com/css/css-text.php" \l "direction" </w:instrText>
        </w:r>
        <w:r>
          <w:rPr>
            <w:rFonts w:ascii="Times New Roman" w:eastAsia="Times New Roman" w:hAnsi="Times New Roman" w:cs="Times New Roman"/>
            <w:sz w:val="24"/>
            <w:szCs w:val="24"/>
          </w:rPr>
          <w:fldChar w:fldCharType="separate"/>
        </w:r>
        <w:r>
          <w:rPr>
            <w:rStyle w:val="Hyperlink"/>
            <w:sz w:val="24"/>
            <w:szCs w:val="24"/>
          </w:rPr>
          <w:t>CSS text direction</w:t>
        </w:r>
        <w:r>
          <w:rPr>
            <w:rFonts w:ascii="Times New Roman" w:eastAsia="Times New Roman" w:hAnsi="Times New Roman" w:cs="Times New Roman"/>
            <w:sz w:val="24"/>
            <w:szCs w:val="24"/>
          </w:rPr>
          <w:fldChar w:fldCharType="end"/>
        </w:r>
      </w:ins>
    </w:p>
    <w:p w:rsidR="00F5755F" w:rsidRDefault="00F5755F" w:rsidP="00F5755F">
      <w:pPr>
        <w:numPr>
          <w:ilvl w:val="0"/>
          <w:numId w:val="26"/>
        </w:numPr>
        <w:spacing w:before="100" w:beforeAutospacing="1" w:after="100" w:afterAutospacing="1" w:line="240" w:lineRule="auto"/>
        <w:rPr>
          <w:ins w:id="669" w:author="Unknown"/>
          <w:rFonts w:ascii="Times New Roman" w:eastAsia="Times New Roman" w:hAnsi="Times New Roman" w:cs="Times New Roman"/>
          <w:sz w:val="24"/>
          <w:szCs w:val="24"/>
        </w:rPr>
      </w:pPr>
      <w:ins w:id="670"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"https://www.tutorialstonight.com/css/css-text.php" \l "indent" </w:instrText>
        </w:r>
        <w:r>
          <w:rPr>
            <w:rFonts w:ascii="Times New Roman" w:eastAsia="Times New Roman" w:hAnsi="Times New Roman" w:cs="Times New Roman"/>
            <w:sz w:val="24"/>
            <w:szCs w:val="24"/>
          </w:rPr>
          <w:fldChar w:fldCharType="separate"/>
        </w:r>
        <w:r>
          <w:rPr>
            <w:rStyle w:val="Hyperlink"/>
            <w:sz w:val="24"/>
            <w:szCs w:val="24"/>
          </w:rPr>
          <w:t>CSS text indent</w:t>
        </w:r>
        <w:r>
          <w:rPr>
            <w:rFonts w:ascii="Times New Roman" w:eastAsia="Times New Roman" w:hAnsi="Times New Roman" w:cs="Times New Roman"/>
            <w:sz w:val="24"/>
            <w:szCs w:val="24"/>
          </w:rPr>
          <w:fldChar w:fldCharType="end"/>
        </w:r>
      </w:ins>
    </w:p>
    <w:p w:rsidR="00F5755F" w:rsidRDefault="00F5755F" w:rsidP="00F5755F">
      <w:pPr>
        <w:numPr>
          <w:ilvl w:val="0"/>
          <w:numId w:val="26"/>
        </w:numPr>
        <w:spacing w:before="100" w:beforeAutospacing="1" w:after="100" w:afterAutospacing="1" w:line="240" w:lineRule="auto"/>
        <w:rPr>
          <w:ins w:id="671" w:author="Unknown"/>
          <w:rFonts w:ascii="Times New Roman" w:eastAsia="Times New Roman" w:hAnsi="Times New Roman" w:cs="Times New Roman"/>
          <w:sz w:val="24"/>
          <w:szCs w:val="24"/>
        </w:rPr>
      </w:pPr>
      <w:ins w:id="672"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"https://www.tutorialstonight.com/css/css-text.php" \l "decoration" </w:instrText>
        </w:r>
        <w:r>
          <w:rPr>
            <w:rFonts w:ascii="Times New Roman" w:eastAsia="Times New Roman" w:hAnsi="Times New Roman" w:cs="Times New Roman"/>
            <w:sz w:val="24"/>
            <w:szCs w:val="24"/>
          </w:rPr>
          <w:fldChar w:fldCharType="separate"/>
        </w:r>
        <w:r>
          <w:rPr>
            <w:rStyle w:val="Hyperlink"/>
            <w:sz w:val="24"/>
            <w:szCs w:val="24"/>
          </w:rPr>
          <w:t>CSS text decoration</w:t>
        </w:r>
        <w:r>
          <w:rPr>
            <w:rFonts w:ascii="Times New Roman" w:eastAsia="Times New Roman" w:hAnsi="Times New Roman" w:cs="Times New Roman"/>
            <w:sz w:val="24"/>
            <w:szCs w:val="24"/>
          </w:rPr>
          <w:fldChar w:fldCharType="end"/>
        </w:r>
      </w:ins>
    </w:p>
    <w:p w:rsidR="00F5755F" w:rsidRDefault="00F5755F" w:rsidP="00F5755F">
      <w:pPr>
        <w:numPr>
          <w:ilvl w:val="0"/>
          <w:numId w:val="26"/>
        </w:numPr>
        <w:spacing w:before="100" w:beforeAutospacing="1" w:after="100" w:afterAutospacing="1" w:line="240" w:lineRule="auto"/>
        <w:rPr>
          <w:ins w:id="673" w:author="Unknown"/>
          <w:rFonts w:ascii="Times New Roman" w:eastAsia="Times New Roman" w:hAnsi="Times New Roman" w:cs="Times New Roman"/>
          <w:sz w:val="24"/>
          <w:szCs w:val="24"/>
        </w:rPr>
      </w:pPr>
      <w:ins w:id="674"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"https://www.tutorialstonight.com/css/css-text.php" \l "transform" </w:instrText>
        </w:r>
        <w:r>
          <w:rPr>
            <w:rFonts w:ascii="Times New Roman" w:eastAsia="Times New Roman" w:hAnsi="Times New Roman" w:cs="Times New Roman"/>
            <w:sz w:val="24"/>
            <w:szCs w:val="24"/>
          </w:rPr>
          <w:fldChar w:fldCharType="separate"/>
        </w:r>
        <w:r>
          <w:rPr>
            <w:rStyle w:val="Hyperlink"/>
            <w:sz w:val="24"/>
            <w:szCs w:val="24"/>
          </w:rPr>
          <w:t>CSS text transform</w:t>
        </w:r>
        <w:r>
          <w:rPr>
            <w:rFonts w:ascii="Times New Roman" w:eastAsia="Times New Roman" w:hAnsi="Times New Roman" w:cs="Times New Roman"/>
            <w:sz w:val="24"/>
            <w:szCs w:val="24"/>
          </w:rPr>
          <w:fldChar w:fldCharType="end"/>
        </w:r>
      </w:ins>
    </w:p>
    <w:p w:rsidR="00F5755F" w:rsidRDefault="00F5755F" w:rsidP="00F5755F">
      <w:pPr>
        <w:numPr>
          <w:ilvl w:val="0"/>
          <w:numId w:val="26"/>
        </w:numPr>
        <w:spacing w:before="100" w:beforeAutospacing="1" w:after="100" w:afterAutospacing="1" w:line="240" w:lineRule="auto"/>
        <w:rPr>
          <w:ins w:id="675" w:author="Unknown"/>
          <w:rFonts w:ascii="Times New Roman" w:eastAsia="Times New Roman" w:hAnsi="Times New Roman" w:cs="Times New Roman"/>
          <w:sz w:val="24"/>
          <w:szCs w:val="24"/>
        </w:rPr>
      </w:pPr>
      <w:ins w:id="676"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"https://www.tutorialstonight.com/css/css-text.php" \l "word_spacing" </w:instrText>
        </w:r>
        <w:r>
          <w:rPr>
            <w:rFonts w:ascii="Times New Roman" w:eastAsia="Times New Roman" w:hAnsi="Times New Roman" w:cs="Times New Roman"/>
            <w:sz w:val="24"/>
            <w:szCs w:val="24"/>
          </w:rPr>
          <w:fldChar w:fldCharType="separate"/>
        </w:r>
        <w:r>
          <w:rPr>
            <w:rStyle w:val="Hyperlink"/>
            <w:sz w:val="24"/>
            <w:szCs w:val="24"/>
          </w:rPr>
          <w:t>CSS word spacing</w:t>
        </w:r>
        <w:r>
          <w:rPr>
            <w:rFonts w:ascii="Times New Roman" w:eastAsia="Times New Roman" w:hAnsi="Times New Roman" w:cs="Times New Roman"/>
            <w:sz w:val="24"/>
            <w:szCs w:val="24"/>
          </w:rPr>
          <w:fldChar w:fldCharType="end"/>
        </w:r>
      </w:ins>
    </w:p>
    <w:p w:rsidR="00F5755F" w:rsidRDefault="00F5755F" w:rsidP="00F5755F">
      <w:pPr>
        <w:numPr>
          <w:ilvl w:val="0"/>
          <w:numId w:val="26"/>
        </w:numPr>
        <w:spacing w:before="100" w:beforeAutospacing="1" w:after="100" w:afterAutospacing="1" w:line="240" w:lineRule="auto"/>
        <w:rPr>
          <w:ins w:id="677" w:author="Unknown"/>
          <w:rFonts w:ascii="Times New Roman" w:eastAsia="Times New Roman" w:hAnsi="Times New Roman" w:cs="Times New Roman"/>
          <w:sz w:val="24"/>
          <w:szCs w:val="24"/>
        </w:rPr>
      </w:pPr>
      <w:ins w:id="678"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"https://www.tutorialstonight.com/css/css-text.php" \l "letter_spacing" </w:instrText>
        </w:r>
        <w:r>
          <w:rPr>
            <w:rFonts w:ascii="Times New Roman" w:eastAsia="Times New Roman" w:hAnsi="Times New Roman" w:cs="Times New Roman"/>
            <w:sz w:val="24"/>
            <w:szCs w:val="24"/>
          </w:rPr>
          <w:fldChar w:fldCharType="separate"/>
        </w:r>
        <w:r>
          <w:rPr>
            <w:rStyle w:val="Hyperlink"/>
            <w:sz w:val="24"/>
            <w:szCs w:val="24"/>
          </w:rPr>
          <w:t>CSS letter spacing</w:t>
        </w:r>
        <w:r>
          <w:rPr>
            <w:rFonts w:ascii="Times New Roman" w:eastAsia="Times New Roman" w:hAnsi="Times New Roman" w:cs="Times New Roman"/>
            <w:sz w:val="24"/>
            <w:szCs w:val="24"/>
          </w:rPr>
          <w:fldChar w:fldCharType="end"/>
        </w:r>
      </w:ins>
    </w:p>
    <w:p w:rsidR="00F5755F" w:rsidRDefault="00F5755F" w:rsidP="00F5755F">
      <w:pPr>
        <w:numPr>
          <w:ilvl w:val="0"/>
          <w:numId w:val="26"/>
        </w:numPr>
        <w:spacing w:before="100" w:beforeAutospacing="1" w:after="100" w:afterAutospacing="1" w:line="240" w:lineRule="auto"/>
        <w:rPr>
          <w:ins w:id="679" w:author="Unknown"/>
          <w:rFonts w:ascii="Times New Roman" w:eastAsia="Times New Roman" w:hAnsi="Times New Roman" w:cs="Times New Roman"/>
          <w:sz w:val="24"/>
          <w:szCs w:val="24"/>
        </w:rPr>
      </w:pPr>
      <w:ins w:id="680"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"https://www.tutorialstonight.com/css/css-text.php" \l "white_space" </w:instrText>
        </w:r>
        <w:r>
          <w:rPr>
            <w:rFonts w:ascii="Times New Roman" w:eastAsia="Times New Roman" w:hAnsi="Times New Roman" w:cs="Times New Roman"/>
            <w:sz w:val="24"/>
            <w:szCs w:val="24"/>
          </w:rPr>
          <w:fldChar w:fldCharType="separate"/>
        </w:r>
        <w:r>
          <w:rPr>
            <w:rStyle w:val="Hyperlink"/>
            <w:sz w:val="24"/>
            <w:szCs w:val="24"/>
          </w:rPr>
          <w:t>CSS white space</w:t>
        </w:r>
        <w:r>
          <w:rPr>
            <w:rFonts w:ascii="Times New Roman" w:eastAsia="Times New Roman" w:hAnsi="Times New Roman" w:cs="Times New Roman"/>
            <w:sz w:val="24"/>
            <w:szCs w:val="24"/>
          </w:rPr>
          <w:fldChar w:fldCharType="end"/>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681" w:author="Unknown"/>
          <w:rFonts w:ascii="Times New Roman" w:eastAsia="Times New Roman" w:hAnsi="Times New Roman" w:cs="Times New Roman"/>
          <w:sz w:val="24"/>
          <w:szCs w:val="24"/>
        </w:rPr>
      </w:pPr>
      <w:ins w:id="682" w:author="Unknown">
        <w:r>
          <w:rPr>
            <w:rFonts w:ascii="Times New Roman" w:eastAsia="Times New Roman" w:hAnsi="Times New Roman" w:cs="Times New Roman"/>
            <w:sz w:val="24"/>
            <w:szCs w:val="24"/>
          </w:rPr>
          <w:pict>
            <v:rect id="_x0000_i1081" style="width:6in;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3" w:author="Unknown"/>
          <w:rFonts w:ascii="Times New Roman" w:eastAsia="Times New Roman" w:hAnsi="Times New Roman" w:cs="Times New Roman"/>
          <w:sz w:val="24"/>
          <w:szCs w:val="24"/>
        </w:rPr>
      </w:pPr>
      <w:ins w:id="684" w:author="Unknown">
        <w:r>
          <w:rPr>
            <w:rFonts w:ascii="Times New Roman" w:eastAsia="Times New Roman" w:hAnsi="Times New Roman" w:cs="Times New Roman"/>
            <w:sz w:val="24"/>
            <w:szCs w:val="24"/>
          </w:rPr>
          <w:br/>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685" w:author="Unknown"/>
          <w:rFonts w:ascii="Times New Roman" w:eastAsia="Times New Roman" w:hAnsi="Times New Roman" w:cs="Times New Roman"/>
          <w:b/>
          <w:bCs/>
          <w:sz w:val="36"/>
          <w:szCs w:val="36"/>
        </w:rPr>
      </w:pPr>
      <w:ins w:id="686" w:author="Unknown">
        <w:r>
          <w:rPr>
            <w:rFonts w:ascii="Times New Roman" w:eastAsia="Times New Roman" w:hAnsi="Times New Roman" w:cs="Times New Roman"/>
            <w:b/>
            <w:bCs/>
            <w:sz w:val="36"/>
            <w:szCs w:val="36"/>
          </w:rPr>
          <w:t>1).CSS Text Color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687" w:author="Unknown"/>
          <w:rFonts w:ascii="Times New Roman" w:eastAsia="Times New Roman" w:hAnsi="Times New Roman" w:cs="Times New Roman"/>
          <w:sz w:val="24"/>
          <w:szCs w:val="24"/>
        </w:rPr>
      </w:pPr>
      <w:ins w:id="688" w:author="Unknown">
        <w:r>
          <w:rPr>
            <w:rFonts w:ascii="Times New Roman" w:eastAsia="Times New Roman" w:hAnsi="Times New Roman" w:cs="Times New Roman"/>
            <w:sz w:val="24"/>
            <w:szCs w:val="24"/>
          </w:rPr>
          <w:t>Using color property in CSS we can set the color of text of any HTML element.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689" w:author="Unknown"/>
          <w:rFonts w:ascii="Times New Roman" w:eastAsia="Times New Roman" w:hAnsi="Times New Roman" w:cs="Times New Roman"/>
          <w:sz w:val="24"/>
          <w:szCs w:val="24"/>
        </w:rPr>
      </w:pPr>
      <w:ins w:id="690" w:author="Unknown">
        <w:r>
          <w:rPr>
            <w:rFonts w:ascii="Times New Roman" w:eastAsia="Times New Roman" w:hAnsi="Times New Roman" w:cs="Times New Roman"/>
            <w:sz w:val="24"/>
            <w:szCs w:val="24"/>
          </w:rPr>
          <w:t>Color values can be specified either by:</w:t>
        </w:r>
      </w:ins>
    </w:p>
    <w:p w:rsidR="00F5755F" w:rsidRDefault="00F5755F" w:rsidP="00F5755F">
      <w:pPr>
        <w:numPr>
          <w:ilvl w:val="0"/>
          <w:numId w:val="27"/>
        </w:numPr>
        <w:spacing w:before="100" w:beforeAutospacing="1" w:after="100" w:afterAutospacing="1" w:line="240" w:lineRule="auto"/>
        <w:rPr>
          <w:ins w:id="691" w:author="Unknown"/>
          <w:rFonts w:ascii="Times New Roman" w:eastAsia="Times New Roman" w:hAnsi="Times New Roman" w:cs="Times New Roman"/>
          <w:sz w:val="24"/>
          <w:szCs w:val="24"/>
        </w:rPr>
      </w:pPr>
      <w:ins w:id="692" w:author="Unknown">
        <w:r>
          <w:rPr>
            <w:rFonts w:ascii="Times New Roman" w:eastAsia="Times New Roman" w:hAnsi="Times New Roman" w:cs="Times New Roman"/>
            <w:sz w:val="24"/>
            <w:szCs w:val="24"/>
          </w:rPr>
          <w:t>Color name - like green,blue,silver etc.</w:t>
        </w:r>
      </w:ins>
    </w:p>
    <w:p w:rsidR="00F5755F" w:rsidRDefault="00F5755F" w:rsidP="00F5755F">
      <w:pPr>
        <w:numPr>
          <w:ilvl w:val="0"/>
          <w:numId w:val="27"/>
        </w:numPr>
        <w:spacing w:before="100" w:beforeAutospacing="1" w:after="100" w:afterAutospacing="1" w:line="240" w:lineRule="auto"/>
        <w:rPr>
          <w:ins w:id="693" w:author="Unknown"/>
          <w:rFonts w:ascii="Times New Roman" w:eastAsia="Times New Roman" w:hAnsi="Times New Roman" w:cs="Times New Roman"/>
          <w:sz w:val="24"/>
          <w:szCs w:val="24"/>
        </w:rPr>
      </w:pPr>
      <w:ins w:id="694" w:author="Unknown">
        <w:r>
          <w:rPr>
            <w:rFonts w:ascii="Times New Roman" w:eastAsia="Times New Roman" w:hAnsi="Times New Roman" w:cs="Times New Roman"/>
            <w:sz w:val="24"/>
            <w:szCs w:val="24"/>
          </w:rPr>
          <w:t>RGB value - like rgb(240,20,43).</w:t>
        </w:r>
      </w:ins>
    </w:p>
    <w:p w:rsidR="00F5755F" w:rsidRDefault="00F5755F" w:rsidP="00F5755F">
      <w:pPr>
        <w:numPr>
          <w:ilvl w:val="0"/>
          <w:numId w:val="27"/>
        </w:numPr>
        <w:spacing w:before="100" w:beforeAutospacing="1" w:after="100" w:afterAutospacing="1" w:line="240" w:lineRule="auto"/>
        <w:rPr>
          <w:ins w:id="695" w:author="Unknown"/>
          <w:rFonts w:ascii="Times New Roman" w:eastAsia="Times New Roman" w:hAnsi="Times New Roman" w:cs="Times New Roman"/>
          <w:sz w:val="24"/>
          <w:szCs w:val="24"/>
        </w:rPr>
      </w:pPr>
      <w:ins w:id="696" w:author="Unknown">
        <w:r>
          <w:rPr>
            <w:rFonts w:ascii="Times New Roman" w:eastAsia="Times New Roman" w:hAnsi="Times New Roman" w:cs="Times New Roman"/>
            <w:sz w:val="24"/>
            <w:szCs w:val="24"/>
          </w:rPr>
          <w:t>HEX value - like #aacb00.</w:t>
        </w:r>
      </w:ins>
    </w:p>
    <w:p w:rsidR="00F5755F" w:rsidRDefault="00F5755F" w:rsidP="00F5755F">
      <w:pPr>
        <w:numPr>
          <w:ilvl w:val="0"/>
          <w:numId w:val="27"/>
        </w:numPr>
        <w:spacing w:before="100" w:beforeAutospacing="1" w:after="100" w:afterAutospacing="1" w:line="240" w:lineRule="auto"/>
        <w:rPr>
          <w:ins w:id="697" w:author="Unknown"/>
          <w:rFonts w:ascii="Times New Roman" w:eastAsia="Times New Roman" w:hAnsi="Times New Roman" w:cs="Times New Roman"/>
          <w:sz w:val="24"/>
          <w:szCs w:val="24"/>
        </w:rPr>
      </w:pPr>
      <w:ins w:id="698" w:author="Unknown">
        <w:r>
          <w:rPr>
            <w:rFonts w:ascii="Times New Roman" w:eastAsia="Times New Roman" w:hAnsi="Times New Roman" w:cs="Times New Roman"/>
            <w:sz w:val="24"/>
            <w:szCs w:val="24"/>
          </w:rPr>
          <w:t>HSL value - like hsl(210,50%,60%).</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9" w:author="Unknown"/>
          <w:rFonts w:ascii="Courier New" w:eastAsia="Times New Roman" w:hAnsi="Courier New" w:cs="Courier New"/>
          <w:sz w:val="20"/>
          <w:szCs w:val="20"/>
        </w:rPr>
      </w:pPr>
      <w:ins w:id="700" w:author="Unknown">
        <w:r>
          <w:rPr>
            <w:rFonts w:ascii="Courier New" w:eastAsia="Times New Roman" w:hAnsi="Courier New" w:cs="Courier New"/>
            <w:sz w:val="20"/>
            <w:szCs w:val="20"/>
          </w:rPr>
          <w:t>h2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1" w:author="Unknown"/>
          <w:rFonts w:ascii="Courier New" w:eastAsia="Times New Roman" w:hAnsi="Courier New" w:cs="Courier New"/>
          <w:sz w:val="20"/>
          <w:szCs w:val="20"/>
        </w:rPr>
      </w:pPr>
      <w:ins w:id="702" w:author="Unknown">
        <w:r>
          <w:rPr>
            <w:rFonts w:ascii="Courier New" w:eastAsia="Times New Roman" w:hAnsi="Courier New" w:cs="Courier New"/>
            <w:sz w:val="20"/>
            <w:szCs w:val="20"/>
          </w:rPr>
          <w:t xml:space="preserve">  color: red;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3" w:author="Unknown"/>
          <w:rFonts w:ascii="Courier New" w:eastAsia="Times New Roman" w:hAnsi="Courier New" w:cs="Courier New"/>
          <w:sz w:val="20"/>
          <w:szCs w:val="20"/>
        </w:rPr>
      </w:pPr>
      <w:ins w:id="704"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5" w:author="Unknown"/>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6" w:author="Unknown"/>
          <w:rFonts w:ascii="Courier New" w:eastAsia="Times New Roman" w:hAnsi="Courier New" w:cs="Courier New"/>
          <w:sz w:val="20"/>
          <w:szCs w:val="20"/>
        </w:rPr>
      </w:pPr>
      <w:ins w:id="707" w:author="Unknown">
        <w:r>
          <w:rPr>
            <w:rFonts w:ascii="Courier New" w:eastAsia="Times New Roman" w:hAnsi="Courier New" w:cs="Courier New"/>
            <w:sz w:val="20"/>
            <w:szCs w:val="20"/>
          </w:rPr>
          <w:t>h3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8" w:author="Unknown"/>
          <w:rFonts w:ascii="Courier New" w:eastAsia="Times New Roman" w:hAnsi="Courier New" w:cs="Courier New"/>
          <w:sz w:val="20"/>
          <w:szCs w:val="20"/>
        </w:rPr>
      </w:pPr>
      <w:ins w:id="709" w:author="Unknown">
        <w:r>
          <w:rPr>
            <w:rFonts w:ascii="Courier New" w:eastAsia="Times New Roman" w:hAnsi="Courier New" w:cs="Courier New"/>
            <w:sz w:val="20"/>
            <w:szCs w:val="20"/>
          </w:rPr>
          <w:t xml:space="preserve">  color: rgb(237, 10, 245);</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0" w:author="Unknown"/>
          <w:rFonts w:ascii="Courier New" w:eastAsia="Times New Roman" w:hAnsi="Courier New" w:cs="Courier New"/>
          <w:sz w:val="20"/>
          <w:szCs w:val="20"/>
        </w:rPr>
      </w:pPr>
      <w:ins w:id="711"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2" w:author="Unknown"/>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3" w:author="Unknown"/>
          <w:rFonts w:ascii="Courier New" w:eastAsia="Times New Roman" w:hAnsi="Courier New" w:cs="Courier New"/>
          <w:sz w:val="20"/>
          <w:szCs w:val="20"/>
        </w:rPr>
      </w:pPr>
      <w:ins w:id="714" w:author="Unknown">
        <w:r>
          <w:rPr>
            <w:rFonts w:ascii="Courier New" w:eastAsia="Times New Roman" w:hAnsi="Courier New" w:cs="Courier New"/>
            <w:sz w:val="20"/>
            <w:szCs w:val="20"/>
          </w:rPr>
          <w:t>h4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5" w:author="Unknown"/>
          <w:rFonts w:ascii="Courier New" w:eastAsia="Times New Roman" w:hAnsi="Courier New" w:cs="Courier New"/>
          <w:sz w:val="20"/>
          <w:szCs w:val="20"/>
        </w:rPr>
      </w:pPr>
      <w:ins w:id="716" w:author="Unknown">
        <w:r>
          <w:rPr>
            <w:rFonts w:ascii="Courier New" w:eastAsia="Times New Roman" w:hAnsi="Courier New" w:cs="Courier New"/>
            <w:sz w:val="20"/>
            <w:szCs w:val="20"/>
          </w:rPr>
          <w:t xml:space="preserve">  color: #808b17;</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7" w:author="Unknown"/>
          <w:rFonts w:ascii="Courier New" w:eastAsia="Times New Roman" w:hAnsi="Courier New" w:cs="Courier New"/>
          <w:sz w:val="20"/>
          <w:szCs w:val="20"/>
        </w:rPr>
      </w:pPr>
      <w:ins w:id="718"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9" w:author="Unknown"/>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0" w:author="Unknown"/>
          <w:rFonts w:ascii="Courier New" w:eastAsia="Times New Roman" w:hAnsi="Courier New" w:cs="Courier New"/>
          <w:sz w:val="20"/>
          <w:szCs w:val="20"/>
        </w:rPr>
      </w:pPr>
      <w:ins w:id="721" w:author="Unknown">
        <w:r>
          <w:rPr>
            <w:rFonts w:ascii="Courier New" w:eastAsia="Times New Roman" w:hAnsi="Courier New" w:cs="Courier New"/>
            <w:sz w:val="20"/>
            <w:szCs w:val="20"/>
          </w:rPr>
          <w:t>p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2" w:author="Unknown"/>
          <w:rFonts w:ascii="Courier New" w:eastAsia="Times New Roman" w:hAnsi="Courier New" w:cs="Courier New"/>
          <w:sz w:val="20"/>
          <w:szCs w:val="20"/>
        </w:rPr>
      </w:pPr>
      <w:ins w:id="723" w:author="Unknown">
        <w:r>
          <w:rPr>
            <w:rFonts w:ascii="Courier New" w:eastAsia="Times New Roman" w:hAnsi="Courier New" w:cs="Courier New"/>
            <w:sz w:val="20"/>
            <w:szCs w:val="20"/>
          </w:rPr>
          <w:t xml:space="preserve">  color: hsl(220, 50%, 60%);</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4" w:author="Unknown"/>
          <w:rFonts w:ascii="Courier New" w:eastAsia="Times New Roman" w:hAnsi="Courier New" w:cs="Courier New"/>
          <w:sz w:val="20"/>
          <w:szCs w:val="20"/>
        </w:rPr>
      </w:pPr>
      <w:ins w:id="725"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6" w:author="Unknown"/>
          <w:rFonts w:ascii="Times New Roman" w:eastAsia="Times New Roman" w:hAnsi="Times New Roman" w:cs="Times New Roman"/>
          <w:sz w:val="24"/>
          <w:szCs w:val="24"/>
        </w:rPr>
      </w:pPr>
      <w:ins w:id="727" w:author="Unknown">
        <w:r>
          <w:rPr>
            <w:rFonts w:ascii="Times New Roman" w:eastAsia="Times New Roman" w:hAnsi="Times New Roman" w:cs="Times New Roman"/>
            <w:sz w:val="24"/>
            <w:szCs w:val="24"/>
          </w:rPr>
          <w:lastRenderedPageBreak/>
          <w:fldChar w:fldCharType="begin"/>
        </w:r>
        <w:r>
          <w:rPr>
            <w:rFonts w:ascii="Times New Roman" w:eastAsia="Times New Roman" w:hAnsi="Times New Roman" w:cs="Times New Roman"/>
            <w:sz w:val="24"/>
            <w:szCs w:val="24"/>
          </w:rPr>
          <w:instrText xml:space="preserve"> HYPERLINK "https://www.tutorialstonight.com/online-html-editor.php?p=css&amp;q=text-color"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728" w:author="Unknown"/>
          <w:rFonts w:ascii="Times New Roman" w:eastAsia="Times New Roman" w:hAnsi="Times New Roman" w:cs="Times New Roman"/>
          <w:sz w:val="24"/>
          <w:szCs w:val="24"/>
        </w:rPr>
      </w:pPr>
      <w:ins w:id="729" w:author="Unknown">
        <w:r>
          <w:rPr>
            <w:rFonts w:ascii="Times New Roman" w:eastAsia="Times New Roman" w:hAnsi="Times New Roman" w:cs="Times New Roman"/>
            <w:sz w:val="24"/>
            <w:szCs w:val="24"/>
          </w:rPr>
          <w:pict>
            <v:rect id="_x0000_i1082"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730" w:author="Unknown"/>
          <w:rFonts w:ascii="Times New Roman" w:eastAsia="Times New Roman" w:hAnsi="Times New Roman" w:cs="Times New Roman"/>
          <w:b/>
          <w:bCs/>
          <w:sz w:val="36"/>
          <w:szCs w:val="36"/>
        </w:rPr>
      </w:pPr>
      <w:ins w:id="731" w:author="Unknown">
        <w:r>
          <w:rPr>
            <w:rFonts w:ascii="Times New Roman" w:eastAsia="Times New Roman" w:hAnsi="Times New Roman" w:cs="Times New Roman"/>
            <w:b/>
            <w:bCs/>
            <w:sz w:val="36"/>
            <w:szCs w:val="36"/>
          </w:rPr>
          <w:t>2).CSS Text align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732" w:author="Unknown"/>
          <w:rFonts w:ascii="Times New Roman" w:eastAsia="Times New Roman" w:hAnsi="Times New Roman" w:cs="Times New Roman"/>
          <w:sz w:val="24"/>
          <w:szCs w:val="24"/>
        </w:rPr>
      </w:pPr>
      <w:ins w:id="733" w:author="Unknown">
        <w:r>
          <w:rPr>
            <w:rFonts w:ascii="Times New Roman" w:eastAsia="Times New Roman" w:hAnsi="Times New Roman" w:cs="Times New Roman"/>
            <w:sz w:val="24"/>
            <w:szCs w:val="24"/>
          </w:rPr>
          <w:t>text-align property in CSS is used to align text horizontally on the webpage.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734" w:author="Unknown"/>
          <w:rFonts w:ascii="Times New Roman" w:eastAsia="Times New Roman" w:hAnsi="Times New Roman" w:cs="Times New Roman"/>
          <w:sz w:val="24"/>
          <w:szCs w:val="24"/>
        </w:rPr>
      </w:pPr>
      <w:ins w:id="735" w:author="Unknown">
        <w:r>
          <w:rPr>
            <w:rFonts w:ascii="Times New Roman" w:eastAsia="Times New Roman" w:hAnsi="Times New Roman" w:cs="Times New Roman"/>
            <w:sz w:val="24"/>
            <w:szCs w:val="24"/>
          </w:rPr>
          <w:t>Value of text-align can be left,right and center.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6" w:author="Unknown"/>
          <w:rFonts w:ascii="Courier New" w:eastAsia="Times New Roman" w:hAnsi="Courier New" w:cs="Courier New"/>
          <w:sz w:val="20"/>
          <w:szCs w:val="20"/>
        </w:rPr>
      </w:pPr>
      <w:ins w:id="737" w:author="Unknown">
        <w:r>
          <w:rPr>
            <w:rFonts w:ascii="Courier New" w:eastAsia="Times New Roman" w:hAnsi="Courier New" w:cs="Courier New"/>
            <w:sz w:val="20"/>
            <w:szCs w:val="20"/>
          </w:rPr>
          <w:t>&lt;p style="text-align:left"&gt;This paragraph is left aligned.&lt;/p&gt;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8" w:author="Unknown"/>
          <w:rFonts w:ascii="Courier New" w:eastAsia="Times New Roman" w:hAnsi="Courier New" w:cs="Courier New"/>
          <w:sz w:val="20"/>
          <w:szCs w:val="20"/>
        </w:rPr>
      </w:pPr>
      <w:ins w:id="739" w:author="Unknown">
        <w:r>
          <w:rPr>
            <w:rFonts w:ascii="Courier New" w:eastAsia="Times New Roman" w:hAnsi="Courier New" w:cs="Courier New"/>
            <w:sz w:val="20"/>
            <w:szCs w:val="20"/>
          </w:rPr>
          <w:t>&lt;p style="text-alignt:center"&gt;This paragraph is in center.&lt;/p&gt;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0" w:author="Unknown"/>
          <w:rFonts w:ascii="Courier New" w:eastAsia="Times New Roman" w:hAnsi="Courier New" w:cs="Courier New"/>
          <w:sz w:val="20"/>
          <w:szCs w:val="20"/>
        </w:rPr>
      </w:pPr>
      <w:ins w:id="741" w:author="Unknown">
        <w:r>
          <w:rPr>
            <w:rFonts w:ascii="Courier New" w:eastAsia="Times New Roman" w:hAnsi="Courier New" w:cs="Courier New"/>
            <w:sz w:val="20"/>
            <w:szCs w:val="20"/>
          </w:rPr>
          <w:t>&lt;p style="text-align:right"&gt;This paragraph is right aligned.&lt;/p&gt;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2" w:author="Unknown"/>
          <w:rFonts w:ascii="Times New Roman" w:eastAsia="Times New Roman" w:hAnsi="Times New Roman" w:cs="Times New Roman"/>
          <w:sz w:val="24"/>
          <w:szCs w:val="24"/>
        </w:rPr>
      </w:pPr>
      <w:ins w:id="743"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"https://www.tutorialstonight.com/online-html-editor.php?p=css&amp;q=text-align"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744" w:author="Unknown"/>
          <w:rFonts w:ascii="Times New Roman" w:eastAsia="Times New Roman" w:hAnsi="Times New Roman" w:cs="Times New Roman"/>
          <w:sz w:val="24"/>
          <w:szCs w:val="24"/>
        </w:rPr>
      </w:pPr>
      <w:ins w:id="745" w:author="Unknown">
        <w:r>
          <w:rPr>
            <w:rFonts w:ascii="Times New Roman" w:eastAsia="Times New Roman" w:hAnsi="Times New Roman" w:cs="Times New Roman"/>
            <w:sz w:val="24"/>
            <w:szCs w:val="24"/>
          </w:rPr>
          <w:pict>
            <v:rect id="_x0000_i1083"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746" w:author="Unknown"/>
          <w:rFonts w:ascii="Times New Roman" w:eastAsia="Times New Roman" w:hAnsi="Times New Roman" w:cs="Times New Roman"/>
          <w:b/>
          <w:bCs/>
          <w:sz w:val="36"/>
          <w:szCs w:val="36"/>
        </w:rPr>
      </w:pPr>
      <w:ins w:id="747" w:author="Unknown">
        <w:r>
          <w:rPr>
            <w:rFonts w:ascii="Times New Roman" w:eastAsia="Times New Roman" w:hAnsi="Times New Roman" w:cs="Times New Roman"/>
            <w:b/>
            <w:bCs/>
            <w:sz w:val="36"/>
            <w:szCs w:val="36"/>
          </w:rPr>
          <w:t>3).CSS Text shadow</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748" w:author="Unknown"/>
          <w:rFonts w:ascii="Times New Roman" w:eastAsia="Times New Roman" w:hAnsi="Times New Roman" w:cs="Times New Roman"/>
          <w:sz w:val="24"/>
          <w:szCs w:val="24"/>
        </w:rPr>
      </w:pPr>
      <w:ins w:id="749" w:author="Unknown">
        <w:r>
          <w:rPr>
            <w:rFonts w:ascii="Times New Roman" w:eastAsia="Times New Roman" w:hAnsi="Times New Roman" w:cs="Times New Roman"/>
            <w:sz w:val="24"/>
            <w:szCs w:val="24"/>
          </w:rPr>
          <w:t>text-shadow property is used to create shadow effect on the texts.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750" w:author="Unknown"/>
          <w:rFonts w:ascii="Times New Roman" w:eastAsia="Times New Roman" w:hAnsi="Times New Roman" w:cs="Times New Roman"/>
          <w:sz w:val="24"/>
          <w:szCs w:val="24"/>
        </w:rPr>
      </w:pPr>
      <w:ins w:id="751" w:author="Unknown">
        <w:r>
          <w:rPr>
            <w:rFonts w:ascii="Times New Roman" w:eastAsia="Times New Roman" w:hAnsi="Times New Roman" w:cs="Times New Roman"/>
            <w:sz w:val="24"/>
            <w:szCs w:val="24"/>
          </w:rPr>
          <w:t xml:space="preserve">Value of text-shadow has 4 parts of value.Example: </w:t>
        </w:r>
        <w:r>
          <w:rPr>
            <w:rFonts w:ascii="Times New Roman" w:eastAsia="Times New Roman" w:hAnsi="Times New Roman" w:cs="Times New Roman"/>
            <w:b/>
            <w:bCs/>
            <w:i/>
            <w:iCs/>
            <w:sz w:val="24"/>
            <w:szCs w:val="24"/>
          </w:rPr>
          <w:t>text-shadow : 8px 5px 10px magenta;</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752" w:author="Unknown"/>
          <w:rFonts w:ascii="Times New Roman" w:eastAsia="Times New Roman" w:hAnsi="Times New Roman" w:cs="Times New Roman"/>
          <w:sz w:val="24"/>
          <w:szCs w:val="24"/>
        </w:rPr>
      </w:pPr>
      <w:ins w:id="753" w:author="Unknown">
        <w:r>
          <w:rPr>
            <w:rFonts w:ascii="Times New Roman" w:eastAsia="Times New Roman" w:hAnsi="Times New Roman" w:cs="Times New Roman"/>
            <w:sz w:val="24"/>
            <w:szCs w:val="24"/>
          </w:rPr>
          <w:t>In the value of text-shadow first part specify value of horizontal shift of text-shadow,second part specify value of vertical shift of text-shadow,third value specify blur radius and last value specify color of shadow.</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4" w:author="Unknown"/>
          <w:rFonts w:ascii="Courier New" w:eastAsia="Times New Roman" w:hAnsi="Courier New" w:cs="Courier New"/>
          <w:sz w:val="20"/>
          <w:szCs w:val="20"/>
        </w:rPr>
      </w:pPr>
      <w:ins w:id="755" w:author="Unknown">
        <w:r>
          <w:rPr>
            <w:rFonts w:ascii="Courier New" w:eastAsia="Times New Roman" w:hAnsi="Courier New" w:cs="Courier New"/>
            <w:sz w:val="20"/>
            <w:szCs w:val="20"/>
          </w:rPr>
          <w:t>&lt;h2 style="text-shadow:8px 5px 10px magenta"&gt;This paragraph had shadow property.&lt;/h2&gt;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6" w:author="Unknown"/>
          <w:rFonts w:ascii="Times New Roman" w:eastAsia="Times New Roman" w:hAnsi="Times New Roman" w:cs="Times New Roman"/>
          <w:sz w:val="24"/>
          <w:szCs w:val="24"/>
        </w:rPr>
      </w:pPr>
      <w:ins w:id="757"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"https://www.tutorialstonight.com/online-html-editor.php?p=css&amp;q=text-shadow"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758" w:author="Unknown"/>
          <w:rFonts w:ascii="Times New Roman" w:eastAsia="Times New Roman" w:hAnsi="Times New Roman" w:cs="Times New Roman"/>
          <w:sz w:val="24"/>
          <w:szCs w:val="24"/>
        </w:rPr>
      </w:pPr>
      <w:ins w:id="759" w:author="Unknown">
        <w:r>
          <w:rPr>
            <w:rFonts w:ascii="Times New Roman" w:eastAsia="Times New Roman" w:hAnsi="Times New Roman" w:cs="Times New Roman"/>
            <w:sz w:val="24"/>
            <w:szCs w:val="24"/>
          </w:rPr>
          <w:pict>
            <v:rect id="_x0000_i1084"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760" w:author="Unknown"/>
          <w:rFonts w:ascii="Times New Roman" w:eastAsia="Times New Roman" w:hAnsi="Times New Roman" w:cs="Times New Roman"/>
          <w:b/>
          <w:bCs/>
          <w:sz w:val="36"/>
          <w:szCs w:val="36"/>
        </w:rPr>
      </w:pPr>
      <w:ins w:id="761" w:author="Unknown">
        <w:r>
          <w:rPr>
            <w:rFonts w:ascii="Times New Roman" w:eastAsia="Times New Roman" w:hAnsi="Times New Roman" w:cs="Times New Roman"/>
            <w:b/>
            <w:bCs/>
            <w:sz w:val="36"/>
            <w:szCs w:val="36"/>
          </w:rPr>
          <w:t>4).CSS Text direction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762" w:author="Unknown"/>
          <w:rFonts w:ascii="Times New Roman" w:eastAsia="Times New Roman" w:hAnsi="Times New Roman" w:cs="Times New Roman"/>
          <w:sz w:val="24"/>
          <w:szCs w:val="24"/>
        </w:rPr>
      </w:pPr>
      <w:ins w:id="763" w:author="Unknown">
        <w:r>
          <w:rPr>
            <w:rFonts w:ascii="Times New Roman" w:eastAsia="Times New Roman" w:hAnsi="Times New Roman" w:cs="Times New Roman"/>
            <w:sz w:val="24"/>
            <w:szCs w:val="24"/>
          </w:rPr>
          <w:t>direction property is used to set direction of text of the element.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4" w:author="Unknown"/>
          <w:rFonts w:ascii="Courier New" w:eastAsia="Times New Roman" w:hAnsi="Courier New" w:cs="Courier New"/>
          <w:sz w:val="20"/>
          <w:szCs w:val="20"/>
        </w:rPr>
      </w:pPr>
      <w:ins w:id="765" w:author="Unknown">
        <w:r>
          <w:rPr>
            <w:rFonts w:ascii="Courier New" w:eastAsia="Times New Roman" w:hAnsi="Courier New" w:cs="Courier New"/>
            <w:sz w:val="20"/>
            <w:szCs w:val="20"/>
          </w:rPr>
          <w:t>&lt;h4 style="direction: rtl"&gt;This paragraph right to left aligned.&lt;/h4&gt;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6" w:author="Unknown"/>
          <w:rFonts w:ascii="Times New Roman" w:eastAsia="Times New Roman" w:hAnsi="Times New Roman" w:cs="Times New Roman"/>
          <w:sz w:val="24"/>
          <w:szCs w:val="24"/>
        </w:rPr>
      </w:pPr>
      <w:ins w:id="767"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"https://www.tutorialstonight.com/online-html-editor.php?p=css&amp;q=text-direction"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768" w:author="Unknown"/>
          <w:rFonts w:ascii="Times New Roman" w:eastAsia="Times New Roman" w:hAnsi="Times New Roman" w:cs="Times New Roman"/>
          <w:sz w:val="24"/>
          <w:szCs w:val="24"/>
        </w:rPr>
      </w:pPr>
      <w:ins w:id="769" w:author="Unknown">
        <w:r>
          <w:rPr>
            <w:rFonts w:ascii="Times New Roman" w:eastAsia="Times New Roman" w:hAnsi="Times New Roman" w:cs="Times New Roman"/>
            <w:sz w:val="24"/>
            <w:szCs w:val="24"/>
          </w:rPr>
          <w:pict>
            <v:rect id="_x0000_i1085"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770" w:author="Unknown"/>
          <w:rFonts w:ascii="Times New Roman" w:eastAsia="Times New Roman" w:hAnsi="Times New Roman" w:cs="Times New Roman"/>
          <w:b/>
          <w:bCs/>
          <w:sz w:val="36"/>
          <w:szCs w:val="36"/>
        </w:rPr>
      </w:pPr>
      <w:ins w:id="771" w:author="Unknown">
        <w:r>
          <w:rPr>
            <w:rFonts w:ascii="Times New Roman" w:eastAsia="Times New Roman" w:hAnsi="Times New Roman" w:cs="Times New Roman"/>
            <w:b/>
            <w:bCs/>
            <w:sz w:val="36"/>
            <w:szCs w:val="36"/>
          </w:rPr>
          <w:t>5).CSS Text indent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772" w:author="Unknown"/>
          <w:rFonts w:ascii="Times New Roman" w:eastAsia="Times New Roman" w:hAnsi="Times New Roman" w:cs="Times New Roman"/>
          <w:sz w:val="24"/>
          <w:szCs w:val="24"/>
        </w:rPr>
      </w:pPr>
      <w:ins w:id="773" w:author="Unknown">
        <w:r>
          <w:rPr>
            <w:rFonts w:ascii="Times New Roman" w:eastAsia="Times New Roman" w:hAnsi="Times New Roman" w:cs="Times New Roman"/>
            <w:sz w:val="24"/>
            <w:szCs w:val="24"/>
          </w:rPr>
          <w:t>text-indent property is used to set indentation of first line of any paragraph.</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4" w:author="Unknown"/>
          <w:rFonts w:ascii="Courier New" w:eastAsia="Times New Roman" w:hAnsi="Courier New" w:cs="Courier New"/>
          <w:sz w:val="20"/>
          <w:szCs w:val="20"/>
        </w:rPr>
      </w:pPr>
      <w:ins w:id="775" w:author="Unknown">
        <w:r>
          <w:rPr>
            <w:rFonts w:ascii="Courier New" w:eastAsia="Times New Roman" w:hAnsi="Courier New" w:cs="Courier New"/>
            <w:sz w:val="20"/>
            <w:szCs w:val="20"/>
          </w:rPr>
          <w:t>&lt;p style="text-indent: 40px"&gt;This paragraph has an indentation of 40px. first line of this paragraph will have an indentation of 40px and other line will start from left.&lt;/p&gt;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6" w:author="Unknown"/>
          <w:rFonts w:ascii="Times New Roman" w:eastAsia="Times New Roman" w:hAnsi="Times New Roman" w:cs="Times New Roman"/>
          <w:sz w:val="24"/>
          <w:szCs w:val="24"/>
        </w:rPr>
      </w:pPr>
      <w:ins w:id="777" w:author="Unknown">
        <w:r>
          <w:rPr>
            <w:rFonts w:ascii="Times New Roman" w:eastAsia="Times New Roman" w:hAnsi="Times New Roman" w:cs="Times New Roman"/>
            <w:sz w:val="24"/>
            <w:szCs w:val="24"/>
          </w:rPr>
          <w:lastRenderedPageBreak/>
          <w:fldChar w:fldCharType="begin"/>
        </w:r>
        <w:r>
          <w:rPr>
            <w:rFonts w:ascii="Times New Roman" w:eastAsia="Times New Roman" w:hAnsi="Times New Roman" w:cs="Times New Roman"/>
            <w:sz w:val="24"/>
            <w:szCs w:val="24"/>
          </w:rPr>
          <w:instrText xml:space="preserve"> HYPERLINK "https://www.tutorialstonight.com/online-html-editor.php?p=css&amp;q=text-indent"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778" w:author="Unknown"/>
          <w:rFonts w:ascii="Times New Roman" w:eastAsia="Times New Roman" w:hAnsi="Times New Roman" w:cs="Times New Roman"/>
          <w:sz w:val="24"/>
          <w:szCs w:val="24"/>
        </w:rPr>
      </w:pPr>
      <w:ins w:id="779" w:author="Unknown">
        <w:r>
          <w:rPr>
            <w:rFonts w:ascii="Times New Roman" w:eastAsia="Times New Roman" w:hAnsi="Times New Roman" w:cs="Times New Roman"/>
            <w:sz w:val="24"/>
            <w:szCs w:val="24"/>
          </w:rPr>
          <w:pict>
            <v:rect id="_x0000_i1086"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780" w:author="Unknown"/>
          <w:rFonts w:ascii="Times New Roman" w:eastAsia="Times New Roman" w:hAnsi="Times New Roman" w:cs="Times New Roman"/>
          <w:b/>
          <w:bCs/>
          <w:sz w:val="36"/>
          <w:szCs w:val="36"/>
        </w:rPr>
      </w:pPr>
      <w:ins w:id="781" w:author="Unknown">
        <w:r>
          <w:rPr>
            <w:rFonts w:ascii="Times New Roman" w:eastAsia="Times New Roman" w:hAnsi="Times New Roman" w:cs="Times New Roman"/>
            <w:b/>
            <w:bCs/>
            <w:sz w:val="36"/>
            <w:szCs w:val="36"/>
          </w:rPr>
          <w:t>6).CSS Text decoration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782" w:author="Unknown"/>
          <w:rFonts w:ascii="Times New Roman" w:eastAsia="Times New Roman" w:hAnsi="Times New Roman" w:cs="Times New Roman"/>
          <w:sz w:val="24"/>
          <w:szCs w:val="24"/>
        </w:rPr>
      </w:pPr>
      <w:ins w:id="783" w:author="Unknown">
        <w:r>
          <w:rPr>
            <w:rFonts w:ascii="Times New Roman" w:eastAsia="Times New Roman" w:hAnsi="Times New Roman" w:cs="Times New Roman"/>
            <w:sz w:val="24"/>
            <w:szCs w:val="24"/>
          </w:rPr>
          <w:t>text-decoration property is used to decorate text by creating underline,overline,line-through or none.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784" w:author="Unknown"/>
          <w:rFonts w:ascii="Times New Roman" w:eastAsia="Times New Roman" w:hAnsi="Times New Roman" w:cs="Times New Roman"/>
          <w:sz w:val="24"/>
          <w:szCs w:val="24"/>
        </w:rPr>
      </w:pPr>
      <w:ins w:id="785" w:author="Unknown">
        <w:r>
          <w:rPr>
            <w:rFonts w:ascii="Times New Roman" w:eastAsia="Times New Roman" w:hAnsi="Times New Roman" w:cs="Times New Roman"/>
            <w:sz w:val="24"/>
            <w:szCs w:val="24"/>
          </w:rPr>
          <w:t>It is used to remove the underline from any link.</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6" w:author="Unknown"/>
          <w:rFonts w:ascii="Courier New" w:eastAsia="Times New Roman" w:hAnsi="Courier New" w:cs="Courier New"/>
          <w:sz w:val="20"/>
          <w:szCs w:val="20"/>
        </w:rPr>
      </w:pPr>
      <w:ins w:id="787" w:author="Unknown">
        <w:r>
          <w:rPr>
            <w:rFonts w:ascii="Courier New" w:eastAsia="Times New Roman" w:hAnsi="Courier New" w:cs="Courier New"/>
            <w:sz w:val="20"/>
            <w:szCs w:val="20"/>
          </w:rPr>
          <w:t>&lt;p style="text-decoration:underline"&gt;This paragraph is underlined.&lt;/p&gt;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8" w:author="Unknown"/>
          <w:rFonts w:ascii="Courier New" w:eastAsia="Times New Roman" w:hAnsi="Courier New" w:cs="Courier New"/>
          <w:sz w:val="20"/>
          <w:szCs w:val="20"/>
        </w:rPr>
      </w:pPr>
      <w:ins w:id="789" w:author="Unknown">
        <w:r>
          <w:rPr>
            <w:rFonts w:ascii="Courier New" w:eastAsia="Times New Roman" w:hAnsi="Courier New" w:cs="Courier New"/>
            <w:sz w:val="20"/>
            <w:szCs w:val="20"/>
          </w:rPr>
          <w:t>&lt;p style="text-decoration:line-through"&gt;This paragraph has a line-through.&lt;/p&gt;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0" w:author="Unknown"/>
          <w:rFonts w:ascii="Courier New" w:eastAsia="Times New Roman" w:hAnsi="Courier New" w:cs="Courier New"/>
          <w:sz w:val="20"/>
          <w:szCs w:val="20"/>
        </w:rPr>
      </w:pPr>
      <w:ins w:id="791" w:author="Unknown">
        <w:r>
          <w:rPr>
            <w:rFonts w:ascii="Courier New" w:eastAsia="Times New Roman" w:hAnsi="Courier New" w:cs="Courier New"/>
            <w:sz w:val="20"/>
            <w:szCs w:val="20"/>
          </w:rPr>
          <w:t>&lt;p style="text-decoration:overline"&gt;This paragraph has an overline.&lt;/p&gt;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2" w:author="Unknown"/>
          <w:rFonts w:ascii="Courier New" w:eastAsia="Times New Roman" w:hAnsi="Courier New" w:cs="Courier New"/>
          <w:sz w:val="20"/>
          <w:szCs w:val="20"/>
        </w:rPr>
      </w:pPr>
      <w:ins w:id="793" w:author="Unknown">
        <w:r>
          <w:rPr>
            <w:rFonts w:ascii="Courier New" w:eastAsia="Times New Roman" w:hAnsi="Courier New" w:cs="Courier New"/>
            <w:sz w:val="20"/>
            <w:szCs w:val="20"/>
          </w:rPr>
          <w:t>&lt;p style="text-decoration:none"&gt;This paragraph is not decorated.&lt;/p&gt;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4" w:author="Unknown"/>
          <w:rFonts w:ascii="Times New Roman" w:eastAsia="Times New Roman" w:hAnsi="Times New Roman" w:cs="Times New Roman"/>
          <w:sz w:val="24"/>
          <w:szCs w:val="24"/>
        </w:rPr>
      </w:pPr>
      <w:ins w:id="795"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"https://www.tutorialstonight.com/online-html-editor.php?p=css&amp;q=text-decoration"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796" w:author="Unknown"/>
          <w:rFonts w:ascii="Times New Roman" w:eastAsia="Times New Roman" w:hAnsi="Times New Roman" w:cs="Times New Roman"/>
          <w:sz w:val="24"/>
          <w:szCs w:val="24"/>
        </w:rPr>
      </w:pPr>
      <w:ins w:id="797" w:author="Unknown">
        <w:r>
          <w:rPr>
            <w:rFonts w:ascii="Times New Roman" w:eastAsia="Times New Roman" w:hAnsi="Times New Roman" w:cs="Times New Roman"/>
            <w:sz w:val="24"/>
            <w:szCs w:val="24"/>
          </w:rPr>
          <w:pict>
            <v:rect id="_x0000_i1087"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798" w:author="Unknown"/>
          <w:rFonts w:ascii="Times New Roman" w:eastAsia="Times New Roman" w:hAnsi="Times New Roman" w:cs="Times New Roman"/>
          <w:b/>
          <w:bCs/>
          <w:sz w:val="36"/>
          <w:szCs w:val="36"/>
        </w:rPr>
      </w:pPr>
      <w:ins w:id="799" w:author="Unknown">
        <w:r>
          <w:rPr>
            <w:rFonts w:ascii="Times New Roman" w:eastAsia="Times New Roman" w:hAnsi="Times New Roman" w:cs="Times New Roman"/>
            <w:b/>
            <w:bCs/>
            <w:sz w:val="36"/>
            <w:szCs w:val="36"/>
          </w:rPr>
          <w:t>7).CSS Text transform</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800" w:author="Unknown"/>
          <w:rFonts w:ascii="Times New Roman" w:eastAsia="Times New Roman" w:hAnsi="Times New Roman" w:cs="Times New Roman"/>
          <w:sz w:val="24"/>
          <w:szCs w:val="24"/>
        </w:rPr>
      </w:pPr>
      <w:ins w:id="801" w:author="Unknown">
        <w:r>
          <w:rPr>
            <w:rFonts w:ascii="Times New Roman" w:eastAsia="Times New Roman" w:hAnsi="Times New Roman" w:cs="Times New Roman"/>
            <w:sz w:val="24"/>
            <w:szCs w:val="24"/>
          </w:rPr>
          <w:t>The text-transform property is used to transform the text either in uppercase or in lowercase.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802" w:author="Unknown"/>
          <w:rFonts w:ascii="Times New Roman" w:eastAsia="Times New Roman" w:hAnsi="Times New Roman" w:cs="Times New Roman"/>
          <w:sz w:val="24"/>
          <w:szCs w:val="24"/>
        </w:rPr>
      </w:pPr>
      <w:ins w:id="803" w:author="Unknown">
        <w:r>
          <w:rPr>
            <w:rFonts w:ascii="Times New Roman" w:eastAsia="Times New Roman" w:hAnsi="Times New Roman" w:cs="Times New Roman"/>
            <w:sz w:val="24"/>
            <w:szCs w:val="24"/>
          </w:rPr>
          <w:t>Using this property one can convert uppercase into lowercase and lowercase into uppercase also the first letter of the word can be capitalised.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4" w:author="Unknown"/>
          <w:rFonts w:ascii="Courier New" w:eastAsia="Times New Roman" w:hAnsi="Courier New" w:cs="Courier New"/>
          <w:sz w:val="20"/>
          <w:szCs w:val="20"/>
        </w:rPr>
      </w:pPr>
      <w:ins w:id="805" w:author="Unknown">
        <w:r>
          <w:rPr>
            <w:rFonts w:ascii="Courier New" w:eastAsia="Times New Roman" w:hAnsi="Courier New" w:cs="Courier New"/>
            <w:sz w:val="20"/>
            <w:szCs w:val="20"/>
          </w:rPr>
          <w:t>&lt;p style="text-transform:capitalise"&gt;This paragraph is capitalised.&lt;/p&gt;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6" w:author="Unknown"/>
          <w:rFonts w:ascii="Courier New" w:eastAsia="Times New Roman" w:hAnsi="Courier New" w:cs="Courier New"/>
          <w:sz w:val="20"/>
          <w:szCs w:val="20"/>
        </w:rPr>
      </w:pPr>
      <w:ins w:id="807" w:author="Unknown">
        <w:r>
          <w:rPr>
            <w:rFonts w:ascii="Courier New" w:eastAsia="Times New Roman" w:hAnsi="Courier New" w:cs="Courier New"/>
            <w:sz w:val="20"/>
            <w:szCs w:val="20"/>
          </w:rPr>
          <w:t>&lt;p style="text-transform:lowercase"&gt;Text of this paragraph is changed to lowercase.&lt;/p&gt;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8" w:author="Unknown"/>
          <w:rFonts w:ascii="Courier New" w:eastAsia="Times New Roman" w:hAnsi="Courier New" w:cs="Courier New"/>
          <w:sz w:val="20"/>
          <w:szCs w:val="20"/>
        </w:rPr>
      </w:pPr>
      <w:ins w:id="809" w:author="Unknown">
        <w:r>
          <w:rPr>
            <w:rFonts w:ascii="Courier New" w:eastAsia="Times New Roman" w:hAnsi="Courier New" w:cs="Courier New"/>
            <w:sz w:val="20"/>
            <w:szCs w:val="20"/>
          </w:rPr>
          <w:t>&lt;p style="text-transform:uppercase"&gt;Text of this paragraph is changed to uppercase.&lt;/p&gt;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0" w:author="Unknown"/>
          <w:rFonts w:ascii="Times New Roman" w:eastAsia="Times New Roman" w:hAnsi="Times New Roman" w:cs="Times New Roman"/>
          <w:sz w:val="24"/>
          <w:szCs w:val="24"/>
        </w:rPr>
      </w:pPr>
      <w:ins w:id="811"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"https://www.tutorialstonight.com/online-html-editor.php?p=css&amp;q=text-transform"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812" w:author="Unknown"/>
          <w:rFonts w:ascii="Times New Roman" w:eastAsia="Times New Roman" w:hAnsi="Times New Roman" w:cs="Times New Roman"/>
          <w:sz w:val="24"/>
          <w:szCs w:val="24"/>
        </w:rPr>
      </w:pPr>
      <w:ins w:id="813" w:author="Unknown">
        <w:r>
          <w:rPr>
            <w:rFonts w:ascii="Times New Roman" w:eastAsia="Times New Roman" w:hAnsi="Times New Roman" w:cs="Times New Roman"/>
            <w:sz w:val="24"/>
            <w:szCs w:val="24"/>
          </w:rPr>
          <w:pict>
            <v:rect id="_x0000_i1088"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814" w:author="Unknown"/>
          <w:rFonts w:ascii="Times New Roman" w:eastAsia="Times New Roman" w:hAnsi="Times New Roman" w:cs="Times New Roman"/>
          <w:b/>
          <w:bCs/>
          <w:sz w:val="36"/>
          <w:szCs w:val="36"/>
        </w:rPr>
      </w:pPr>
      <w:ins w:id="815" w:author="Unknown">
        <w:r>
          <w:rPr>
            <w:rFonts w:ascii="Times New Roman" w:eastAsia="Times New Roman" w:hAnsi="Times New Roman" w:cs="Times New Roman"/>
            <w:b/>
            <w:bCs/>
            <w:sz w:val="36"/>
            <w:szCs w:val="36"/>
          </w:rPr>
          <w:t>8).CSS Word spacing</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816" w:author="Unknown"/>
          <w:rFonts w:ascii="Times New Roman" w:eastAsia="Times New Roman" w:hAnsi="Times New Roman" w:cs="Times New Roman"/>
          <w:sz w:val="24"/>
          <w:szCs w:val="24"/>
        </w:rPr>
      </w:pPr>
      <w:ins w:id="817" w:author="Unknown">
        <w:r>
          <w:rPr>
            <w:rFonts w:ascii="Times New Roman" w:eastAsia="Times New Roman" w:hAnsi="Times New Roman" w:cs="Times New Roman"/>
            <w:sz w:val="24"/>
            <w:szCs w:val="24"/>
          </w:rPr>
          <w:t>The word-spacing property is used to set the spaces between the words in an HTML document.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8" w:author="Unknown"/>
          <w:rFonts w:ascii="Courier New" w:eastAsia="Times New Roman" w:hAnsi="Courier New" w:cs="Courier New"/>
          <w:sz w:val="20"/>
          <w:szCs w:val="20"/>
        </w:rPr>
      </w:pPr>
      <w:ins w:id="819" w:author="Unknown">
        <w:r>
          <w:rPr>
            <w:rFonts w:ascii="Courier New" w:eastAsia="Times New Roman" w:hAnsi="Courier New" w:cs="Courier New"/>
            <w:sz w:val="20"/>
            <w:szCs w:val="20"/>
          </w:rPr>
          <w:t>&lt;p style="word-spacing:15px"&gt;This paragraph has 15px word spacing&lt;/p&gt;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0" w:author="Unknown"/>
          <w:rFonts w:ascii="Courier New" w:eastAsia="Times New Roman" w:hAnsi="Courier New" w:cs="Courier New"/>
          <w:sz w:val="20"/>
          <w:szCs w:val="20"/>
        </w:rPr>
      </w:pPr>
      <w:ins w:id="821" w:author="Unknown">
        <w:r>
          <w:rPr>
            <w:rFonts w:ascii="Courier New" w:eastAsia="Times New Roman" w:hAnsi="Courier New" w:cs="Courier New"/>
            <w:sz w:val="20"/>
            <w:szCs w:val="20"/>
          </w:rPr>
          <w:t>&lt;p style="word-spacing:-5px"&gt;Text of this paragraph has -5px word spacing.&lt;/p&gt;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2" w:author="Unknown"/>
          <w:rFonts w:ascii="Times New Roman" w:eastAsia="Times New Roman" w:hAnsi="Times New Roman" w:cs="Times New Roman"/>
          <w:sz w:val="24"/>
          <w:szCs w:val="24"/>
        </w:rPr>
      </w:pPr>
      <w:ins w:id="823"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"https://www.tutorialstonight.com/online-html-editor.php?p=css&amp;q=text-wordspacing"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824" w:author="Unknown"/>
          <w:rFonts w:ascii="Times New Roman" w:eastAsia="Times New Roman" w:hAnsi="Times New Roman" w:cs="Times New Roman"/>
          <w:sz w:val="24"/>
          <w:szCs w:val="24"/>
        </w:rPr>
      </w:pPr>
      <w:ins w:id="825" w:author="Unknown">
        <w:r>
          <w:rPr>
            <w:rFonts w:ascii="Times New Roman" w:eastAsia="Times New Roman" w:hAnsi="Times New Roman" w:cs="Times New Roman"/>
            <w:sz w:val="24"/>
            <w:szCs w:val="24"/>
          </w:rPr>
          <w:pict>
            <v:rect id="_x0000_i1089"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826" w:author="Unknown"/>
          <w:rFonts w:ascii="Times New Roman" w:eastAsia="Times New Roman" w:hAnsi="Times New Roman" w:cs="Times New Roman"/>
          <w:b/>
          <w:bCs/>
          <w:sz w:val="36"/>
          <w:szCs w:val="36"/>
        </w:rPr>
      </w:pPr>
      <w:ins w:id="827" w:author="Unknown">
        <w:r>
          <w:rPr>
            <w:rFonts w:ascii="Times New Roman" w:eastAsia="Times New Roman" w:hAnsi="Times New Roman" w:cs="Times New Roman"/>
            <w:b/>
            <w:bCs/>
            <w:sz w:val="36"/>
            <w:szCs w:val="36"/>
          </w:rPr>
          <w:t>9).CSS Letter spacing</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828" w:author="Unknown"/>
          <w:rFonts w:ascii="Times New Roman" w:eastAsia="Times New Roman" w:hAnsi="Times New Roman" w:cs="Times New Roman"/>
          <w:sz w:val="24"/>
          <w:szCs w:val="24"/>
        </w:rPr>
      </w:pPr>
      <w:ins w:id="829" w:author="Unknown">
        <w:r>
          <w:rPr>
            <w:rFonts w:ascii="Times New Roman" w:eastAsia="Times New Roman" w:hAnsi="Times New Roman" w:cs="Times New Roman"/>
            <w:sz w:val="24"/>
            <w:szCs w:val="24"/>
          </w:rPr>
          <w:t>The letter-spacing property is used to set the spaces between the letters in an HTML document.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0" w:author="Unknown"/>
          <w:rFonts w:ascii="Courier New" w:eastAsia="Times New Roman" w:hAnsi="Courier New" w:cs="Courier New"/>
          <w:sz w:val="20"/>
          <w:szCs w:val="20"/>
        </w:rPr>
      </w:pPr>
      <w:ins w:id="831" w:author="Unknown">
        <w:r>
          <w:rPr>
            <w:rFonts w:ascii="Courier New" w:eastAsia="Times New Roman" w:hAnsi="Courier New" w:cs="Courier New"/>
            <w:sz w:val="20"/>
            <w:szCs w:val="20"/>
          </w:rPr>
          <w:lastRenderedPageBreak/>
          <w:t>&lt;p style="letter-spacing:6px"&gt;This paragraph has 5px letter spacing&lt;/p&gt;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2" w:author="Unknown"/>
          <w:rFonts w:ascii="Courier New" w:eastAsia="Times New Roman" w:hAnsi="Courier New" w:cs="Courier New"/>
          <w:sz w:val="20"/>
          <w:szCs w:val="20"/>
        </w:rPr>
      </w:pPr>
      <w:ins w:id="833" w:author="Unknown">
        <w:r>
          <w:rPr>
            <w:rFonts w:ascii="Courier New" w:eastAsia="Times New Roman" w:hAnsi="Courier New" w:cs="Courier New"/>
            <w:sz w:val="20"/>
            <w:szCs w:val="20"/>
          </w:rPr>
          <w:t>&lt;p style="letter-spacing:-2px"&gt;Text of this paragraph has -3px letter spacing.&lt;/p&gt;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4" w:author="Unknown"/>
          <w:rFonts w:ascii="Times New Roman" w:eastAsia="Times New Roman" w:hAnsi="Times New Roman" w:cs="Times New Roman"/>
          <w:sz w:val="24"/>
          <w:szCs w:val="24"/>
        </w:rPr>
      </w:pPr>
      <w:ins w:id="835"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"https://www.tutorialstonight.com/online-html-editor.php?p=css&amp;q=text-letterspacing"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836" w:author="Unknown"/>
          <w:rFonts w:ascii="Times New Roman" w:eastAsia="Times New Roman" w:hAnsi="Times New Roman" w:cs="Times New Roman"/>
          <w:sz w:val="24"/>
          <w:szCs w:val="24"/>
        </w:rPr>
      </w:pPr>
      <w:ins w:id="837" w:author="Unknown">
        <w:r>
          <w:rPr>
            <w:rFonts w:ascii="Times New Roman" w:eastAsia="Times New Roman" w:hAnsi="Times New Roman" w:cs="Times New Roman"/>
            <w:sz w:val="24"/>
            <w:szCs w:val="24"/>
          </w:rPr>
          <w:pict>
            <v:rect id="_x0000_i1090"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838" w:author="Unknown"/>
          <w:rFonts w:ascii="Times New Roman" w:eastAsia="Times New Roman" w:hAnsi="Times New Roman" w:cs="Times New Roman"/>
          <w:b/>
          <w:bCs/>
          <w:sz w:val="36"/>
          <w:szCs w:val="36"/>
        </w:rPr>
      </w:pPr>
      <w:ins w:id="839" w:author="Unknown">
        <w:r>
          <w:rPr>
            <w:rFonts w:ascii="Times New Roman" w:eastAsia="Times New Roman" w:hAnsi="Times New Roman" w:cs="Times New Roman"/>
            <w:b/>
            <w:bCs/>
            <w:sz w:val="36"/>
            <w:szCs w:val="36"/>
          </w:rPr>
          <w:t>10).CSS White space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840" w:author="Unknown"/>
          <w:rFonts w:ascii="Times New Roman" w:eastAsia="Times New Roman" w:hAnsi="Times New Roman" w:cs="Times New Roman"/>
          <w:sz w:val="24"/>
          <w:szCs w:val="24"/>
        </w:rPr>
      </w:pPr>
      <w:ins w:id="841" w:author="Unknown">
        <w:r>
          <w:rPr>
            <w:rFonts w:ascii="Times New Roman" w:eastAsia="Times New Roman" w:hAnsi="Times New Roman" w:cs="Times New Roman"/>
            <w:sz w:val="24"/>
            <w:szCs w:val="24"/>
          </w:rPr>
          <w:t>The white-space property shows how white space inside an element is handled.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2" w:author="Unknown"/>
          <w:rFonts w:ascii="Courier New" w:eastAsia="Times New Roman" w:hAnsi="Courier New" w:cs="Courier New"/>
          <w:sz w:val="20"/>
          <w:szCs w:val="20"/>
        </w:rPr>
      </w:pPr>
      <w:ins w:id="843" w:author="Unknown">
        <w:r>
          <w:rPr>
            <w:rFonts w:ascii="Courier New" w:eastAsia="Times New Roman" w:hAnsi="Courier New" w:cs="Courier New"/>
            <w:sz w:val="20"/>
            <w:szCs w:val="20"/>
          </w:rPr>
          <w:t>p.nowrap{</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4" w:author="Unknown"/>
          <w:rFonts w:ascii="Courier New" w:eastAsia="Times New Roman" w:hAnsi="Courier New" w:cs="Courier New"/>
          <w:sz w:val="20"/>
          <w:szCs w:val="20"/>
        </w:rPr>
      </w:pPr>
      <w:ins w:id="845" w:author="Unknown">
        <w:r>
          <w:rPr>
            <w:rFonts w:ascii="Courier New" w:eastAsia="Times New Roman" w:hAnsi="Courier New" w:cs="Courier New"/>
            <w:sz w:val="20"/>
            <w:szCs w:val="20"/>
          </w:rPr>
          <w:t xml:space="preserve">    white-space:nowrap;</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6" w:author="Unknown"/>
          <w:rFonts w:ascii="Courier New" w:eastAsia="Times New Roman" w:hAnsi="Courier New" w:cs="Courier New"/>
          <w:sz w:val="20"/>
          <w:szCs w:val="20"/>
        </w:rPr>
      </w:pPr>
      <w:ins w:id="847"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8" w:author="Unknown"/>
          <w:rFonts w:ascii="Courier New" w:eastAsia="Times New Roman" w:hAnsi="Courier New" w:cs="Courier New"/>
          <w:sz w:val="20"/>
          <w:szCs w:val="20"/>
        </w:rPr>
      </w:pPr>
      <w:ins w:id="849" w:author="Unknown">
        <w:r>
          <w:rPr>
            <w:rFonts w:ascii="Courier New" w:eastAsia="Times New Roman" w:hAnsi="Courier New" w:cs="Courier New"/>
            <w:sz w:val="20"/>
            <w:szCs w:val="20"/>
          </w:rPr>
          <w:t>p.wrap{</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0" w:author="Unknown"/>
          <w:rFonts w:ascii="Courier New" w:eastAsia="Times New Roman" w:hAnsi="Courier New" w:cs="Courier New"/>
          <w:sz w:val="20"/>
          <w:szCs w:val="20"/>
        </w:rPr>
      </w:pPr>
      <w:ins w:id="851" w:author="Unknown">
        <w:r>
          <w:rPr>
            <w:rFonts w:ascii="Courier New" w:eastAsia="Times New Roman" w:hAnsi="Courier New" w:cs="Courier New"/>
            <w:sz w:val="20"/>
            <w:szCs w:val="20"/>
          </w:rPr>
          <w:t xml:space="preserve">    white-space:wrap;</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2" w:author="Unknown"/>
          <w:rFonts w:ascii="Courier New" w:eastAsia="Times New Roman" w:hAnsi="Courier New" w:cs="Courier New"/>
          <w:sz w:val="20"/>
          <w:szCs w:val="20"/>
        </w:rPr>
      </w:pPr>
      <w:ins w:id="853"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4" w:author="Unknown"/>
          <w:rFonts w:ascii="Courier New" w:eastAsia="Times New Roman" w:hAnsi="Courier New" w:cs="Courier New"/>
          <w:sz w:val="20"/>
          <w:szCs w:val="20"/>
        </w:rPr>
      </w:pPr>
      <w:ins w:id="855" w:author="Unknown">
        <w:r>
          <w:rPr>
            <w:rFonts w:ascii="Courier New" w:eastAsia="Times New Roman" w:hAnsi="Courier New" w:cs="Courier New"/>
            <w:sz w:val="20"/>
            <w:szCs w:val="20"/>
          </w:rPr>
          <w:t>p.pre{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6" w:author="Unknown"/>
          <w:rFonts w:ascii="Courier New" w:eastAsia="Times New Roman" w:hAnsi="Courier New" w:cs="Courier New"/>
          <w:sz w:val="20"/>
          <w:szCs w:val="20"/>
        </w:rPr>
      </w:pPr>
      <w:ins w:id="857" w:author="Unknown">
        <w:r>
          <w:rPr>
            <w:rFonts w:ascii="Courier New" w:eastAsia="Times New Roman" w:hAnsi="Courier New" w:cs="Courier New"/>
            <w:sz w:val="20"/>
            <w:szCs w:val="20"/>
          </w:rPr>
          <w:t xml:space="preserve">    white-space:pre;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8" w:author="Unknown"/>
          <w:rFonts w:ascii="Courier New" w:eastAsia="Times New Roman" w:hAnsi="Courier New" w:cs="Courier New"/>
          <w:sz w:val="20"/>
          <w:szCs w:val="20"/>
        </w:rPr>
      </w:pPr>
      <w:ins w:id="859"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0" w:author="Unknown"/>
          <w:rFonts w:ascii="Times New Roman" w:eastAsia="Times New Roman" w:hAnsi="Times New Roman" w:cs="Times New Roman"/>
          <w:sz w:val="24"/>
          <w:szCs w:val="24"/>
        </w:rPr>
      </w:pPr>
      <w:ins w:id="861"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"https://www.tutorialstonight.com/online-html-editor.php?p=css&amp;q=text-whitespace"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ins w:id="862" w:author="Unknown"/>
          <w:rFonts w:ascii="Times New Roman" w:eastAsia="Times New Roman" w:hAnsi="Times New Roman" w:cs="Times New Roman"/>
          <w:b/>
          <w:bCs/>
          <w:kern w:val="36"/>
          <w:sz w:val="48"/>
          <w:szCs w:val="48"/>
        </w:rPr>
      </w:pPr>
      <w:ins w:id="863" w:author="Unknown">
        <w:r>
          <w:rPr>
            <w:rFonts w:ascii="Times New Roman" w:eastAsia="Times New Roman" w:hAnsi="Times New Roman" w:cs="Times New Roman"/>
            <w:b/>
            <w:bCs/>
            <w:kern w:val="36"/>
            <w:sz w:val="48"/>
            <w:szCs w:val="48"/>
          </w:rPr>
          <w:t>CSS LINK</w:t>
        </w:r>
      </w:ins>
      <w:r>
        <w:rPr>
          <w:rFonts w:ascii="Times New Roman" w:eastAsia="Times New Roman" w:hAnsi="Times New Roman" w:cs="Times New Roman"/>
          <w:b/>
          <w:bCs/>
          <w:kern w:val="36"/>
          <w:sz w:val="48"/>
          <w:szCs w:val="48"/>
        </w:rPr>
        <w:t>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4" w:author="Unknown"/>
          <w:rFonts w:ascii="Times New Roman" w:eastAsia="Times New Roman" w:hAnsi="Times New Roman" w:cs="Times New Roman"/>
          <w:sz w:val="24"/>
          <w:szCs w:val="24"/>
        </w:rPr>
      </w:pPr>
      <w:ins w:id="865"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"https://www.tutorialstonight.com/css/css-text.php" </w:instrText>
        </w:r>
        <w:r>
          <w:rPr>
            <w:rFonts w:ascii="Times New Roman" w:eastAsia="Times New Roman" w:hAnsi="Times New Roman" w:cs="Times New Roman"/>
            <w:sz w:val="24"/>
            <w:szCs w:val="24"/>
          </w:rPr>
          <w:fldChar w:fldCharType="separate"/>
        </w:r>
        <w:r>
          <w:rPr>
            <w:rStyle w:val="Hyperlink"/>
            <w:rFonts w:ascii="Calibri" w:hAnsi="Calibri" w:cs="Calibri"/>
            <w:sz w:val="24"/>
            <w:szCs w:val="24"/>
          </w:rPr>
          <w:t>❮</w:t>
        </w:r>
        <w:r>
          <w:rPr>
            <w:rStyle w:val="Hyperlink"/>
            <w:sz w:val="24"/>
            <w:szCs w:val="24"/>
          </w:rPr>
          <w:t xml:space="preserve"> Prev</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"https://www.tutorialstonight.com/css/css-lists.php" </w:instrText>
        </w:r>
        <w:r>
          <w:rPr>
            <w:rFonts w:ascii="Times New Roman" w:eastAsia="Times New Roman" w:hAnsi="Times New Roman" w:cs="Times New Roman"/>
            <w:sz w:val="24"/>
            <w:szCs w:val="24"/>
          </w:rPr>
          <w:fldChar w:fldCharType="separate"/>
        </w:r>
        <w:r>
          <w:rPr>
            <w:rStyle w:val="Hyperlink"/>
            <w:sz w:val="24"/>
            <w:szCs w:val="24"/>
          </w:rPr>
          <w:t xml:space="preserve">Next </w:t>
        </w:r>
        <w:r>
          <w:rPr>
            <w:rStyle w:val="Hyperlink"/>
            <w:rFonts w:ascii="Calibri" w:hAnsi="Calibri" w:cs="Calibri"/>
            <w:sz w:val="24"/>
            <w:szCs w:val="24"/>
          </w:rPr>
          <w:t>❯</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866" w:author="Unknown"/>
          <w:rFonts w:ascii="Times New Roman" w:eastAsia="Times New Roman" w:hAnsi="Times New Roman" w:cs="Times New Roman"/>
          <w:sz w:val="24"/>
          <w:szCs w:val="24"/>
        </w:rPr>
      </w:pPr>
      <w:ins w:id="867" w:author="Unknown">
        <w:r>
          <w:rPr>
            <w:rFonts w:ascii="Times New Roman" w:eastAsia="Times New Roman" w:hAnsi="Times New Roman" w:cs="Times New Roman"/>
            <w:sz w:val="24"/>
            <w:szCs w:val="24"/>
          </w:rPr>
          <w:pict>
            <v:rect id="_x0000_i1091"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868" w:author="Unknown"/>
          <w:rFonts w:ascii="Times New Roman" w:eastAsia="Times New Roman" w:hAnsi="Times New Roman" w:cs="Times New Roman"/>
          <w:sz w:val="24"/>
          <w:szCs w:val="24"/>
        </w:rPr>
      </w:pPr>
      <w:ins w:id="869" w:author="Unknown">
        <w:r>
          <w:rPr>
            <w:rFonts w:ascii="Times New Roman" w:eastAsia="Times New Roman" w:hAnsi="Times New Roman" w:cs="Times New Roman"/>
            <w:sz w:val="24"/>
            <w:szCs w:val="24"/>
          </w:rPr>
          <w:t>CSS let us style hyper link.Hyper links can be styled with the following specifications which shows their state:</w:t>
        </w:r>
      </w:ins>
    </w:p>
    <w:p w:rsidR="00F5755F" w:rsidRDefault="00F5755F" w:rsidP="00F5755F">
      <w:pPr>
        <w:numPr>
          <w:ilvl w:val="0"/>
          <w:numId w:val="28"/>
        </w:numPr>
        <w:spacing w:before="100" w:beforeAutospacing="1" w:after="100" w:afterAutospacing="1" w:line="240" w:lineRule="auto"/>
        <w:rPr>
          <w:ins w:id="870" w:author="Unknown"/>
          <w:rFonts w:ascii="Times New Roman" w:eastAsia="Times New Roman" w:hAnsi="Times New Roman" w:cs="Times New Roman"/>
          <w:sz w:val="24"/>
          <w:szCs w:val="24"/>
        </w:rPr>
      </w:pPr>
      <w:ins w:id="871"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"https://www.tutorialstonight.com/css/css-links.php" \l "link" </w:instrText>
        </w:r>
        <w:r>
          <w:rPr>
            <w:rFonts w:ascii="Times New Roman" w:eastAsia="Times New Roman" w:hAnsi="Times New Roman" w:cs="Times New Roman"/>
            <w:sz w:val="24"/>
            <w:szCs w:val="24"/>
          </w:rPr>
          <w:fldChar w:fldCharType="separate"/>
        </w:r>
        <w:r>
          <w:rPr>
            <w:rStyle w:val="Hyperlink"/>
            <w:sz w:val="24"/>
            <w:szCs w:val="24"/>
          </w:rPr>
          <w:t>a:link</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This specify a normal unvisited link</w:t>
        </w:r>
      </w:ins>
    </w:p>
    <w:p w:rsidR="00F5755F" w:rsidRDefault="00F5755F" w:rsidP="00F5755F">
      <w:pPr>
        <w:numPr>
          <w:ilvl w:val="0"/>
          <w:numId w:val="28"/>
        </w:numPr>
        <w:spacing w:before="100" w:beforeAutospacing="1" w:after="100" w:afterAutospacing="1" w:line="240" w:lineRule="auto"/>
        <w:rPr>
          <w:ins w:id="872" w:author="Unknown"/>
          <w:rFonts w:ascii="Times New Roman" w:eastAsia="Times New Roman" w:hAnsi="Times New Roman" w:cs="Times New Roman"/>
          <w:sz w:val="24"/>
          <w:szCs w:val="24"/>
        </w:rPr>
      </w:pPr>
      <w:ins w:id="873"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"https://www.tutorialstonight.com/css/css-links.php" \l "visited" </w:instrText>
        </w:r>
        <w:r>
          <w:rPr>
            <w:rFonts w:ascii="Times New Roman" w:eastAsia="Times New Roman" w:hAnsi="Times New Roman" w:cs="Times New Roman"/>
            <w:sz w:val="24"/>
            <w:szCs w:val="24"/>
          </w:rPr>
          <w:fldChar w:fldCharType="separate"/>
        </w:r>
        <w:r>
          <w:rPr>
            <w:rStyle w:val="Hyperlink"/>
            <w:sz w:val="24"/>
            <w:szCs w:val="24"/>
          </w:rPr>
          <w:t>a:visited</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This specify a visited link</w:t>
        </w:r>
      </w:ins>
    </w:p>
    <w:p w:rsidR="00F5755F" w:rsidRDefault="00F5755F" w:rsidP="00F5755F">
      <w:pPr>
        <w:numPr>
          <w:ilvl w:val="0"/>
          <w:numId w:val="28"/>
        </w:numPr>
        <w:spacing w:before="100" w:beforeAutospacing="1" w:after="100" w:afterAutospacing="1" w:line="240" w:lineRule="auto"/>
        <w:rPr>
          <w:ins w:id="874" w:author="Unknown"/>
          <w:rFonts w:ascii="Times New Roman" w:eastAsia="Times New Roman" w:hAnsi="Times New Roman" w:cs="Times New Roman"/>
          <w:sz w:val="24"/>
          <w:szCs w:val="24"/>
        </w:rPr>
      </w:pPr>
      <w:ins w:id="875"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"https://www.tutorialstonight.com/css/css-links.php" \l "hover" </w:instrText>
        </w:r>
        <w:r>
          <w:rPr>
            <w:rFonts w:ascii="Times New Roman" w:eastAsia="Times New Roman" w:hAnsi="Times New Roman" w:cs="Times New Roman"/>
            <w:sz w:val="24"/>
            <w:szCs w:val="24"/>
          </w:rPr>
          <w:fldChar w:fldCharType="separate"/>
        </w:r>
        <w:r>
          <w:rPr>
            <w:rStyle w:val="Hyperlink"/>
            <w:sz w:val="24"/>
            <w:szCs w:val="24"/>
          </w:rPr>
          <w:t>a:hover</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This specify a state of link when mouse pointer is over the link</w:t>
        </w:r>
      </w:ins>
    </w:p>
    <w:p w:rsidR="00F5755F" w:rsidRDefault="00F5755F" w:rsidP="00F5755F">
      <w:pPr>
        <w:numPr>
          <w:ilvl w:val="0"/>
          <w:numId w:val="28"/>
        </w:numPr>
        <w:spacing w:before="100" w:beforeAutospacing="1" w:after="100" w:afterAutospacing="1" w:line="240" w:lineRule="auto"/>
        <w:rPr>
          <w:ins w:id="876" w:author="Unknown"/>
          <w:rFonts w:ascii="Times New Roman" w:eastAsia="Times New Roman" w:hAnsi="Times New Roman" w:cs="Times New Roman"/>
          <w:sz w:val="24"/>
          <w:szCs w:val="24"/>
        </w:rPr>
      </w:pPr>
      <w:ins w:id="877"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"https://www.tutorialstonight.com/css/css-links.php" \l "active" </w:instrText>
        </w:r>
        <w:r>
          <w:rPr>
            <w:rFonts w:ascii="Times New Roman" w:eastAsia="Times New Roman" w:hAnsi="Times New Roman" w:cs="Times New Roman"/>
            <w:sz w:val="24"/>
            <w:szCs w:val="24"/>
          </w:rPr>
          <w:fldChar w:fldCharType="separate"/>
        </w:r>
        <w:r>
          <w:rPr>
            <w:rStyle w:val="Hyperlink"/>
            <w:sz w:val="24"/>
            <w:szCs w:val="24"/>
          </w:rPr>
          <w:t>a:active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This specify an active link</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878" w:author="Unknown"/>
          <w:rFonts w:ascii="Times New Roman" w:eastAsia="Times New Roman" w:hAnsi="Times New Roman" w:cs="Times New Roman"/>
          <w:sz w:val="24"/>
          <w:szCs w:val="24"/>
        </w:rPr>
      </w:pPr>
      <w:ins w:id="879" w:author="Unknown">
        <w:r>
          <w:rPr>
            <w:rFonts w:ascii="Times New Roman" w:eastAsia="Times New Roman" w:hAnsi="Times New Roman" w:cs="Times New Roman"/>
            <w:sz w:val="24"/>
            <w:szCs w:val="24"/>
          </w:rPr>
          <w:pict>
            <v:rect id="_x0000_i1092" style="width:6in;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880" w:author="Unknown"/>
          <w:rFonts w:ascii="Times New Roman" w:eastAsia="Times New Roman" w:hAnsi="Times New Roman" w:cs="Times New Roman"/>
          <w:b/>
          <w:bCs/>
          <w:sz w:val="36"/>
          <w:szCs w:val="36"/>
        </w:rPr>
      </w:pPr>
      <w:ins w:id="881" w:author="Unknown">
        <w:r>
          <w:rPr>
            <w:rFonts w:ascii="Times New Roman" w:eastAsia="Times New Roman" w:hAnsi="Times New Roman" w:cs="Times New Roman"/>
            <w:b/>
            <w:bCs/>
            <w:sz w:val="36"/>
            <w:szCs w:val="36"/>
          </w:rPr>
          <w:t>1.) a:link (Normal link)</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882" w:author="Unknown"/>
          <w:rFonts w:ascii="Times New Roman" w:eastAsia="Times New Roman" w:hAnsi="Times New Roman" w:cs="Times New Roman"/>
          <w:sz w:val="24"/>
          <w:szCs w:val="24"/>
        </w:rPr>
      </w:pPr>
      <w:ins w:id="883" w:author="Unknown">
        <w:r>
          <w:rPr>
            <w:rFonts w:ascii="Times New Roman" w:eastAsia="Times New Roman" w:hAnsi="Times New Roman" w:cs="Times New Roman"/>
            <w:sz w:val="24"/>
            <w:szCs w:val="24"/>
          </w:rPr>
          <w:t>a:link represents the normal state of any link when no activity has been done over the link.</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884" w:author="Unknown"/>
          <w:rFonts w:ascii="Times New Roman" w:eastAsia="Times New Roman" w:hAnsi="Times New Roman" w:cs="Times New Roman"/>
          <w:sz w:val="24"/>
          <w:szCs w:val="24"/>
        </w:rPr>
      </w:pPr>
      <w:ins w:id="885" w:author="Unknown">
        <w:r>
          <w:rPr>
            <w:rFonts w:ascii="Times New Roman" w:eastAsia="Times New Roman" w:hAnsi="Times New Roman" w:cs="Times New Roman"/>
            <w:sz w:val="24"/>
            <w:szCs w:val="24"/>
          </w:rPr>
          <w:t>we can set color,font,style,background-color or any style on a normal link using 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6" w:author="Unknown"/>
          <w:rFonts w:ascii="Courier New" w:eastAsia="Times New Roman" w:hAnsi="Courier New" w:cs="Courier New"/>
          <w:sz w:val="20"/>
          <w:szCs w:val="20"/>
        </w:rPr>
      </w:pPr>
      <w:ins w:id="887" w:author="Unknown">
        <w:r>
          <w:rPr>
            <w:rFonts w:ascii="Courier New" w:eastAsia="Times New Roman" w:hAnsi="Courier New" w:cs="Courier New"/>
            <w:sz w:val="20"/>
            <w:szCs w:val="20"/>
          </w:rPr>
          <w:t>a:link{</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8" w:author="Unknown"/>
          <w:rFonts w:ascii="Courier New" w:eastAsia="Times New Roman" w:hAnsi="Courier New" w:cs="Courier New"/>
          <w:sz w:val="20"/>
          <w:szCs w:val="20"/>
        </w:rPr>
      </w:pPr>
      <w:ins w:id="889" w:author="Unknown">
        <w:r>
          <w:rPr>
            <w:rFonts w:ascii="Courier New" w:eastAsia="Times New Roman" w:hAnsi="Courier New" w:cs="Courier New"/>
            <w:sz w:val="20"/>
            <w:szCs w:val="20"/>
          </w:rPr>
          <w:t xml:space="preserve">    font-size:20px;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0" w:author="Unknown"/>
          <w:rFonts w:ascii="Courier New" w:eastAsia="Times New Roman" w:hAnsi="Courier New" w:cs="Courier New"/>
          <w:sz w:val="20"/>
          <w:szCs w:val="20"/>
        </w:rPr>
      </w:pPr>
      <w:ins w:id="891" w:author="Unknown">
        <w:r>
          <w:rPr>
            <w:rFonts w:ascii="Courier New" w:eastAsia="Times New Roman" w:hAnsi="Courier New" w:cs="Courier New"/>
            <w:sz w:val="20"/>
            <w:szCs w:val="20"/>
          </w:rPr>
          <w:t xml:space="preserve">    color:red;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2" w:author="Unknown"/>
          <w:rFonts w:ascii="Courier New" w:eastAsia="Times New Roman" w:hAnsi="Courier New" w:cs="Courier New"/>
          <w:sz w:val="20"/>
          <w:szCs w:val="20"/>
        </w:rPr>
      </w:pPr>
      <w:ins w:id="893"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4" w:author="Unknown"/>
          <w:rFonts w:ascii="Times New Roman" w:eastAsia="Times New Roman" w:hAnsi="Times New Roman" w:cs="Times New Roman"/>
          <w:sz w:val="24"/>
          <w:szCs w:val="24"/>
        </w:rPr>
      </w:pPr>
      <w:ins w:id="895" w:author="Unknown">
        <w:r>
          <w:rPr>
            <w:rFonts w:ascii="Times New Roman" w:eastAsia="Times New Roman" w:hAnsi="Times New Roman" w:cs="Times New Roman"/>
            <w:sz w:val="24"/>
            <w:szCs w:val="24"/>
          </w:rPr>
          <w:lastRenderedPageBreak/>
          <w:fldChar w:fldCharType="begin"/>
        </w:r>
        <w:r>
          <w:rPr>
            <w:rFonts w:ascii="Times New Roman" w:eastAsia="Times New Roman" w:hAnsi="Times New Roman" w:cs="Times New Roman"/>
            <w:sz w:val="24"/>
            <w:szCs w:val="24"/>
          </w:rPr>
          <w:instrText xml:space="preserve"> HYPERLINK "https://www.tutorialstonight.com/online-html-editor.php?p=css&amp;q=css-link-link"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896" w:author="Unknown"/>
          <w:rFonts w:ascii="Times New Roman" w:eastAsia="Times New Roman" w:hAnsi="Times New Roman" w:cs="Times New Roman"/>
          <w:sz w:val="24"/>
          <w:szCs w:val="24"/>
        </w:rPr>
      </w:pPr>
      <w:ins w:id="897" w:author="Unknown">
        <w:r>
          <w:rPr>
            <w:rFonts w:ascii="Times New Roman" w:eastAsia="Times New Roman" w:hAnsi="Times New Roman" w:cs="Times New Roman"/>
            <w:sz w:val="24"/>
            <w:szCs w:val="24"/>
          </w:rPr>
          <w:pict>
            <v:rect id="_x0000_i1093"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898" w:author="Unknown"/>
          <w:rFonts w:ascii="Times New Roman" w:eastAsia="Times New Roman" w:hAnsi="Times New Roman" w:cs="Times New Roman"/>
          <w:b/>
          <w:bCs/>
          <w:sz w:val="36"/>
          <w:szCs w:val="36"/>
        </w:rPr>
      </w:pPr>
      <w:ins w:id="899" w:author="Unknown">
        <w:r>
          <w:rPr>
            <w:rFonts w:ascii="Times New Roman" w:eastAsia="Times New Roman" w:hAnsi="Times New Roman" w:cs="Times New Roman"/>
            <w:b/>
            <w:bCs/>
            <w:sz w:val="36"/>
            <w:szCs w:val="36"/>
          </w:rPr>
          <w:t>2. a:visited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900" w:author="Unknown"/>
          <w:rFonts w:ascii="Times New Roman" w:eastAsia="Times New Roman" w:hAnsi="Times New Roman" w:cs="Times New Roman"/>
          <w:sz w:val="24"/>
          <w:szCs w:val="24"/>
        </w:rPr>
      </w:pPr>
      <w:ins w:id="901" w:author="Unknown">
        <w:r>
          <w:rPr>
            <w:rFonts w:ascii="Times New Roman" w:eastAsia="Times New Roman" w:hAnsi="Times New Roman" w:cs="Times New Roman"/>
            <w:sz w:val="24"/>
            <w:szCs w:val="24"/>
          </w:rPr>
          <w:t>The a:visited specify the state of link when link is visited (when link is clicked at least once).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902" w:author="Unknown"/>
          <w:rFonts w:ascii="Times New Roman" w:eastAsia="Times New Roman" w:hAnsi="Times New Roman" w:cs="Times New Roman"/>
          <w:sz w:val="24"/>
          <w:szCs w:val="24"/>
        </w:rPr>
      </w:pPr>
      <w:ins w:id="903" w:author="Unknown">
        <w:r>
          <w:rPr>
            <w:rFonts w:ascii="Times New Roman" w:eastAsia="Times New Roman" w:hAnsi="Times New Roman" w:cs="Times New Roman"/>
            <w:sz w:val="24"/>
            <w:szCs w:val="24"/>
          </w:rPr>
          <w:t>To show the link is visited generally the color of the link is changed.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4" w:author="Unknown"/>
          <w:rFonts w:ascii="Courier New" w:eastAsia="Times New Roman" w:hAnsi="Courier New" w:cs="Courier New"/>
          <w:sz w:val="20"/>
          <w:szCs w:val="20"/>
        </w:rPr>
      </w:pPr>
      <w:ins w:id="905" w:author="Unknown">
        <w:r>
          <w:rPr>
            <w:rFonts w:ascii="Courier New" w:eastAsia="Times New Roman" w:hAnsi="Courier New" w:cs="Courier New"/>
            <w:sz w:val="20"/>
            <w:szCs w:val="20"/>
          </w:rPr>
          <w:t>a:link{</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6" w:author="Unknown"/>
          <w:rFonts w:ascii="Courier New" w:eastAsia="Times New Roman" w:hAnsi="Courier New" w:cs="Courier New"/>
          <w:sz w:val="20"/>
          <w:szCs w:val="20"/>
        </w:rPr>
      </w:pPr>
      <w:ins w:id="907" w:author="Unknown">
        <w:r>
          <w:rPr>
            <w:rFonts w:ascii="Courier New" w:eastAsia="Times New Roman" w:hAnsi="Courier New" w:cs="Courier New"/>
            <w:sz w:val="20"/>
            <w:szCs w:val="20"/>
          </w:rPr>
          <w:t xml:space="preserve">    font-size:20px;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8" w:author="Unknown"/>
          <w:rFonts w:ascii="Courier New" w:eastAsia="Times New Roman" w:hAnsi="Courier New" w:cs="Courier New"/>
          <w:sz w:val="20"/>
          <w:szCs w:val="20"/>
        </w:rPr>
      </w:pPr>
      <w:ins w:id="909" w:author="Unknown">
        <w:r>
          <w:rPr>
            <w:rFonts w:ascii="Courier New" w:eastAsia="Times New Roman" w:hAnsi="Courier New" w:cs="Courier New"/>
            <w:sz w:val="20"/>
            <w:szCs w:val="20"/>
          </w:rPr>
          <w:t xml:space="preserve">    color:red;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0" w:author="Unknown"/>
          <w:rFonts w:ascii="Courier New" w:eastAsia="Times New Roman" w:hAnsi="Courier New" w:cs="Courier New"/>
          <w:sz w:val="20"/>
          <w:szCs w:val="20"/>
        </w:rPr>
      </w:pPr>
      <w:ins w:id="911"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2" w:author="Unknown"/>
          <w:rFonts w:ascii="Courier New" w:eastAsia="Times New Roman" w:hAnsi="Courier New" w:cs="Courier New"/>
          <w:sz w:val="20"/>
          <w:szCs w:val="20"/>
        </w:rPr>
      </w:pPr>
      <w:ins w:id="913" w:author="Unknown">
        <w:r>
          <w:rPr>
            <w:rFonts w:ascii="Courier New" w:eastAsia="Times New Roman" w:hAnsi="Courier New" w:cs="Courier New"/>
            <w:sz w:val="20"/>
            <w:szCs w:val="20"/>
          </w:rPr>
          <w:t>a:visited{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4" w:author="Unknown"/>
          <w:rFonts w:ascii="Courier New" w:eastAsia="Times New Roman" w:hAnsi="Courier New" w:cs="Courier New"/>
          <w:sz w:val="20"/>
          <w:szCs w:val="20"/>
        </w:rPr>
      </w:pPr>
      <w:ins w:id="915" w:author="Unknown">
        <w:r>
          <w:rPr>
            <w:rFonts w:ascii="Courier New" w:eastAsia="Times New Roman" w:hAnsi="Courier New" w:cs="Courier New"/>
            <w:sz w:val="20"/>
            <w:szCs w:val="20"/>
          </w:rPr>
          <w:t xml:space="preserve">    color:cadetblue;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6" w:author="Unknown"/>
          <w:rFonts w:ascii="Courier New" w:eastAsia="Times New Roman" w:hAnsi="Courier New" w:cs="Courier New"/>
          <w:sz w:val="20"/>
          <w:szCs w:val="20"/>
        </w:rPr>
      </w:pPr>
      <w:ins w:id="917"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8" w:author="Unknown"/>
          <w:rFonts w:ascii="Times New Roman" w:eastAsia="Times New Roman" w:hAnsi="Times New Roman" w:cs="Times New Roman"/>
          <w:sz w:val="24"/>
          <w:szCs w:val="24"/>
        </w:rPr>
      </w:pPr>
      <w:ins w:id="919"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"https://www.tutorialstonight.com/online-html-editor.php?p=css&amp;q=css-link-visited"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920" w:author="Unknown"/>
          <w:rFonts w:ascii="Times New Roman" w:eastAsia="Times New Roman" w:hAnsi="Times New Roman" w:cs="Times New Roman"/>
          <w:sz w:val="24"/>
          <w:szCs w:val="24"/>
        </w:rPr>
      </w:pPr>
      <w:ins w:id="921" w:author="Unknown">
        <w:r>
          <w:rPr>
            <w:rFonts w:ascii="Times New Roman" w:eastAsia="Times New Roman" w:hAnsi="Times New Roman" w:cs="Times New Roman"/>
            <w:sz w:val="24"/>
            <w:szCs w:val="24"/>
          </w:rPr>
          <w:pict>
            <v:rect id="_x0000_i1094"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922" w:author="Unknown"/>
          <w:rFonts w:ascii="Times New Roman" w:eastAsia="Times New Roman" w:hAnsi="Times New Roman" w:cs="Times New Roman"/>
          <w:b/>
          <w:bCs/>
          <w:sz w:val="36"/>
          <w:szCs w:val="36"/>
        </w:rPr>
      </w:pPr>
      <w:ins w:id="923" w:author="Unknown">
        <w:r>
          <w:rPr>
            <w:rFonts w:ascii="Times New Roman" w:eastAsia="Times New Roman" w:hAnsi="Times New Roman" w:cs="Times New Roman"/>
            <w:b/>
            <w:bCs/>
            <w:sz w:val="36"/>
            <w:szCs w:val="36"/>
          </w:rPr>
          <w:t>3. a:hover (mouse over)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924" w:author="Unknown"/>
          <w:rFonts w:ascii="Times New Roman" w:eastAsia="Times New Roman" w:hAnsi="Times New Roman" w:cs="Times New Roman"/>
          <w:sz w:val="24"/>
          <w:szCs w:val="24"/>
        </w:rPr>
      </w:pPr>
      <w:ins w:id="925" w:author="Unknown">
        <w:r>
          <w:rPr>
            <w:rFonts w:ascii="Times New Roman" w:eastAsia="Times New Roman" w:hAnsi="Times New Roman" w:cs="Times New Roman"/>
            <w:sz w:val="24"/>
            <w:szCs w:val="24"/>
          </w:rPr>
          <w:t>The a:hover specifies a state of link when mouse pointer is over it.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926" w:author="Unknown"/>
          <w:rFonts w:ascii="Times New Roman" w:eastAsia="Times New Roman" w:hAnsi="Times New Roman" w:cs="Times New Roman"/>
          <w:sz w:val="24"/>
          <w:szCs w:val="24"/>
        </w:rPr>
      </w:pPr>
      <w:ins w:id="927" w:author="Unknown">
        <w:r>
          <w:rPr>
            <w:rFonts w:ascii="Times New Roman" w:eastAsia="Times New Roman" w:hAnsi="Times New Roman" w:cs="Times New Roman"/>
            <w:sz w:val="24"/>
            <w:szCs w:val="24"/>
          </w:rPr>
          <w:t>Hyperlink can be made to change behaviour when the mouse pointer is over it.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8" w:author="Unknown"/>
          <w:rFonts w:ascii="Courier New" w:eastAsia="Times New Roman" w:hAnsi="Courier New" w:cs="Courier New"/>
          <w:sz w:val="20"/>
          <w:szCs w:val="20"/>
        </w:rPr>
      </w:pPr>
      <w:ins w:id="929" w:author="Unknown">
        <w:r>
          <w:rPr>
            <w:rFonts w:ascii="Courier New" w:eastAsia="Times New Roman" w:hAnsi="Courier New" w:cs="Courier New"/>
            <w:sz w:val="20"/>
            <w:szCs w:val="20"/>
          </w:rPr>
          <w:t>a:link{</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0" w:author="Unknown"/>
          <w:rFonts w:ascii="Courier New" w:eastAsia="Times New Roman" w:hAnsi="Courier New" w:cs="Courier New"/>
          <w:sz w:val="20"/>
          <w:szCs w:val="20"/>
        </w:rPr>
      </w:pPr>
      <w:ins w:id="931" w:author="Unknown">
        <w:r>
          <w:rPr>
            <w:rFonts w:ascii="Courier New" w:eastAsia="Times New Roman" w:hAnsi="Courier New" w:cs="Courier New"/>
            <w:sz w:val="20"/>
            <w:szCs w:val="20"/>
          </w:rPr>
          <w:t xml:space="preserve">    font-size:20px;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2" w:author="Unknown"/>
          <w:rFonts w:ascii="Courier New" w:eastAsia="Times New Roman" w:hAnsi="Courier New" w:cs="Courier New"/>
          <w:sz w:val="20"/>
          <w:szCs w:val="20"/>
        </w:rPr>
      </w:pPr>
      <w:ins w:id="933" w:author="Unknown">
        <w:r>
          <w:rPr>
            <w:rFonts w:ascii="Courier New" w:eastAsia="Times New Roman" w:hAnsi="Courier New" w:cs="Courier New"/>
            <w:sz w:val="20"/>
            <w:szCs w:val="20"/>
          </w:rPr>
          <w:t xml:space="preserve">    color:red;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4" w:author="Unknown"/>
          <w:rFonts w:ascii="Courier New" w:eastAsia="Times New Roman" w:hAnsi="Courier New" w:cs="Courier New"/>
          <w:sz w:val="20"/>
          <w:szCs w:val="20"/>
        </w:rPr>
      </w:pPr>
      <w:ins w:id="935"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6" w:author="Unknown"/>
          <w:rFonts w:ascii="Courier New" w:eastAsia="Times New Roman" w:hAnsi="Courier New" w:cs="Courier New"/>
          <w:sz w:val="20"/>
          <w:szCs w:val="20"/>
        </w:rPr>
      </w:pPr>
      <w:ins w:id="937" w:author="Unknown">
        <w:r>
          <w:rPr>
            <w:rFonts w:ascii="Courier New" w:eastAsia="Times New Roman" w:hAnsi="Courier New" w:cs="Courier New"/>
            <w:sz w:val="20"/>
            <w:szCs w:val="20"/>
          </w:rPr>
          <w:t>a:visited{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8" w:author="Unknown"/>
          <w:rFonts w:ascii="Courier New" w:eastAsia="Times New Roman" w:hAnsi="Courier New" w:cs="Courier New"/>
          <w:sz w:val="20"/>
          <w:szCs w:val="20"/>
        </w:rPr>
      </w:pPr>
      <w:ins w:id="939" w:author="Unknown">
        <w:r>
          <w:rPr>
            <w:rFonts w:ascii="Courier New" w:eastAsia="Times New Roman" w:hAnsi="Courier New" w:cs="Courier New"/>
            <w:sz w:val="20"/>
            <w:szCs w:val="20"/>
          </w:rPr>
          <w:t xml:space="preserve">    color:cadetblue;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0" w:author="Unknown"/>
          <w:rFonts w:ascii="Courier New" w:eastAsia="Times New Roman" w:hAnsi="Courier New" w:cs="Courier New"/>
          <w:sz w:val="20"/>
          <w:szCs w:val="20"/>
        </w:rPr>
      </w:pPr>
      <w:ins w:id="941"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2" w:author="Unknown"/>
          <w:rFonts w:ascii="Courier New" w:eastAsia="Times New Roman" w:hAnsi="Courier New" w:cs="Courier New"/>
          <w:sz w:val="20"/>
          <w:szCs w:val="20"/>
        </w:rPr>
      </w:pPr>
      <w:ins w:id="943" w:author="Unknown">
        <w:r>
          <w:rPr>
            <w:rFonts w:ascii="Courier New" w:eastAsia="Times New Roman" w:hAnsi="Courier New" w:cs="Courier New"/>
            <w:sz w:val="20"/>
            <w:szCs w:val="20"/>
          </w:rPr>
          <w:t>a:hover{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4" w:author="Unknown"/>
          <w:rFonts w:ascii="Courier New" w:eastAsia="Times New Roman" w:hAnsi="Courier New" w:cs="Courier New"/>
          <w:sz w:val="20"/>
          <w:szCs w:val="20"/>
        </w:rPr>
      </w:pPr>
      <w:ins w:id="945" w:author="Unknown">
        <w:r>
          <w:rPr>
            <w:rFonts w:ascii="Courier New" w:eastAsia="Times New Roman" w:hAnsi="Courier New" w:cs="Courier New"/>
            <w:sz w:val="20"/>
            <w:szCs w:val="20"/>
          </w:rPr>
          <w:t xml:space="preserve">    font-size:25px;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6" w:author="Unknown"/>
          <w:rFonts w:ascii="Courier New" w:eastAsia="Times New Roman" w:hAnsi="Courier New" w:cs="Courier New"/>
          <w:sz w:val="20"/>
          <w:szCs w:val="20"/>
        </w:rPr>
      </w:pPr>
      <w:ins w:id="947" w:author="Unknown">
        <w:r>
          <w:rPr>
            <w:rFonts w:ascii="Courier New" w:eastAsia="Times New Roman" w:hAnsi="Courier New" w:cs="Courier New"/>
            <w:sz w:val="20"/>
            <w:szCs w:val="20"/>
          </w:rPr>
          <w:t xml:space="preserve">    color:blue;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8" w:author="Unknown"/>
          <w:rFonts w:ascii="Courier New" w:eastAsia="Times New Roman" w:hAnsi="Courier New" w:cs="Courier New"/>
          <w:sz w:val="20"/>
          <w:szCs w:val="20"/>
        </w:rPr>
      </w:pPr>
      <w:ins w:id="949"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0" w:author="Unknown"/>
          <w:rFonts w:ascii="Times New Roman" w:eastAsia="Times New Roman" w:hAnsi="Times New Roman" w:cs="Times New Roman"/>
          <w:sz w:val="24"/>
          <w:szCs w:val="24"/>
        </w:rPr>
      </w:pPr>
      <w:ins w:id="951"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"https://www.tutorialstonight.com/online-html-editor.php?p=css&amp;q=css-link-hover"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952" w:author="Unknown"/>
          <w:rFonts w:ascii="Times New Roman" w:eastAsia="Times New Roman" w:hAnsi="Times New Roman" w:cs="Times New Roman"/>
          <w:sz w:val="24"/>
          <w:szCs w:val="24"/>
        </w:rPr>
      </w:pPr>
      <w:ins w:id="953" w:author="Unknown">
        <w:r>
          <w:rPr>
            <w:rFonts w:ascii="Times New Roman" w:eastAsia="Times New Roman" w:hAnsi="Times New Roman" w:cs="Times New Roman"/>
            <w:sz w:val="24"/>
            <w:szCs w:val="24"/>
          </w:rPr>
          <w:pict>
            <v:rect id="_x0000_i1095"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954" w:author="Unknown"/>
          <w:rFonts w:ascii="Times New Roman" w:eastAsia="Times New Roman" w:hAnsi="Times New Roman" w:cs="Times New Roman"/>
          <w:b/>
          <w:bCs/>
          <w:sz w:val="36"/>
          <w:szCs w:val="36"/>
        </w:rPr>
      </w:pPr>
      <w:ins w:id="955" w:author="Unknown">
        <w:r>
          <w:rPr>
            <w:rFonts w:ascii="Times New Roman" w:eastAsia="Times New Roman" w:hAnsi="Times New Roman" w:cs="Times New Roman"/>
            <w:b/>
            <w:bCs/>
            <w:sz w:val="36"/>
            <w:szCs w:val="36"/>
          </w:rPr>
          <w:t>4. a:active (just clicked)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956" w:author="Unknown"/>
          <w:rFonts w:ascii="Times New Roman" w:eastAsia="Times New Roman" w:hAnsi="Times New Roman" w:cs="Times New Roman"/>
          <w:sz w:val="24"/>
          <w:szCs w:val="24"/>
        </w:rPr>
      </w:pPr>
      <w:ins w:id="957" w:author="Unknown">
        <w:r>
          <w:rPr>
            <w:rFonts w:ascii="Times New Roman" w:eastAsia="Times New Roman" w:hAnsi="Times New Roman" w:cs="Times New Roman"/>
            <w:sz w:val="24"/>
            <w:szCs w:val="24"/>
          </w:rPr>
          <w:t>The a:active specifies the state of link when link is active (when mouse is just clicked).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958" w:author="Unknown"/>
          <w:rFonts w:ascii="Times New Roman" w:eastAsia="Times New Roman" w:hAnsi="Times New Roman" w:cs="Times New Roman"/>
          <w:sz w:val="24"/>
          <w:szCs w:val="24"/>
        </w:rPr>
      </w:pPr>
      <w:ins w:id="959" w:author="Unknown">
        <w:r>
          <w:rPr>
            <w:rFonts w:ascii="Times New Roman" w:eastAsia="Times New Roman" w:hAnsi="Times New Roman" w:cs="Times New Roman"/>
            <w:sz w:val="24"/>
            <w:szCs w:val="24"/>
          </w:rPr>
          <w:t>To show the link is active generally the color of the link is changed.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0" w:author="Unknown"/>
          <w:rFonts w:ascii="Courier New" w:eastAsia="Times New Roman" w:hAnsi="Courier New" w:cs="Courier New"/>
          <w:sz w:val="20"/>
          <w:szCs w:val="20"/>
        </w:rPr>
      </w:pPr>
      <w:ins w:id="961" w:author="Unknown">
        <w:r>
          <w:rPr>
            <w:rFonts w:ascii="Courier New" w:eastAsia="Times New Roman" w:hAnsi="Courier New" w:cs="Courier New"/>
            <w:sz w:val="20"/>
            <w:szCs w:val="20"/>
          </w:rPr>
          <w:t>a:link{</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2" w:author="Unknown"/>
          <w:rFonts w:ascii="Courier New" w:eastAsia="Times New Roman" w:hAnsi="Courier New" w:cs="Courier New"/>
          <w:sz w:val="20"/>
          <w:szCs w:val="20"/>
        </w:rPr>
      </w:pPr>
      <w:ins w:id="963" w:author="Unknown">
        <w:r>
          <w:rPr>
            <w:rFonts w:ascii="Courier New" w:eastAsia="Times New Roman" w:hAnsi="Courier New" w:cs="Courier New"/>
            <w:sz w:val="20"/>
            <w:szCs w:val="20"/>
          </w:rPr>
          <w:t xml:space="preserve">    font-size:20px;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4" w:author="Unknown"/>
          <w:rFonts w:ascii="Courier New" w:eastAsia="Times New Roman" w:hAnsi="Courier New" w:cs="Courier New"/>
          <w:sz w:val="20"/>
          <w:szCs w:val="20"/>
        </w:rPr>
      </w:pPr>
      <w:ins w:id="965" w:author="Unknown">
        <w:r>
          <w:rPr>
            <w:rFonts w:ascii="Courier New" w:eastAsia="Times New Roman" w:hAnsi="Courier New" w:cs="Courier New"/>
            <w:sz w:val="20"/>
            <w:szCs w:val="20"/>
          </w:rPr>
          <w:t xml:space="preserve">    color:red;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6" w:author="Unknown"/>
          <w:rFonts w:ascii="Courier New" w:eastAsia="Times New Roman" w:hAnsi="Courier New" w:cs="Courier New"/>
          <w:sz w:val="20"/>
          <w:szCs w:val="20"/>
        </w:rPr>
      </w:pPr>
      <w:ins w:id="967" w:author="Unknown">
        <w:r>
          <w:rPr>
            <w:rFonts w:ascii="Courier New" w:eastAsia="Times New Roman" w:hAnsi="Courier New" w:cs="Courier New"/>
            <w:sz w:val="20"/>
            <w:szCs w:val="20"/>
          </w:rPr>
          <w:lastRenderedPageBreak/>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8" w:author="Unknown"/>
          <w:rFonts w:ascii="Courier New" w:eastAsia="Times New Roman" w:hAnsi="Courier New" w:cs="Courier New"/>
          <w:sz w:val="20"/>
          <w:szCs w:val="20"/>
        </w:rPr>
      </w:pPr>
      <w:ins w:id="969" w:author="Unknown">
        <w:r>
          <w:rPr>
            <w:rFonts w:ascii="Courier New" w:eastAsia="Times New Roman" w:hAnsi="Courier New" w:cs="Courier New"/>
            <w:sz w:val="20"/>
            <w:szCs w:val="20"/>
          </w:rPr>
          <w:t>a:visited{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0" w:author="Unknown"/>
          <w:rFonts w:ascii="Courier New" w:eastAsia="Times New Roman" w:hAnsi="Courier New" w:cs="Courier New"/>
          <w:sz w:val="20"/>
          <w:szCs w:val="20"/>
        </w:rPr>
      </w:pPr>
      <w:ins w:id="971" w:author="Unknown">
        <w:r>
          <w:rPr>
            <w:rFonts w:ascii="Courier New" w:eastAsia="Times New Roman" w:hAnsi="Courier New" w:cs="Courier New"/>
            <w:sz w:val="20"/>
            <w:szCs w:val="20"/>
          </w:rPr>
          <w:t xml:space="preserve">    color:cadetblue;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2" w:author="Unknown"/>
          <w:rFonts w:ascii="Courier New" w:eastAsia="Times New Roman" w:hAnsi="Courier New" w:cs="Courier New"/>
          <w:sz w:val="20"/>
          <w:szCs w:val="20"/>
        </w:rPr>
      </w:pPr>
      <w:ins w:id="973"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4" w:author="Unknown"/>
          <w:rFonts w:ascii="Courier New" w:eastAsia="Times New Roman" w:hAnsi="Courier New" w:cs="Courier New"/>
          <w:sz w:val="20"/>
          <w:szCs w:val="20"/>
        </w:rPr>
      </w:pPr>
      <w:ins w:id="975" w:author="Unknown">
        <w:r>
          <w:rPr>
            <w:rFonts w:ascii="Courier New" w:eastAsia="Times New Roman" w:hAnsi="Courier New" w:cs="Courier New"/>
            <w:sz w:val="20"/>
            <w:szCs w:val="20"/>
          </w:rPr>
          <w:t>a:hover{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6" w:author="Unknown"/>
          <w:rFonts w:ascii="Courier New" w:eastAsia="Times New Roman" w:hAnsi="Courier New" w:cs="Courier New"/>
          <w:sz w:val="20"/>
          <w:szCs w:val="20"/>
        </w:rPr>
      </w:pPr>
      <w:ins w:id="977" w:author="Unknown">
        <w:r>
          <w:rPr>
            <w:rFonts w:ascii="Courier New" w:eastAsia="Times New Roman" w:hAnsi="Courier New" w:cs="Courier New"/>
            <w:sz w:val="20"/>
            <w:szCs w:val="20"/>
          </w:rPr>
          <w:t xml:space="preserve">    font-size:25px;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8" w:author="Unknown"/>
          <w:rFonts w:ascii="Courier New" w:eastAsia="Times New Roman" w:hAnsi="Courier New" w:cs="Courier New"/>
          <w:sz w:val="20"/>
          <w:szCs w:val="20"/>
        </w:rPr>
      </w:pPr>
      <w:ins w:id="979" w:author="Unknown">
        <w:r>
          <w:rPr>
            <w:rFonts w:ascii="Courier New" w:eastAsia="Times New Roman" w:hAnsi="Courier New" w:cs="Courier New"/>
            <w:sz w:val="20"/>
            <w:szCs w:val="20"/>
          </w:rPr>
          <w:t xml:space="preserve">    color:blue;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0" w:author="Unknown"/>
          <w:rFonts w:ascii="Courier New" w:eastAsia="Times New Roman" w:hAnsi="Courier New" w:cs="Courier New"/>
          <w:sz w:val="20"/>
          <w:szCs w:val="20"/>
        </w:rPr>
      </w:pPr>
      <w:ins w:id="981"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2" w:author="Unknown"/>
          <w:rFonts w:ascii="Courier New" w:eastAsia="Times New Roman" w:hAnsi="Courier New" w:cs="Courier New"/>
          <w:sz w:val="20"/>
          <w:szCs w:val="20"/>
        </w:rPr>
      </w:pPr>
      <w:ins w:id="983" w:author="Unknown">
        <w:r>
          <w:rPr>
            <w:rFonts w:ascii="Courier New" w:eastAsia="Times New Roman" w:hAnsi="Courier New" w:cs="Courier New"/>
            <w:sz w:val="20"/>
            <w:szCs w:val="20"/>
          </w:rPr>
          <w:t>a:active{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4" w:author="Unknown"/>
          <w:rFonts w:ascii="Courier New" w:eastAsia="Times New Roman" w:hAnsi="Courier New" w:cs="Courier New"/>
          <w:sz w:val="20"/>
          <w:szCs w:val="20"/>
        </w:rPr>
      </w:pPr>
      <w:ins w:id="985" w:author="Unknown">
        <w:r>
          <w:rPr>
            <w:rFonts w:ascii="Courier New" w:eastAsia="Times New Roman" w:hAnsi="Courier New" w:cs="Courier New"/>
            <w:sz w:val="20"/>
            <w:szCs w:val="20"/>
          </w:rPr>
          <w:t xml:space="preserve">    color:gold;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6" w:author="Unknown"/>
          <w:rFonts w:ascii="Courier New" w:eastAsia="Times New Roman" w:hAnsi="Courier New" w:cs="Courier New"/>
          <w:sz w:val="20"/>
          <w:szCs w:val="20"/>
        </w:rPr>
      </w:pPr>
      <w:ins w:id="987"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8" w:author="Unknown"/>
          <w:rFonts w:ascii="Times New Roman" w:eastAsia="Times New Roman" w:hAnsi="Times New Roman" w:cs="Times New Roman"/>
          <w:sz w:val="24"/>
          <w:szCs w:val="24"/>
        </w:rPr>
      </w:pPr>
      <w:ins w:id="989"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"https://www.tutorialstonight.com/online-html-editor.php?p=css&amp;q=css-link-active"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CSS LISTS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09" w:history="1">
        <w:r w:rsidR="00F5755F">
          <w:rPr>
            <w:rStyle w:val="Hyperlink"/>
            <w:rFonts w:ascii="Calibri" w:hAnsi="Calibri" w:cs="Calibri"/>
            <w:sz w:val="24"/>
            <w:szCs w:val="24"/>
          </w:rPr>
          <w:t>❮</w:t>
        </w:r>
        <w:r w:rsidR="00F5755F">
          <w:rPr>
            <w:rStyle w:val="Hyperlink"/>
            <w:sz w:val="24"/>
            <w:szCs w:val="24"/>
          </w:rPr>
          <w:t xml:space="preserve"> Prev</w:t>
        </w:r>
      </w:hyperlink>
      <w:r w:rsidR="00F5755F">
        <w:rPr>
          <w:rFonts w:ascii="Times New Roman" w:eastAsia="Times New Roman" w:hAnsi="Times New Roman" w:cs="Times New Roman"/>
          <w:sz w:val="24"/>
          <w:szCs w:val="24"/>
        </w:rPr>
        <w:t xml:space="preserve"> </w:t>
      </w:r>
      <w:hyperlink r:id="rId110" w:history="1">
        <w:r w:rsidR="00F5755F">
          <w:rPr>
            <w:rStyle w:val="Hyperlink"/>
            <w:sz w:val="24"/>
            <w:szCs w:val="24"/>
          </w:rPr>
          <w:t xml:space="preserve">Next </w:t>
        </w:r>
        <w:r w:rsidR="00F5755F">
          <w:rPr>
            <w:rStyle w:val="Hyperlink"/>
            <w:rFonts w:ascii="Calibri" w:hAnsi="Calibri" w:cs="Calibri"/>
            <w:sz w:val="24"/>
            <w:szCs w:val="24"/>
          </w:rPr>
          <w:t>❯</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6"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is an effective way to present similarly related data.</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can be ordered or unordered. Ordered list shows list contents using numbers while unordered list shows list content using bullets.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CSS we have following list properties to style list:</w:t>
      </w:r>
    </w:p>
    <w:p w:rsidR="00F5755F" w:rsidRDefault="00623007" w:rsidP="00F5755F">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11" w:anchor="type" w:history="1">
        <w:r w:rsidR="00F5755F">
          <w:rPr>
            <w:rStyle w:val="Hyperlink"/>
            <w:sz w:val="24"/>
            <w:szCs w:val="24"/>
          </w:rPr>
          <w:t>CSS list-style-type</w:t>
        </w:r>
      </w:hyperlink>
      <w:r w:rsidR="00F5755F">
        <w:rPr>
          <w:rFonts w:ascii="Times New Roman" w:eastAsia="Times New Roman" w:hAnsi="Times New Roman" w:cs="Times New Roman"/>
          <w:sz w:val="24"/>
          <w:szCs w:val="24"/>
        </w:rPr>
        <w:t xml:space="preserve"> This allows the user to change the shape of bullets or markers.</w:t>
      </w:r>
    </w:p>
    <w:p w:rsidR="00F5755F" w:rsidRDefault="00623007" w:rsidP="00F5755F">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12" w:anchor="position" w:history="1">
        <w:r w:rsidR="00F5755F">
          <w:rPr>
            <w:rStyle w:val="Hyperlink"/>
            <w:sz w:val="24"/>
            <w:szCs w:val="24"/>
          </w:rPr>
          <w:t>CSS list-style-position</w:t>
        </w:r>
      </w:hyperlink>
      <w:r w:rsidR="00F5755F">
        <w:rPr>
          <w:rFonts w:ascii="Times New Roman" w:eastAsia="Times New Roman" w:hAnsi="Times New Roman" w:cs="Times New Roman"/>
          <w:sz w:val="24"/>
          <w:szCs w:val="24"/>
        </w:rPr>
        <w:t xml:space="preserve"> Control content to be inside or outside of the bullet.</w:t>
      </w:r>
    </w:p>
    <w:p w:rsidR="00F5755F" w:rsidRDefault="00623007" w:rsidP="00F5755F">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13" w:anchor="image" w:history="1">
        <w:r w:rsidR="00F5755F">
          <w:rPr>
            <w:rStyle w:val="Hyperlink"/>
            <w:sz w:val="24"/>
            <w:szCs w:val="24"/>
          </w:rPr>
          <w:t>CSS list-style-image</w:t>
        </w:r>
      </w:hyperlink>
      <w:r w:rsidR="00F5755F">
        <w:rPr>
          <w:rFonts w:ascii="Times New Roman" w:eastAsia="Times New Roman" w:hAnsi="Times New Roman" w:cs="Times New Roman"/>
          <w:sz w:val="24"/>
          <w:szCs w:val="24"/>
        </w:rPr>
        <w:t xml:space="preserve"> This property replaces marker/bullet with specified image.</w:t>
      </w:r>
    </w:p>
    <w:p w:rsidR="00F5755F" w:rsidRDefault="00623007" w:rsidP="00F5755F">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14" w:anchor="style" w:history="1">
        <w:r w:rsidR="00F5755F">
          <w:rPr>
            <w:rStyle w:val="Hyperlink"/>
            <w:sz w:val="24"/>
            <w:szCs w:val="24"/>
          </w:rPr>
          <w:t>CSS list-style</w:t>
        </w:r>
      </w:hyperlink>
      <w:r w:rsidR="00F5755F">
        <w:rPr>
          <w:rFonts w:ascii="Times New Roman" w:eastAsia="Times New Roman" w:hAnsi="Times New Roman" w:cs="Times New Roman"/>
          <w:sz w:val="24"/>
          <w:szCs w:val="24"/>
        </w:rPr>
        <w:t xml:space="preserve"> This property let us use multiple list property at once.</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7" style="width:6in;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1.)CSS list style type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list-style-type property allows us to change the bullet(marker) model.</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Pr>
          <w:rFonts w:ascii="Times New Roman" w:eastAsia="Times New Roman" w:hAnsi="Times New Roman" w:cs="Times New Roman"/>
          <w:b/>
          <w:bCs/>
          <w:sz w:val="24"/>
          <w:szCs w:val="24"/>
        </w:rPr>
        <w:t>unordered list</w:t>
      </w:r>
      <w:r>
        <w:rPr>
          <w:rFonts w:ascii="Times New Roman" w:eastAsia="Times New Roman" w:hAnsi="Times New Roman" w:cs="Times New Roman"/>
          <w:sz w:val="24"/>
          <w:szCs w:val="24"/>
        </w:rPr>
        <w:t xml:space="preserve"> bullets can be made in square,circle and disc.</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&lt;ul style="list-style-type:circle"&gt;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&lt;li&gt;Book&lt;/li&gt;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&lt;li&gt;Pen&lt;/li&gt;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&lt;li&gt;table&lt;/li&gt;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&lt;/ul&gt;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&lt;ul style="list-style-type:square"&gt;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&lt;li&gt;Book&lt;/li&gt;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&lt;li&gt;Pen&lt;/li&gt;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&lt;li&gt;table&lt;/li&gt;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&lt;/ul&gt;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&lt;ul style="list-style-type:disc"&gt;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&lt;li&gt;Book&lt;/li&gt;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&lt;li&gt;Pen&lt;/li&gt;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&lt;li&gt;table&lt;/li&gt;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&lt;/ul&gt;</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15"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8"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bCs/>
          <w:sz w:val="24"/>
          <w:szCs w:val="24"/>
        </w:rPr>
        <w:t>ordered list</w:t>
      </w:r>
      <w:r>
        <w:rPr>
          <w:rFonts w:ascii="Times New Roman" w:eastAsia="Times New Roman" w:hAnsi="Times New Roman" w:cs="Times New Roman"/>
          <w:sz w:val="24"/>
          <w:szCs w:val="24"/>
        </w:rPr>
        <w:t xml:space="preserve"> marker can be made in number,lower alphabet,upper alphabet,roman etc.</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&lt;ol style="list-style-type:decimal"&gt;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&lt;li&gt;Book&lt;/li&gt;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&lt;li&gt;Pen&lt;/li&gt;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&lt;li&gt;table&lt;/li&gt;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&lt;/ol&gt;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&lt;ol style="list-style-type:upper-alpha"&gt;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&lt;li&gt;Book&lt;/li&gt;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&lt;li&gt;Pen&lt;/li&gt;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&lt;li&gt;table&lt;/li&gt;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&lt;/ol&gt;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&lt;ol style="list-style-type:upper-roman"&gt;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&lt;li&gt;Book&lt;/li&gt;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&lt;li&gt;Pen&lt;/li&gt;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&lt;li&gt;table&lt;/li&gt;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&lt;/ol&gt;</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16"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9"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990" w:author="Unknown"/>
          <w:rFonts w:ascii="Times New Roman" w:eastAsia="Times New Roman" w:hAnsi="Times New Roman" w:cs="Times New Roman"/>
          <w:b/>
          <w:bCs/>
          <w:sz w:val="36"/>
          <w:szCs w:val="36"/>
        </w:rPr>
      </w:pPr>
      <w:ins w:id="991" w:author="Unknown">
        <w:r>
          <w:rPr>
            <w:rFonts w:ascii="Times New Roman" w:eastAsia="Times New Roman" w:hAnsi="Times New Roman" w:cs="Times New Roman"/>
            <w:b/>
            <w:bCs/>
            <w:sz w:val="36"/>
            <w:szCs w:val="36"/>
          </w:rPr>
          <w:t>2.) CSS list style position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992" w:author="Unknown"/>
          <w:rFonts w:ascii="Times New Roman" w:eastAsia="Times New Roman" w:hAnsi="Times New Roman" w:cs="Times New Roman"/>
          <w:sz w:val="24"/>
          <w:szCs w:val="24"/>
        </w:rPr>
      </w:pPr>
      <w:ins w:id="993" w:author="Unknown">
        <w:r>
          <w:rPr>
            <w:rFonts w:ascii="Times New Roman" w:eastAsia="Times New Roman" w:hAnsi="Times New Roman" w:cs="Times New Roman"/>
            <w:sz w:val="24"/>
            <w:szCs w:val="24"/>
          </w:rPr>
          <w:t>The list-style-position property specifies whether the content of the list will be inside or outside of the bullet.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4" w:author="Unknown"/>
          <w:rFonts w:ascii="Courier New" w:eastAsia="Times New Roman" w:hAnsi="Courier New" w:cs="Courier New"/>
          <w:sz w:val="20"/>
          <w:szCs w:val="20"/>
        </w:rPr>
      </w:pPr>
      <w:ins w:id="995" w:author="Unknown">
        <w:r>
          <w:rPr>
            <w:rFonts w:ascii="Courier New" w:eastAsia="Times New Roman" w:hAnsi="Courier New" w:cs="Courier New"/>
            <w:sz w:val="20"/>
            <w:szCs w:val="20"/>
          </w:rPr>
          <w:t>&lt;ul style="list-style-position:outside"&gt;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6" w:author="Unknown"/>
          <w:rFonts w:ascii="Courier New" w:eastAsia="Times New Roman" w:hAnsi="Courier New" w:cs="Courier New"/>
          <w:sz w:val="20"/>
          <w:szCs w:val="20"/>
        </w:rPr>
      </w:pPr>
      <w:ins w:id="997" w:author="Unknown">
        <w:r>
          <w:rPr>
            <w:rFonts w:ascii="Courier New" w:eastAsia="Times New Roman" w:hAnsi="Courier New" w:cs="Courier New"/>
            <w:sz w:val="20"/>
            <w:szCs w:val="20"/>
          </w:rPr>
          <w:t xml:space="preserve">    &lt;li&gt;I am outside the bullet.I am outside the bullet.I am outside the bullet.&lt;/li&gt;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8" w:author="Unknown"/>
          <w:rFonts w:ascii="Courier New" w:eastAsia="Times New Roman" w:hAnsi="Courier New" w:cs="Courier New"/>
          <w:sz w:val="20"/>
          <w:szCs w:val="20"/>
        </w:rPr>
      </w:pPr>
      <w:ins w:id="999" w:author="Unknown">
        <w:r>
          <w:rPr>
            <w:rFonts w:ascii="Courier New" w:eastAsia="Times New Roman" w:hAnsi="Courier New" w:cs="Courier New"/>
            <w:sz w:val="20"/>
            <w:szCs w:val="20"/>
          </w:rPr>
          <w:t xml:space="preserve">    &lt;li&gt;I am outside the bullet.I am outside the bullet.I am outside the bullet.&lt;/li&gt;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0" w:author="Unknown"/>
          <w:rFonts w:ascii="Courier New" w:eastAsia="Times New Roman" w:hAnsi="Courier New" w:cs="Courier New"/>
          <w:sz w:val="20"/>
          <w:szCs w:val="20"/>
        </w:rPr>
      </w:pPr>
      <w:ins w:id="1001" w:author="Unknown">
        <w:r>
          <w:rPr>
            <w:rFonts w:ascii="Courier New" w:eastAsia="Times New Roman" w:hAnsi="Courier New" w:cs="Courier New"/>
            <w:sz w:val="20"/>
            <w:szCs w:val="20"/>
          </w:rPr>
          <w:t>&lt;/ul&gt;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2" w:author="Unknown"/>
          <w:rFonts w:ascii="Courier New" w:eastAsia="Times New Roman" w:hAnsi="Courier New" w:cs="Courier New"/>
          <w:sz w:val="20"/>
          <w:szCs w:val="20"/>
        </w:rPr>
      </w:pPr>
      <w:ins w:id="1003" w:author="Unknown">
        <w:r>
          <w:rPr>
            <w:rFonts w:ascii="Courier New" w:eastAsia="Times New Roman" w:hAnsi="Courier New" w:cs="Courier New"/>
            <w:sz w:val="20"/>
            <w:szCs w:val="20"/>
          </w:rPr>
          <w:t>&lt;ul style="list-style-position:inside"&gt;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4" w:author="Unknown"/>
          <w:rFonts w:ascii="Courier New" w:eastAsia="Times New Roman" w:hAnsi="Courier New" w:cs="Courier New"/>
          <w:sz w:val="20"/>
          <w:szCs w:val="20"/>
        </w:rPr>
      </w:pPr>
      <w:ins w:id="1005" w:author="Unknown">
        <w:r>
          <w:rPr>
            <w:rFonts w:ascii="Courier New" w:eastAsia="Times New Roman" w:hAnsi="Courier New" w:cs="Courier New"/>
            <w:sz w:val="20"/>
            <w:szCs w:val="20"/>
          </w:rPr>
          <w:t xml:space="preserve">    &lt;li&gt;I am inside the bullet.I am inside the bullet.I am inside the bullet.&lt;/li&gt;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6" w:author="Unknown"/>
          <w:rFonts w:ascii="Courier New" w:eastAsia="Times New Roman" w:hAnsi="Courier New" w:cs="Courier New"/>
          <w:sz w:val="20"/>
          <w:szCs w:val="20"/>
        </w:rPr>
      </w:pPr>
      <w:ins w:id="1007" w:author="Unknown">
        <w:r>
          <w:rPr>
            <w:rFonts w:ascii="Courier New" w:eastAsia="Times New Roman" w:hAnsi="Courier New" w:cs="Courier New"/>
            <w:sz w:val="20"/>
            <w:szCs w:val="20"/>
          </w:rPr>
          <w:t xml:space="preserve">    &lt;li&gt;I am inside the bullet.I am inside the bullet.I am inside the bullet.&lt;/li&gt;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8" w:author="Unknown"/>
          <w:rFonts w:ascii="Courier New" w:eastAsia="Times New Roman" w:hAnsi="Courier New" w:cs="Courier New"/>
          <w:sz w:val="20"/>
          <w:szCs w:val="20"/>
        </w:rPr>
      </w:pPr>
      <w:ins w:id="1009" w:author="Unknown">
        <w:r>
          <w:rPr>
            <w:rFonts w:ascii="Courier New" w:eastAsia="Times New Roman" w:hAnsi="Courier New" w:cs="Courier New"/>
            <w:sz w:val="20"/>
            <w:szCs w:val="20"/>
          </w:rPr>
          <w:t>&lt;/ul&gt;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0" w:author="Unknown"/>
          <w:rFonts w:ascii="Times New Roman" w:eastAsia="Times New Roman" w:hAnsi="Times New Roman" w:cs="Times New Roman"/>
          <w:sz w:val="24"/>
          <w:szCs w:val="24"/>
        </w:rPr>
      </w:pPr>
      <w:ins w:id="1011"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"https://www.tutorialstonight.com/online-html-editor.php?p=css&amp;q=list-position"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012" w:author="Unknown"/>
          <w:rFonts w:ascii="Times New Roman" w:eastAsia="Times New Roman" w:hAnsi="Times New Roman" w:cs="Times New Roman"/>
          <w:sz w:val="24"/>
          <w:szCs w:val="24"/>
        </w:rPr>
      </w:pPr>
      <w:ins w:id="1013" w:author="Unknown">
        <w:r>
          <w:rPr>
            <w:rFonts w:ascii="Times New Roman" w:eastAsia="Times New Roman" w:hAnsi="Times New Roman" w:cs="Times New Roman"/>
            <w:sz w:val="24"/>
            <w:szCs w:val="24"/>
          </w:rPr>
          <w:pict>
            <v:rect id="_x0000_i1100"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014" w:author="Unknown"/>
          <w:rFonts w:ascii="Times New Roman" w:eastAsia="Times New Roman" w:hAnsi="Times New Roman" w:cs="Times New Roman"/>
          <w:b/>
          <w:bCs/>
          <w:sz w:val="36"/>
          <w:szCs w:val="36"/>
        </w:rPr>
      </w:pPr>
      <w:ins w:id="1015" w:author="Unknown">
        <w:r>
          <w:rPr>
            <w:rFonts w:ascii="Times New Roman" w:eastAsia="Times New Roman" w:hAnsi="Times New Roman" w:cs="Times New Roman"/>
            <w:b/>
            <w:bCs/>
            <w:sz w:val="36"/>
            <w:szCs w:val="36"/>
          </w:rPr>
          <w:lastRenderedPageBreak/>
          <w:t>3.) An image as bullet (list-style-image)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016" w:author="Unknown"/>
          <w:rFonts w:ascii="Times New Roman" w:eastAsia="Times New Roman" w:hAnsi="Times New Roman" w:cs="Times New Roman"/>
          <w:sz w:val="24"/>
          <w:szCs w:val="24"/>
        </w:rPr>
      </w:pPr>
      <w:ins w:id="1017" w:author="Unknown">
        <w:r>
          <w:rPr>
            <w:rFonts w:ascii="Times New Roman" w:eastAsia="Times New Roman" w:hAnsi="Times New Roman" w:cs="Times New Roman"/>
            <w:sz w:val="24"/>
            <w:szCs w:val="24"/>
          </w:rPr>
          <w:t>The list-style-image property can be used to replace general bullets with an image.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8" w:author="Unknown"/>
          <w:rFonts w:ascii="Courier New" w:eastAsia="Times New Roman" w:hAnsi="Courier New" w:cs="Courier New"/>
          <w:sz w:val="20"/>
          <w:szCs w:val="20"/>
        </w:rPr>
      </w:pPr>
      <w:ins w:id="1019" w:author="Unknown">
        <w:r>
          <w:rPr>
            <w:rFonts w:ascii="Courier New" w:eastAsia="Times New Roman" w:hAnsi="Courier New" w:cs="Courier New"/>
            <w:sz w:val="20"/>
            <w:szCs w:val="20"/>
          </w:rPr>
          <w:t>&lt;ol style="list-style-image:url('marker-image.jpg')"&gt;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0" w:author="Unknown"/>
          <w:rFonts w:ascii="Courier New" w:eastAsia="Times New Roman" w:hAnsi="Courier New" w:cs="Courier New"/>
          <w:sz w:val="20"/>
          <w:szCs w:val="20"/>
        </w:rPr>
      </w:pPr>
      <w:ins w:id="1021" w:author="Unknown">
        <w:r>
          <w:rPr>
            <w:rFonts w:ascii="Courier New" w:eastAsia="Times New Roman" w:hAnsi="Courier New" w:cs="Courier New"/>
            <w:sz w:val="20"/>
            <w:szCs w:val="20"/>
          </w:rPr>
          <w:t xml:space="preserve">    &lt;li&gt;Book&lt;/li&gt;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2" w:author="Unknown"/>
          <w:rFonts w:ascii="Courier New" w:eastAsia="Times New Roman" w:hAnsi="Courier New" w:cs="Courier New"/>
          <w:sz w:val="20"/>
          <w:szCs w:val="20"/>
        </w:rPr>
      </w:pPr>
      <w:ins w:id="1023" w:author="Unknown">
        <w:r>
          <w:rPr>
            <w:rFonts w:ascii="Courier New" w:eastAsia="Times New Roman" w:hAnsi="Courier New" w:cs="Courier New"/>
            <w:sz w:val="20"/>
            <w:szCs w:val="20"/>
          </w:rPr>
          <w:t xml:space="preserve">    &lt;li&gt;Pen&lt;/li&gt;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4" w:author="Unknown"/>
          <w:rFonts w:ascii="Courier New" w:eastAsia="Times New Roman" w:hAnsi="Courier New" w:cs="Courier New"/>
          <w:sz w:val="20"/>
          <w:szCs w:val="20"/>
        </w:rPr>
      </w:pPr>
      <w:ins w:id="1025" w:author="Unknown">
        <w:r>
          <w:rPr>
            <w:rFonts w:ascii="Courier New" w:eastAsia="Times New Roman" w:hAnsi="Courier New" w:cs="Courier New"/>
            <w:sz w:val="20"/>
            <w:szCs w:val="20"/>
          </w:rPr>
          <w:t xml:space="preserve">    &lt;li&gt;table&lt;/li&gt;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6" w:author="Unknown"/>
          <w:rFonts w:ascii="Courier New" w:eastAsia="Times New Roman" w:hAnsi="Courier New" w:cs="Courier New"/>
          <w:sz w:val="20"/>
          <w:szCs w:val="20"/>
        </w:rPr>
      </w:pPr>
      <w:ins w:id="1027" w:author="Unknown">
        <w:r>
          <w:rPr>
            <w:rFonts w:ascii="Courier New" w:eastAsia="Times New Roman" w:hAnsi="Courier New" w:cs="Courier New"/>
            <w:sz w:val="20"/>
            <w:szCs w:val="20"/>
          </w:rPr>
          <w:t>&lt;/ol&gt;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8" w:author="Unknown"/>
          <w:rFonts w:ascii="Times New Roman" w:eastAsia="Times New Roman" w:hAnsi="Times New Roman" w:cs="Times New Roman"/>
          <w:sz w:val="24"/>
          <w:szCs w:val="24"/>
        </w:rPr>
      </w:pPr>
      <w:ins w:id="1029"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"https://www.tutorialstonight.com/online-html-editor.php?p=css&amp;q=list-image"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030" w:author="Unknown"/>
          <w:rFonts w:ascii="Times New Roman" w:eastAsia="Times New Roman" w:hAnsi="Times New Roman" w:cs="Times New Roman"/>
          <w:sz w:val="24"/>
          <w:szCs w:val="24"/>
        </w:rPr>
      </w:pPr>
      <w:ins w:id="1031" w:author="Unknown">
        <w:r>
          <w:rPr>
            <w:rFonts w:ascii="Times New Roman" w:eastAsia="Times New Roman" w:hAnsi="Times New Roman" w:cs="Times New Roman"/>
            <w:sz w:val="24"/>
            <w:szCs w:val="24"/>
          </w:rPr>
          <w:pict>
            <v:rect id="_x0000_i1101"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032" w:author="Unknown"/>
          <w:rFonts w:ascii="Times New Roman" w:eastAsia="Times New Roman" w:hAnsi="Times New Roman" w:cs="Times New Roman"/>
          <w:b/>
          <w:bCs/>
          <w:sz w:val="36"/>
          <w:szCs w:val="36"/>
        </w:rPr>
      </w:pPr>
      <w:ins w:id="1033" w:author="Unknown">
        <w:r>
          <w:rPr>
            <w:rFonts w:ascii="Times New Roman" w:eastAsia="Times New Roman" w:hAnsi="Times New Roman" w:cs="Times New Roman"/>
            <w:b/>
            <w:bCs/>
            <w:sz w:val="36"/>
            <w:szCs w:val="36"/>
          </w:rPr>
          <w:t>4.) CSS list shorthand (list-style)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034" w:author="Unknown"/>
          <w:rFonts w:ascii="Times New Roman" w:eastAsia="Times New Roman" w:hAnsi="Times New Roman" w:cs="Times New Roman"/>
          <w:sz w:val="24"/>
          <w:szCs w:val="24"/>
        </w:rPr>
      </w:pPr>
      <w:ins w:id="1035" w:author="Unknown">
        <w:r>
          <w:rPr>
            <w:rFonts w:ascii="Times New Roman" w:eastAsia="Times New Roman" w:hAnsi="Times New Roman" w:cs="Times New Roman"/>
            <w:sz w:val="24"/>
            <w:szCs w:val="24"/>
          </w:rPr>
          <w:t xml:space="preserve">The list-style property lets us use all list properties at once like - </w:t>
        </w:r>
        <w:r>
          <w:rPr>
            <w:rFonts w:ascii="Times New Roman" w:eastAsia="Times New Roman" w:hAnsi="Times New Roman" w:cs="Times New Roman"/>
            <w:i/>
            <w:iCs/>
            <w:sz w:val="24"/>
            <w:szCs w:val="24"/>
          </w:rPr>
          <w:t>list-style-type,list-style-position and list-style-image</w:t>
        </w:r>
        <w:r>
          <w:rPr>
            <w:rFonts w:ascii="Times New Roman" w:eastAsia="Times New Roman" w:hAnsi="Times New Roman" w:cs="Times New Roman"/>
            <w:sz w:val="24"/>
            <w:szCs w:val="24"/>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6" w:author="Unknown"/>
          <w:rFonts w:ascii="Courier New" w:eastAsia="Times New Roman" w:hAnsi="Courier New" w:cs="Courier New"/>
          <w:sz w:val="20"/>
          <w:szCs w:val="20"/>
        </w:rPr>
      </w:pPr>
      <w:ins w:id="1037" w:author="Unknown">
        <w:r>
          <w:rPr>
            <w:rFonts w:ascii="Courier New" w:eastAsia="Times New Roman" w:hAnsi="Courier New" w:cs="Courier New"/>
            <w:sz w:val="20"/>
            <w:szCs w:val="20"/>
          </w:rPr>
          <w:t>&lt;ol style="list-style:disc outside url('assets/marker-image.jpg')"&gt;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8" w:author="Unknown"/>
          <w:rFonts w:ascii="Courier New" w:eastAsia="Times New Roman" w:hAnsi="Courier New" w:cs="Courier New"/>
          <w:sz w:val="20"/>
          <w:szCs w:val="20"/>
        </w:rPr>
      </w:pPr>
      <w:ins w:id="1039" w:author="Unknown">
        <w:r>
          <w:rPr>
            <w:rFonts w:ascii="Courier New" w:eastAsia="Times New Roman" w:hAnsi="Courier New" w:cs="Courier New"/>
            <w:sz w:val="20"/>
            <w:szCs w:val="20"/>
          </w:rPr>
          <w:t xml:space="preserve">    &lt;li&gt;Book&lt;/li&gt;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0" w:author="Unknown"/>
          <w:rFonts w:ascii="Courier New" w:eastAsia="Times New Roman" w:hAnsi="Courier New" w:cs="Courier New"/>
          <w:sz w:val="20"/>
          <w:szCs w:val="20"/>
        </w:rPr>
      </w:pPr>
      <w:ins w:id="1041" w:author="Unknown">
        <w:r>
          <w:rPr>
            <w:rFonts w:ascii="Courier New" w:eastAsia="Times New Roman" w:hAnsi="Courier New" w:cs="Courier New"/>
            <w:sz w:val="20"/>
            <w:szCs w:val="20"/>
          </w:rPr>
          <w:t xml:space="preserve">    &lt;li&gt;Pen&lt;/li&gt;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2" w:author="Unknown"/>
          <w:rFonts w:ascii="Courier New" w:eastAsia="Times New Roman" w:hAnsi="Courier New" w:cs="Courier New"/>
          <w:sz w:val="20"/>
          <w:szCs w:val="20"/>
        </w:rPr>
      </w:pPr>
      <w:ins w:id="1043" w:author="Unknown">
        <w:r>
          <w:rPr>
            <w:rFonts w:ascii="Courier New" w:eastAsia="Times New Roman" w:hAnsi="Courier New" w:cs="Courier New"/>
            <w:sz w:val="20"/>
            <w:szCs w:val="20"/>
          </w:rPr>
          <w:t xml:space="preserve">    &lt;li&gt;table&lt;/li&gt;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4" w:author="Unknown"/>
          <w:rFonts w:ascii="Courier New" w:eastAsia="Times New Roman" w:hAnsi="Courier New" w:cs="Courier New"/>
          <w:sz w:val="20"/>
          <w:szCs w:val="20"/>
        </w:rPr>
      </w:pPr>
      <w:ins w:id="1045" w:author="Unknown">
        <w:r>
          <w:rPr>
            <w:rFonts w:ascii="Courier New" w:eastAsia="Times New Roman" w:hAnsi="Courier New" w:cs="Courier New"/>
            <w:sz w:val="20"/>
            <w:szCs w:val="20"/>
          </w:rPr>
          <w:t>&lt;/ol&gt;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6" w:author="Unknown"/>
          <w:rFonts w:ascii="Times New Roman" w:eastAsia="Times New Roman" w:hAnsi="Times New Roman" w:cs="Times New Roman"/>
          <w:sz w:val="24"/>
          <w:szCs w:val="24"/>
        </w:rPr>
      </w:pPr>
      <w:ins w:id="1047"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"https://www.tutorialstonight.com/online-html-editor.php?p=css&amp;q=list-all"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048" w:author="Unknown"/>
          <w:rFonts w:ascii="Times New Roman" w:eastAsia="Times New Roman" w:hAnsi="Times New Roman" w:cs="Times New Roman"/>
          <w:sz w:val="24"/>
          <w:szCs w:val="24"/>
        </w:rPr>
      </w:pPr>
      <w:ins w:id="1049" w:author="Unknown">
        <w:r>
          <w:rPr>
            <w:rFonts w:ascii="Times New Roman" w:eastAsia="Times New Roman" w:hAnsi="Times New Roman" w:cs="Times New Roman"/>
            <w:sz w:val="24"/>
            <w:szCs w:val="24"/>
          </w:rPr>
          <w:pict>
            <v:rect id="_x0000_i1102"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050" w:author="Unknown"/>
          <w:rFonts w:ascii="Times New Roman" w:eastAsia="Times New Roman" w:hAnsi="Times New Roman" w:cs="Times New Roman"/>
          <w:sz w:val="24"/>
          <w:szCs w:val="24"/>
        </w:rPr>
      </w:pPr>
      <w:ins w:id="1051" w:author="Unknown">
        <w:r>
          <w:rPr>
            <w:rFonts w:ascii="Times New Roman" w:eastAsia="Times New Roman" w:hAnsi="Times New Roman" w:cs="Times New Roman"/>
            <w:sz w:val="24"/>
            <w:szCs w:val="24"/>
          </w:rPr>
          <w:t xml:space="preserve">Note: In </w:t>
        </w:r>
        <w:r>
          <w:rPr>
            <w:rFonts w:ascii="Times New Roman" w:eastAsia="Times New Roman" w:hAnsi="Times New Roman" w:cs="Times New Roman"/>
            <w:b/>
            <w:bCs/>
            <w:sz w:val="24"/>
            <w:szCs w:val="24"/>
          </w:rPr>
          <w:t>list-style</w:t>
        </w:r>
        <w:r>
          <w:rPr>
            <w:rFonts w:ascii="Times New Roman" w:eastAsia="Times New Roman" w:hAnsi="Times New Roman" w:cs="Times New Roman"/>
            <w:sz w:val="24"/>
            <w:szCs w:val="24"/>
          </w:rPr>
          <w:t xml:space="preserve"> property if somehow the image is unable to load then the bullet will replace the image.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ins w:id="1052" w:author="Unknown"/>
          <w:rFonts w:ascii="Times New Roman" w:eastAsia="Times New Roman" w:hAnsi="Times New Roman" w:cs="Times New Roman"/>
          <w:b/>
          <w:bCs/>
          <w:kern w:val="36"/>
          <w:sz w:val="48"/>
          <w:szCs w:val="48"/>
        </w:rPr>
      </w:pPr>
      <w:ins w:id="1053" w:author="Unknown">
        <w:r>
          <w:rPr>
            <w:rFonts w:ascii="Times New Roman" w:eastAsia="Times New Roman" w:hAnsi="Times New Roman" w:cs="Times New Roman"/>
            <w:b/>
            <w:bCs/>
            <w:kern w:val="36"/>
            <w:sz w:val="48"/>
            <w:szCs w:val="48"/>
          </w:rPr>
          <w:t>CSS TABLE</w:t>
        </w:r>
      </w:ins>
      <w:r>
        <w:rPr>
          <w:rFonts w:ascii="Times New Roman" w:eastAsia="Times New Roman" w:hAnsi="Times New Roman" w:cs="Times New Roman"/>
          <w:b/>
          <w:bCs/>
          <w:kern w:val="36"/>
          <w:sz w:val="48"/>
          <w:szCs w:val="48"/>
        </w:rPr>
        <w:t>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4" w:author="Unknown"/>
          <w:rFonts w:ascii="Times New Roman" w:eastAsia="Times New Roman" w:hAnsi="Times New Roman" w:cs="Times New Roman"/>
          <w:sz w:val="24"/>
          <w:szCs w:val="24"/>
        </w:rPr>
      </w:pPr>
      <w:ins w:id="1055"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"https://www.tutorialstonight.com/css/css-lists.php" </w:instrText>
        </w:r>
        <w:r>
          <w:rPr>
            <w:rFonts w:ascii="Times New Roman" w:eastAsia="Times New Roman" w:hAnsi="Times New Roman" w:cs="Times New Roman"/>
            <w:sz w:val="24"/>
            <w:szCs w:val="24"/>
          </w:rPr>
          <w:fldChar w:fldCharType="separate"/>
        </w:r>
        <w:r>
          <w:rPr>
            <w:rStyle w:val="Hyperlink"/>
            <w:rFonts w:ascii="Calibri" w:hAnsi="Calibri" w:cs="Calibri"/>
            <w:sz w:val="24"/>
            <w:szCs w:val="24"/>
          </w:rPr>
          <w:t>❮</w:t>
        </w:r>
        <w:r>
          <w:rPr>
            <w:rStyle w:val="Hyperlink"/>
            <w:sz w:val="24"/>
            <w:szCs w:val="24"/>
          </w:rPr>
          <w:t xml:space="preserve"> Prev</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"https://www.tutorialstonight.com/css/css-height-and-width.php" </w:instrText>
        </w:r>
        <w:r>
          <w:rPr>
            <w:rFonts w:ascii="Times New Roman" w:eastAsia="Times New Roman" w:hAnsi="Times New Roman" w:cs="Times New Roman"/>
            <w:sz w:val="24"/>
            <w:szCs w:val="24"/>
          </w:rPr>
          <w:fldChar w:fldCharType="separate"/>
        </w:r>
        <w:r>
          <w:rPr>
            <w:rStyle w:val="Hyperlink"/>
            <w:sz w:val="24"/>
            <w:szCs w:val="24"/>
          </w:rPr>
          <w:t xml:space="preserve">Next </w:t>
        </w:r>
        <w:r>
          <w:rPr>
            <w:rStyle w:val="Hyperlink"/>
            <w:rFonts w:ascii="Calibri" w:hAnsi="Calibri" w:cs="Calibri"/>
            <w:sz w:val="24"/>
            <w:szCs w:val="24"/>
          </w:rPr>
          <w:t>❯</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056" w:author="Unknown"/>
          <w:rFonts w:ascii="Times New Roman" w:eastAsia="Times New Roman" w:hAnsi="Times New Roman" w:cs="Times New Roman"/>
          <w:sz w:val="24"/>
          <w:szCs w:val="24"/>
        </w:rPr>
      </w:pPr>
      <w:ins w:id="1057" w:author="Unknown">
        <w:r>
          <w:rPr>
            <w:rFonts w:ascii="Times New Roman" w:eastAsia="Times New Roman" w:hAnsi="Times New Roman" w:cs="Times New Roman"/>
            <w:sz w:val="24"/>
            <w:szCs w:val="24"/>
          </w:rPr>
          <w:pict>
            <v:rect id="_x0000_i1103"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058" w:author="Unknown"/>
          <w:rFonts w:ascii="Times New Roman" w:eastAsia="Times New Roman" w:hAnsi="Times New Roman" w:cs="Times New Roman"/>
          <w:sz w:val="24"/>
          <w:szCs w:val="24"/>
        </w:rPr>
      </w:pPr>
      <w:ins w:id="1059" w:author="Unknown">
        <w:r>
          <w:rPr>
            <w:rFonts w:ascii="Times New Roman" w:eastAsia="Times New Roman" w:hAnsi="Times New Roman" w:cs="Times New Roman"/>
            <w:sz w:val="24"/>
            <w:szCs w:val="24"/>
          </w:rPr>
          <w:t>Table helps us to present data relations in an effective manner.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060" w:author="Unknown"/>
          <w:rFonts w:ascii="Times New Roman" w:eastAsia="Times New Roman" w:hAnsi="Times New Roman" w:cs="Times New Roman"/>
          <w:sz w:val="24"/>
          <w:szCs w:val="24"/>
        </w:rPr>
      </w:pPr>
      <w:ins w:id="1061" w:author="Unknown">
        <w:r>
          <w:rPr>
            <w:rFonts w:ascii="Times New Roman" w:eastAsia="Times New Roman" w:hAnsi="Times New Roman" w:cs="Times New Roman"/>
            <w:sz w:val="24"/>
            <w:szCs w:val="24"/>
          </w:rPr>
          <w:t>Tables created in an HTML document can be styled using CSS table properties.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062" w:author="Unknown"/>
          <w:rFonts w:ascii="Times New Roman" w:eastAsia="Times New Roman" w:hAnsi="Times New Roman" w:cs="Times New Roman"/>
          <w:sz w:val="24"/>
          <w:szCs w:val="24"/>
        </w:rPr>
      </w:pPr>
      <w:ins w:id="1063" w:author="Unknown">
        <w:r>
          <w:rPr>
            <w:rFonts w:ascii="Times New Roman" w:eastAsia="Times New Roman" w:hAnsi="Times New Roman" w:cs="Times New Roman"/>
            <w:sz w:val="24"/>
            <w:szCs w:val="24"/>
          </w:rPr>
          <w:t>Example:</w:t>
        </w:r>
      </w:ins>
    </w:p>
    <w:tbl>
      <w:tblPr>
        <w:tblW w:w="5000" w:type="pct"/>
        <w:tblCellSpacing w:w="15" w:type="dxa"/>
        <w:tblLook w:val="04A0" w:firstRow="1" w:lastRow="0" w:firstColumn="1" w:lastColumn="0" w:noHBand="0" w:noVBand="1"/>
      </w:tblPr>
      <w:tblGrid>
        <w:gridCol w:w="4075"/>
        <w:gridCol w:w="1282"/>
        <w:gridCol w:w="4093"/>
      </w:tblGrid>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Name</w:t>
            </w:r>
          </w:p>
        </w:tc>
        <w:tc>
          <w:tcPr>
            <w:tcW w:w="0" w:type="auto"/>
            <w:tcMar>
              <w:top w:w="15" w:type="dxa"/>
              <w:left w:w="15" w:type="dxa"/>
              <w:bottom w:w="15" w:type="dxa"/>
              <w:right w:w="15" w:type="dxa"/>
            </w:tcMar>
            <w:vAlign w:val="center"/>
            <w:hideMark/>
          </w:tcPr>
          <w:p w:rsidR="00F5755F" w:rsidRDefault="00F5755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Age</w:t>
            </w:r>
          </w:p>
        </w:tc>
        <w:tc>
          <w:tcPr>
            <w:tcW w:w="0" w:type="auto"/>
            <w:tcMar>
              <w:top w:w="15" w:type="dxa"/>
              <w:left w:w="15" w:type="dxa"/>
              <w:bottom w:w="15" w:type="dxa"/>
              <w:right w:w="15" w:type="dxa"/>
            </w:tcMar>
            <w:vAlign w:val="center"/>
            <w:hideMark/>
          </w:tcPr>
          <w:p w:rsidR="00F5755F" w:rsidRDefault="00F5755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Hobby</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 (Author)</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Learning</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Jeany</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Exploration</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Entertainment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Jerry</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Playing</w:t>
            </w:r>
          </w:p>
        </w:tc>
      </w:tr>
    </w:tbl>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064" w:author="Unknown"/>
          <w:rFonts w:ascii="Times New Roman" w:eastAsia="Times New Roman" w:hAnsi="Times New Roman" w:cs="Times New Roman"/>
          <w:sz w:val="24"/>
          <w:szCs w:val="24"/>
        </w:rPr>
      </w:pPr>
      <w:ins w:id="1065" w:author="Unknown">
        <w:r>
          <w:rPr>
            <w:rFonts w:ascii="Times New Roman" w:eastAsia="Times New Roman" w:hAnsi="Times New Roman" w:cs="Times New Roman"/>
            <w:sz w:val="24"/>
            <w:szCs w:val="24"/>
          </w:rPr>
          <w:pict>
            <v:rect id="_x0000_i1104"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6"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067" w:author="Unknown"/>
          <w:rFonts w:ascii="Times New Roman" w:eastAsia="Times New Roman" w:hAnsi="Times New Roman" w:cs="Times New Roman"/>
          <w:b/>
          <w:bCs/>
          <w:sz w:val="36"/>
          <w:szCs w:val="36"/>
        </w:rPr>
      </w:pPr>
      <w:ins w:id="1068" w:author="Unknown">
        <w:r>
          <w:rPr>
            <w:rFonts w:ascii="Times New Roman" w:eastAsia="Times New Roman" w:hAnsi="Times New Roman" w:cs="Times New Roman"/>
            <w:b/>
            <w:bCs/>
            <w:sz w:val="36"/>
            <w:szCs w:val="36"/>
          </w:rPr>
          <w:t>CSS table style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069" w:author="Unknown"/>
          <w:rFonts w:ascii="Times New Roman" w:eastAsia="Times New Roman" w:hAnsi="Times New Roman" w:cs="Times New Roman"/>
          <w:sz w:val="24"/>
          <w:szCs w:val="24"/>
        </w:rPr>
      </w:pPr>
      <w:ins w:id="1070" w:author="Unknown">
        <w:r>
          <w:rPr>
            <w:rFonts w:ascii="Times New Roman" w:eastAsia="Times New Roman" w:hAnsi="Times New Roman" w:cs="Times New Roman"/>
            <w:sz w:val="24"/>
            <w:szCs w:val="24"/>
          </w:rPr>
          <w:t>Using CSS we can set following properties to the table :</w:t>
        </w:r>
      </w:ins>
    </w:p>
    <w:p w:rsidR="00F5755F" w:rsidRDefault="00F5755F" w:rsidP="00F5755F">
      <w:pPr>
        <w:numPr>
          <w:ilvl w:val="0"/>
          <w:numId w:val="30"/>
        </w:numPr>
        <w:spacing w:before="100" w:beforeAutospacing="1" w:after="100" w:afterAutospacing="1" w:line="240" w:lineRule="auto"/>
        <w:rPr>
          <w:ins w:id="1071" w:author="Unknown"/>
          <w:rFonts w:ascii="Times New Roman" w:eastAsia="Times New Roman" w:hAnsi="Times New Roman" w:cs="Times New Roman"/>
          <w:sz w:val="24"/>
          <w:szCs w:val="24"/>
        </w:rPr>
      </w:pPr>
      <w:ins w:id="1072"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"https://www.tutorialstonight.com/css/css-tables.php" \l "collapse" </w:instrText>
        </w:r>
        <w:r>
          <w:rPr>
            <w:rFonts w:ascii="Times New Roman" w:eastAsia="Times New Roman" w:hAnsi="Times New Roman" w:cs="Times New Roman"/>
            <w:sz w:val="24"/>
            <w:szCs w:val="24"/>
          </w:rPr>
          <w:fldChar w:fldCharType="separate"/>
        </w:r>
        <w:r>
          <w:rPr>
            <w:rStyle w:val="Hyperlink"/>
            <w:sz w:val="24"/>
            <w:szCs w:val="24"/>
          </w:rPr>
          <w:t>border-collapse</w:t>
        </w:r>
        <w:r>
          <w:rPr>
            <w:rFonts w:ascii="Times New Roman" w:eastAsia="Times New Roman" w:hAnsi="Times New Roman" w:cs="Times New Roman"/>
            <w:sz w:val="24"/>
            <w:szCs w:val="24"/>
          </w:rPr>
          <w:fldChar w:fldCharType="end"/>
        </w:r>
      </w:ins>
    </w:p>
    <w:p w:rsidR="00F5755F" w:rsidRDefault="00F5755F" w:rsidP="00F5755F">
      <w:pPr>
        <w:numPr>
          <w:ilvl w:val="0"/>
          <w:numId w:val="30"/>
        </w:numPr>
        <w:spacing w:before="100" w:beforeAutospacing="1" w:after="100" w:afterAutospacing="1" w:line="240" w:lineRule="auto"/>
        <w:rPr>
          <w:ins w:id="1073" w:author="Unknown"/>
          <w:rFonts w:ascii="Times New Roman" w:eastAsia="Times New Roman" w:hAnsi="Times New Roman" w:cs="Times New Roman"/>
          <w:sz w:val="24"/>
          <w:szCs w:val="24"/>
        </w:rPr>
      </w:pPr>
      <w:ins w:id="1074"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"https://www.tutorialstonight.com/css/css-tables.php" \l "spanning" </w:instrText>
        </w:r>
        <w:r>
          <w:rPr>
            <w:rFonts w:ascii="Times New Roman" w:eastAsia="Times New Roman" w:hAnsi="Times New Roman" w:cs="Times New Roman"/>
            <w:sz w:val="24"/>
            <w:szCs w:val="24"/>
          </w:rPr>
          <w:fldChar w:fldCharType="separate"/>
        </w:r>
        <w:r>
          <w:rPr>
            <w:rStyle w:val="Hyperlink"/>
            <w:sz w:val="24"/>
            <w:szCs w:val="24"/>
          </w:rPr>
          <w:t>cell-spanning</w:t>
        </w:r>
        <w:r>
          <w:rPr>
            <w:rFonts w:ascii="Times New Roman" w:eastAsia="Times New Roman" w:hAnsi="Times New Roman" w:cs="Times New Roman"/>
            <w:sz w:val="24"/>
            <w:szCs w:val="24"/>
          </w:rPr>
          <w:fldChar w:fldCharType="end"/>
        </w:r>
      </w:ins>
    </w:p>
    <w:p w:rsidR="00F5755F" w:rsidRDefault="00F5755F" w:rsidP="00F5755F">
      <w:pPr>
        <w:numPr>
          <w:ilvl w:val="0"/>
          <w:numId w:val="30"/>
        </w:numPr>
        <w:spacing w:before="100" w:beforeAutospacing="1" w:after="100" w:afterAutospacing="1" w:line="240" w:lineRule="auto"/>
        <w:rPr>
          <w:ins w:id="1075" w:author="Unknown"/>
          <w:rFonts w:ascii="Times New Roman" w:eastAsia="Times New Roman" w:hAnsi="Times New Roman" w:cs="Times New Roman"/>
          <w:sz w:val="24"/>
          <w:szCs w:val="24"/>
        </w:rPr>
      </w:pPr>
      <w:ins w:id="1076"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"https://www.tutorialstonight.com/css/css-tables.php" \l "caption" </w:instrText>
        </w:r>
        <w:r>
          <w:rPr>
            <w:rFonts w:ascii="Times New Roman" w:eastAsia="Times New Roman" w:hAnsi="Times New Roman" w:cs="Times New Roman"/>
            <w:sz w:val="24"/>
            <w:szCs w:val="24"/>
          </w:rPr>
          <w:fldChar w:fldCharType="separate"/>
        </w:r>
        <w:r>
          <w:rPr>
            <w:rStyle w:val="Hyperlink"/>
            <w:sz w:val="24"/>
            <w:szCs w:val="24"/>
          </w:rPr>
          <w:t>Table Caption</w:t>
        </w:r>
        <w:r>
          <w:rPr>
            <w:rFonts w:ascii="Times New Roman" w:eastAsia="Times New Roman" w:hAnsi="Times New Roman" w:cs="Times New Roman"/>
            <w:sz w:val="24"/>
            <w:szCs w:val="24"/>
          </w:rPr>
          <w:fldChar w:fldCharType="end"/>
        </w:r>
      </w:ins>
    </w:p>
    <w:p w:rsidR="00F5755F" w:rsidRDefault="00F5755F" w:rsidP="00F5755F">
      <w:pPr>
        <w:numPr>
          <w:ilvl w:val="0"/>
          <w:numId w:val="30"/>
        </w:numPr>
        <w:spacing w:before="100" w:beforeAutospacing="1" w:after="100" w:afterAutospacing="1" w:line="240" w:lineRule="auto"/>
        <w:rPr>
          <w:ins w:id="1077" w:author="Unknown"/>
          <w:rFonts w:ascii="Times New Roman" w:eastAsia="Times New Roman" w:hAnsi="Times New Roman" w:cs="Times New Roman"/>
          <w:sz w:val="24"/>
          <w:szCs w:val="24"/>
        </w:rPr>
      </w:pPr>
      <w:ins w:id="1078"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"https://www.tutorialstonight.com/css/css-tables.php" \l "align" </w:instrText>
        </w:r>
        <w:r>
          <w:rPr>
            <w:rFonts w:ascii="Times New Roman" w:eastAsia="Times New Roman" w:hAnsi="Times New Roman" w:cs="Times New Roman"/>
            <w:sz w:val="24"/>
            <w:szCs w:val="24"/>
          </w:rPr>
          <w:fldChar w:fldCharType="separate"/>
        </w:r>
        <w:r>
          <w:rPr>
            <w:rStyle w:val="Hyperlink"/>
            <w:sz w:val="24"/>
            <w:szCs w:val="24"/>
          </w:rPr>
          <w:t>Text align</w:t>
        </w:r>
        <w:r>
          <w:rPr>
            <w:rFonts w:ascii="Times New Roman" w:eastAsia="Times New Roman" w:hAnsi="Times New Roman" w:cs="Times New Roman"/>
            <w:sz w:val="24"/>
            <w:szCs w:val="24"/>
          </w:rPr>
          <w:fldChar w:fldCharType="end"/>
        </w:r>
      </w:ins>
    </w:p>
    <w:p w:rsidR="00F5755F" w:rsidRDefault="00F5755F" w:rsidP="00F5755F">
      <w:pPr>
        <w:numPr>
          <w:ilvl w:val="0"/>
          <w:numId w:val="30"/>
        </w:numPr>
        <w:spacing w:before="100" w:beforeAutospacing="1" w:after="100" w:afterAutospacing="1" w:line="240" w:lineRule="auto"/>
        <w:rPr>
          <w:ins w:id="1079" w:author="Unknown"/>
          <w:rFonts w:ascii="Times New Roman" w:eastAsia="Times New Roman" w:hAnsi="Times New Roman" w:cs="Times New Roman"/>
          <w:sz w:val="24"/>
          <w:szCs w:val="24"/>
        </w:rPr>
      </w:pPr>
      <w:ins w:id="1080"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"https://www.tutorialstonight.com/css/css-tables.php" \l "background" </w:instrText>
        </w:r>
        <w:r>
          <w:rPr>
            <w:rFonts w:ascii="Times New Roman" w:eastAsia="Times New Roman" w:hAnsi="Times New Roman" w:cs="Times New Roman"/>
            <w:sz w:val="24"/>
            <w:szCs w:val="24"/>
          </w:rPr>
          <w:fldChar w:fldCharType="separate"/>
        </w:r>
        <w:r>
          <w:rPr>
            <w:rStyle w:val="Hyperlink"/>
            <w:sz w:val="24"/>
            <w:szCs w:val="24"/>
          </w:rPr>
          <w:t>Background</w:t>
        </w:r>
        <w:r>
          <w:rPr>
            <w:rFonts w:ascii="Times New Roman" w:eastAsia="Times New Roman" w:hAnsi="Times New Roman" w:cs="Times New Roman"/>
            <w:sz w:val="24"/>
            <w:szCs w:val="24"/>
          </w:rPr>
          <w:fldChar w:fldCharType="end"/>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081" w:author="Unknown"/>
          <w:rFonts w:ascii="Times New Roman" w:eastAsia="Times New Roman" w:hAnsi="Times New Roman" w:cs="Times New Roman"/>
          <w:sz w:val="24"/>
          <w:szCs w:val="24"/>
        </w:rPr>
      </w:pPr>
      <w:ins w:id="1082" w:author="Unknown">
        <w:r>
          <w:rPr>
            <w:rFonts w:ascii="Times New Roman" w:eastAsia="Times New Roman" w:hAnsi="Times New Roman" w:cs="Times New Roman"/>
            <w:sz w:val="24"/>
            <w:szCs w:val="24"/>
          </w:rPr>
          <w:pict>
            <v:rect id="_x0000_i1105" style="width:6in;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3" w:author="Unknown"/>
          <w:rFonts w:ascii="Times New Roman" w:eastAsia="Times New Roman" w:hAnsi="Times New Roman" w:cs="Times New Roman"/>
          <w:sz w:val="24"/>
          <w:szCs w:val="24"/>
        </w:rPr>
      </w:pPr>
      <w:ins w:id="1084" w:author="Unknown">
        <w:r>
          <w:rPr>
            <w:rFonts w:ascii="Times New Roman" w:eastAsia="Times New Roman" w:hAnsi="Times New Roman" w:cs="Times New Roman"/>
            <w:sz w:val="24"/>
            <w:szCs w:val="24"/>
          </w:rPr>
          <w:br/>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085" w:author="Unknown"/>
          <w:rFonts w:ascii="Times New Roman" w:eastAsia="Times New Roman" w:hAnsi="Times New Roman" w:cs="Times New Roman"/>
          <w:sz w:val="24"/>
          <w:szCs w:val="24"/>
        </w:rPr>
      </w:pPr>
      <w:ins w:id="1086" w:author="Unknown">
        <w:r>
          <w:rPr>
            <w:rFonts w:ascii="Times New Roman" w:eastAsia="Times New Roman" w:hAnsi="Times New Roman" w:cs="Times New Roman"/>
            <w:sz w:val="24"/>
            <w:szCs w:val="24"/>
          </w:rPr>
          <w:t>1.) Border collapse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087" w:author="Unknown"/>
          <w:rFonts w:ascii="Times New Roman" w:eastAsia="Times New Roman" w:hAnsi="Times New Roman" w:cs="Times New Roman"/>
          <w:sz w:val="24"/>
          <w:szCs w:val="24"/>
        </w:rPr>
      </w:pPr>
      <w:ins w:id="1088" w:author="Unknown">
        <w:r>
          <w:rPr>
            <w:rFonts w:ascii="Times New Roman" w:eastAsia="Times New Roman" w:hAnsi="Times New Roman" w:cs="Times New Roman"/>
            <w:sz w:val="24"/>
            <w:szCs w:val="24"/>
          </w:rPr>
          <w:t>To create a collapsed border table we need to use CSS property border-collapse.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9" w:author="Unknown"/>
          <w:rFonts w:ascii="Courier New" w:eastAsia="Times New Roman" w:hAnsi="Courier New" w:cs="Courier New"/>
          <w:sz w:val="20"/>
          <w:szCs w:val="20"/>
        </w:rPr>
      </w:pPr>
      <w:ins w:id="1090" w:author="Unknown">
        <w:r>
          <w:rPr>
            <w:rFonts w:ascii="Courier New" w:eastAsia="Times New Roman" w:hAnsi="Courier New" w:cs="Courier New"/>
            <w:sz w:val="20"/>
            <w:szCs w:val="20"/>
          </w:rPr>
          <w:t>table, td, th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1" w:author="Unknown"/>
          <w:rFonts w:ascii="Courier New" w:eastAsia="Times New Roman" w:hAnsi="Courier New" w:cs="Courier New"/>
          <w:sz w:val="20"/>
          <w:szCs w:val="20"/>
        </w:rPr>
      </w:pPr>
      <w:ins w:id="1092" w:author="Unknown">
        <w:r>
          <w:rPr>
            <w:rFonts w:ascii="Courier New" w:eastAsia="Times New Roman" w:hAnsi="Courier New" w:cs="Courier New"/>
            <w:sz w:val="20"/>
            <w:szCs w:val="20"/>
          </w:rPr>
          <w:t xml:space="preserve">    border: 1px solid black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3" w:author="Unknown"/>
          <w:rFonts w:ascii="Courier New" w:eastAsia="Times New Roman" w:hAnsi="Courier New" w:cs="Courier New"/>
          <w:sz w:val="20"/>
          <w:szCs w:val="20"/>
        </w:rPr>
      </w:pPr>
      <w:ins w:id="1094" w:author="Unknown">
        <w:r>
          <w:rPr>
            <w:rFonts w:ascii="Courier New" w:eastAsia="Times New Roman" w:hAnsi="Courier New" w:cs="Courier New"/>
            <w:sz w:val="20"/>
            <w:szCs w:val="20"/>
          </w:rPr>
          <w:t xml:space="preserve">    border-collapse: collapse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5" w:author="Unknown"/>
          <w:rFonts w:ascii="Courier New" w:eastAsia="Times New Roman" w:hAnsi="Courier New" w:cs="Courier New"/>
          <w:sz w:val="20"/>
          <w:szCs w:val="20"/>
        </w:rPr>
      </w:pPr>
      <w:ins w:id="1096"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7" w:author="Unknown"/>
          <w:rFonts w:ascii="Times New Roman" w:eastAsia="Times New Roman" w:hAnsi="Times New Roman" w:cs="Times New Roman"/>
          <w:sz w:val="24"/>
          <w:szCs w:val="24"/>
        </w:rPr>
      </w:pPr>
      <w:ins w:id="1098"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9" w:author="Unknown"/>
          <w:rFonts w:ascii="Times New Roman" w:eastAsia="Times New Roman" w:hAnsi="Times New Roman" w:cs="Times New Roman"/>
          <w:sz w:val="24"/>
          <w:szCs w:val="24"/>
        </w:rPr>
      </w:pPr>
      <w:ins w:id="1100"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"https://www.tutorialstonight.com/online-html-editor.php?p=css&amp;q=table-bordercollapse"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101" w:author="Unknown"/>
          <w:rFonts w:ascii="Times New Roman" w:eastAsia="Times New Roman" w:hAnsi="Times New Roman" w:cs="Times New Roman"/>
          <w:sz w:val="24"/>
          <w:szCs w:val="24"/>
        </w:rPr>
      </w:pPr>
      <w:ins w:id="1102" w:author="Unknown">
        <w:r>
          <w:rPr>
            <w:rFonts w:ascii="Times New Roman" w:eastAsia="Times New Roman" w:hAnsi="Times New Roman" w:cs="Times New Roman"/>
            <w:sz w:val="24"/>
            <w:szCs w:val="24"/>
          </w:rPr>
          <w:pict>
            <v:rect id="_x0000_i1106"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103" w:author="Unknown"/>
          <w:rFonts w:ascii="Times New Roman" w:eastAsia="Times New Roman" w:hAnsi="Times New Roman" w:cs="Times New Roman"/>
          <w:b/>
          <w:bCs/>
          <w:sz w:val="36"/>
          <w:szCs w:val="36"/>
        </w:rPr>
      </w:pPr>
      <w:ins w:id="1104" w:author="Unknown">
        <w:r>
          <w:rPr>
            <w:rFonts w:ascii="Times New Roman" w:eastAsia="Times New Roman" w:hAnsi="Times New Roman" w:cs="Times New Roman"/>
            <w:b/>
            <w:bCs/>
            <w:sz w:val="36"/>
            <w:szCs w:val="36"/>
          </w:rPr>
          <w:t>2).Cell spanning multiple rows or column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105" w:author="Unknown"/>
          <w:rFonts w:ascii="Times New Roman" w:eastAsia="Times New Roman" w:hAnsi="Times New Roman" w:cs="Times New Roman"/>
          <w:sz w:val="24"/>
          <w:szCs w:val="24"/>
        </w:rPr>
      </w:pPr>
      <w:ins w:id="1106" w:author="Unknown">
        <w:r>
          <w:rPr>
            <w:rFonts w:ascii="Times New Roman" w:eastAsia="Times New Roman" w:hAnsi="Times New Roman" w:cs="Times New Roman"/>
            <w:sz w:val="24"/>
            <w:szCs w:val="24"/>
          </w:rPr>
          <w:t>Cells of tables span only one row and one column but we can increase their spanning to multiple rows or columns.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107" w:author="Unknown"/>
          <w:rFonts w:ascii="Times New Roman" w:eastAsia="Times New Roman" w:hAnsi="Times New Roman" w:cs="Times New Roman"/>
          <w:sz w:val="24"/>
          <w:szCs w:val="24"/>
        </w:rPr>
      </w:pPr>
      <w:ins w:id="1108" w:author="Unknown">
        <w:r>
          <w:rPr>
            <w:rFonts w:ascii="Times New Roman" w:eastAsia="Times New Roman" w:hAnsi="Times New Roman" w:cs="Times New Roman"/>
            <w:sz w:val="24"/>
            <w:szCs w:val="24"/>
          </w:rPr>
          <w:t>For spanning multiple rows or columns we can use the attribute rowspan for multiple row span and colspan for multiple column span.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109" w:author="Unknown"/>
          <w:rFonts w:ascii="Times New Roman" w:eastAsia="Times New Roman" w:hAnsi="Times New Roman" w:cs="Times New Roman"/>
          <w:sz w:val="24"/>
          <w:szCs w:val="24"/>
        </w:rPr>
      </w:pPr>
      <w:ins w:id="1110" w:author="Unknown">
        <w:r>
          <w:rPr>
            <w:rFonts w:ascii="Times New Roman" w:eastAsia="Times New Roman" w:hAnsi="Times New Roman" w:cs="Times New Roman"/>
            <w:sz w:val="24"/>
            <w:szCs w:val="24"/>
          </w:rPr>
          <w:t>As we can see in the example below:</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1" w:author="Unknown"/>
          <w:rFonts w:ascii="Courier New" w:eastAsia="Times New Roman" w:hAnsi="Courier New" w:cs="Courier New"/>
          <w:sz w:val="20"/>
          <w:szCs w:val="20"/>
        </w:rPr>
      </w:pPr>
      <w:ins w:id="1112" w:author="Unknown">
        <w:r>
          <w:rPr>
            <w:rFonts w:ascii="Courier New" w:eastAsia="Times New Roman" w:hAnsi="Courier New" w:cs="Courier New"/>
            <w:sz w:val="20"/>
            <w:szCs w:val="20"/>
          </w:rPr>
          <w:t>&lt;table style="width:100%" border="1"&gt;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3" w:author="Unknown"/>
          <w:rFonts w:ascii="Courier New" w:eastAsia="Times New Roman" w:hAnsi="Courier New" w:cs="Courier New"/>
          <w:sz w:val="20"/>
          <w:szCs w:val="20"/>
        </w:rPr>
      </w:pPr>
      <w:ins w:id="1114" w:author="Unknown">
        <w:r>
          <w:rPr>
            <w:rFonts w:ascii="Courier New" w:eastAsia="Times New Roman" w:hAnsi="Courier New" w:cs="Courier New"/>
            <w:sz w:val="20"/>
            <w:szCs w:val="20"/>
          </w:rPr>
          <w:t xml:space="preserve">    &lt;tr&gt;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5" w:author="Unknown"/>
          <w:rFonts w:ascii="Courier New" w:eastAsia="Times New Roman" w:hAnsi="Courier New" w:cs="Courier New"/>
          <w:sz w:val="20"/>
          <w:szCs w:val="20"/>
        </w:rPr>
      </w:pPr>
      <w:ins w:id="1116" w:author="Unknown">
        <w:r>
          <w:rPr>
            <w:rFonts w:ascii="Courier New" w:eastAsia="Times New Roman" w:hAnsi="Courier New" w:cs="Courier New"/>
            <w:sz w:val="20"/>
            <w:szCs w:val="20"/>
          </w:rPr>
          <w:t xml:space="preserve">        &lt;th&gt;Name&lt;/th&gt;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7" w:author="Unknown"/>
          <w:rFonts w:ascii="Courier New" w:eastAsia="Times New Roman" w:hAnsi="Courier New" w:cs="Courier New"/>
          <w:sz w:val="20"/>
          <w:szCs w:val="20"/>
        </w:rPr>
      </w:pPr>
      <w:ins w:id="1118" w:author="Unknown">
        <w:r>
          <w:rPr>
            <w:rFonts w:ascii="Courier New" w:eastAsia="Times New Roman" w:hAnsi="Courier New" w:cs="Courier New"/>
            <w:sz w:val="20"/>
            <w:szCs w:val="20"/>
          </w:rPr>
          <w:t xml:space="preserve">        &lt;th colspan="2"&gt;Books&lt;/th&gt;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9" w:author="Unknown"/>
          <w:rFonts w:ascii="Courier New" w:eastAsia="Times New Roman" w:hAnsi="Courier New" w:cs="Courier New"/>
          <w:sz w:val="20"/>
          <w:szCs w:val="20"/>
        </w:rPr>
      </w:pPr>
      <w:ins w:id="1120" w:author="Unknown">
        <w:r>
          <w:rPr>
            <w:rFonts w:ascii="Courier New" w:eastAsia="Times New Roman" w:hAnsi="Courier New" w:cs="Courier New"/>
            <w:sz w:val="20"/>
            <w:szCs w:val="20"/>
          </w:rPr>
          <w:t xml:space="preserve">    &lt;/tr&gt;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1" w:author="Unknown"/>
          <w:rFonts w:ascii="Courier New" w:eastAsia="Times New Roman" w:hAnsi="Courier New" w:cs="Courier New"/>
          <w:sz w:val="20"/>
          <w:szCs w:val="20"/>
        </w:rPr>
      </w:pPr>
      <w:ins w:id="1122" w:author="Unknown">
        <w:r>
          <w:rPr>
            <w:rFonts w:ascii="Courier New" w:eastAsia="Times New Roman" w:hAnsi="Courier New" w:cs="Courier New"/>
            <w:sz w:val="20"/>
            <w:szCs w:val="20"/>
          </w:rPr>
          <w:t xml:space="preserve">    &lt;tr&gt;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3" w:author="Unknown"/>
          <w:rFonts w:ascii="Courier New" w:eastAsia="Times New Roman" w:hAnsi="Courier New" w:cs="Courier New"/>
          <w:sz w:val="20"/>
          <w:szCs w:val="20"/>
        </w:rPr>
      </w:pPr>
      <w:ins w:id="1124" w:author="Unknown">
        <w:r>
          <w:rPr>
            <w:rFonts w:ascii="Courier New" w:eastAsia="Times New Roman" w:hAnsi="Courier New" w:cs="Courier New"/>
            <w:sz w:val="20"/>
            <w:szCs w:val="20"/>
          </w:rPr>
          <w:t xml:space="preserve">        &lt;th rowspan="2"&gt;Shakespeare&lt;/th&gt;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5" w:author="Unknown"/>
          <w:rFonts w:ascii="Courier New" w:eastAsia="Times New Roman" w:hAnsi="Courier New" w:cs="Courier New"/>
          <w:sz w:val="20"/>
          <w:szCs w:val="20"/>
        </w:rPr>
      </w:pPr>
      <w:ins w:id="1126" w:author="Unknown">
        <w:r>
          <w:rPr>
            <w:rFonts w:ascii="Courier New" w:eastAsia="Times New Roman" w:hAnsi="Courier New" w:cs="Courier New"/>
            <w:sz w:val="20"/>
            <w:szCs w:val="20"/>
          </w:rPr>
          <w:t xml:space="preserve">        &lt;td&gt;King Lear&lt;/td&gt;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7" w:author="Unknown"/>
          <w:rFonts w:ascii="Courier New" w:eastAsia="Times New Roman" w:hAnsi="Courier New" w:cs="Courier New"/>
          <w:sz w:val="20"/>
          <w:szCs w:val="20"/>
        </w:rPr>
      </w:pPr>
      <w:ins w:id="1128" w:author="Unknown">
        <w:r>
          <w:rPr>
            <w:rFonts w:ascii="Courier New" w:eastAsia="Times New Roman" w:hAnsi="Courier New" w:cs="Courier New"/>
            <w:sz w:val="20"/>
            <w:szCs w:val="20"/>
          </w:rPr>
          <w:t xml:space="preserve">        &lt;td&gt;Romeo and juliet&lt;/td&gt;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9" w:author="Unknown"/>
          <w:rFonts w:ascii="Courier New" w:eastAsia="Times New Roman" w:hAnsi="Courier New" w:cs="Courier New"/>
          <w:sz w:val="20"/>
          <w:szCs w:val="20"/>
        </w:rPr>
      </w:pPr>
      <w:ins w:id="1130" w:author="Unknown">
        <w:r>
          <w:rPr>
            <w:rFonts w:ascii="Courier New" w:eastAsia="Times New Roman" w:hAnsi="Courier New" w:cs="Courier New"/>
            <w:sz w:val="20"/>
            <w:szCs w:val="20"/>
          </w:rPr>
          <w:lastRenderedPageBreak/>
          <w:t xml:space="preserve">    &lt;/tr&gt;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1" w:author="Unknown"/>
          <w:rFonts w:ascii="Courier New" w:eastAsia="Times New Roman" w:hAnsi="Courier New" w:cs="Courier New"/>
          <w:sz w:val="20"/>
          <w:szCs w:val="20"/>
        </w:rPr>
      </w:pPr>
      <w:ins w:id="1132" w:author="Unknown">
        <w:r>
          <w:rPr>
            <w:rFonts w:ascii="Courier New" w:eastAsia="Times New Roman" w:hAnsi="Courier New" w:cs="Courier New"/>
            <w:sz w:val="20"/>
            <w:szCs w:val="20"/>
          </w:rPr>
          <w:t xml:space="preserve">    &lt;tr&gt;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3" w:author="Unknown"/>
          <w:rFonts w:ascii="Courier New" w:eastAsia="Times New Roman" w:hAnsi="Courier New" w:cs="Courier New"/>
          <w:sz w:val="20"/>
          <w:szCs w:val="20"/>
        </w:rPr>
      </w:pPr>
      <w:ins w:id="1134" w:author="Unknown">
        <w:r>
          <w:rPr>
            <w:rFonts w:ascii="Courier New" w:eastAsia="Times New Roman" w:hAnsi="Courier New" w:cs="Courier New"/>
            <w:sz w:val="20"/>
            <w:szCs w:val="20"/>
          </w:rPr>
          <w:t xml:space="preserve">        &lt;th&gt;Chetan Bhagat&lt;/th&gt;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5" w:author="Unknown"/>
          <w:rFonts w:ascii="Courier New" w:eastAsia="Times New Roman" w:hAnsi="Courier New" w:cs="Courier New"/>
          <w:sz w:val="20"/>
          <w:szCs w:val="20"/>
        </w:rPr>
      </w:pPr>
      <w:ins w:id="1136" w:author="Unknown">
        <w:r>
          <w:rPr>
            <w:rFonts w:ascii="Courier New" w:eastAsia="Times New Roman" w:hAnsi="Courier New" w:cs="Courier New"/>
            <w:sz w:val="20"/>
            <w:szCs w:val="20"/>
          </w:rPr>
          <w:t xml:space="preserve">        &lt;td&gt;3 mistakes of my life&lt;/td&gt;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7" w:author="Unknown"/>
          <w:rFonts w:ascii="Courier New" w:eastAsia="Times New Roman" w:hAnsi="Courier New" w:cs="Courier New"/>
          <w:sz w:val="20"/>
          <w:szCs w:val="20"/>
        </w:rPr>
      </w:pPr>
      <w:ins w:id="1138" w:author="Unknown">
        <w:r>
          <w:rPr>
            <w:rFonts w:ascii="Courier New" w:eastAsia="Times New Roman" w:hAnsi="Courier New" w:cs="Courier New"/>
            <w:sz w:val="20"/>
            <w:szCs w:val="20"/>
          </w:rPr>
          <w:t xml:space="preserve">        &lt;td&gt;Half Girlfriend&lt;/td&gt;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9" w:author="Unknown"/>
          <w:rFonts w:ascii="Courier New" w:eastAsia="Times New Roman" w:hAnsi="Courier New" w:cs="Courier New"/>
          <w:sz w:val="20"/>
          <w:szCs w:val="20"/>
        </w:rPr>
      </w:pPr>
      <w:ins w:id="1140" w:author="Unknown">
        <w:r>
          <w:rPr>
            <w:rFonts w:ascii="Courier New" w:eastAsia="Times New Roman" w:hAnsi="Courier New" w:cs="Courier New"/>
            <w:sz w:val="20"/>
            <w:szCs w:val="20"/>
          </w:rPr>
          <w:t xml:space="preserve">    &lt;/tr&gt;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1" w:author="Unknown"/>
          <w:rFonts w:ascii="Courier New" w:eastAsia="Times New Roman" w:hAnsi="Courier New" w:cs="Courier New"/>
          <w:sz w:val="20"/>
          <w:szCs w:val="20"/>
        </w:rPr>
      </w:pPr>
      <w:ins w:id="1142" w:author="Unknown">
        <w:r>
          <w:rPr>
            <w:rFonts w:ascii="Courier New" w:eastAsia="Times New Roman" w:hAnsi="Courier New" w:cs="Courier New"/>
            <w:sz w:val="20"/>
            <w:szCs w:val="20"/>
          </w:rPr>
          <w:t>&lt;/table&gt;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3" w:author="Unknown"/>
          <w:rFonts w:ascii="Times New Roman" w:eastAsia="Times New Roman" w:hAnsi="Times New Roman" w:cs="Times New Roman"/>
          <w:sz w:val="24"/>
          <w:szCs w:val="24"/>
        </w:rPr>
      </w:pPr>
      <w:ins w:id="1144" w:author="Unknown">
        <w:r>
          <w:rPr>
            <w:rFonts w:ascii="Times New Roman" w:eastAsia="Times New Roman" w:hAnsi="Times New Roman" w:cs="Times New Roman"/>
            <w:sz w:val="24"/>
            <w:szCs w:val="24"/>
          </w:rPr>
          <w:t>HTML</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5" w:author="Unknown"/>
          <w:rFonts w:ascii="Times New Roman" w:eastAsia="Times New Roman" w:hAnsi="Times New Roman" w:cs="Times New Roman"/>
          <w:sz w:val="24"/>
          <w:szCs w:val="24"/>
        </w:rPr>
      </w:pPr>
      <w:ins w:id="1146"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"https://www.tutorialstonight.com/online-html-editor.php?p=css&amp;q=table-span"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147" w:author="Unknown"/>
          <w:rFonts w:ascii="Times New Roman" w:eastAsia="Times New Roman" w:hAnsi="Times New Roman" w:cs="Times New Roman"/>
          <w:sz w:val="24"/>
          <w:szCs w:val="24"/>
        </w:rPr>
      </w:pPr>
      <w:ins w:id="1148" w:author="Unknown">
        <w:r>
          <w:rPr>
            <w:rFonts w:ascii="Times New Roman" w:eastAsia="Times New Roman" w:hAnsi="Times New Roman" w:cs="Times New Roman"/>
            <w:sz w:val="24"/>
            <w:szCs w:val="24"/>
          </w:rPr>
          <w:pict>
            <v:rect id="_x0000_i1107"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149" w:author="Unknown"/>
          <w:rFonts w:ascii="Times New Roman" w:eastAsia="Times New Roman" w:hAnsi="Times New Roman" w:cs="Times New Roman"/>
          <w:b/>
          <w:bCs/>
          <w:sz w:val="36"/>
          <w:szCs w:val="36"/>
        </w:rPr>
      </w:pPr>
      <w:ins w:id="1150" w:author="Unknown">
        <w:r>
          <w:rPr>
            <w:rFonts w:ascii="Times New Roman" w:eastAsia="Times New Roman" w:hAnsi="Times New Roman" w:cs="Times New Roman"/>
            <w:b/>
            <w:bCs/>
            <w:sz w:val="36"/>
            <w:szCs w:val="36"/>
          </w:rPr>
          <w:t>3.) Table Caption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151" w:author="Unknown"/>
          <w:rFonts w:ascii="Times New Roman" w:eastAsia="Times New Roman" w:hAnsi="Times New Roman" w:cs="Times New Roman"/>
          <w:sz w:val="24"/>
          <w:szCs w:val="24"/>
        </w:rPr>
      </w:pPr>
      <w:ins w:id="1152" w:author="Unknown">
        <w:r>
          <w:rPr>
            <w:rFonts w:ascii="Times New Roman" w:eastAsia="Times New Roman" w:hAnsi="Times New Roman" w:cs="Times New Roman"/>
            <w:sz w:val="24"/>
            <w:szCs w:val="24"/>
          </w:rPr>
          <w:t>We can add caption to any table. Caption provide basic information about the table.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153" w:author="Unknown"/>
          <w:rFonts w:ascii="Times New Roman" w:eastAsia="Times New Roman" w:hAnsi="Times New Roman" w:cs="Times New Roman"/>
          <w:sz w:val="24"/>
          <w:szCs w:val="24"/>
        </w:rPr>
      </w:pPr>
      <w:ins w:id="1154" w:author="Unknown">
        <w:r>
          <w:rPr>
            <w:rFonts w:ascii="Times New Roman" w:eastAsia="Times New Roman" w:hAnsi="Times New Roman" w:cs="Times New Roman"/>
            <w:sz w:val="24"/>
            <w:szCs w:val="24"/>
          </w:rPr>
          <w:t xml:space="preserve">For creating a caption to the table </w:t>
        </w:r>
        <w:r>
          <w:rPr>
            <w:rFonts w:ascii="Times New Roman" w:eastAsia="Times New Roman" w:hAnsi="Times New Roman" w:cs="Times New Roman"/>
            <w:color w:val="0000FF"/>
            <w:sz w:val="24"/>
            <w:szCs w:val="24"/>
          </w:rPr>
          <w:t>&lt;</w:t>
        </w:r>
        <w:r>
          <w:rPr>
            <w:rFonts w:ascii="Times New Roman" w:eastAsia="Times New Roman" w:hAnsi="Times New Roman" w:cs="Times New Roman"/>
            <w:color w:val="FF0000"/>
            <w:sz w:val="24"/>
            <w:szCs w:val="24"/>
          </w:rPr>
          <w:t>caption</w:t>
        </w:r>
        <w:r>
          <w:rPr>
            <w:rFonts w:ascii="Times New Roman" w:eastAsia="Times New Roman" w:hAnsi="Times New Roman" w:cs="Times New Roman"/>
            <w:color w:val="0000FF"/>
            <w:sz w:val="24"/>
            <w:szCs w:val="24"/>
          </w:rPr>
          <w:t>&gt;</w:t>
        </w:r>
        <w:r>
          <w:rPr>
            <w:rFonts w:ascii="Times New Roman" w:eastAsia="Times New Roman" w:hAnsi="Times New Roman" w:cs="Times New Roman"/>
            <w:sz w:val="24"/>
            <w:szCs w:val="24"/>
          </w:rPr>
          <w:t xml:space="preserve"> tag is used. This tag must be immediately used after the table tag.</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155" w:author="Unknown"/>
          <w:rFonts w:ascii="Times New Roman" w:eastAsia="Times New Roman" w:hAnsi="Times New Roman" w:cs="Times New Roman"/>
          <w:sz w:val="24"/>
          <w:szCs w:val="24"/>
        </w:rPr>
      </w:pPr>
      <w:ins w:id="1156" w:author="Unknown">
        <w:r>
          <w:rPr>
            <w:rFonts w:ascii="Times New Roman" w:eastAsia="Times New Roman" w:hAnsi="Times New Roman" w:cs="Times New Roman"/>
            <w:sz w:val="24"/>
            <w:szCs w:val="24"/>
          </w:rPr>
          <w:t>To style caption we create classes and use caption-side property.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7" w:author="Unknown"/>
          <w:rFonts w:ascii="Courier New" w:eastAsia="Times New Roman" w:hAnsi="Courier New" w:cs="Courier New"/>
          <w:sz w:val="20"/>
          <w:szCs w:val="20"/>
        </w:rPr>
      </w:pPr>
      <w:ins w:id="1158" w:author="Unknown">
        <w:r>
          <w:rPr>
            <w:rFonts w:ascii="Courier New" w:eastAsia="Times New Roman" w:hAnsi="Courier New" w:cs="Courier New"/>
            <w:sz w:val="20"/>
            <w:szCs w:val="20"/>
          </w:rPr>
          <w:t>&lt;table style="width:100%" border="1"&gt;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9" w:author="Unknown"/>
          <w:rFonts w:ascii="Courier New" w:eastAsia="Times New Roman" w:hAnsi="Courier New" w:cs="Courier New"/>
          <w:sz w:val="20"/>
          <w:szCs w:val="20"/>
        </w:rPr>
      </w:pPr>
      <w:ins w:id="1160" w:author="Unknown">
        <w:r>
          <w:rPr>
            <w:rFonts w:ascii="Courier New" w:eastAsia="Times New Roman" w:hAnsi="Courier New" w:cs="Courier New"/>
            <w:sz w:val="20"/>
            <w:szCs w:val="20"/>
          </w:rPr>
          <w:t xml:space="preserve">    &lt;caption style="caption-side:bottom"&gt;Books and their authors&lt;/caption&gt;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1" w:author="Unknown"/>
          <w:rFonts w:ascii="Courier New" w:eastAsia="Times New Roman" w:hAnsi="Courier New" w:cs="Courier New"/>
          <w:sz w:val="20"/>
          <w:szCs w:val="20"/>
        </w:rPr>
      </w:pPr>
      <w:ins w:id="1162" w:author="Unknown">
        <w:r>
          <w:rPr>
            <w:rFonts w:ascii="Courier New" w:eastAsia="Times New Roman" w:hAnsi="Courier New" w:cs="Courier New"/>
            <w:sz w:val="20"/>
            <w:szCs w:val="20"/>
          </w:rPr>
          <w:t xml:space="preserve">    &lt;tr&gt;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3" w:author="Unknown"/>
          <w:rFonts w:ascii="Courier New" w:eastAsia="Times New Roman" w:hAnsi="Courier New" w:cs="Courier New"/>
          <w:sz w:val="20"/>
          <w:szCs w:val="20"/>
        </w:rPr>
      </w:pPr>
      <w:ins w:id="1164" w:author="Unknown">
        <w:r>
          <w:rPr>
            <w:rFonts w:ascii="Courier New" w:eastAsia="Times New Roman" w:hAnsi="Courier New" w:cs="Courier New"/>
            <w:sz w:val="20"/>
            <w:szCs w:val="20"/>
          </w:rPr>
          <w:t xml:space="preserve">        &lt;th&gt;Name&lt;/th&gt;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5" w:author="Unknown"/>
          <w:rFonts w:ascii="Courier New" w:eastAsia="Times New Roman" w:hAnsi="Courier New" w:cs="Courier New"/>
          <w:sz w:val="20"/>
          <w:szCs w:val="20"/>
        </w:rPr>
      </w:pPr>
      <w:ins w:id="1166" w:author="Unknown">
        <w:r>
          <w:rPr>
            <w:rFonts w:ascii="Courier New" w:eastAsia="Times New Roman" w:hAnsi="Courier New" w:cs="Courier New"/>
            <w:sz w:val="20"/>
            <w:szCs w:val="20"/>
          </w:rPr>
          <w:t xml:space="preserve">        &lt;th colspan="2"&gt;Books&lt;/th&gt;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7" w:author="Unknown"/>
          <w:rFonts w:ascii="Courier New" w:eastAsia="Times New Roman" w:hAnsi="Courier New" w:cs="Courier New"/>
          <w:sz w:val="20"/>
          <w:szCs w:val="20"/>
        </w:rPr>
      </w:pPr>
      <w:ins w:id="1168" w:author="Unknown">
        <w:r>
          <w:rPr>
            <w:rFonts w:ascii="Courier New" w:eastAsia="Times New Roman" w:hAnsi="Courier New" w:cs="Courier New"/>
            <w:sz w:val="20"/>
            <w:szCs w:val="20"/>
          </w:rPr>
          <w:t xml:space="preserve">    &lt;/tr&gt;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9" w:author="Unknown"/>
          <w:rFonts w:ascii="Courier New" w:eastAsia="Times New Roman" w:hAnsi="Courier New" w:cs="Courier New"/>
          <w:sz w:val="20"/>
          <w:szCs w:val="20"/>
        </w:rPr>
      </w:pPr>
      <w:ins w:id="1170" w:author="Unknown">
        <w:r>
          <w:rPr>
            <w:rFonts w:ascii="Courier New" w:eastAsia="Times New Roman" w:hAnsi="Courier New" w:cs="Courier New"/>
            <w:sz w:val="20"/>
            <w:szCs w:val="20"/>
          </w:rPr>
          <w:t xml:space="preserve">    &lt;tr&gt;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1" w:author="Unknown"/>
          <w:rFonts w:ascii="Courier New" w:eastAsia="Times New Roman" w:hAnsi="Courier New" w:cs="Courier New"/>
          <w:sz w:val="20"/>
          <w:szCs w:val="20"/>
        </w:rPr>
      </w:pPr>
      <w:ins w:id="1172" w:author="Unknown">
        <w:r>
          <w:rPr>
            <w:rFonts w:ascii="Courier New" w:eastAsia="Times New Roman" w:hAnsi="Courier New" w:cs="Courier New"/>
            <w:sz w:val="20"/>
            <w:szCs w:val="20"/>
          </w:rPr>
          <w:t xml:space="preserve">        &lt;th rowspan="2"&gt;Shakespeare&lt;/th&gt;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3" w:author="Unknown"/>
          <w:rFonts w:ascii="Courier New" w:eastAsia="Times New Roman" w:hAnsi="Courier New" w:cs="Courier New"/>
          <w:sz w:val="20"/>
          <w:szCs w:val="20"/>
        </w:rPr>
      </w:pPr>
      <w:ins w:id="1174" w:author="Unknown">
        <w:r>
          <w:rPr>
            <w:rFonts w:ascii="Courier New" w:eastAsia="Times New Roman" w:hAnsi="Courier New" w:cs="Courier New"/>
            <w:sz w:val="20"/>
            <w:szCs w:val="20"/>
          </w:rPr>
          <w:t xml:space="preserve">        &lt;td&gt;King Lear&lt;/td&gt;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5" w:author="Unknown"/>
          <w:rFonts w:ascii="Courier New" w:eastAsia="Times New Roman" w:hAnsi="Courier New" w:cs="Courier New"/>
          <w:sz w:val="20"/>
          <w:szCs w:val="20"/>
        </w:rPr>
      </w:pPr>
      <w:ins w:id="1176" w:author="Unknown">
        <w:r>
          <w:rPr>
            <w:rFonts w:ascii="Courier New" w:eastAsia="Times New Roman" w:hAnsi="Courier New" w:cs="Courier New"/>
            <w:sz w:val="20"/>
            <w:szCs w:val="20"/>
          </w:rPr>
          <w:t xml:space="preserve">        &lt;td&gt;Romeo and juliet&lt;/td&gt;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7" w:author="Unknown"/>
          <w:rFonts w:ascii="Courier New" w:eastAsia="Times New Roman" w:hAnsi="Courier New" w:cs="Courier New"/>
          <w:sz w:val="20"/>
          <w:szCs w:val="20"/>
        </w:rPr>
      </w:pPr>
      <w:ins w:id="1178" w:author="Unknown">
        <w:r>
          <w:rPr>
            <w:rFonts w:ascii="Courier New" w:eastAsia="Times New Roman" w:hAnsi="Courier New" w:cs="Courier New"/>
            <w:sz w:val="20"/>
            <w:szCs w:val="20"/>
          </w:rPr>
          <w:t xml:space="preserve">    &lt;/tr&gt;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9" w:author="Unknown"/>
          <w:rFonts w:ascii="Courier New" w:eastAsia="Times New Roman" w:hAnsi="Courier New" w:cs="Courier New"/>
          <w:sz w:val="20"/>
          <w:szCs w:val="20"/>
        </w:rPr>
      </w:pPr>
      <w:ins w:id="1180" w:author="Unknown">
        <w:r>
          <w:rPr>
            <w:rFonts w:ascii="Courier New" w:eastAsia="Times New Roman" w:hAnsi="Courier New" w:cs="Courier New"/>
            <w:sz w:val="20"/>
            <w:szCs w:val="20"/>
          </w:rPr>
          <w:t xml:space="preserve">    &lt;tr&gt;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1" w:author="Unknown"/>
          <w:rFonts w:ascii="Courier New" w:eastAsia="Times New Roman" w:hAnsi="Courier New" w:cs="Courier New"/>
          <w:sz w:val="20"/>
          <w:szCs w:val="20"/>
        </w:rPr>
      </w:pPr>
      <w:ins w:id="1182" w:author="Unknown">
        <w:r>
          <w:rPr>
            <w:rFonts w:ascii="Courier New" w:eastAsia="Times New Roman" w:hAnsi="Courier New" w:cs="Courier New"/>
            <w:sz w:val="20"/>
            <w:szCs w:val="20"/>
          </w:rPr>
          <w:t xml:space="preserve">        &lt;th&gt;Chetan Bhagat&lt;/th&gt;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3" w:author="Unknown"/>
          <w:rFonts w:ascii="Courier New" w:eastAsia="Times New Roman" w:hAnsi="Courier New" w:cs="Courier New"/>
          <w:sz w:val="20"/>
          <w:szCs w:val="20"/>
        </w:rPr>
      </w:pPr>
      <w:ins w:id="1184" w:author="Unknown">
        <w:r>
          <w:rPr>
            <w:rFonts w:ascii="Courier New" w:eastAsia="Times New Roman" w:hAnsi="Courier New" w:cs="Courier New"/>
            <w:sz w:val="20"/>
            <w:szCs w:val="20"/>
          </w:rPr>
          <w:t xml:space="preserve">        &lt;td&gt;3 mistakes of my life&lt;/td&gt;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5" w:author="Unknown"/>
          <w:rFonts w:ascii="Courier New" w:eastAsia="Times New Roman" w:hAnsi="Courier New" w:cs="Courier New"/>
          <w:sz w:val="20"/>
          <w:szCs w:val="20"/>
        </w:rPr>
      </w:pPr>
      <w:ins w:id="1186" w:author="Unknown">
        <w:r>
          <w:rPr>
            <w:rFonts w:ascii="Courier New" w:eastAsia="Times New Roman" w:hAnsi="Courier New" w:cs="Courier New"/>
            <w:sz w:val="20"/>
            <w:szCs w:val="20"/>
          </w:rPr>
          <w:t xml:space="preserve">    &lt;/tr&gt;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7" w:author="Unknown"/>
          <w:rFonts w:ascii="Courier New" w:eastAsia="Times New Roman" w:hAnsi="Courier New" w:cs="Courier New"/>
          <w:sz w:val="20"/>
          <w:szCs w:val="20"/>
        </w:rPr>
      </w:pPr>
      <w:ins w:id="1188" w:author="Unknown">
        <w:r>
          <w:rPr>
            <w:rFonts w:ascii="Courier New" w:eastAsia="Times New Roman" w:hAnsi="Courier New" w:cs="Courier New"/>
            <w:sz w:val="20"/>
            <w:szCs w:val="20"/>
          </w:rPr>
          <w:t>&lt;/table&gt;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9" w:author="Unknown"/>
          <w:rFonts w:ascii="Times New Roman" w:eastAsia="Times New Roman" w:hAnsi="Times New Roman" w:cs="Times New Roman"/>
          <w:sz w:val="24"/>
          <w:szCs w:val="24"/>
        </w:rPr>
      </w:pPr>
      <w:ins w:id="1190" w:author="Unknown">
        <w:r>
          <w:rPr>
            <w:rFonts w:ascii="Times New Roman" w:eastAsia="Times New Roman" w:hAnsi="Times New Roman" w:cs="Times New Roman"/>
            <w:sz w:val="24"/>
            <w:szCs w:val="24"/>
          </w:rPr>
          <w:t>HTML</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91" w:author="Unknown"/>
          <w:rFonts w:ascii="Times New Roman" w:eastAsia="Times New Roman" w:hAnsi="Times New Roman" w:cs="Times New Roman"/>
          <w:sz w:val="24"/>
          <w:szCs w:val="24"/>
        </w:rPr>
      </w:pPr>
      <w:ins w:id="1192"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"https://www.tutorialstonight.com/online-html-editor.php?p=css&amp;q=table-caption"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193" w:author="Unknown"/>
          <w:rFonts w:ascii="Times New Roman" w:eastAsia="Times New Roman" w:hAnsi="Times New Roman" w:cs="Times New Roman"/>
          <w:sz w:val="24"/>
          <w:szCs w:val="24"/>
        </w:rPr>
      </w:pPr>
      <w:ins w:id="1194" w:author="Unknown">
        <w:r>
          <w:rPr>
            <w:rFonts w:ascii="Times New Roman" w:eastAsia="Times New Roman" w:hAnsi="Times New Roman" w:cs="Times New Roman"/>
            <w:sz w:val="24"/>
            <w:szCs w:val="24"/>
          </w:rPr>
          <w:pict>
            <v:rect id="_x0000_i1108"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195" w:author="Unknown"/>
          <w:rFonts w:ascii="Times New Roman" w:eastAsia="Times New Roman" w:hAnsi="Times New Roman" w:cs="Times New Roman"/>
          <w:b/>
          <w:bCs/>
          <w:sz w:val="36"/>
          <w:szCs w:val="36"/>
        </w:rPr>
      </w:pPr>
      <w:ins w:id="1196" w:author="Unknown">
        <w:r>
          <w:rPr>
            <w:rFonts w:ascii="Times New Roman" w:eastAsia="Times New Roman" w:hAnsi="Times New Roman" w:cs="Times New Roman"/>
            <w:b/>
            <w:bCs/>
            <w:sz w:val="36"/>
            <w:szCs w:val="36"/>
          </w:rPr>
          <w:t>4.) Text alignment in table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197" w:author="Unknown"/>
          <w:rFonts w:ascii="Times New Roman" w:eastAsia="Times New Roman" w:hAnsi="Times New Roman" w:cs="Times New Roman"/>
          <w:sz w:val="24"/>
          <w:szCs w:val="24"/>
        </w:rPr>
      </w:pPr>
      <w:ins w:id="1198" w:author="Unknown">
        <w:r>
          <w:rPr>
            <w:rFonts w:ascii="Times New Roman" w:eastAsia="Times New Roman" w:hAnsi="Times New Roman" w:cs="Times New Roman"/>
            <w:sz w:val="24"/>
            <w:szCs w:val="24"/>
          </w:rPr>
          <w:t>In the grids of row and column texts can be aligned horizontally and vertically.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199" w:author="Unknown"/>
          <w:rFonts w:ascii="Times New Roman" w:eastAsia="Times New Roman" w:hAnsi="Times New Roman" w:cs="Times New Roman"/>
          <w:sz w:val="24"/>
          <w:szCs w:val="24"/>
        </w:rPr>
      </w:pPr>
      <w:ins w:id="1200" w:author="Unknown">
        <w:r>
          <w:rPr>
            <w:rFonts w:ascii="Times New Roman" w:eastAsia="Times New Roman" w:hAnsi="Times New Roman" w:cs="Times New Roman"/>
            <w:sz w:val="24"/>
            <w:szCs w:val="24"/>
          </w:rPr>
          <w:t>To align text horizontally use text-align property.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201" w:author="Unknown"/>
          <w:rFonts w:ascii="Times New Roman" w:eastAsia="Times New Roman" w:hAnsi="Times New Roman" w:cs="Times New Roman"/>
          <w:sz w:val="24"/>
          <w:szCs w:val="24"/>
        </w:rPr>
      </w:pPr>
      <w:ins w:id="1202" w:author="Unknown">
        <w:r>
          <w:rPr>
            <w:rFonts w:ascii="Times New Roman" w:eastAsia="Times New Roman" w:hAnsi="Times New Roman" w:cs="Times New Roman"/>
            <w:sz w:val="24"/>
            <w:szCs w:val="24"/>
          </w:rPr>
          <w:t>To align text vertically use vertical-align property.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3" w:author="Unknown"/>
          <w:rFonts w:ascii="Courier New" w:eastAsia="Times New Roman" w:hAnsi="Courier New" w:cs="Courier New"/>
          <w:sz w:val="20"/>
          <w:szCs w:val="20"/>
        </w:rPr>
      </w:pPr>
      <w:ins w:id="1204" w:author="Unknown">
        <w:r>
          <w:rPr>
            <w:rFonts w:ascii="Courier New" w:eastAsia="Times New Roman" w:hAnsi="Courier New" w:cs="Courier New"/>
            <w:sz w:val="20"/>
            <w:szCs w:val="20"/>
          </w:rPr>
          <w:t>th{</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5" w:author="Unknown"/>
          <w:rFonts w:ascii="Courier New" w:eastAsia="Times New Roman" w:hAnsi="Courier New" w:cs="Courier New"/>
          <w:sz w:val="20"/>
          <w:szCs w:val="20"/>
        </w:rPr>
      </w:pPr>
      <w:ins w:id="1206" w:author="Unknown">
        <w:r>
          <w:rPr>
            <w:rFonts w:ascii="Courier New" w:eastAsia="Times New Roman" w:hAnsi="Courier New" w:cs="Courier New"/>
            <w:sz w:val="20"/>
            <w:szCs w:val="20"/>
          </w:rPr>
          <w:t xml:space="preserve">    text-align:center;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7" w:author="Unknown"/>
          <w:rFonts w:ascii="Courier New" w:eastAsia="Times New Roman" w:hAnsi="Courier New" w:cs="Courier New"/>
          <w:sz w:val="20"/>
          <w:szCs w:val="20"/>
        </w:rPr>
      </w:pPr>
      <w:ins w:id="1208" w:author="Unknown">
        <w:r>
          <w:rPr>
            <w:rFonts w:ascii="Courier New" w:eastAsia="Times New Roman" w:hAnsi="Courier New" w:cs="Courier New"/>
            <w:sz w:val="20"/>
            <w:szCs w:val="20"/>
          </w:rPr>
          <w:lastRenderedPageBreak/>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9" w:author="Unknown"/>
          <w:rFonts w:ascii="Courier New" w:eastAsia="Times New Roman" w:hAnsi="Courier New" w:cs="Courier New"/>
          <w:sz w:val="20"/>
          <w:szCs w:val="20"/>
        </w:rPr>
      </w:pPr>
      <w:ins w:id="1210" w:author="Unknown">
        <w:r>
          <w:rPr>
            <w:rFonts w:ascii="Courier New" w:eastAsia="Times New Roman" w:hAnsi="Courier New" w:cs="Courier New"/>
            <w:sz w:val="20"/>
            <w:szCs w:val="20"/>
          </w:rPr>
          <w:t>tr{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1" w:author="Unknown"/>
          <w:rFonts w:ascii="Courier New" w:eastAsia="Times New Roman" w:hAnsi="Courier New" w:cs="Courier New"/>
          <w:sz w:val="20"/>
          <w:szCs w:val="20"/>
        </w:rPr>
      </w:pPr>
      <w:ins w:id="1212" w:author="Unknown">
        <w:r>
          <w:rPr>
            <w:rFonts w:ascii="Courier New" w:eastAsia="Times New Roman" w:hAnsi="Courier New" w:cs="Courier New"/>
            <w:sz w:val="20"/>
            <w:szCs w:val="20"/>
          </w:rPr>
          <w:t xml:space="preserve">    height:15px;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3" w:author="Unknown"/>
          <w:rFonts w:ascii="Courier New" w:eastAsia="Times New Roman" w:hAnsi="Courier New" w:cs="Courier New"/>
          <w:sz w:val="20"/>
          <w:szCs w:val="20"/>
        </w:rPr>
      </w:pPr>
      <w:ins w:id="1214" w:author="Unknown">
        <w:r>
          <w:rPr>
            <w:rFonts w:ascii="Courier New" w:eastAsia="Times New Roman" w:hAnsi="Courier New" w:cs="Courier New"/>
            <w:sz w:val="20"/>
            <w:szCs w:val="20"/>
          </w:rPr>
          <w:t xml:space="preserve">    vertical-align:bottom;</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5" w:author="Unknown"/>
          <w:rFonts w:ascii="Courier New" w:eastAsia="Times New Roman" w:hAnsi="Courier New" w:cs="Courier New"/>
          <w:sz w:val="20"/>
          <w:szCs w:val="20"/>
        </w:rPr>
      </w:pPr>
      <w:ins w:id="1216"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7" w:author="Unknown"/>
          <w:rFonts w:ascii="Times New Roman" w:eastAsia="Times New Roman" w:hAnsi="Times New Roman" w:cs="Times New Roman"/>
          <w:sz w:val="24"/>
          <w:szCs w:val="24"/>
        </w:rPr>
      </w:pPr>
      <w:ins w:id="1218"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9" w:author="Unknown"/>
          <w:rFonts w:ascii="Times New Roman" w:eastAsia="Times New Roman" w:hAnsi="Times New Roman" w:cs="Times New Roman"/>
          <w:sz w:val="24"/>
          <w:szCs w:val="24"/>
        </w:rPr>
      </w:pPr>
      <w:ins w:id="1220"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"https://www.tutorialstonight.com/online-html-editor.php?p=css&amp;q=table-align"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221" w:author="Unknown"/>
          <w:rFonts w:ascii="Times New Roman" w:eastAsia="Times New Roman" w:hAnsi="Times New Roman" w:cs="Times New Roman"/>
          <w:sz w:val="24"/>
          <w:szCs w:val="24"/>
        </w:rPr>
      </w:pPr>
      <w:ins w:id="1222" w:author="Unknown">
        <w:r>
          <w:rPr>
            <w:rFonts w:ascii="Times New Roman" w:eastAsia="Times New Roman" w:hAnsi="Times New Roman" w:cs="Times New Roman"/>
            <w:sz w:val="24"/>
            <w:szCs w:val="24"/>
          </w:rPr>
          <w:pict>
            <v:rect id="_x0000_i1109"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223" w:author="Unknown"/>
          <w:rFonts w:ascii="Times New Roman" w:eastAsia="Times New Roman" w:hAnsi="Times New Roman" w:cs="Times New Roman"/>
          <w:b/>
          <w:bCs/>
          <w:sz w:val="36"/>
          <w:szCs w:val="36"/>
        </w:rPr>
      </w:pPr>
      <w:ins w:id="1224" w:author="Unknown">
        <w:r>
          <w:rPr>
            <w:rFonts w:ascii="Times New Roman" w:eastAsia="Times New Roman" w:hAnsi="Times New Roman" w:cs="Times New Roman"/>
            <w:b/>
            <w:bCs/>
            <w:sz w:val="36"/>
            <w:szCs w:val="36"/>
          </w:rPr>
          <w:t>5.) Background color in table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225" w:author="Unknown"/>
          <w:rFonts w:ascii="Times New Roman" w:eastAsia="Times New Roman" w:hAnsi="Times New Roman" w:cs="Times New Roman"/>
          <w:sz w:val="24"/>
          <w:szCs w:val="24"/>
        </w:rPr>
      </w:pPr>
      <w:ins w:id="1226" w:author="Unknown">
        <w:r>
          <w:rPr>
            <w:rFonts w:ascii="Times New Roman" w:eastAsia="Times New Roman" w:hAnsi="Times New Roman" w:cs="Times New Roman"/>
            <w:sz w:val="24"/>
            <w:szCs w:val="24"/>
          </w:rPr>
          <w:t>Using CSS we can add background color to the table element.In example we have created a zebra effect using nth.child() and background-color property.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7" w:author="Unknown"/>
          <w:rFonts w:ascii="Courier New" w:eastAsia="Times New Roman" w:hAnsi="Courier New" w:cs="Courier New"/>
          <w:sz w:val="20"/>
          <w:szCs w:val="20"/>
        </w:rPr>
      </w:pPr>
      <w:ins w:id="1228" w:author="Unknown">
        <w:r>
          <w:rPr>
            <w:rFonts w:ascii="Courier New" w:eastAsia="Times New Roman" w:hAnsi="Courier New" w:cs="Courier New"/>
            <w:sz w:val="20"/>
            <w:szCs w:val="20"/>
          </w:rPr>
          <w:t>tr:nth-child(even){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9" w:author="Unknown"/>
          <w:rFonts w:ascii="Courier New" w:eastAsia="Times New Roman" w:hAnsi="Courier New" w:cs="Courier New"/>
          <w:sz w:val="20"/>
          <w:szCs w:val="20"/>
        </w:rPr>
      </w:pPr>
      <w:ins w:id="1230" w:author="Unknown">
        <w:r>
          <w:rPr>
            <w:rFonts w:ascii="Courier New" w:eastAsia="Times New Roman" w:hAnsi="Courier New" w:cs="Courier New"/>
            <w:sz w:val="20"/>
            <w:szCs w:val="20"/>
          </w:rPr>
          <w:t xml:space="preserve">    background-color:silver;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1" w:author="Unknown"/>
          <w:rFonts w:ascii="Courier New" w:eastAsia="Times New Roman" w:hAnsi="Courier New" w:cs="Courier New"/>
          <w:sz w:val="20"/>
          <w:szCs w:val="20"/>
        </w:rPr>
      </w:pPr>
      <w:ins w:id="1232"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3" w:author="Unknown"/>
          <w:rFonts w:ascii="Times New Roman" w:eastAsia="Times New Roman" w:hAnsi="Times New Roman" w:cs="Times New Roman"/>
          <w:sz w:val="24"/>
          <w:szCs w:val="24"/>
        </w:rPr>
      </w:pPr>
      <w:ins w:id="1234"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5" w:author="Unknown"/>
          <w:rFonts w:ascii="Times New Roman" w:eastAsia="Times New Roman" w:hAnsi="Times New Roman" w:cs="Times New Roman"/>
          <w:sz w:val="24"/>
          <w:szCs w:val="24"/>
        </w:rPr>
      </w:pPr>
      <w:ins w:id="1236"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"https://www.tutorialstonight.com/online-html-editor.php?p=css&amp;q=table-background"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CSS HEIGHT AND WIDTH</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17" w:history="1">
        <w:r w:rsidR="00F5755F">
          <w:rPr>
            <w:rStyle w:val="Hyperlink"/>
            <w:rFonts w:ascii="Calibri" w:hAnsi="Calibri" w:cs="Calibri"/>
            <w:sz w:val="24"/>
            <w:szCs w:val="24"/>
          </w:rPr>
          <w:t>❮</w:t>
        </w:r>
        <w:r w:rsidR="00F5755F">
          <w:rPr>
            <w:rStyle w:val="Hyperlink"/>
            <w:sz w:val="24"/>
            <w:szCs w:val="24"/>
          </w:rPr>
          <w:t xml:space="preserve"> Prev</w:t>
        </w:r>
      </w:hyperlink>
      <w:r w:rsidR="00F5755F">
        <w:rPr>
          <w:rFonts w:ascii="Times New Roman" w:eastAsia="Times New Roman" w:hAnsi="Times New Roman" w:cs="Times New Roman"/>
          <w:sz w:val="24"/>
          <w:szCs w:val="24"/>
        </w:rPr>
        <w:t xml:space="preserve"> </w:t>
      </w:r>
      <w:hyperlink r:id="rId118" w:history="1">
        <w:r w:rsidR="00F5755F">
          <w:rPr>
            <w:rStyle w:val="Hyperlink"/>
            <w:sz w:val="24"/>
            <w:szCs w:val="24"/>
          </w:rPr>
          <w:t xml:space="preserve">Next </w:t>
        </w:r>
        <w:r w:rsidR="00F5755F">
          <w:rPr>
            <w:rStyle w:val="Hyperlink"/>
            <w:rFonts w:ascii="Calibri" w:hAnsi="Calibri" w:cs="Calibri"/>
            <w:sz w:val="24"/>
            <w:szCs w:val="24"/>
          </w:rPr>
          <w:t>❯</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0"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have property height and width which is used to set respectively height and width of the HTML element.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padding defined is setted inside the element with already set height and width.</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element has 50% width and 150px height.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CSS height/width values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tbl>
      <w:tblPr>
        <w:tblW w:w="0" w:type="auto"/>
        <w:tblCellSpacing w:w="15" w:type="dxa"/>
        <w:tblLook w:val="04A0" w:firstRow="1" w:lastRow="0" w:firstColumn="1" w:lastColumn="0" w:noHBand="0" w:noVBand="1"/>
      </w:tblPr>
      <w:tblGrid>
        <w:gridCol w:w="769"/>
        <w:gridCol w:w="6287"/>
      </w:tblGrid>
      <w:tr w:rsidR="00F5755F" w:rsidTr="00F5755F">
        <w:trPr>
          <w:tblHeader/>
          <w:tblCellSpacing w:w="15" w:type="dxa"/>
        </w:trPr>
        <w:tc>
          <w:tcPr>
            <w:tcW w:w="0" w:type="auto"/>
            <w:shd w:val="clear" w:color="auto" w:fill="929292"/>
            <w:tcMar>
              <w:top w:w="15" w:type="dxa"/>
              <w:left w:w="15" w:type="dxa"/>
              <w:bottom w:w="15" w:type="dxa"/>
              <w:right w:w="15" w:type="dxa"/>
            </w:tcMar>
            <w:vAlign w:val="center"/>
            <w:hideMark/>
          </w:tcPr>
          <w:p w:rsidR="00F5755F" w:rsidRDefault="00F5755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Values</w:t>
            </w:r>
          </w:p>
        </w:tc>
        <w:tc>
          <w:tcPr>
            <w:tcW w:w="0" w:type="auto"/>
            <w:shd w:val="clear" w:color="auto" w:fill="929292"/>
            <w:tcMar>
              <w:top w:w="15" w:type="dxa"/>
              <w:left w:w="15" w:type="dxa"/>
              <w:bottom w:w="15" w:type="dxa"/>
              <w:right w:w="15" w:type="dxa"/>
            </w:tcMar>
            <w:vAlign w:val="center"/>
            <w:hideMark/>
          </w:tcPr>
          <w:p w:rsidR="00F5755F" w:rsidRDefault="00F5755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Browser automatically calculate the height/width.This is default.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inherit</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height/width is inherited by parent element.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set height/width in px,pt,cm etc.</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set height/width to its default value.</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set height/width using percentage of container they are inside.</w:t>
            </w:r>
          </w:p>
        </w:tc>
      </w:tr>
    </w:tbl>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.box{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height:150px;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width:70%;</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background-color:rgba(0,101,153,0.44);</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19"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1"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CSS min-height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Sometimes we need to set the minimum height of any HTML element or container. CSS min-height property is used to set the minimum height of the container.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min-height value can be given in percentage, pixel, vh etc.</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when min-height is more than window size then a scroll bar will be created.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.min-height-prop{</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min-height:600px;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background-color:rgba(0,101,153,0.44);</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20"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2"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CSS min-width</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min-width property is used to set the minimum width of any element or container.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min-width value can be given in percentage, pixel, vh etc.</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when min-width is more than window size then a scroll bar will be created.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.min-width-prop{</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min-width:120%;</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background-color:rgba(0,101,153,0.44);</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21"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3"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CSS max-height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max-height property is used to set the maximum height of HTML element or container.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237" w:author="Unknown"/>
          <w:rFonts w:ascii="Times New Roman" w:eastAsia="Times New Roman" w:hAnsi="Times New Roman" w:cs="Times New Roman"/>
          <w:sz w:val="24"/>
          <w:szCs w:val="24"/>
        </w:rPr>
      </w:pPr>
      <w:ins w:id="1238" w:author="Unknown">
        <w:r>
          <w:rPr>
            <w:rFonts w:ascii="Times New Roman" w:eastAsia="Times New Roman" w:hAnsi="Times New Roman" w:cs="Times New Roman"/>
            <w:sz w:val="24"/>
            <w:szCs w:val="24"/>
          </w:rPr>
          <w:t>After the maximum limit has been crossed CSS properties like background-color are not effective on overflown content on screen.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239" w:author="Unknown"/>
          <w:rFonts w:ascii="Times New Roman" w:eastAsia="Times New Roman" w:hAnsi="Times New Roman" w:cs="Times New Roman"/>
          <w:sz w:val="24"/>
          <w:szCs w:val="24"/>
        </w:rPr>
      </w:pPr>
      <w:ins w:id="1240" w:author="Unknown">
        <w:r>
          <w:rPr>
            <w:rFonts w:ascii="Times New Roman" w:eastAsia="Times New Roman" w:hAnsi="Times New Roman" w:cs="Times New Roman"/>
            <w:sz w:val="24"/>
            <w:szCs w:val="24"/>
          </w:rPr>
          <w:lastRenderedPageBreak/>
          <w:t>To set max-height you can use px, percentage, vh etc.</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1" w:author="Unknown"/>
          <w:rFonts w:ascii="Courier New" w:eastAsia="Times New Roman" w:hAnsi="Courier New" w:cs="Courier New"/>
          <w:sz w:val="20"/>
          <w:szCs w:val="20"/>
        </w:rPr>
      </w:pPr>
      <w:ins w:id="1242" w:author="Unknown">
        <w:r>
          <w:rPr>
            <w:rFonts w:ascii="Courier New" w:eastAsia="Times New Roman" w:hAnsi="Courier New" w:cs="Courier New"/>
            <w:sz w:val="20"/>
            <w:szCs w:val="20"/>
          </w:rPr>
          <w:t>.max-height-prop{</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3" w:author="Unknown"/>
          <w:rFonts w:ascii="Courier New" w:eastAsia="Times New Roman" w:hAnsi="Courier New" w:cs="Courier New"/>
          <w:sz w:val="20"/>
          <w:szCs w:val="20"/>
        </w:rPr>
      </w:pPr>
      <w:ins w:id="1244" w:author="Unknown">
        <w:r>
          <w:rPr>
            <w:rFonts w:ascii="Courier New" w:eastAsia="Times New Roman" w:hAnsi="Courier New" w:cs="Courier New"/>
            <w:sz w:val="20"/>
            <w:szCs w:val="20"/>
          </w:rPr>
          <w:t xml:space="preserve">    max-height: 80px;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5" w:author="Unknown"/>
          <w:rFonts w:ascii="Courier New" w:eastAsia="Times New Roman" w:hAnsi="Courier New" w:cs="Courier New"/>
          <w:sz w:val="20"/>
          <w:szCs w:val="20"/>
        </w:rPr>
      </w:pPr>
      <w:ins w:id="1246" w:author="Unknown">
        <w:r>
          <w:rPr>
            <w:rFonts w:ascii="Courier New" w:eastAsia="Times New Roman" w:hAnsi="Courier New" w:cs="Courier New"/>
            <w:sz w:val="20"/>
            <w:szCs w:val="20"/>
          </w:rPr>
          <w:t xml:space="preserve">    background-color: rgba(0,101,153,0.44);</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7" w:author="Unknown"/>
          <w:rFonts w:ascii="Courier New" w:eastAsia="Times New Roman" w:hAnsi="Courier New" w:cs="Courier New"/>
          <w:sz w:val="20"/>
          <w:szCs w:val="20"/>
        </w:rPr>
      </w:pPr>
      <w:ins w:id="1248"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9" w:author="Unknown"/>
          <w:rFonts w:ascii="Times New Roman" w:eastAsia="Times New Roman" w:hAnsi="Times New Roman" w:cs="Times New Roman"/>
          <w:sz w:val="24"/>
          <w:szCs w:val="24"/>
        </w:rPr>
      </w:pPr>
      <w:ins w:id="1250"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"https://www.tutorialstonight.com/online-html-editor.php?p=css&amp;q=css-max-height"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251" w:author="Unknown"/>
          <w:rFonts w:ascii="Times New Roman" w:eastAsia="Times New Roman" w:hAnsi="Times New Roman" w:cs="Times New Roman"/>
          <w:sz w:val="24"/>
          <w:szCs w:val="24"/>
        </w:rPr>
      </w:pPr>
      <w:ins w:id="1252" w:author="Unknown">
        <w:r>
          <w:rPr>
            <w:rFonts w:ascii="Times New Roman" w:eastAsia="Times New Roman" w:hAnsi="Times New Roman" w:cs="Times New Roman"/>
            <w:sz w:val="24"/>
            <w:szCs w:val="24"/>
          </w:rPr>
          <w:pict>
            <v:rect id="_x0000_i1114"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253" w:author="Unknown"/>
          <w:rFonts w:ascii="Times New Roman" w:eastAsia="Times New Roman" w:hAnsi="Times New Roman" w:cs="Times New Roman"/>
          <w:b/>
          <w:bCs/>
          <w:sz w:val="36"/>
          <w:szCs w:val="36"/>
        </w:rPr>
      </w:pPr>
      <w:ins w:id="1254" w:author="Unknown">
        <w:r>
          <w:rPr>
            <w:rFonts w:ascii="Times New Roman" w:eastAsia="Times New Roman" w:hAnsi="Times New Roman" w:cs="Times New Roman"/>
            <w:b/>
            <w:bCs/>
            <w:sz w:val="36"/>
            <w:szCs w:val="36"/>
          </w:rPr>
          <w:t>CSS max-width</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255" w:author="Unknown"/>
          <w:rFonts w:ascii="Times New Roman" w:eastAsia="Times New Roman" w:hAnsi="Times New Roman" w:cs="Times New Roman"/>
          <w:sz w:val="24"/>
          <w:szCs w:val="24"/>
        </w:rPr>
      </w:pPr>
      <w:ins w:id="1256" w:author="Unknown">
        <w:r>
          <w:rPr>
            <w:rFonts w:ascii="Times New Roman" w:eastAsia="Times New Roman" w:hAnsi="Times New Roman" w:cs="Times New Roman"/>
            <w:sz w:val="24"/>
            <w:szCs w:val="24"/>
          </w:rPr>
          <w:t>CSS max-width property is used to set the maximum width of HTML element or container.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257" w:author="Unknown"/>
          <w:rFonts w:ascii="Times New Roman" w:eastAsia="Times New Roman" w:hAnsi="Times New Roman" w:cs="Times New Roman"/>
          <w:sz w:val="24"/>
          <w:szCs w:val="24"/>
        </w:rPr>
      </w:pPr>
      <w:ins w:id="1258" w:author="Unknown">
        <w:r>
          <w:rPr>
            <w:rFonts w:ascii="Times New Roman" w:eastAsia="Times New Roman" w:hAnsi="Times New Roman" w:cs="Times New Roman"/>
            <w:sz w:val="24"/>
            <w:szCs w:val="24"/>
          </w:rPr>
          <w:t>After the maximum limit has been crossed CSS properties like background-color are not effective on overflown content on screen.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259" w:author="Unknown"/>
          <w:rFonts w:ascii="Times New Roman" w:eastAsia="Times New Roman" w:hAnsi="Times New Roman" w:cs="Times New Roman"/>
          <w:sz w:val="24"/>
          <w:szCs w:val="24"/>
        </w:rPr>
      </w:pPr>
      <w:ins w:id="1260" w:author="Unknown">
        <w:r>
          <w:rPr>
            <w:rFonts w:ascii="Times New Roman" w:eastAsia="Times New Roman" w:hAnsi="Times New Roman" w:cs="Times New Roman"/>
            <w:sz w:val="24"/>
            <w:szCs w:val="24"/>
          </w:rPr>
          <w:t>To set max-width you can use px, percentage, vh etc.</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61" w:author="Unknown"/>
          <w:rFonts w:ascii="Courier New" w:eastAsia="Times New Roman" w:hAnsi="Courier New" w:cs="Courier New"/>
          <w:sz w:val="20"/>
          <w:szCs w:val="20"/>
        </w:rPr>
      </w:pPr>
      <w:ins w:id="1262" w:author="Unknown">
        <w:r>
          <w:rPr>
            <w:rFonts w:ascii="Courier New" w:eastAsia="Times New Roman" w:hAnsi="Courier New" w:cs="Courier New"/>
            <w:sz w:val="20"/>
            <w:szCs w:val="20"/>
          </w:rPr>
          <w:t>.max-width-prop{</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63" w:author="Unknown"/>
          <w:rFonts w:ascii="Courier New" w:eastAsia="Times New Roman" w:hAnsi="Courier New" w:cs="Courier New"/>
          <w:sz w:val="20"/>
          <w:szCs w:val="20"/>
        </w:rPr>
      </w:pPr>
      <w:ins w:id="1264" w:author="Unknown">
        <w:r>
          <w:rPr>
            <w:rFonts w:ascii="Courier New" w:eastAsia="Times New Roman" w:hAnsi="Courier New" w:cs="Courier New"/>
            <w:sz w:val="20"/>
            <w:szCs w:val="20"/>
          </w:rPr>
          <w:t xml:space="preserve">    max-width: 50%;</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65" w:author="Unknown"/>
          <w:rFonts w:ascii="Courier New" w:eastAsia="Times New Roman" w:hAnsi="Courier New" w:cs="Courier New"/>
          <w:sz w:val="20"/>
          <w:szCs w:val="20"/>
        </w:rPr>
      </w:pPr>
      <w:ins w:id="1266" w:author="Unknown">
        <w:r>
          <w:rPr>
            <w:rFonts w:ascii="Courier New" w:eastAsia="Times New Roman" w:hAnsi="Courier New" w:cs="Courier New"/>
            <w:sz w:val="20"/>
            <w:szCs w:val="20"/>
          </w:rPr>
          <w:t xml:space="preserve">    background-color: rgba(0,101,153,0.44);</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67" w:author="Unknown"/>
          <w:rFonts w:ascii="Courier New" w:eastAsia="Times New Roman" w:hAnsi="Courier New" w:cs="Courier New"/>
          <w:sz w:val="20"/>
          <w:szCs w:val="20"/>
        </w:rPr>
      </w:pPr>
      <w:ins w:id="1268"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69" w:author="Unknown"/>
          <w:rFonts w:ascii="Times New Roman" w:eastAsia="Times New Roman" w:hAnsi="Times New Roman" w:cs="Times New Roman"/>
          <w:sz w:val="24"/>
          <w:szCs w:val="24"/>
        </w:rPr>
      </w:pPr>
      <w:ins w:id="1270"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"https://www.tutorialstonight.com/online-html-editor.php?p=css&amp;q=css-max-width"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CSS BOX MODEL</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22" w:history="1">
        <w:r w:rsidR="00F5755F">
          <w:rPr>
            <w:rStyle w:val="Hyperlink"/>
            <w:rFonts w:ascii="Calibri" w:hAnsi="Calibri" w:cs="Calibri"/>
            <w:sz w:val="24"/>
            <w:szCs w:val="24"/>
          </w:rPr>
          <w:t>❮</w:t>
        </w:r>
        <w:r w:rsidR="00F5755F">
          <w:rPr>
            <w:rStyle w:val="Hyperlink"/>
            <w:sz w:val="24"/>
            <w:szCs w:val="24"/>
          </w:rPr>
          <w:t xml:space="preserve"> Prev</w:t>
        </w:r>
      </w:hyperlink>
      <w:r w:rsidR="00F5755F">
        <w:rPr>
          <w:rFonts w:ascii="Times New Roman" w:eastAsia="Times New Roman" w:hAnsi="Times New Roman" w:cs="Times New Roman"/>
          <w:sz w:val="24"/>
          <w:szCs w:val="24"/>
        </w:rPr>
        <w:t xml:space="preserve"> </w:t>
      </w:r>
      <w:hyperlink r:id="rId123" w:history="1">
        <w:r w:rsidR="00F5755F">
          <w:rPr>
            <w:rStyle w:val="Hyperlink"/>
            <w:sz w:val="24"/>
            <w:szCs w:val="24"/>
          </w:rPr>
          <w:t xml:space="preserve">Next </w:t>
        </w:r>
        <w:r w:rsidR="00F5755F">
          <w:rPr>
            <w:rStyle w:val="Hyperlink"/>
            <w:rFonts w:ascii="Calibri" w:hAnsi="Calibri" w:cs="Calibri"/>
            <w:sz w:val="24"/>
            <w:szCs w:val="24"/>
          </w:rPr>
          <w:t>❯</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5"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 HTML element can be compared with a box. Treating HTML elements as box we can visualise an element having following property:</w:t>
      </w:r>
    </w:p>
    <w:p w:rsidR="00F5755F" w:rsidRDefault="00F5755F" w:rsidP="00F5755F">
      <w:pPr>
        <w:numPr>
          <w:ilvl w:val="0"/>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Content</w:t>
      </w:r>
    </w:p>
    <w:p w:rsidR="00F5755F" w:rsidRDefault="00F5755F" w:rsidP="00F5755F">
      <w:pPr>
        <w:numPr>
          <w:ilvl w:val="0"/>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Padding</w:t>
      </w:r>
    </w:p>
    <w:p w:rsidR="00F5755F" w:rsidRDefault="00F5755F" w:rsidP="00F5755F">
      <w:pPr>
        <w:numPr>
          <w:ilvl w:val="0"/>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Border</w:t>
      </w:r>
    </w:p>
    <w:p w:rsidR="00F5755F" w:rsidRDefault="00F5755F" w:rsidP="00F5755F">
      <w:pPr>
        <w:numPr>
          <w:ilvl w:val="0"/>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Margin</w:t>
      </w:r>
    </w:p>
    <w:p w:rsidR="00F5755F" w:rsidRDefault="00F5755F" w:rsidP="00F5755F">
      <w:pPr>
        <w:numPr>
          <w:ilvl w:val="0"/>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Height</w:t>
      </w:r>
    </w:p>
    <w:p w:rsidR="00F5755F" w:rsidRDefault="00F5755F" w:rsidP="00F5755F">
      <w:pPr>
        <w:numPr>
          <w:ilvl w:val="0"/>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Width</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Margin Of The Box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Times New Roman" w:eastAsia="Times New Roman" w:hAnsi="Times New Roman" w:cs="Times New Roman"/>
          <w:b/>
          <w:bCs/>
          <w:color w:val="FFFFFF"/>
          <w:sz w:val="30"/>
          <w:szCs w:val="30"/>
        </w:rPr>
      </w:pPr>
      <w:r>
        <w:rPr>
          <w:rFonts w:ascii="Times New Roman" w:eastAsia="Times New Roman" w:hAnsi="Times New Roman" w:cs="Times New Roman"/>
          <w:b/>
          <w:bCs/>
          <w:color w:val="FFFFFF"/>
          <w:sz w:val="30"/>
          <w:szCs w:val="30"/>
        </w:rPr>
        <w:t>Border Of The Box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 xml:space="preserve">Padding Of The Box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CONTENT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6"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Effective Height and width of element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figure you can see that effective height and width of the content are :</w:t>
      </w:r>
    </w:p>
    <w:p w:rsidR="00F5755F" w:rsidRDefault="00F5755F" w:rsidP="00F5755F">
      <w:pPr>
        <w:numPr>
          <w:ilvl w:val="0"/>
          <w:numId w:val="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height = margin-top + margin-bottom + border-top + border-bottom + padding-top + padding-bottom + height</w:t>
      </w:r>
    </w:p>
    <w:p w:rsidR="00F5755F" w:rsidRDefault="00F5755F" w:rsidP="00F5755F">
      <w:pPr>
        <w:numPr>
          <w:ilvl w:val="0"/>
          <w:numId w:val="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width = margin-left + margin-right + border-left + border-right + padding-left + padding-right + width</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div{</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margin:15px;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 5px solid silver;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padding: 20px;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height: 50px;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width: 300px;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24"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CSS BORDERS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25" w:history="1">
        <w:r w:rsidR="00F5755F">
          <w:rPr>
            <w:rStyle w:val="Hyperlink"/>
            <w:rFonts w:ascii="Calibri" w:hAnsi="Calibri" w:cs="Calibri"/>
            <w:sz w:val="24"/>
            <w:szCs w:val="24"/>
          </w:rPr>
          <w:t>❮</w:t>
        </w:r>
        <w:r w:rsidR="00F5755F">
          <w:rPr>
            <w:rStyle w:val="Hyperlink"/>
            <w:sz w:val="24"/>
            <w:szCs w:val="24"/>
          </w:rPr>
          <w:t xml:space="preserve"> Prev</w:t>
        </w:r>
      </w:hyperlink>
      <w:r w:rsidR="00F5755F">
        <w:rPr>
          <w:rFonts w:ascii="Times New Roman" w:eastAsia="Times New Roman" w:hAnsi="Times New Roman" w:cs="Times New Roman"/>
          <w:sz w:val="24"/>
          <w:szCs w:val="24"/>
        </w:rPr>
        <w:t xml:space="preserve"> </w:t>
      </w:r>
      <w:hyperlink r:id="rId126" w:history="1">
        <w:r w:rsidR="00F5755F">
          <w:rPr>
            <w:rStyle w:val="Hyperlink"/>
            <w:sz w:val="24"/>
            <w:szCs w:val="24"/>
          </w:rPr>
          <w:t xml:space="preserve">Next </w:t>
        </w:r>
        <w:r w:rsidR="00F5755F">
          <w:rPr>
            <w:rStyle w:val="Hyperlink"/>
            <w:rFonts w:ascii="Calibri" w:hAnsi="Calibri" w:cs="Calibri"/>
            <w:sz w:val="24"/>
            <w:szCs w:val="24"/>
          </w:rPr>
          <w:t>❯</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7"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border properties are used to design and shape borders of elements in web pages.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CSS border can specify color, border type, width of border etc. These are following properties in CSS for border:</w:t>
      </w:r>
    </w:p>
    <w:p w:rsidR="00F5755F" w:rsidRDefault="00623007" w:rsidP="00F5755F">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27" w:anchor="style" w:history="1">
        <w:r w:rsidR="00F5755F">
          <w:rPr>
            <w:rStyle w:val="Hyperlink"/>
            <w:sz w:val="24"/>
            <w:szCs w:val="24"/>
          </w:rPr>
          <w:t>CSS border-style</w:t>
        </w:r>
      </w:hyperlink>
    </w:p>
    <w:p w:rsidR="00F5755F" w:rsidRDefault="00623007" w:rsidP="00F5755F">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28" w:anchor="color" w:history="1">
        <w:r w:rsidR="00F5755F">
          <w:rPr>
            <w:rStyle w:val="Hyperlink"/>
            <w:sz w:val="24"/>
            <w:szCs w:val="24"/>
          </w:rPr>
          <w:t>CSS border-color</w:t>
        </w:r>
      </w:hyperlink>
    </w:p>
    <w:p w:rsidR="00F5755F" w:rsidRDefault="00623007" w:rsidP="00F5755F">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29" w:anchor="width" w:history="1">
        <w:r w:rsidR="00F5755F">
          <w:rPr>
            <w:rStyle w:val="Hyperlink"/>
            <w:sz w:val="24"/>
            <w:szCs w:val="24"/>
          </w:rPr>
          <w:t>CSS border-width</w:t>
        </w:r>
      </w:hyperlink>
    </w:p>
    <w:p w:rsidR="00F5755F" w:rsidRDefault="00623007" w:rsidP="00F5755F">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30" w:anchor="radius" w:history="1">
        <w:r w:rsidR="00F5755F">
          <w:rPr>
            <w:rStyle w:val="Hyperlink"/>
            <w:sz w:val="24"/>
            <w:szCs w:val="24"/>
          </w:rPr>
          <w:t>CSS border-radius</w:t>
        </w:r>
      </w:hyperlink>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8" style="width:6in;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 CSS Border Style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border-style specifies the type of border you want on a webpage.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CSS properties border-style can have values like:</w:t>
      </w:r>
    </w:p>
    <w:p w:rsidR="00F5755F" w:rsidRDefault="00F5755F" w:rsidP="00F5755F">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solid - Border created is solid.</w:t>
      </w:r>
    </w:p>
    <w:p w:rsidR="00F5755F" w:rsidRDefault="00F5755F" w:rsidP="00F5755F">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dashed - Border created is dashed.</w:t>
      </w:r>
    </w:p>
    <w:p w:rsidR="00F5755F" w:rsidRDefault="00F5755F" w:rsidP="00F5755F">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dotted - Border created is dotted.</w:t>
      </w:r>
    </w:p>
    <w:p w:rsidR="00F5755F" w:rsidRDefault="00F5755F" w:rsidP="00F5755F">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double - Border created is double border.</w:t>
      </w:r>
    </w:p>
    <w:p w:rsidR="00F5755F" w:rsidRDefault="00F5755F" w:rsidP="00F5755F">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hidden - Border created is hidden.</w:t>
      </w:r>
    </w:p>
    <w:p w:rsidR="00F5755F" w:rsidRDefault="00F5755F" w:rsidP="00F5755F">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 No border is created.</w:t>
      </w:r>
    </w:p>
    <w:p w:rsidR="00F5755F" w:rsidRDefault="00F5755F" w:rsidP="00F5755F">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groove - Groove defines a 3D grooved border.Effect depends on the color value of the border.</w:t>
      </w:r>
    </w:p>
    <w:p w:rsidR="00F5755F" w:rsidRDefault="00F5755F" w:rsidP="00F5755F">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ridge - Ridge defines a 3D ridged border.Effect depends on the color value of the border.</w:t>
      </w:r>
    </w:p>
    <w:p w:rsidR="00F5755F" w:rsidRDefault="00F5755F" w:rsidP="00F5755F">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inset - Inset defines a 3D inset border.Effect depends on the color value of border.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&lt;p style="border-style:solid"&gt;Border created is solid.&lt;/p&gt;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&lt;p style="border-style:dashed"&gt;Border created is dashed.&lt;/p&gt;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&lt;p style="border-style:dotted"&gt;Border created is dotted.&lt;/p&gt;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&lt;p style="border-style:double"&gt;Border created is double.&lt;/p&gt;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&lt;p style="border-style:hidden"&gt;Border created is hidden.&lt;/p&gt;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&lt;p style="border-style:none"&gt;Border created is none.&lt;/p&gt;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&lt;p style="border-style:groove"&gt;Groove defines a 3D grooved border.&lt;/p&gt;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&lt;p style="border-style:ridge"&gt;ridge defines a 3D ridged border.&lt;/p&gt;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&lt;p style="border-style:inset"&gt;Inset defines a 3D inset border.&lt;/p&gt;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31"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9"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2.) CSS Border Color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Borders can be given color using border-color property.</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color value of border-color property can be given in form of:</w:t>
      </w:r>
    </w:p>
    <w:p w:rsidR="00F5755F" w:rsidRDefault="00F5755F" w:rsidP="00F5755F">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color name - like red,green,blue etc.</w:t>
      </w:r>
    </w:p>
    <w:p w:rsidR="00F5755F" w:rsidRDefault="00F5755F" w:rsidP="00F5755F">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HEX value - like #432512.</w:t>
      </w:r>
    </w:p>
    <w:p w:rsidR="00F5755F" w:rsidRDefault="00F5755F" w:rsidP="00F5755F">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RGB value - like rgb(45,90,124).</w:t>
      </w:r>
    </w:p>
    <w:p w:rsidR="00F5755F" w:rsidRDefault="00F5755F" w:rsidP="00F5755F">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HSL value - like hsl(95,50%,50%).</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 Before setting border-color you must set border-style because to set color to border it must exist first.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p.color1{</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border-style:solid;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border-color:red;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p.color2{</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border-style:solid;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border-color:#d423bd;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p.color3{</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border-style:solid;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border-color:rgb(124,45,20);</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p.color4{</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border-style:solid;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border-color:hsl(90,50%,50%);</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32"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0"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3).CSS Border Width</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border-width property controls the width of the border.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width value of border-width property can be given in any valid scale.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border width property we can also control width of each side of the box by using following property:</w:t>
      </w:r>
    </w:p>
    <w:p w:rsidR="00F5755F" w:rsidRDefault="00F5755F" w:rsidP="00F5755F">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border-top-width - It is the width of top of the box.</w:t>
      </w:r>
    </w:p>
    <w:p w:rsidR="00F5755F" w:rsidRDefault="00F5755F" w:rsidP="00F5755F">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border-right-width - It is the width of the right of the box.</w:t>
      </w:r>
    </w:p>
    <w:p w:rsidR="00F5755F" w:rsidRDefault="00F5755F" w:rsidP="00F5755F">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border-bottom-width - It is the width of bottom of the box.</w:t>
      </w:r>
    </w:p>
    <w:p w:rsidR="00F5755F" w:rsidRDefault="00F5755F" w:rsidP="00F5755F">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border-left-width - It is the width of left of the box.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Before setting border-width you must set border-style because to set width to border it must exist first.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p.width1{</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border-style:solid;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border-width:5px;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p.width2{</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border-style:solid;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border-top-width:6px;;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p.width3{</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border-style:solid;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border-right-width:0px;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p.widtp{</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border-style:solid;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border-left-width:6px;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33"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1"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Instead of using CSS property to specify width for each side of the box you can also set values like: border-width: top right bottom left.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method you can set different values to different sides.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p.width{</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border-style:solid;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border-width: 1px 3px 0px 5px;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34"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2"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4.) CSS Border Radius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CSS border-radius property is used to set radius to the borders.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p.radius{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border-style: solid;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border-color: lightpink;</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border-radius: 10px;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35"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ins w:id="1271" w:author="Unknown"/>
          <w:rFonts w:ascii="Times New Roman" w:eastAsia="Times New Roman" w:hAnsi="Times New Roman" w:cs="Times New Roman"/>
          <w:b/>
          <w:bCs/>
          <w:kern w:val="36"/>
          <w:sz w:val="48"/>
          <w:szCs w:val="48"/>
        </w:rPr>
      </w:pPr>
      <w:ins w:id="1272" w:author="Unknown">
        <w:r>
          <w:rPr>
            <w:rFonts w:ascii="Times New Roman" w:eastAsia="Times New Roman" w:hAnsi="Times New Roman" w:cs="Times New Roman"/>
            <w:b/>
            <w:bCs/>
            <w:kern w:val="36"/>
            <w:sz w:val="48"/>
            <w:szCs w:val="48"/>
          </w:rPr>
          <w:t>CSS MARGIN</w:t>
        </w:r>
      </w:ins>
      <w:r>
        <w:rPr>
          <w:rFonts w:ascii="Times New Roman" w:eastAsia="Times New Roman" w:hAnsi="Times New Roman" w:cs="Times New Roman"/>
          <w:b/>
          <w:bCs/>
          <w:kern w:val="36"/>
          <w:sz w:val="48"/>
          <w:szCs w:val="48"/>
        </w:rPr>
        <w:t>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73" w:author="Unknown"/>
          <w:rFonts w:ascii="Times New Roman" w:eastAsia="Times New Roman" w:hAnsi="Times New Roman" w:cs="Times New Roman"/>
          <w:sz w:val="24"/>
          <w:szCs w:val="24"/>
        </w:rPr>
      </w:pPr>
      <w:ins w:id="1274"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"https://www.tutorialstonight.com/css/css-borders.php" </w:instrText>
        </w:r>
        <w:r>
          <w:rPr>
            <w:rFonts w:ascii="Times New Roman" w:eastAsia="Times New Roman" w:hAnsi="Times New Roman" w:cs="Times New Roman"/>
            <w:sz w:val="24"/>
            <w:szCs w:val="24"/>
          </w:rPr>
          <w:fldChar w:fldCharType="separate"/>
        </w:r>
        <w:r>
          <w:rPr>
            <w:rStyle w:val="Hyperlink"/>
            <w:rFonts w:ascii="Calibri" w:hAnsi="Calibri" w:cs="Calibri"/>
            <w:sz w:val="24"/>
            <w:szCs w:val="24"/>
          </w:rPr>
          <w:t>❮</w:t>
        </w:r>
        <w:r>
          <w:rPr>
            <w:rStyle w:val="Hyperlink"/>
            <w:sz w:val="24"/>
            <w:szCs w:val="24"/>
          </w:rPr>
          <w:t xml:space="preserve"> Prev</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"https://www.tutorialstonight.com/css/css-padding.php" </w:instrText>
        </w:r>
        <w:r>
          <w:rPr>
            <w:rFonts w:ascii="Times New Roman" w:eastAsia="Times New Roman" w:hAnsi="Times New Roman" w:cs="Times New Roman"/>
            <w:sz w:val="24"/>
            <w:szCs w:val="24"/>
          </w:rPr>
          <w:fldChar w:fldCharType="separate"/>
        </w:r>
        <w:r>
          <w:rPr>
            <w:rStyle w:val="Hyperlink"/>
            <w:sz w:val="24"/>
            <w:szCs w:val="24"/>
          </w:rPr>
          <w:t xml:space="preserve">Next </w:t>
        </w:r>
        <w:r>
          <w:rPr>
            <w:rStyle w:val="Hyperlink"/>
            <w:rFonts w:ascii="Calibri" w:hAnsi="Calibri" w:cs="Calibri"/>
            <w:sz w:val="24"/>
            <w:szCs w:val="24"/>
          </w:rPr>
          <w:t>❯</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275" w:author="Unknown"/>
          <w:rFonts w:ascii="Times New Roman" w:eastAsia="Times New Roman" w:hAnsi="Times New Roman" w:cs="Times New Roman"/>
          <w:sz w:val="24"/>
          <w:szCs w:val="24"/>
        </w:rPr>
      </w:pPr>
      <w:ins w:id="1276" w:author="Unknown">
        <w:r>
          <w:rPr>
            <w:rFonts w:ascii="Times New Roman" w:eastAsia="Times New Roman" w:hAnsi="Times New Roman" w:cs="Times New Roman"/>
            <w:sz w:val="24"/>
            <w:szCs w:val="24"/>
          </w:rPr>
          <w:pict>
            <v:rect id="_x0000_i1123"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277" w:author="Unknown"/>
          <w:rFonts w:ascii="Times New Roman" w:eastAsia="Times New Roman" w:hAnsi="Times New Roman" w:cs="Times New Roman"/>
          <w:sz w:val="24"/>
          <w:szCs w:val="24"/>
        </w:rPr>
      </w:pPr>
      <w:ins w:id="1278" w:author="Unknown">
        <w:r>
          <w:rPr>
            <w:rFonts w:ascii="Times New Roman" w:eastAsia="Times New Roman" w:hAnsi="Times New Roman" w:cs="Times New Roman"/>
            <w:sz w:val="24"/>
            <w:szCs w:val="24"/>
          </w:rPr>
          <w:t>The margin property is used to specify space around the HTML element.The specified space is transparent and has no background color.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79" w:author="Unknown"/>
          <w:rFonts w:ascii="Times New Roman" w:eastAsia="Times New Roman" w:hAnsi="Times New Roman" w:cs="Times New Roman"/>
          <w:sz w:val="24"/>
          <w:szCs w:val="24"/>
        </w:rPr>
      </w:pPr>
      <w:ins w:id="1280" w:author="Unknown">
        <w:r>
          <w:rPr>
            <w:rFonts w:ascii="Times New Roman" w:eastAsia="Times New Roman" w:hAnsi="Times New Roman" w:cs="Times New Roman"/>
            <w:sz w:val="24"/>
            <w:szCs w:val="24"/>
          </w:rPr>
          <w:t xml:space="preserve">This paragraph has a margin of 50px.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281" w:author="Unknown"/>
          <w:rFonts w:ascii="Times New Roman" w:eastAsia="Times New Roman" w:hAnsi="Times New Roman" w:cs="Times New Roman"/>
          <w:sz w:val="24"/>
          <w:szCs w:val="24"/>
        </w:rPr>
      </w:pPr>
      <w:ins w:id="1282" w:author="Unknown">
        <w:r>
          <w:rPr>
            <w:rFonts w:ascii="Times New Roman" w:eastAsia="Times New Roman" w:hAnsi="Times New Roman" w:cs="Times New Roman"/>
            <w:sz w:val="24"/>
            <w:szCs w:val="24"/>
          </w:rPr>
          <w:t>Using this property we can specify top,bottom,left and right margin independently.These are following CSS margin properties.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83"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284" w:author="Unknown"/>
          <w:rFonts w:ascii="Times New Roman" w:eastAsia="Times New Roman" w:hAnsi="Times New Roman" w:cs="Times New Roman"/>
          <w:b/>
          <w:bCs/>
          <w:sz w:val="36"/>
          <w:szCs w:val="36"/>
        </w:rPr>
      </w:pPr>
      <w:ins w:id="1285" w:author="Unknown">
        <w:r>
          <w:rPr>
            <w:rFonts w:ascii="Times New Roman" w:eastAsia="Times New Roman" w:hAnsi="Times New Roman" w:cs="Times New Roman"/>
            <w:b/>
            <w:bCs/>
            <w:sz w:val="36"/>
            <w:szCs w:val="36"/>
          </w:rPr>
          <w:t>CSS margin properties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86" w:author="Unknown"/>
          <w:rFonts w:ascii="Times New Roman" w:eastAsia="Times New Roman" w:hAnsi="Times New Roman" w:cs="Times New Roman"/>
          <w:sz w:val="24"/>
          <w:szCs w:val="24"/>
        </w:rPr>
      </w:pPr>
    </w:p>
    <w:tbl>
      <w:tblPr>
        <w:tblW w:w="0" w:type="auto"/>
        <w:tblCellSpacing w:w="15" w:type="dxa"/>
        <w:tblLook w:val="04A0" w:firstRow="1" w:lastRow="0" w:firstColumn="1" w:lastColumn="0" w:noHBand="0" w:noVBand="1"/>
      </w:tblPr>
      <w:tblGrid>
        <w:gridCol w:w="1515"/>
        <w:gridCol w:w="3908"/>
      </w:tblGrid>
      <w:tr w:rsidR="00F5755F" w:rsidTr="00F5755F">
        <w:trPr>
          <w:tblHeader/>
          <w:tblCellSpacing w:w="15" w:type="dxa"/>
        </w:trPr>
        <w:tc>
          <w:tcPr>
            <w:tcW w:w="0" w:type="auto"/>
            <w:shd w:val="clear" w:color="auto" w:fill="929292"/>
            <w:tcMar>
              <w:top w:w="15" w:type="dxa"/>
              <w:left w:w="15" w:type="dxa"/>
              <w:bottom w:w="15" w:type="dxa"/>
              <w:right w:w="15" w:type="dxa"/>
            </w:tcMar>
            <w:vAlign w:val="center"/>
            <w:hideMark/>
          </w:tcPr>
          <w:p w:rsidR="00F5755F" w:rsidRDefault="00F5755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Property</w:t>
            </w:r>
          </w:p>
        </w:tc>
        <w:tc>
          <w:tcPr>
            <w:tcW w:w="0" w:type="auto"/>
            <w:shd w:val="clear" w:color="auto" w:fill="929292"/>
            <w:tcMar>
              <w:top w:w="15" w:type="dxa"/>
              <w:left w:w="15" w:type="dxa"/>
              <w:bottom w:w="15" w:type="dxa"/>
              <w:right w:w="15" w:type="dxa"/>
            </w:tcMar>
            <w:vAlign w:val="center"/>
            <w:hideMark/>
          </w:tcPr>
          <w:p w:rsidR="00F5755F" w:rsidRDefault="00F5755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margin</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sets all the value of margin.</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margin-top</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sets the top margin of the element.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margin-right</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sets the right margin of the element.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margin-bottom</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sets the bottom margin of the element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margin-left</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sets the left margin of the element.</w:t>
            </w:r>
          </w:p>
        </w:tc>
      </w:tr>
    </w:tbl>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287" w:author="Unknown"/>
          <w:rFonts w:ascii="Times New Roman" w:eastAsia="Times New Roman" w:hAnsi="Times New Roman" w:cs="Times New Roman"/>
          <w:sz w:val="24"/>
          <w:szCs w:val="24"/>
        </w:rPr>
      </w:pPr>
      <w:ins w:id="1288" w:author="Unknown">
        <w:r>
          <w:rPr>
            <w:rFonts w:ascii="Times New Roman" w:eastAsia="Times New Roman" w:hAnsi="Times New Roman" w:cs="Times New Roman"/>
            <w:sz w:val="24"/>
            <w:szCs w:val="24"/>
          </w:rPr>
          <w:pict>
            <v:rect id="_x0000_i1124"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89"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290" w:author="Unknown"/>
          <w:rFonts w:ascii="Times New Roman" w:eastAsia="Times New Roman" w:hAnsi="Times New Roman" w:cs="Times New Roman"/>
          <w:b/>
          <w:bCs/>
          <w:sz w:val="36"/>
          <w:szCs w:val="36"/>
        </w:rPr>
      </w:pPr>
      <w:ins w:id="1291" w:author="Unknown">
        <w:r>
          <w:rPr>
            <w:rFonts w:ascii="Times New Roman" w:eastAsia="Times New Roman" w:hAnsi="Times New Roman" w:cs="Times New Roman"/>
            <w:b/>
            <w:bCs/>
            <w:sz w:val="36"/>
            <w:szCs w:val="36"/>
          </w:rPr>
          <w:t>CSS margin values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2" w:author="Unknown"/>
          <w:rFonts w:ascii="Times New Roman" w:eastAsia="Times New Roman" w:hAnsi="Times New Roman" w:cs="Times New Roman"/>
          <w:sz w:val="24"/>
          <w:szCs w:val="24"/>
        </w:rPr>
      </w:pPr>
    </w:p>
    <w:tbl>
      <w:tblPr>
        <w:tblW w:w="0" w:type="auto"/>
        <w:tblCellSpacing w:w="15" w:type="dxa"/>
        <w:tblLook w:val="04A0" w:firstRow="1" w:lastRow="0" w:firstColumn="1" w:lastColumn="0" w:noHBand="0" w:noVBand="1"/>
      </w:tblPr>
      <w:tblGrid>
        <w:gridCol w:w="1115"/>
        <w:gridCol w:w="6260"/>
      </w:tblGrid>
      <w:tr w:rsidR="00F5755F" w:rsidTr="00F5755F">
        <w:trPr>
          <w:tblHeader/>
          <w:tblCellSpacing w:w="15" w:type="dxa"/>
        </w:trPr>
        <w:tc>
          <w:tcPr>
            <w:tcW w:w="0" w:type="auto"/>
            <w:shd w:val="clear" w:color="auto" w:fill="929292"/>
            <w:tcMar>
              <w:top w:w="15" w:type="dxa"/>
              <w:left w:w="15" w:type="dxa"/>
              <w:bottom w:w="15" w:type="dxa"/>
              <w:right w:w="15" w:type="dxa"/>
            </w:tcMar>
            <w:vAlign w:val="center"/>
            <w:hideMark/>
          </w:tcPr>
          <w:p w:rsidR="00F5755F" w:rsidRDefault="00F5755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Values</w:t>
            </w:r>
          </w:p>
        </w:tc>
        <w:tc>
          <w:tcPr>
            <w:tcW w:w="0" w:type="auto"/>
            <w:shd w:val="clear" w:color="auto" w:fill="929292"/>
            <w:tcMar>
              <w:top w:w="15" w:type="dxa"/>
              <w:left w:w="15" w:type="dxa"/>
              <w:bottom w:w="15" w:type="dxa"/>
              <w:right w:w="15" w:type="dxa"/>
            </w:tcMar>
            <w:vAlign w:val="center"/>
            <w:hideMark/>
          </w:tcPr>
          <w:p w:rsidR="00F5755F" w:rsidRDefault="00F5755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Browsers automatically calculate the margin.</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inherit</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inherits the margin from the parent element.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unit/length</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sets margin in px,pt,cm etc.</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sets the margin using the percentage of width of the container.</w:t>
            </w:r>
          </w:p>
        </w:tc>
      </w:tr>
    </w:tbl>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293" w:author="Unknown"/>
          <w:rFonts w:ascii="Times New Roman" w:eastAsia="Times New Roman" w:hAnsi="Times New Roman" w:cs="Times New Roman"/>
          <w:b/>
          <w:bCs/>
          <w:sz w:val="36"/>
          <w:szCs w:val="36"/>
        </w:rPr>
      </w:pPr>
      <w:ins w:id="1294" w:author="Unknown">
        <w:r>
          <w:rPr>
            <w:rFonts w:ascii="Times New Roman" w:eastAsia="Times New Roman" w:hAnsi="Times New Roman" w:cs="Times New Roman"/>
            <w:b/>
            <w:bCs/>
            <w:sz w:val="36"/>
            <w:szCs w:val="36"/>
          </w:rPr>
          <w:t>Margin on element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295" w:author="Unknown"/>
          <w:rFonts w:ascii="Times New Roman" w:eastAsia="Times New Roman" w:hAnsi="Times New Roman" w:cs="Times New Roman"/>
          <w:sz w:val="24"/>
          <w:szCs w:val="24"/>
        </w:rPr>
      </w:pPr>
      <w:ins w:id="1296" w:author="Unknown">
        <w:r>
          <w:rPr>
            <w:rFonts w:ascii="Times New Roman" w:eastAsia="Times New Roman" w:hAnsi="Times New Roman" w:cs="Times New Roman"/>
            <w:sz w:val="24"/>
            <w:szCs w:val="24"/>
          </w:rPr>
          <w:t>Specifying CSS margin property and its value we can create margin over the element.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7" w:author="Unknown"/>
          <w:rFonts w:ascii="Courier New" w:eastAsia="Times New Roman" w:hAnsi="Courier New" w:cs="Courier New"/>
          <w:sz w:val="20"/>
          <w:szCs w:val="20"/>
        </w:rPr>
      </w:pPr>
      <w:ins w:id="1298" w:author="Unknown">
        <w:r>
          <w:rPr>
            <w:rFonts w:ascii="Courier New" w:eastAsia="Times New Roman" w:hAnsi="Courier New" w:cs="Courier New"/>
            <w:sz w:val="20"/>
            <w:szCs w:val="20"/>
          </w:rPr>
          <w:t>&lt;p style="margin:none;background-color:silver"&gt;This paragraph has no margin.&lt;/p&gt;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9" w:author="Unknown"/>
          <w:rFonts w:ascii="Courier New" w:eastAsia="Times New Roman" w:hAnsi="Courier New" w:cs="Courier New"/>
          <w:sz w:val="20"/>
          <w:szCs w:val="20"/>
        </w:rPr>
      </w:pPr>
      <w:ins w:id="1300" w:author="Unknown">
        <w:r>
          <w:rPr>
            <w:rFonts w:ascii="Courier New" w:eastAsia="Times New Roman" w:hAnsi="Courier New" w:cs="Courier New"/>
            <w:sz w:val="20"/>
            <w:szCs w:val="20"/>
          </w:rPr>
          <w:t>&lt;p style="margin:25px;background-color:silver"&gt;This has a margin of 25px.&lt;/p&gt;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01" w:author="Unknown"/>
          <w:rFonts w:ascii="Times New Roman" w:eastAsia="Times New Roman" w:hAnsi="Times New Roman" w:cs="Times New Roman"/>
          <w:sz w:val="24"/>
          <w:szCs w:val="24"/>
        </w:rPr>
      </w:pPr>
      <w:ins w:id="1302" w:author="Unknown">
        <w:r>
          <w:rPr>
            <w:rFonts w:ascii="Times New Roman" w:eastAsia="Times New Roman" w:hAnsi="Times New Roman" w:cs="Times New Roman"/>
            <w:sz w:val="24"/>
            <w:szCs w:val="24"/>
          </w:rPr>
          <w:t>HTML</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03" w:author="Unknown"/>
          <w:rFonts w:ascii="Times New Roman" w:eastAsia="Times New Roman" w:hAnsi="Times New Roman" w:cs="Times New Roman"/>
          <w:sz w:val="24"/>
          <w:szCs w:val="24"/>
        </w:rPr>
      </w:pPr>
      <w:ins w:id="1304"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"https://www.tutorialstonight.com/online-html-editor.php?p=css&amp;q=css-margin"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305" w:author="Unknown"/>
          <w:rFonts w:ascii="Times New Roman" w:eastAsia="Times New Roman" w:hAnsi="Times New Roman" w:cs="Times New Roman"/>
          <w:sz w:val="24"/>
          <w:szCs w:val="24"/>
        </w:rPr>
      </w:pPr>
      <w:ins w:id="1306" w:author="Unknown">
        <w:r>
          <w:rPr>
            <w:rFonts w:ascii="Times New Roman" w:eastAsia="Times New Roman" w:hAnsi="Times New Roman" w:cs="Times New Roman"/>
            <w:sz w:val="24"/>
            <w:szCs w:val="24"/>
          </w:rPr>
          <w:pict>
            <v:rect id="_x0000_i1125"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307" w:author="Unknown"/>
          <w:rFonts w:ascii="Times New Roman" w:eastAsia="Times New Roman" w:hAnsi="Times New Roman" w:cs="Times New Roman"/>
          <w:b/>
          <w:bCs/>
          <w:sz w:val="36"/>
          <w:szCs w:val="36"/>
        </w:rPr>
      </w:pPr>
      <w:ins w:id="1308" w:author="Unknown">
        <w:r>
          <w:rPr>
            <w:rFonts w:ascii="Times New Roman" w:eastAsia="Times New Roman" w:hAnsi="Times New Roman" w:cs="Times New Roman"/>
            <w:b/>
            <w:bCs/>
            <w:sz w:val="36"/>
            <w:szCs w:val="36"/>
          </w:rPr>
          <w:t>Set different margin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309" w:author="Unknown"/>
          <w:rFonts w:ascii="Times New Roman" w:eastAsia="Times New Roman" w:hAnsi="Times New Roman" w:cs="Times New Roman"/>
          <w:sz w:val="24"/>
          <w:szCs w:val="24"/>
        </w:rPr>
      </w:pPr>
      <w:ins w:id="1310" w:author="Unknown">
        <w:r>
          <w:rPr>
            <w:rFonts w:ascii="Times New Roman" w:eastAsia="Times New Roman" w:hAnsi="Times New Roman" w:cs="Times New Roman"/>
            <w:sz w:val="24"/>
            <w:szCs w:val="24"/>
          </w:rPr>
          <w:t xml:space="preserve">We can specify different margin values to different side of the elements by using </w:t>
        </w:r>
      </w:ins>
    </w:p>
    <w:p w:rsidR="00F5755F" w:rsidRDefault="00F5755F" w:rsidP="00F5755F">
      <w:pPr>
        <w:numPr>
          <w:ilvl w:val="0"/>
          <w:numId w:val="37"/>
        </w:numPr>
        <w:spacing w:before="100" w:beforeAutospacing="1" w:after="100" w:afterAutospacing="1" w:line="240" w:lineRule="auto"/>
        <w:rPr>
          <w:ins w:id="1311" w:author="Unknown"/>
          <w:rFonts w:ascii="Times New Roman" w:eastAsia="Times New Roman" w:hAnsi="Times New Roman" w:cs="Times New Roman"/>
          <w:sz w:val="24"/>
          <w:szCs w:val="24"/>
        </w:rPr>
      </w:pPr>
      <w:ins w:id="1312" w:author="Unknown">
        <w:r>
          <w:rPr>
            <w:rFonts w:ascii="Times New Roman" w:eastAsia="Times New Roman" w:hAnsi="Times New Roman" w:cs="Times New Roman"/>
            <w:sz w:val="24"/>
            <w:szCs w:val="24"/>
          </w:rPr>
          <w:t>margin-top</w:t>
        </w:r>
      </w:ins>
    </w:p>
    <w:p w:rsidR="00F5755F" w:rsidRDefault="00F5755F" w:rsidP="00F5755F">
      <w:pPr>
        <w:numPr>
          <w:ilvl w:val="0"/>
          <w:numId w:val="37"/>
        </w:numPr>
        <w:spacing w:before="100" w:beforeAutospacing="1" w:after="100" w:afterAutospacing="1" w:line="240" w:lineRule="auto"/>
        <w:rPr>
          <w:ins w:id="1313" w:author="Unknown"/>
          <w:rFonts w:ascii="Times New Roman" w:eastAsia="Times New Roman" w:hAnsi="Times New Roman" w:cs="Times New Roman"/>
          <w:sz w:val="24"/>
          <w:szCs w:val="24"/>
        </w:rPr>
      </w:pPr>
      <w:ins w:id="1314" w:author="Unknown">
        <w:r>
          <w:rPr>
            <w:rFonts w:ascii="Times New Roman" w:eastAsia="Times New Roman" w:hAnsi="Times New Roman" w:cs="Times New Roman"/>
            <w:sz w:val="24"/>
            <w:szCs w:val="24"/>
          </w:rPr>
          <w:t>margin-right</w:t>
        </w:r>
      </w:ins>
    </w:p>
    <w:p w:rsidR="00F5755F" w:rsidRDefault="00F5755F" w:rsidP="00F5755F">
      <w:pPr>
        <w:numPr>
          <w:ilvl w:val="0"/>
          <w:numId w:val="37"/>
        </w:numPr>
        <w:spacing w:before="100" w:beforeAutospacing="1" w:after="100" w:afterAutospacing="1" w:line="240" w:lineRule="auto"/>
        <w:rPr>
          <w:ins w:id="1315" w:author="Unknown"/>
          <w:rFonts w:ascii="Times New Roman" w:eastAsia="Times New Roman" w:hAnsi="Times New Roman" w:cs="Times New Roman"/>
          <w:sz w:val="24"/>
          <w:szCs w:val="24"/>
        </w:rPr>
      </w:pPr>
      <w:ins w:id="1316" w:author="Unknown">
        <w:r>
          <w:rPr>
            <w:rFonts w:ascii="Times New Roman" w:eastAsia="Times New Roman" w:hAnsi="Times New Roman" w:cs="Times New Roman"/>
            <w:sz w:val="24"/>
            <w:szCs w:val="24"/>
          </w:rPr>
          <w:t>margin-bottom</w:t>
        </w:r>
      </w:ins>
    </w:p>
    <w:p w:rsidR="00F5755F" w:rsidRDefault="00F5755F" w:rsidP="00F5755F">
      <w:pPr>
        <w:numPr>
          <w:ilvl w:val="0"/>
          <w:numId w:val="37"/>
        </w:numPr>
        <w:spacing w:before="100" w:beforeAutospacing="1" w:after="100" w:afterAutospacing="1" w:line="240" w:lineRule="auto"/>
        <w:rPr>
          <w:ins w:id="1317" w:author="Unknown"/>
          <w:rFonts w:ascii="Times New Roman" w:eastAsia="Times New Roman" w:hAnsi="Times New Roman" w:cs="Times New Roman"/>
          <w:sz w:val="24"/>
          <w:szCs w:val="24"/>
        </w:rPr>
      </w:pPr>
      <w:ins w:id="1318" w:author="Unknown">
        <w:r>
          <w:rPr>
            <w:rFonts w:ascii="Times New Roman" w:eastAsia="Times New Roman" w:hAnsi="Times New Roman" w:cs="Times New Roman"/>
            <w:sz w:val="24"/>
            <w:szCs w:val="24"/>
          </w:rPr>
          <w:t>margin-left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9" w:author="Unknown"/>
          <w:rFonts w:ascii="Courier New" w:eastAsia="Times New Roman" w:hAnsi="Courier New" w:cs="Courier New"/>
          <w:sz w:val="20"/>
          <w:szCs w:val="20"/>
        </w:rPr>
      </w:pPr>
      <w:ins w:id="1320" w:author="Unknown">
        <w:r>
          <w:rPr>
            <w:rFonts w:ascii="Courier New" w:eastAsia="Times New Roman" w:hAnsi="Courier New" w:cs="Courier New"/>
            <w:sz w:val="20"/>
            <w:szCs w:val="20"/>
          </w:rPr>
          <w:t>.set_margin{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21" w:author="Unknown"/>
          <w:rFonts w:ascii="Courier New" w:eastAsia="Times New Roman" w:hAnsi="Courier New" w:cs="Courier New"/>
          <w:sz w:val="20"/>
          <w:szCs w:val="20"/>
        </w:rPr>
      </w:pPr>
      <w:ins w:id="1322" w:author="Unknown">
        <w:r>
          <w:rPr>
            <w:rFonts w:ascii="Courier New" w:eastAsia="Times New Roman" w:hAnsi="Courier New" w:cs="Courier New"/>
            <w:sz w:val="20"/>
            <w:szCs w:val="20"/>
          </w:rPr>
          <w:t xml:space="preserve">    margin-top:50px;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23" w:author="Unknown"/>
          <w:rFonts w:ascii="Courier New" w:eastAsia="Times New Roman" w:hAnsi="Courier New" w:cs="Courier New"/>
          <w:sz w:val="20"/>
          <w:szCs w:val="20"/>
        </w:rPr>
      </w:pPr>
      <w:ins w:id="1324" w:author="Unknown">
        <w:r>
          <w:rPr>
            <w:rFonts w:ascii="Courier New" w:eastAsia="Times New Roman" w:hAnsi="Courier New" w:cs="Courier New"/>
            <w:sz w:val="20"/>
            <w:szCs w:val="20"/>
          </w:rPr>
          <w:t xml:space="preserve">    margin-right:30px;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25" w:author="Unknown"/>
          <w:rFonts w:ascii="Courier New" w:eastAsia="Times New Roman" w:hAnsi="Courier New" w:cs="Courier New"/>
          <w:sz w:val="20"/>
          <w:szCs w:val="20"/>
        </w:rPr>
      </w:pPr>
      <w:ins w:id="1326" w:author="Unknown">
        <w:r>
          <w:rPr>
            <w:rFonts w:ascii="Courier New" w:eastAsia="Times New Roman" w:hAnsi="Courier New" w:cs="Courier New"/>
            <w:sz w:val="20"/>
            <w:szCs w:val="20"/>
          </w:rPr>
          <w:t xml:space="preserve">    margin-bottom:10px;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27" w:author="Unknown"/>
          <w:rFonts w:ascii="Courier New" w:eastAsia="Times New Roman" w:hAnsi="Courier New" w:cs="Courier New"/>
          <w:sz w:val="20"/>
          <w:szCs w:val="20"/>
        </w:rPr>
      </w:pPr>
      <w:ins w:id="1328" w:author="Unknown">
        <w:r>
          <w:rPr>
            <w:rFonts w:ascii="Courier New" w:eastAsia="Times New Roman" w:hAnsi="Courier New" w:cs="Courier New"/>
            <w:sz w:val="20"/>
            <w:szCs w:val="20"/>
          </w:rPr>
          <w:t xml:space="preserve">    margin-left:25px;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29" w:author="Unknown"/>
          <w:rFonts w:ascii="Courier New" w:eastAsia="Times New Roman" w:hAnsi="Courier New" w:cs="Courier New"/>
          <w:sz w:val="20"/>
          <w:szCs w:val="20"/>
        </w:rPr>
      </w:pPr>
      <w:ins w:id="1330"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1" w:author="Unknown"/>
          <w:rFonts w:ascii="Times New Roman" w:eastAsia="Times New Roman" w:hAnsi="Times New Roman" w:cs="Times New Roman"/>
          <w:sz w:val="24"/>
          <w:szCs w:val="24"/>
        </w:rPr>
      </w:pPr>
      <w:ins w:id="1332"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3" w:author="Unknown"/>
          <w:rFonts w:ascii="Times New Roman" w:eastAsia="Times New Roman" w:hAnsi="Times New Roman" w:cs="Times New Roman"/>
          <w:sz w:val="24"/>
          <w:szCs w:val="24"/>
        </w:rPr>
      </w:pPr>
      <w:ins w:id="1334" w:author="Unknown">
        <w:r>
          <w:rPr>
            <w:rFonts w:ascii="Times New Roman" w:eastAsia="Times New Roman" w:hAnsi="Times New Roman" w:cs="Times New Roman"/>
            <w:sz w:val="24"/>
            <w:szCs w:val="24"/>
          </w:rPr>
          <w:lastRenderedPageBreak/>
          <w:fldChar w:fldCharType="begin"/>
        </w:r>
        <w:r>
          <w:rPr>
            <w:rFonts w:ascii="Times New Roman" w:eastAsia="Times New Roman" w:hAnsi="Times New Roman" w:cs="Times New Roman"/>
            <w:sz w:val="24"/>
            <w:szCs w:val="24"/>
          </w:rPr>
          <w:instrText xml:space="preserve"> HYPERLINK "https://www.tutorialstonight.com/online-html-editor.php?p=css&amp;q=margin-specific"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335" w:author="Unknown"/>
          <w:rFonts w:ascii="Times New Roman" w:eastAsia="Times New Roman" w:hAnsi="Times New Roman" w:cs="Times New Roman"/>
          <w:sz w:val="24"/>
          <w:szCs w:val="24"/>
        </w:rPr>
      </w:pPr>
      <w:ins w:id="1336" w:author="Unknown">
        <w:r>
          <w:rPr>
            <w:rFonts w:ascii="Times New Roman" w:eastAsia="Times New Roman" w:hAnsi="Times New Roman" w:cs="Times New Roman"/>
            <w:sz w:val="24"/>
            <w:szCs w:val="24"/>
          </w:rPr>
          <w:pict>
            <v:rect id="_x0000_i1126"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337" w:author="Unknown"/>
          <w:rFonts w:ascii="Times New Roman" w:eastAsia="Times New Roman" w:hAnsi="Times New Roman" w:cs="Times New Roman"/>
          <w:b/>
          <w:bCs/>
          <w:sz w:val="36"/>
          <w:szCs w:val="36"/>
        </w:rPr>
      </w:pPr>
      <w:ins w:id="1338" w:author="Unknown">
        <w:r>
          <w:rPr>
            <w:rFonts w:ascii="Times New Roman" w:eastAsia="Times New Roman" w:hAnsi="Times New Roman" w:cs="Times New Roman"/>
            <w:b/>
            <w:bCs/>
            <w:sz w:val="36"/>
            <w:szCs w:val="36"/>
          </w:rPr>
          <w:t>CSS margin shorthand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339" w:author="Unknown"/>
          <w:rFonts w:ascii="Times New Roman" w:eastAsia="Times New Roman" w:hAnsi="Times New Roman" w:cs="Times New Roman"/>
          <w:sz w:val="24"/>
          <w:szCs w:val="24"/>
        </w:rPr>
      </w:pPr>
      <w:ins w:id="1340" w:author="Unknown">
        <w:r>
          <w:rPr>
            <w:rFonts w:ascii="Times New Roman" w:eastAsia="Times New Roman" w:hAnsi="Times New Roman" w:cs="Times New Roman"/>
            <w:sz w:val="24"/>
            <w:szCs w:val="24"/>
          </w:rPr>
          <w:t xml:space="preserve">Margin shorthand property is used to specify different margins to different sides of an element using just one attribute margin. Example : </w:t>
        </w:r>
        <w:r>
          <w:rPr>
            <w:rFonts w:ascii="Times New Roman" w:eastAsia="Times New Roman" w:hAnsi="Times New Roman" w:cs="Times New Roman"/>
            <w:b/>
            <w:bCs/>
            <w:i/>
            <w:iCs/>
            <w:sz w:val="24"/>
            <w:szCs w:val="24"/>
          </w:rPr>
          <w:t>margin : 20px 30px 40px 50px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341" w:author="Unknown"/>
          <w:rFonts w:ascii="Times New Roman" w:eastAsia="Times New Roman" w:hAnsi="Times New Roman" w:cs="Times New Roman"/>
          <w:sz w:val="24"/>
          <w:szCs w:val="24"/>
        </w:rPr>
      </w:pPr>
      <w:ins w:id="1342" w:author="Unknown">
        <w:r>
          <w:rPr>
            <w:rFonts w:ascii="Times New Roman" w:eastAsia="Times New Roman" w:hAnsi="Times New Roman" w:cs="Times New Roman"/>
            <w:sz w:val="24"/>
            <w:szCs w:val="24"/>
          </w:rPr>
          <w:t>The values in shorthand margin are set anticlockwise starting from top=20px, right=30px, bottom=40px and ends at left=50px.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43" w:author="Unknown"/>
          <w:rFonts w:ascii="Courier New" w:eastAsia="Times New Roman" w:hAnsi="Courier New" w:cs="Courier New"/>
          <w:sz w:val="20"/>
          <w:szCs w:val="20"/>
        </w:rPr>
      </w:pPr>
      <w:ins w:id="1344" w:author="Unknown">
        <w:r>
          <w:rPr>
            <w:rFonts w:ascii="Courier New" w:eastAsia="Times New Roman" w:hAnsi="Courier New" w:cs="Courier New"/>
            <w:sz w:val="20"/>
            <w:szCs w:val="20"/>
          </w:rPr>
          <w:t>.shorthand{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45" w:author="Unknown"/>
          <w:rFonts w:ascii="Courier New" w:eastAsia="Times New Roman" w:hAnsi="Courier New" w:cs="Courier New"/>
          <w:sz w:val="20"/>
          <w:szCs w:val="20"/>
        </w:rPr>
      </w:pPr>
      <w:ins w:id="1346" w:author="Unknown">
        <w:r>
          <w:rPr>
            <w:rFonts w:ascii="Courier New" w:eastAsia="Times New Roman" w:hAnsi="Courier New" w:cs="Courier New"/>
            <w:sz w:val="20"/>
            <w:szCs w:val="20"/>
          </w:rPr>
          <w:t xml:space="preserve">    margin: 20px 30px 40px 50px;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47" w:author="Unknown"/>
          <w:rFonts w:ascii="Courier New" w:eastAsia="Times New Roman" w:hAnsi="Courier New" w:cs="Courier New"/>
          <w:sz w:val="20"/>
          <w:szCs w:val="20"/>
        </w:rPr>
      </w:pPr>
      <w:ins w:id="1348"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49" w:author="Unknown"/>
          <w:rFonts w:ascii="Times New Roman" w:eastAsia="Times New Roman" w:hAnsi="Times New Roman" w:cs="Times New Roman"/>
          <w:sz w:val="24"/>
          <w:szCs w:val="24"/>
        </w:rPr>
      </w:pPr>
      <w:ins w:id="1350"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51" w:author="Unknown"/>
          <w:rFonts w:ascii="Times New Roman" w:eastAsia="Times New Roman" w:hAnsi="Times New Roman" w:cs="Times New Roman"/>
          <w:sz w:val="24"/>
          <w:szCs w:val="24"/>
        </w:rPr>
      </w:pPr>
      <w:ins w:id="1352"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"https://www.tutorialstonight.com/online-html-editor.php?p=css&amp;q=margin-shorthand"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CSS PADDING</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36" w:history="1">
        <w:r w:rsidR="00F5755F">
          <w:rPr>
            <w:rStyle w:val="Hyperlink"/>
            <w:rFonts w:ascii="Calibri" w:hAnsi="Calibri" w:cs="Calibri"/>
            <w:sz w:val="24"/>
            <w:szCs w:val="24"/>
          </w:rPr>
          <w:t>❮</w:t>
        </w:r>
        <w:r w:rsidR="00F5755F">
          <w:rPr>
            <w:rStyle w:val="Hyperlink"/>
            <w:sz w:val="24"/>
            <w:szCs w:val="24"/>
          </w:rPr>
          <w:t xml:space="preserve"> Prev</w:t>
        </w:r>
      </w:hyperlink>
      <w:r w:rsidR="00F5755F">
        <w:rPr>
          <w:rFonts w:ascii="Times New Roman" w:eastAsia="Times New Roman" w:hAnsi="Times New Roman" w:cs="Times New Roman"/>
          <w:sz w:val="24"/>
          <w:szCs w:val="24"/>
        </w:rPr>
        <w:t xml:space="preserve"> </w:t>
      </w:r>
      <w:hyperlink r:id="rId137" w:history="1">
        <w:r w:rsidR="00F5755F">
          <w:rPr>
            <w:rStyle w:val="Hyperlink"/>
            <w:sz w:val="24"/>
            <w:szCs w:val="24"/>
          </w:rPr>
          <w:t xml:space="preserve">Next </w:t>
        </w:r>
        <w:r w:rsidR="00F5755F">
          <w:rPr>
            <w:rStyle w:val="Hyperlink"/>
            <w:rFonts w:ascii="Calibri" w:hAnsi="Calibri" w:cs="Calibri"/>
            <w:sz w:val="24"/>
            <w:szCs w:val="24"/>
          </w:rPr>
          <w:t>❯</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7"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CSS padding property is used to create space around the element's content.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paragraph has padding of 50px from border and 20px padding inside element.Unlike margin property padding property generate space only for content.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padding property we can specify top,bottom,left and right padding independently.These are following padding properties.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CSS padding properties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tbl>
      <w:tblPr>
        <w:tblW w:w="0" w:type="auto"/>
        <w:tblCellSpacing w:w="15" w:type="dxa"/>
        <w:tblLook w:val="04A0" w:firstRow="1" w:lastRow="0" w:firstColumn="1" w:lastColumn="0" w:noHBand="0" w:noVBand="1"/>
      </w:tblPr>
      <w:tblGrid>
        <w:gridCol w:w="1609"/>
        <w:gridCol w:w="3835"/>
      </w:tblGrid>
      <w:tr w:rsidR="00F5755F" w:rsidTr="00F5755F">
        <w:trPr>
          <w:tblHeader/>
          <w:tblCellSpacing w:w="15" w:type="dxa"/>
        </w:trPr>
        <w:tc>
          <w:tcPr>
            <w:tcW w:w="0" w:type="auto"/>
            <w:shd w:val="clear" w:color="auto" w:fill="929292"/>
            <w:tcMar>
              <w:top w:w="15" w:type="dxa"/>
              <w:left w:w="15" w:type="dxa"/>
              <w:bottom w:w="15" w:type="dxa"/>
              <w:right w:w="15" w:type="dxa"/>
            </w:tcMar>
            <w:vAlign w:val="center"/>
            <w:hideMark/>
          </w:tcPr>
          <w:p w:rsidR="00F5755F" w:rsidRDefault="00F5755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Property</w:t>
            </w:r>
          </w:p>
        </w:tc>
        <w:tc>
          <w:tcPr>
            <w:tcW w:w="0" w:type="auto"/>
            <w:shd w:val="clear" w:color="auto" w:fill="929292"/>
            <w:tcMar>
              <w:top w:w="15" w:type="dxa"/>
              <w:left w:w="15" w:type="dxa"/>
              <w:bottom w:w="15" w:type="dxa"/>
              <w:right w:w="15" w:type="dxa"/>
            </w:tcMar>
            <w:vAlign w:val="center"/>
            <w:hideMark/>
          </w:tcPr>
          <w:p w:rsidR="00F5755F" w:rsidRDefault="00F5755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padding</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sets all the value of padding.</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padding-top</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sets the top padding of the element.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padding-right</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sets the right padding of the element.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padding-bottom</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set bottom padding of the element.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padding-left</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set left padding of the element.</w:t>
            </w:r>
          </w:p>
        </w:tc>
      </w:tr>
    </w:tbl>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CSS padding values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tbl>
      <w:tblPr>
        <w:tblW w:w="0" w:type="auto"/>
        <w:tblCellSpacing w:w="15" w:type="dxa"/>
        <w:tblLook w:val="04A0" w:firstRow="1" w:lastRow="0" w:firstColumn="1" w:lastColumn="0" w:noHBand="0" w:noVBand="1"/>
      </w:tblPr>
      <w:tblGrid>
        <w:gridCol w:w="769"/>
        <w:gridCol w:w="5040"/>
      </w:tblGrid>
      <w:tr w:rsidR="00F5755F" w:rsidTr="00F5755F">
        <w:trPr>
          <w:tblHeader/>
          <w:tblCellSpacing w:w="15" w:type="dxa"/>
        </w:trPr>
        <w:tc>
          <w:tcPr>
            <w:tcW w:w="0" w:type="auto"/>
            <w:shd w:val="clear" w:color="auto" w:fill="929292"/>
            <w:tcMar>
              <w:top w:w="15" w:type="dxa"/>
              <w:left w:w="15" w:type="dxa"/>
              <w:bottom w:w="15" w:type="dxa"/>
              <w:right w:w="15" w:type="dxa"/>
            </w:tcMar>
            <w:vAlign w:val="center"/>
            <w:hideMark/>
          </w:tcPr>
          <w:p w:rsidR="00F5755F" w:rsidRDefault="00F5755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Values</w:t>
            </w:r>
          </w:p>
        </w:tc>
        <w:tc>
          <w:tcPr>
            <w:tcW w:w="0" w:type="auto"/>
            <w:shd w:val="clear" w:color="auto" w:fill="929292"/>
            <w:tcMar>
              <w:top w:w="15" w:type="dxa"/>
              <w:left w:w="15" w:type="dxa"/>
              <w:bottom w:w="15" w:type="dxa"/>
              <w:right w:w="15" w:type="dxa"/>
            </w:tcMar>
            <w:vAlign w:val="center"/>
            <w:hideMark/>
          </w:tcPr>
          <w:p w:rsidR="00F5755F" w:rsidRDefault="00F5755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set padding in px,pt,cm etc.</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set padding using the percentage of the container.</w:t>
            </w:r>
          </w:p>
        </w:tc>
      </w:tr>
    </w:tbl>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8"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Setting padding to element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Specifying CSS padding property and its value we can create padding over the element.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&lt;p style="padding:none;"&gt;This paragraph has no padding.&lt;/p&gt;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&lt;p style="padding:25px"&gt;This has a padding of 25px.&lt;/p&gt;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38"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9"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Set different padding</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specify different margin values to different side of the elements by using </w:t>
      </w:r>
    </w:p>
    <w:p w:rsidR="00F5755F" w:rsidRDefault="00F5755F" w:rsidP="00F5755F">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padding-top</w:t>
      </w:r>
    </w:p>
    <w:p w:rsidR="00F5755F" w:rsidRDefault="00F5755F" w:rsidP="00F5755F">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padding-right</w:t>
      </w:r>
    </w:p>
    <w:p w:rsidR="00F5755F" w:rsidRDefault="00F5755F" w:rsidP="00F5755F">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padding-bottom</w:t>
      </w:r>
    </w:p>
    <w:p w:rsidR="00F5755F" w:rsidRDefault="00F5755F" w:rsidP="00F5755F">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padding-left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.set_padding{</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padding-top:50px;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padding-right:30px;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padding-bottom:30px;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padding-left:25px;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39"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0"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CSS padding shorthand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Padding shorthand property is used to specify different padding to different side of element using just one attribute padding.Example : </w:t>
      </w:r>
      <w:r>
        <w:rPr>
          <w:rFonts w:ascii="Times New Roman" w:eastAsia="Times New Roman" w:hAnsi="Times New Roman" w:cs="Times New Roman"/>
          <w:b/>
          <w:bCs/>
          <w:i/>
          <w:iCs/>
          <w:sz w:val="24"/>
          <w:szCs w:val="24"/>
        </w:rPr>
        <w:t>padding : 20px 30px 40px 50px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values in shorthand padding are set anticlockwise starting from top=20px,right=30px,bottom=40px and ends at left=50px.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.shorthand{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padding: 20px 30px 40px 50px;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40"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F5755F" w:rsidP="00F5755F">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ezoic-ad"/>
        </w:rPr>
      </w:pPr>
      <w:r>
        <w:t>CSS Outline - Something Out of the Box Model</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41" w:history="1">
        <w:r w:rsidR="00F5755F">
          <w:rPr>
            <w:rStyle w:val="Hyperlink"/>
            <w:rFonts w:ascii="Calibri" w:hAnsi="Calibri" w:cs="Calibri"/>
          </w:rPr>
          <w:t>❮</w:t>
        </w:r>
        <w:r w:rsidR="00F5755F">
          <w:rPr>
            <w:rStyle w:val="Hyperlink"/>
          </w:rPr>
          <w:t xml:space="preserve"> Prev</w:t>
        </w:r>
      </w:hyperlink>
      <w:r w:rsidR="00F5755F">
        <w:t xml:space="preserve"> </w:t>
      </w:r>
      <w:hyperlink r:id="rId142" w:history="1">
        <w:r w:rsidR="00F5755F">
          <w:rPr>
            <w:rStyle w:val="Hyperlink"/>
          </w:rPr>
          <w:t xml:space="preserve">Next </w:t>
        </w:r>
        <w:r w:rsidR="00F5755F">
          <w:rPr>
            <w:rStyle w:val="Hyperlink"/>
            <w:rFonts w:ascii="Calibri" w:hAnsi="Calibri" w:cs="Calibri"/>
          </w:rPr>
          <w:t>❯</w:t>
        </w:r>
      </w:hyperlink>
      <w:r w:rsidR="00F5755F">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131" style="width:468pt;height:1.5pt" o:hralign="center" o:hrstd="t" o:hr="t" fillcolor="#a0a0a0" stroked="f"/>
        </w:pict>
      </w:r>
    </w:p>
    <w:p w:rsidR="00F5755F" w:rsidRDefault="00F5755F" w:rsidP="00F5755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CSS Outline</w:t>
      </w:r>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focus"/>
        </w:rPr>
        <w:t>CSS outline</w:t>
      </w:r>
      <w:r>
        <w:t xml:space="preserve"> is a line that is drawn around the HTML element just outside of the border to make the element stand out.</w:t>
      </w:r>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CSS outline looks just like the border, but it is drawn outside of the border. The outline is not part element's box model but the border is part of the element's box model.</w:t>
      </w:r>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CSS outlines are are generally used to create focus on certain areas like buttons, form, links, etc.</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You can see the outline is around the element that lies outside the black border.</w:t>
      </w:r>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Example of CSS outline:</w:t>
      </w:r>
    </w:p>
    <w:p w:rsidR="00F5755F" w:rsidRDefault="00F5755F" w:rsidP="00F5755F">
      <w:pPr>
        <w:pStyle w:val="editor-heade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Example</w:t>
      </w:r>
    </w:p>
    <w:p w:rsidR="00F5755F" w:rsidRDefault="00F5755F" w:rsidP="00F5755F">
      <w:pPr>
        <w:pStyle w:val="HTMLPreformatted"/>
        <w:rPr>
          <w:ins w:id="1353" w:author="Unknown"/>
          <w:rStyle w:val="HTMLCode"/>
          <w:rFonts w:eastAsiaTheme="majorEastAsia"/>
        </w:rPr>
      </w:pPr>
      <w:ins w:id="1354" w:author="Unknown">
        <w:r>
          <w:rPr>
            <w:rStyle w:val="HTMLCode"/>
            <w:rFonts w:eastAsiaTheme="majorEastAsia"/>
          </w:rPr>
          <w:t>.para {</w:t>
        </w:r>
      </w:ins>
    </w:p>
    <w:p w:rsidR="00F5755F" w:rsidRDefault="00F5755F" w:rsidP="00F5755F">
      <w:pPr>
        <w:pStyle w:val="HTMLPreformatted"/>
        <w:rPr>
          <w:ins w:id="1355" w:author="Unknown"/>
          <w:rStyle w:val="HTMLCode"/>
          <w:rFonts w:eastAsiaTheme="majorEastAsia"/>
        </w:rPr>
      </w:pPr>
      <w:ins w:id="1356" w:author="Unknown">
        <w:r>
          <w:rPr>
            <w:rStyle w:val="HTMLCode"/>
            <w:rFonts w:eastAsiaTheme="majorEastAsia"/>
          </w:rPr>
          <w:t xml:space="preserve">    outline: 10px solid #5b79a2;</w:t>
        </w:r>
      </w:ins>
    </w:p>
    <w:p w:rsidR="00F5755F" w:rsidRDefault="00F5755F" w:rsidP="00F5755F">
      <w:pPr>
        <w:pStyle w:val="HTMLPreformatted"/>
        <w:rPr>
          <w:ins w:id="1357" w:author="Unknown"/>
          <w:rFonts w:eastAsiaTheme="majorEastAsia"/>
        </w:rPr>
      </w:pPr>
      <w:ins w:id="1358" w:author="Unknown">
        <w:r>
          <w:rPr>
            <w:rStyle w:val="HTMLCode"/>
            <w:rFonts w:eastAsiaTheme="majorEastAsia"/>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359" w:author="Unknown"/>
        </w:rPr>
      </w:pPr>
      <w:ins w:id="1360" w:author="Unknown">
        <w:r>
          <w:fldChar w:fldCharType="begin"/>
        </w:r>
        <w:r>
          <w:instrText xml:space="preserve"> HYPERLINK "https://www.tutorialstonight.com/online-html-editor.php?p=css&amp;q=css-outline"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361" w:author="Unknown"/>
        </w:rPr>
      </w:pPr>
      <w:ins w:id="1362" w:author="Unknown">
        <w:r>
          <w:t># Syntax</w:t>
        </w:r>
      </w:ins>
    </w:p>
    <w:p w:rsidR="00F5755F" w:rsidRDefault="00F5755F" w:rsidP="00F5755F">
      <w:pPr>
        <w:pStyle w:val="HTMLPreformatted"/>
        <w:rPr>
          <w:ins w:id="1363" w:author="Unknown"/>
          <w:rStyle w:val="HTMLCode"/>
          <w:rFonts w:eastAsiaTheme="majorEastAsia"/>
        </w:rPr>
      </w:pPr>
      <w:ins w:id="1364" w:author="Unknown">
        <w:r>
          <w:rPr>
            <w:rStyle w:val="HTMLCode"/>
            <w:rFonts w:eastAsiaTheme="majorEastAsia"/>
          </w:rPr>
          <w:t>/* Just type or style */</w:t>
        </w:r>
      </w:ins>
    </w:p>
    <w:p w:rsidR="00F5755F" w:rsidRDefault="00F5755F" w:rsidP="00F5755F">
      <w:pPr>
        <w:pStyle w:val="HTMLPreformatted"/>
        <w:rPr>
          <w:ins w:id="1365" w:author="Unknown"/>
          <w:rStyle w:val="HTMLCode"/>
          <w:rFonts w:eastAsiaTheme="majorEastAsia"/>
        </w:rPr>
      </w:pPr>
      <w:ins w:id="1366" w:author="Unknown">
        <w:r>
          <w:rPr>
            <w:rStyle w:val="HTMLCode"/>
            <w:rFonts w:eastAsiaTheme="majorEastAsia"/>
          </w:rPr>
          <w:t>outline: type; /* (solid | dotted ...) */</w:t>
        </w:r>
      </w:ins>
    </w:p>
    <w:p w:rsidR="00F5755F" w:rsidRDefault="00F5755F" w:rsidP="00F5755F">
      <w:pPr>
        <w:pStyle w:val="HTMLPreformatted"/>
        <w:rPr>
          <w:ins w:id="1367" w:author="Unknown"/>
          <w:rStyle w:val="HTMLCode"/>
          <w:rFonts w:eastAsiaTheme="majorEastAsia"/>
        </w:rPr>
      </w:pPr>
    </w:p>
    <w:p w:rsidR="00F5755F" w:rsidRDefault="00F5755F" w:rsidP="00F5755F">
      <w:pPr>
        <w:pStyle w:val="HTMLPreformatted"/>
        <w:rPr>
          <w:ins w:id="1368" w:author="Unknown"/>
          <w:rStyle w:val="HTMLCode"/>
          <w:rFonts w:eastAsiaTheme="majorEastAsia"/>
        </w:rPr>
      </w:pPr>
      <w:ins w:id="1369" w:author="Unknown">
        <w:r>
          <w:rPr>
            <w:rStyle w:val="HTMLCode"/>
            <w:rFonts w:eastAsiaTheme="majorEastAsia"/>
          </w:rPr>
          <w:t>/* width &amp; type */</w:t>
        </w:r>
      </w:ins>
    </w:p>
    <w:p w:rsidR="00F5755F" w:rsidRDefault="00F5755F" w:rsidP="00F5755F">
      <w:pPr>
        <w:pStyle w:val="HTMLPreformatted"/>
        <w:rPr>
          <w:ins w:id="1370" w:author="Unknown"/>
          <w:rStyle w:val="HTMLCode"/>
          <w:rFonts w:eastAsiaTheme="majorEastAsia"/>
        </w:rPr>
      </w:pPr>
      <w:ins w:id="1371" w:author="Unknown">
        <w:r>
          <w:rPr>
            <w:rStyle w:val="HTMLCode"/>
            <w:rFonts w:eastAsiaTheme="majorEastAsia"/>
          </w:rPr>
          <w:t>outline: width type;</w:t>
        </w:r>
      </w:ins>
    </w:p>
    <w:p w:rsidR="00F5755F" w:rsidRDefault="00F5755F" w:rsidP="00F5755F">
      <w:pPr>
        <w:pStyle w:val="HTMLPreformatted"/>
        <w:rPr>
          <w:ins w:id="1372" w:author="Unknown"/>
          <w:rStyle w:val="HTMLCode"/>
          <w:rFonts w:eastAsiaTheme="majorEastAsia"/>
        </w:rPr>
      </w:pPr>
    </w:p>
    <w:p w:rsidR="00F5755F" w:rsidRDefault="00F5755F" w:rsidP="00F5755F">
      <w:pPr>
        <w:pStyle w:val="HTMLPreformatted"/>
        <w:rPr>
          <w:ins w:id="1373" w:author="Unknown"/>
          <w:rStyle w:val="HTMLCode"/>
          <w:rFonts w:eastAsiaTheme="majorEastAsia"/>
        </w:rPr>
      </w:pPr>
      <w:ins w:id="1374" w:author="Unknown">
        <w:r>
          <w:rPr>
            <w:rStyle w:val="HTMLCode"/>
            <w:rFonts w:eastAsiaTheme="majorEastAsia"/>
          </w:rPr>
          <w:t>/* color and type */</w:t>
        </w:r>
      </w:ins>
    </w:p>
    <w:p w:rsidR="00F5755F" w:rsidRDefault="00F5755F" w:rsidP="00F5755F">
      <w:pPr>
        <w:pStyle w:val="HTMLPreformatted"/>
        <w:rPr>
          <w:ins w:id="1375" w:author="Unknown"/>
          <w:rStyle w:val="HTMLCode"/>
          <w:rFonts w:eastAsiaTheme="majorEastAsia"/>
        </w:rPr>
      </w:pPr>
      <w:ins w:id="1376" w:author="Unknown">
        <w:r>
          <w:rPr>
            <w:rStyle w:val="HTMLCode"/>
            <w:rFonts w:eastAsiaTheme="majorEastAsia"/>
          </w:rPr>
          <w:lastRenderedPageBreak/>
          <w:t>outline: width color;</w:t>
        </w:r>
      </w:ins>
    </w:p>
    <w:p w:rsidR="00F5755F" w:rsidRDefault="00F5755F" w:rsidP="00F5755F">
      <w:pPr>
        <w:pStyle w:val="HTMLPreformatted"/>
        <w:rPr>
          <w:ins w:id="1377" w:author="Unknown"/>
          <w:rStyle w:val="HTMLCode"/>
          <w:rFonts w:eastAsiaTheme="majorEastAsia"/>
        </w:rPr>
      </w:pPr>
    </w:p>
    <w:p w:rsidR="00F5755F" w:rsidRDefault="00F5755F" w:rsidP="00F5755F">
      <w:pPr>
        <w:pStyle w:val="HTMLPreformatted"/>
        <w:rPr>
          <w:ins w:id="1378" w:author="Unknown"/>
          <w:rStyle w:val="HTMLCode"/>
          <w:rFonts w:eastAsiaTheme="majorEastAsia"/>
        </w:rPr>
      </w:pPr>
      <w:ins w:id="1379" w:author="Unknown">
        <w:r>
          <w:rPr>
            <w:rStyle w:val="HTMLCode"/>
            <w:rFonts w:eastAsiaTheme="majorEastAsia"/>
          </w:rPr>
          <w:t>/* width, color and style */</w:t>
        </w:r>
      </w:ins>
    </w:p>
    <w:p w:rsidR="00F5755F" w:rsidRDefault="00F5755F" w:rsidP="00F5755F">
      <w:pPr>
        <w:pStyle w:val="HTMLPreformatted"/>
        <w:rPr>
          <w:ins w:id="1380" w:author="Unknown"/>
          <w:rFonts w:eastAsiaTheme="majorEastAsia"/>
        </w:rPr>
      </w:pPr>
      <w:ins w:id="1381" w:author="Unknown">
        <w:r>
          <w:rPr>
            <w:rStyle w:val="HTMLCode"/>
            <w:rFonts w:eastAsiaTheme="majorEastAsia"/>
          </w:rPr>
          <w:t>outline: width color style;</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382" w:author="Unknown"/>
        </w:rPr>
      </w:pPr>
      <w:ins w:id="1383" w:author="Unknown">
        <w:r>
          <w:t>The order of the properties is not important. You can use any of the three properties in any order.</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384" w:author="Unknown"/>
        </w:rPr>
      </w:pPr>
      <w:ins w:id="1385" w:author="Unknown">
        <w:r>
          <w:t xml:space="preserve">The other 2 properties are </w:t>
        </w:r>
        <w:r>
          <w:rPr>
            <w:rStyle w:val="focus"/>
          </w:rPr>
          <w:t>width</w:t>
        </w:r>
        <w:r>
          <w:t xml:space="preserve"> and </w:t>
        </w:r>
        <w:r>
          <w:rPr>
            <w:rStyle w:val="focus"/>
          </w:rPr>
          <w:t>color</w:t>
        </w:r>
        <w:r>
          <w:t xml:space="preserve"> are optional but you have to mention the type or style of the outline every time you use them.</w:t>
        </w:r>
      </w:ins>
    </w:p>
    <w:p w:rsidR="00F5755F" w:rsidRDefault="00F5755F" w:rsidP="00F5755F">
      <w:pPr>
        <w:pStyle w:val="editor-heade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386" w:author="Unknown"/>
        </w:rPr>
      </w:pPr>
      <w:ins w:id="1387" w:author="Unknown">
        <w:r>
          <w:t>Example</w:t>
        </w:r>
      </w:ins>
    </w:p>
    <w:p w:rsidR="00F5755F" w:rsidRDefault="00F5755F" w:rsidP="00F5755F">
      <w:pPr>
        <w:pStyle w:val="HTMLPreformatted"/>
        <w:rPr>
          <w:ins w:id="1388" w:author="Unknown"/>
          <w:rStyle w:val="HTMLCode"/>
          <w:rFonts w:eastAsiaTheme="majorEastAsia"/>
        </w:rPr>
      </w:pPr>
      <w:ins w:id="1389" w:author="Unknown">
        <w:r>
          <w:rPr>
            <w:rStyle w:val="HTMLCode"/>
            <w:rFonts w:eastAsiaTheme="majorEastAsia"/>
          </w:rPr>
          <w:t>.para1 { outline: solid }</w:t>
        </w:r>
      </w:ins>
    </w:p>
    <w:p w:rsidR="00F5755F" w:rsidRDefault="00F5755F" w:rsidP="00F5755F">
      <w:pPr>
        <w:pStyle w:val="HTMLPreformatted"/>
        <w:rPr>
          <w:ins w:id="1390" w:author="Unknown"/>
          <w:rStyle w:val="HTMLCode"/>
          <w:rFonts w:eastAsiaTheme="majorEastAsia"/>
        </w:rPr>
      </w:pPr>
    </w:p>
    <w:p w:rsidR="00F5755F" w:rsidRDefault="00F5755F" w:rsidP="00F5755F">
      <w:pPr>
        <w:pStyle w:val="HTMLPreformatted"/>
        <w:rPr>
          <w:ins w:id="1391" w:author="Unknown"/>
          <w:rStyle w:val="HTMLCode"/>
          <w:rFonts w:eastAsiaTheme="majorEastAsia"/>
        </w:rPr>
      </w:pPr>
      <w:ins w:id="1392" w:author="Unknown">
        <w:r>
          <w:rPr>
            <w:rStyle w:val="HTMLCode"/>
            <w:rFonts w:eastAsiaTheme="majorEastAsia"/>
          </w:rPr>
          <w:t>.para2 { outline: 6px double}</w:t>
        </w:r>
      </w:ins>
    </w:p>
    <w:p w:rsidR="00F5755F" w:rsidRDefault="00F5755F" w:rsidP="00F5755F">
      <w:pPr>
        <w:pStyle w:val="HTMLPreformatted"/>
        <w:rPr>
          <w:ins w:id="1393" w:author="Unknown"/>
          <w:rStyle w:val="HTMLCode"/>
          <w:rFonts w:eastAsiaTheme="majorEastAsia"/>
        </w:rPr>
      </w:pPr>
    </w:p>
    <w:p w:rsidR="00F5755F" w:rsidRDefault="00F5755F" w:rsidP="00F5755F">
      <w:pPr>
        <w:pStyle w:val="HTMLPreformatted"/>
        <w:rPr>
          <w:ins w:id="1394" w:author="Unknown"/>
          <w:rStyle w:val="HTMLCode"/>
          <w:rFonts w:eastAsiaTheme="majorEastAsia"/>
        </w:rPr>
      </w:pPr>
      <w:ins w:id="1395" w:author="Unknown">
        <w:r>
          <w:rPr>
            <w:rStyle w:val="HTMLCode"/>
            <w:rFonts w:eastAsiaTheme="majorEastAsia"/>
          </w:rPr>
          <w:t>.para3 { outline: dotted red }</w:t>
        </w:r>
      </w:ins>
    </w:p>
    <w:p w:rsidR="00F5755F" w:rsidRDefault="00F5755F" w:rsidP="00F5755F">
      <w:pPr>
        <w:pStyle w:val="HTMLPreformatted"/>
        <w:rPr>
          <w:ins w:id="1396" w:author="Unknown"/>
          <w:rStyle w:val="HTMLCode"/>
          <w:rFonts w:eastAsiaTheme="majorEastAsia"/>
        </w:rPr>
      </w:pPr>
    </w:p>
    <w:p w:rsidR="00F5755F" w:rsidRDefault="00F5755F" w:rsidP="00F5755F">
      <w:pPr>
        <w:pStyle w:val="HTMLPreformatted"/>
        <w:rPr>
          <w:ins w:id="1397" w:author="Unknown"/>
          <w:rStyle w:val="HTMLCode"/>
          <w:rFonts w:eastAsiaTheme="majorEastAsia"/>
        </w:rPr>
      </w:pPr>
      <w:ins w:id="1398" w:author="Unknown">
        <w:r>
          <w:rPr>
            <w:rStyle w:val="HTMLCode"/>
            <w:rFonts w:eastAsiaTheme="majorEastAsia"/>
          </w:rPr>
          <w:t>.para4 { outline: dashed 4px #00f }</w:t>
        </w:r>
      </w:ins>
    </w:p>
    <w:p w:rsidR="00F5755F" w:rsidRDefault="00F5755F" w:rsidP="00F5755F">
      <w:pPr>
        <w:pStyle w:val="HTMLPreformatted"/>
        <w:rPr>
          <w:ins w:id="1399" w:author="Unknown"/>
          <w:rStyle w:val="HTMLCode"/>
          <w:rFonts w:eastAsiaTheme="majorEastAsia"/>
        </w:rPr>
      </w:pPr>
    </w:p>
    <w:p w:rsidR="00F5755F" w:rsidRDefault="00F5755F" w:rsidP="00F5755F">
      <w:pPr>
        <w:pStyle w:val="HTMLPreformatted"/>
        <w:rPr>
          <w:ins w:id="1400" w:author="Unknown"/>
          <w:rFonts w:eastAsiaTheme="majorEastAsia"/>
        </w:rPr>
      </w:pPr>
      <w:ins w:id="1401" w:author="Unknown">
        <w:r>
          <w:rPr>
            <w:rStyle w:val="HTMLCode"/>
            <w:rFonts w:eastAsiaTheme="majorEastAsia"/>
          </w:rPr>
          <w:t>.para5 { outline: 4px dashed #00f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02" w:author="Unknown"/>
        </w:rPr>
      </w:pPr>
      <w:ins w:id="1403" w:author="Unknown">
        <w:r>
          <w:fldChar w:fldCharType="begin"/>
        </w:r>
        <w:r>
          <w:instrText xml:space="preserve"> HYPERLINK "https://www.tutorialstonight.com/online-html-editor.php?p=css&amp;q=css-outline-combination"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ins w:id="1404" w:author="Unknown"/>
        </w:rPr>
      </w:pPr>
      <w:ins w:id="1405" w:author="Unknown">
        <w:r>
          <w:pict>
            <v:rect id="_x0000_i1132" style="width:468pt;height:1.5pt" o:hralign="center" o:hrstd="t" o:hr="t" fillcolor="#a0a0a0" stroked="f"/>
          </w:pict>
        </w:r>
      </w:ins>
    </w:p>
    <w:p w:rsidR="00F5755F" w:rsidRDefault="00F5755F" w:rsidP="00F5755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06" w:author="Unknown"/>
        </w:rPr>
      </w:pPr>
      <w:ins w:id="1407" w:author="Unknown">
        <w:r>
          <w:t>CSS Outline Property</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08" w:author="Unknown"/>
        </w:rPr>
      </w:pPr>
      <w:ins w:id="1409" w:author="Unknown">
        <w:r>
          <w:t>The CSS outline has the following properties:</w:t>
        </w:r>
      </w:ins>
    </w:p>
    <w:p w:rsidR="00F5755F" w:rsidRDefault="00F5755F" w:rsidP="00F5755F">
      <w:pPr>
        <w:numPr>
          <w:ilvl w:val="0"/>
          <w:numId w:val="39"/>
        </w:numPr>
        <w:spacing w:before="100" w:beforeAutospacing="1" w:after="100" w:afterAutospacing="1" w:line="240" w:lineRule="auto"/>
        <w:rPr>
          <w:ins w:id="1410" w:author="Unknown"/>
        </w:rPr>
      </w:pPr>
      <w:ins w:id="1411" w:author="Unknown">
        <w:r>
          <w:fldChar w:fldCharType="begin"/>
        </w:r>
        <w:r>
          <w:instrText xml:space="preserve"> HYPERLINK "https://www.tutorialstonight.com/css/css-outline.php" \l "style" </w:instrText>
        </w:r>
        <w:r>
          <w:fldChar w:fldCharType="separate"/>
        </w:r>
        <w:r>
          <w:rPr>
            <w:rStyle w:val="Hyperlink"/>
          </w:rPr>
          <w:t>outline-style</w:t>
        </w:r>
        <w:r>
          <w:fldChar w:fldCharType="end"/>
        </w:r>
      </w:ins>
    </w:p>
    <w:p w:rsidR="00F5755F" w:rsidRDefault="00F5755F" w:rsidP="00F5755F">
      <w:pPr>
        <w:numPr>
          <w:ilvl w:val="0"/>
          <w:numId w:val="39"/>
        </w:numPr>
        <w:spacing w:before="100" w:beforeAutospacing="1" w:after="100" w:afterAutospacing="1" w:line="240" w:lineRule="auto"/>
        <w:rPr>
          <w:ins w:id="1412" w:author="Unknown"/>
        </w:rPr>
      </w:pPr>
      <w:ins w:id="1413" w:author="Unknown">
        <w:r>
          <w:fldChar w:fldCharType="begin"/>
        </w:r>
        <w:r>
          <w:instrText xml:space="preserve"> HYPERLINK "https://www.tutorialstonight.com/css/css-outline.php" \l "color" </w:instrText>
        </w:r>
        <w:r>
          <w:fldChar w:fldCharType="separate"/>
        </w:r>
        <w:r>
          <w:rPr>
            <w:rStyle w:val="Hyperlink"/>
          </w:rPr>
          <w:t>outline-color</w:t>
        </w:r>
        <w:r>
          <w:fldChar w:fldCharType="end"/>
        </w:r>
      </w:ins>
    </w:p>
    <w:p w:rsidR="00F5755F" w:rsidRDefault="00F5755F" w:rsidP="00F5755F">
      <w:pPr>
        <w:numPr>
          <w:ilvl w:val="0"/>
          <w:numId w:val="39"/>
        </w:numPr>
        <w:spacing w:before="100" w:beforeAutospacing="1" w:after="100" w:afterAutospacing="1" w:line="240" w:lineRule="auto"/>
        <w:rPr>
          <w:ins w:id="1414" w:author="Unknown"/>
        </w:rPr>
      </w:pPr>
      <w:ins w:id="1415" w:author="Unknown">
        <w:r>
          <w:fldChar w:fldCharType="begin"/>
        </w:r>
        <w:r>
          <w:instrText xml:space="preserve"> HYPERLINK "https://www.tutorialstonight.com/css/css-outline.php" \l "width" </w:instrText>
        </w:r>
        <w:r>
          <w:fldChar w:fldCharType="separate"/>
        </w:r>
        <w:r>
          <w:rPr>
            <w:rStyle w:val="Hyperlink"/>
          </w:rPr>
          <w:t>outline-width</w:t>
        </w:r>
        <w:r>
          <w:fldChar w:fldCharType="end"/>
        </w:r>
      </w:ins>
    </w:p>
    <w:p w:rsidR="00F5755F" w:rsidRDefault="00F5755F" w:rsidP="00F5755F">
      <w:pPr>
        <w:numPr>
          <w:ilvl w:val="0"/>
          <w:numId w:val="39"/>
        </w:numPr>
        <w:spacing w:before="100" w:beforeAutospacing="1" w:after="100" w:afterAutospacing="1" w:line="240" w:lineRule="auto"/>
        <w:rPr>
          <w:ins w:id="1416" w:author="Unknown"/>
        </w:rPr>
      </w:pPr>
      <w:ins w:id="1417" w:author="Unknown">
        <w:r>
          <w:fldChar w:fldCharType="begin"/>
        </w:r>
        <w:r>
          <w:instrText xml:space="preserve"> HYPERLINK "https://www.tutorialstonight.com/css/css-outline.php" \l "offset" </w:instrText>
        </w:r>
        <w:r>
          <w:fldChar w:fldCharType="separate"/>
        </w:r>
        <w:r>
          <w:rPr>
            <w:rStyle w:val="Hyperlink"/>
          </w:rPr>
          <w:t>outline-offset</w:t>
        </w:r>
        <w:r>
          <w:fldChar w:fldCharType="end"/>
        </w:r>
      </w:ins>
    </w:p>
    <w:p w:rsidR="00F5755F" w:rsidRDefault="00F5755F" w:rsidP="00F5755F">
      <w:pPr>
        <w:numPr>
          <w:ilvl w:val="0"/>
          <w:numId w:val="39"/>
        </w:numPr>
        <w:spacing w:before="100" w:beforeAutospacing="1" w:after="100" w:afterAutospacing="1" w:line="240" w:lineRule="auto"/>
        <w:rPr>
          <w:ins w:id="1418" w:author="Unknown"/>
        </w:rPr>
      </w:pPr>
      <w:ins w:id="1419" w:author="Unknown">
        <w:r>
          <w:fldChar w:fldCharType="begin"/>
        </w:r>
        <w:r>
          <w:instrText xml:space="preserve"> HYPERLINK "https://www.tutorialstonight.com/css/css-outline.php" \l "outline" </w:instrText>
        </w:r>
        <w:r>
          <w:fldChar w:fldCharType="separate"/>
        </w:r>
        <w:r>
          <w:rPr>
            <w:rStyle w:val="Hyperlink"/>
          </w:rPr>
          <w:t>outline</w:t>
        </w:r>
        <w:r>
          <w:fldChar w:fldCharType="end"/>
        </w:r>
        <w:r>
          <w:t xml:space="preserve"> (shorthand)</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ins w:id="1420" w:author="Unknown"/>
        </w:rPr>
      </w:pPr>
      <w:ins w:id="1421" w:author="Unknown">
        <w:r>
          <w:pict>
            <v:rect id="_x0000_i1133" style="width:6in;height:1.5pt" o:hralign="center" o:hrstd="t" o:hr="t" fillcolor="#a0a0a0" stroked="f"/>
          </w:pict>
        </w:r>
      </w:ins>
    </w:p>
    <w:p w:rsidR="00F5755F" w:rsidRDefault="00F5755F" w:rsidP="00F5755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22" w:author="Unknown"/>
        </w:rPr>
      </w:pPr>
      <w:ins w:id="1423" w:author="Unknown">
        <w:r>
          <w:t>1. CSS Outline Style</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24" w:author="Unknown"/>
        </w:rPr>
      </w:pPr>
      <w:ins w:id="1425" w:author="Unknown">
        <w:r>
          <w:t xml:space="preserve">The </w:t>
        </w:r>
        <w:r>
          <w:rPr>
            <w:rStyle w:val="focus"/>
          </w:rPr>
          <w:t>outline-style</w:t>
        </w:r>
        <w:r>
          <w:t xml:space="preserve"> property sets a style of an element's outline. Default outline-style is </w:t>
        </w:r>
        <w:r>
          <w:rPr>
            <w:rStyle w:val="focus"/>
          </w:rPr>
          <w:t>none</w:t>
        </w:r>
        <w:r>
          <w:t>.</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26" w:author="Unknown"/>
        </w:rPr>
      </w:pPr>
      <w:ins w:id="1427" w:author="Unknown">
        <w:r>
          <w:t>The outline-style can have one following values:</w:t>
        </w:r>
      </w:ins>
    </w:p>
    <w:p w:rsidR="00F5755F" w:rsidRDefault="00F5755F" w:rsidP="00F5755F">
      <w:pPr>
        <w:numPr>
          <w:ilvl w:val="0"/>
          <w:numId w:val="40"/>
        </w:numPr>
        <w:spacing w:before="100" w:beforeAutospacing="1" w:after="100" w:afterAutospacing="1" w:line="240" w:lineRule="auto"/>
        <w:rPr>
          <w:ins w:id="1428" w:author="Unknown"/>
        </w:rPr>
      </w:pPr>
      <w:ins w:id="1429" w:author="Unknown">
        <w:r>
          <w:rPr>
            <w:rStyle w:val="focus"/>
          </w:rPr>
          <w:t>solid</w:t>
        </w:r>
        <w:r>
          <w:t xml:space="preserve"> - It defines a solid outline.</w:t>
        </w:r>
      </w:ins>
    </w:p>
    <w:p w:rsidR="00F5755F" w:rsidRDefault="00F5755F" w:rsidP="00F5755F">
      <w:pPr>
        <w:numPr>
          <w:ilvl w:val="0"/>
          <w:numId w:val="40"/>
        </w:numPr>
        <w:spacing w:before="100" w:beforeAutospacing="1" w:after="100" w:afterAutospacing="1" w:line="240" w:lineRule="auto"/>
        <w:rPr>
          <w:ins w:id="1430" w:author="Unknown"/>
        </w:rPr>
      </w:pPr>
      <w:ins w:id="1431" w:author="Unknown">
        <w:r>
          <w:rPr>
            <w:rStyle w:val="focus"/>
          </w:rPr>
          <w:t>dashed</w:t>
        </w:r>
        <w:r>
          <w:t xml:space="preserve"> - It defines a dashed outline.</w:t>
        </w:r>
      </w:ins>
    </w:p>
    <w:p w:rsidR="00F5755F" w:rsidRDefault="00F5755F" w:rsidP="00F5755F">
      <w:pPr>
        <w:numPr>
          <w:ilvl w:val="0"/>
          <w:numId w:val="40"/>
        </w:numPr>
        <w:spacing w:before="100" w:beforeAutospacing="1" w:after="100" w:afterAutospacing="1" w:line="240" w:lineRule="auto"/>
        <w:rPr>
          <w:ins w:id="1432" w:author="Unknown"/>
        </w:rPr>
      </w:pPr>
      <w:ins w:id="1433" w:author="Unknown">
        <w:r>
          <w:rPr>
            <w:rStyle w:val="focus"/>
          </w:rPr>
          <w:t>dotted</w:t>
        </w:r>
        <w:r>
          <w:t xml:space="preserve"> - It defines a dotted outline.</w:t>
        </w:r>
      </w:ins>
    </w:p>
    <w:p w:rsidR="00F5755F" w:rsidRDefault="00F5755F" w:rsidP="00F5755F">
      <w:pPr>
        <w:numPr>
          <w:ilvl w:val="0"/>
          <w:numId w:val="40"/>
        </w:numPr>
        <w:spacing w:before="100" w:beforeAutospacing="1" w:after="100" w:afterAutospacing="1" w:line="240" w:lineRule="auto"/>
        <w:rPr>
          <w:ins w:id="1434" w:author="Unknown"/>
        </w:rPr>
      </w:pPr>
      <w:ins w:id="1435" w:author="Unknown">
        <w:r>
          <w:rPr>
            <w:rStyle w:val="focus"/>
          </w:rPr>
          <w:t>double</w:t>
        </w:r>
        <w:r>
          <w:t xml:space="preserve"> - It defines a double outline.</w:t>
        </w:r>
      </w:ins>
    </w:p>
    <w:p w:rsidR="00F5755F" w:rsidRDefault="00F5755F" w:rsidP="00F5755F">
      <w:pPr>
        <w:numPr>
          <w:ilvl w:val="0"/>
          <w:numId w:val="40"/>
        </w:numPr>
        <w:spacing w:before="100" w:beforeAutospacing="1" w:after="100" w:afterAutospacing="1" w:line="240" w:lineRule="auto"/>
        <w:rPr>
          <w:ins w:id="1436" w:author="Unknown"/>
        </w:rPr>
      </w:pPr>
      <w:ins w:id="1437" w:author="Unknown">
        <w:r>
          <w:rPr>
            <w:rStyle w:val="focus"/>
          </w:rPr>
          <w:t>groove</w:t>
        </w:r>
        <w:r>
          <w:t xml:space="preserve"> - It defines a 3D grooved outline.</w:t>
        </w:r>
      </w:ins>
    </w:p>
    <w:p w:rsidR="00F5755F" w:rsidRDefault="00F5755F" w:rsidP="00F5755F">
      <w:pPr>
        <w:numPr>
          <w:ilvl w:val="0"/>
          <w:numId w:val="40"/>
        </w:numPr>
        <w:spacing w:before="100" w:beforeAutospacing="1" w:after="100" w:afterAutospacing="1" w:line="240" w:lineRule="auto"/>
        <w:rPr>
          <w:ins w:id="1438" w:author="Unknown"/>
        </w:rPr>
      </w:pPr>
      <w:ins w:id="1439" w:author="Unknown">
        <w:r>
          <w:rPr>
            <w:rStyle w:val="focus"/>
          </w:rPr>
          <w:lastRenderedPageBreak/>
          <w:t>inset</w:t>
        </w:r>
        <w:r>
          <w:t xml:space="preserve"> - It defines a 3D inset outline.</w:t>
        </w:r>
      </w:ins>
    </w:p>
    <w:p w:rsidR="00F5755F" w:rsidRDefault="00F5755F" w:rsidP="00F5755F">
      <w:pPr>
        <w:numPr>
          <w:ilvl w:val="0"/>
          <w:numId w:val="40"/>
        </w:numPr>
        <w:spacing w:before="100" w:beforeAutospacing="1" w:after="100" w:afterAutospacing="1" w:line="240" w:lineRule="auto"/>
        <w:rPr>
          <w:ins w:id="1440" w:author="Unknown"/>
        </w:rPr>
      </w:pPr>
      <w:ins w:id="1441" w:author="Unknown">
        <w:r>
          <w:rPr>
            <w:rStyle w:val="focus"/>
          </w:rPr>
          <w:t>outset</w:t>
        </w:r>
        <w:r>
          <w:t xml:space="preserve"> - It defines the 3D outset outline.</w:t>
        </w:r>
      </w:ins>
    </w:p>
    <w:p w:rsidR="00F5755F" w:rsidRDefault="00F5755F" w:rsidP="00F5755F">
      <w:pPr>
        <w:numPr>
          <w:ilvl w:val="0"/>
          <w:numId w:val="40"/>
        </w:numPr>
        <w:spacing w:before="100" w:beforeAutospacing="1" w:after="100" w:afterAutospacing="1" w:line="240" w:lineRule="auto"/>
        <w:rPr>
          <w:ins w:id="1442" w:author="Unknown"/>
        </w:rPr>
      </w:pPr>
      <w:ins w:id="1443" w:author="Unknown">
        <w:r>
          <w:rPr>
            <w:rStyle w:val="focus"/>
          </w:rPr>
          <w:t>ridged</w:t>
        </w:r>
        <w:r>
          <w:t xml:space="preserve"> - It defines a 3D ridged outline.</w:t>
        </w:r>
      </w:ins>
    </w:p>
    <w:p w:rsidR="00F5755F" w:rsidRDefault="00F5755F" w:rsidP="00F5755F">
      <w:pPr>
        <w:numPr>
          <w:ilvl w:val="0"/>
          <w:numId w:val="40"/>
        </w:numPr>
        <w:spacing w:before="100" w:beforeAutospacing="1" w:after="100" w:afterAutospacing="1" w:line="240" w:lineRule="auto"/>
        <w:rPr>
          <w:ins w:id="1444" w:author="Unknown"/>
        </w:rPr>
      </w:pPr>
      <w:ins w:id="1445" w:author="Unknown">
        <w:r>
          <w:rPr>
            <w:rStyle w:val="focus"/>
          </w:rPr>
          <w:t>none</w:t>
        </w:r>
        <w:r>
          <w:t xml:space="preserve"> - It defines no outline.</w:t>
        </w:r>
      </w:ins>
    </w:p>
    <w:p w:rsidR="00F5755F" w:rsidRDefault="00F5755F" w:rsidP="00F5755F">
      <w:pPr>
        <w:numPr>
          <w:ilvl w:val="0"/>
          <w:numId w:val="40"/>
        </w:numPr>
        <w:spacing w:before="100" w:beforeAutospacing="1" w:after="100" w:afterAutospacing="1" w:line="240" w:lineRule="auto"/>
        <w:rPr>
          <w:ins w:id="1446" w:author="Unknown"/>
        </w:rPr>
      </w:pPr>
      <w:ins w:id="1447" w:author="Unknown">
        <w:r>
          <w:rPr>
            <w:rStyle w:val="focus"/>
          </w:rPr>
          <w:t>hidden</w:t>
        </w:r>
        <w:r>
          <w:t xml:space="preserve"> - It defines a hidden outline.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448" w:author="Unknown"/>
        </w:rPr>
      </w:pPr>
      <w:r>
        <w:rPr>
          <w:noProof/>
        </w:rPr>
        <mc:AlternateContent>
          <mc:Choice Requires="wps">
            <w:drawing>
              <wp:inline distT="0" distB="0" distL="0" distR="0">
                <wp:extent cx="304800" cy="304800"/>
                <wp:effectExtent l="0" t="0" r="0" b="0"/>
                <wp:docPr id="38" name="Rectangle 38" descr="CSS outline sty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Description: CSS outline sty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jGpBXygIAANM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F5755F" w:rsidRDefault="00F5755F" w:rsidP="00F5755F">
      <w:pPr>
        <w:pStyle w:val="editor-heade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49" w:author="Unknown"/>
        </w:rPr>
      </w:pPr>
      <w:ins w:id="1450" w:author="Unknown">
        <w:r>
          <w:t>Example</w:t>
        </w:r>
      </w:ins>
    </w:p>
    <w:p w:rsidR="00F5755F" w:rsidRDefault="00F5755F" w:rsidP="00F5755F">
      <w:pPr>
        <w:pStyle w:val="HTMLPreformatted"/>
        <w:rPr>
          <w:ins w:id="1451" w:author="Unknown"/>
          <w:rStyle w:val="HTMLCode"/>
          <w:rFonts w:eastAsiaTheme="majorEastAsia"/>
        </w:rPr>
      </w:pPr>
      <w:ins w:id="1452" w:author="Unknown">
        <w:r>
          <w:rPr>
            <w:rStyle w:val="HTMLCode"/>
            <w:rFonts w:eastAsiaTheme="majorEastAsia"/>
          </w:rPr>
          <w:t>p.solid { outline-style: solid; }</w:t>
        </w:r>
      </w:ins>
    </w:p>
    <w:p w:rsidR="00F5755F" w:rsidRDefault="00F5755F" w:rsidP="00F5755F">
      <w:pPr>
        <w:pStyle w:val="HTMLPreformatted"/>
        <w:rPr>
          <w:ins w:id="1453" w:author="Unknown"/>
          <w:rStyle w:val="HTMLCode"/>
          <w:rFonts w:eastAsiaTheme="majorEastAsia"/>
        </w:rPr>
      </w:pPr>
      <w:ins w:id="1454" w:author="Unknown">
        <w:r>
          <w:rPr>
            <w:rStyle w:val="HTMLCode"/>
            <w:rFonts w:eastAsiaTheme="majorEastAsia"/>
          </w:rPr>
          <w:t>p.dashed { outline-style: dashed; }</w:t>
        </w:r>
      </w:ins>
    </w:p>
    <w:p w:rsidR="00F5755F" w:rsidRDefault="00F5755F" w:rsidP="00F5755F">
      <w:pPr>
        <w:pStyle w:val="HTMLPreformatted"/>
        <w:rPr>
          <w:ins w:id="1455" w:author="Unknown"/>
          <w:rStyle w:val="HTMLCode"/>
          <w:rFonts w:eastAsiaTheme="majorEastAsia"/>
        </w:rPr>
      </w:pPr>
      <w:ins w:id="1456" w:author="Unknown">
        <w:r>
          <w:rPr>
            <w:rStyle w:val="HTMLCode"/>
            <w:rFonts w:eastAsiaTheme="majorEastAsia"/>
          </w:rPr>
          <w:t>p.dotted { outline-style: dotted; }</w:t>
        </w:r>
      </w:ins>
    </w:p>
    <w:p w:rsidR="00F5755F" w:rsidRDefault="00F5755F" w:rsidP="00F5755F">
      <w:pPr>
        <w:pStyle w:val="HTMLPreformatted"/>
        <w:rPr>
          <w:ins w:id="1457" w:author="Unknown"/>
          <w:rStyle w:val="HTMLCode"/>
          <w:rFonts w:eastAsiaTheme="majorEastAsia"/>
        </w:rPr>
      </w:pPr>
      <w:ins w:id="1458" w:author="Unknown">
        <w:r>
          <w:rPr>
            <w:rStyle w:val="HTMLCode"/>
            <w:rFonts w:eastAsiaTheme="majorEastAsia"/>
          </w:rPr>
          <w:t>p.double { outline-style: double; }</w:t>
        </w:r>
      </w:ins>
    </w:p>
    <w:p w:rsidR="00F5755F" w:rsidRDefault="00F5755F" w:rsidP="00F5755F">
      <w:pPr>
        <w:pStyle w:val="HTMLPreformatted"/>
        <w:rPr>
          <w:ins w:id="1459" w:author="Unknown"/>
          <w:rStyle w:val="HTMLCode"/>
          <w:rFonts w:eastAsiaTheme="majorEastAsia"/>
        </w:rPr>
      </w:pPr>
      <w:ins w:id="1460" w:author="Unknown">
        <w:r>
          <w:rPr>
            <w:rStyle w:val="HTMLCode"/>
            <w:rFonts w:eastAsiaTheme="majorEastAsia"/>
          </w:rPr>
          <w:t>p.groove { outline-style: groove; }</w:t>
        </w:r>
      </w:ins>
    </w:p>
    <w:p w:rsidR="00F5755F" w:rsidRDefault="00F5755F" w:rsidP="00F5755F">
      <w:pPr>
        <w:pStyle w:val="HTMLPreformatted"/>
        <w:rPr>
          <w:ins w:id="1461" w:author="Unknown"/>
          <w:rStyle w:val="HTMLCode"/>
          <w:rFonts w:eastAsiaTheme="majorEastAsia"/>
        </w:rPr>
      </w:pPr>
      <w:ins w:id="1462" w:author="Unknown">
        <w:r>
          <w:rPr>
            <w:rStyle w:val="HTMLCode"/>
            <w:rFonts w:eastAsiaTheme="majorEastAsia"/>
          </w:rPr>
          <w:t>p.inset { outline-style: inset; }</w:t>
        </w:r>
      </w:ins>
    </w:p>
    <w:p w:rsidR="00F5755F" w:rsidRDefault="00F5755F" w:rsidP="00F5755F">
      <w:pPr>
        <w:pStyle w:val="HTMLPreformatted"/>
        <w:rPr>
          <w:ins w:id="1463" w:author="Unknown"/>
          <w:rStyle w:val="HTMLCode"/>
          <w:rFonts w:eastAsiaTheme="majorEastAsia"/>
        </w:rPr>
      </w:pPr>
      <w:ins w:id="1464" w:author="Unknown">
        <w:r>
          <w:rPr>
            <w:rStyle w:val="HTMLCode"/>
            <w:rFonts w:eastAsiaTheme="majorEastAsia"/>
          </w:rPr>
          <w:t>p.outset { outline-style: outset; }</w:t>
        </w:r>
      </w:ins>
    </w:p>
    <w:p w:rsidR="00F5755F" w:rsidRDefault="00F5755F" w:rsidP="00F5755F">
      <w:pPr>
        <w:pStyle w:val="HTMLPreformatted"/>
        <w:rPr>
          <w:ins w:id="1465" w:author="Unknown"/>
          <w:rStyle w:val="HTMLCode"/>
          <w:rFonts w:eastAsiaTheme="majorEastAsia"/>
        </w:rPr>
      </w:pPr>
      <w:ins w:id="1466" w:author="Unknown">
        <w:r>
          <w:rPr>
            <w:rStyle w:val="HTMLCode"/>
            <w:rFonts w:eastAsiaTheme="majorEastAsia"/>
          </w:rPr>
          <w:t>p.ridge { outline-style: ridge; }</w:t>
        </w:r>
      </w:ins>
    </w:p>
    <w:p w:rsidR="00F5755F" w:rsidRDefault="00F5755F" w:rsidP="00F5755F">
      <w:pPr>
        <w:pStyle w:val="HTMLPreformatted"/>
        <w:rPr>
          <w:ins w:id="1467" w:author="Unknown"/>
          <w:rStyle w:val="HTMLCode"/>
          <w:rFonts w:eastAsiaTheme="majorEastAsia"/>
        </w:rPr>
      </w:pPr>
      <w:ins w:id="1468" w:author="Unknown">
        <w:r>
          <w:rPr>
            <w:rStyle w:val="HTMLCode"/>
            <w:rFonts w:eastAsiaTheme="majorEastAsia"/>
          </w:rPr>
          <w:t>p.none { outline-style: none; }</w:t>
        </w:r>
      </w:ins>
    </w:p>
    <w:p w:rsidR="00F5755F" w:rsidRDefault="00F5755F" w:rsidP="00F5755F">
      <w:pPr>
        <w:pStyle w:val="HTMLPreformatted"/>
        <w:rPr>
          <w:ins w:id="1469" w:author="Unknown"/>
          <w:rFonts w:eastAsiaTheme="majorEastAsia"/>
        </w:rPr>
      </w:pPr>
      <w:ins w:id="1470" w:author="Unknown">
        <w:r>
          <w:rPr>
            <w:rStyle w:val="HTMLCode"/>
            <w:rFonts w:eastAsiaTheme="majorEastAsia"/>
          </w:rPr>
          <w:t>p.hidden { outline-style: hidden;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71" w:author="Unknown"/>
        </w:rPr>
      </w:pPr>
      <w:ins w:id="1472" w:author="Unknown">
        <w:r>
          <w:fldChar w:fldCharType="begin"/>
        </w:r>
        <w:r>
          <w:instrText xml:space="preserve"> HYPERLINK "https://www.tutorialstonight.com/online-html-editor.php?p=css&amp;q=outline-style"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ins w:id="1473" w:author="Unknown"/>
        </w:rPr>
      </w:pPr>
      <w:ins w:id="1474" w:author="Unknown">
        <w:r>
          <w:pict>
            <v:rect id="_x0000_i1134" style="width:468pt;height:1.5pt" o:hralign="center" o:hrstd="t" o:hr="t" fillcolor="#a0a0a0" stroked="f"/>
          </w:pict>
        </w:r>
      </w:ins>
    </w:p>
    <w:p w:rsidR="00F5755F" w:rsidRDefault="00F5755F" w:rsidP="00F5755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75" w:author="Unknown"/>
        </w:rPr>
      </w:pPr>
      <w:ins w:id="1476" w:author="Unknown">
        <w:r>
          <w:t>2. CSS Outline Color</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77" w:author="Unknown"/>
        </w:rPr>
      </w:pPr>
      <w:ins w:id="1478" w:author="Unknown">
        <w:r>
          <w:t xml:space="preserve">The </w:t>
        </w:r>
        <w:r>
          <w:rPr>
            <w:rStyle w:val="HTMLCode"/>
            <w:rFonts w:eastAsiaTheme="majorEastAsia"/>
          </w:rPr>
          <w:t>outline-color</w:t>
        </w:r>
        <w:r>
          <w:t xml:space="preserve"> property sets the color to outline. The color can be set by any method like color name, HEX value, RGB value, HSL value, etc.</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79" w:author="Unknown"/>
        </w:rPr>
      </w:pPr>
      <w:ins w:id="1480" w:author="Unknown">
        <w:r>
          <w:t>The default color of the outline is the same as the text color.</w:t>
        </w:r>
      </w:ins>
    </w:p>
    <w:p w:rsidR="00F5755F" w:rsidRDefault="00F5755F" w:rsidP="00F5755F">
      <w:pPr>
        <w:pStyle w:val="editor-heade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81" w:author="Unknown"/>
        </w:rPr>
      </w:pPr>
      <w:ins w:id="1482" w:author="Unknown">
        <w:r>
          <w:t>Example</w:t>
        </w:r>
      </w:ins>
    </w:p>
    <w:p w:rsidR="00F5755F" w:rsidRDefault="00F5755F" w:rsidP="00F5755F">
      <w:pPr>
        <w:pStyle w:val="HTMLPreformatted"/>
        <w:rPr>
          <w:ins w:id="1483" w:author="Unknown"/>
          <w:rStyle w:val="HTMLCode"/>
          <w:rFonts w:eastAsiaTheme="majorEastAsia"/>
        </w:rPr>
      </w:pPr>
      <w:ins w:id="1484" w:author="Unknown">
        <w:r>
          <w:rPr>
            <w:rStyle w:val="HTMLCode"/>
            <w:rFonts w:eastAsiaTheme="majorEastAsia"/>
          </w:rPr>
          <w:t>.color1{</w:t>
        </w:r>
      </w:ins>
    </w:p>
    <w:p w:rsidR="00F5755F" w:rsidRDefault="00F5755F" w:rsidP="00F5755F">
      <w:pPr>
        <w:pStyle w:val="HTMLPreformatted"/>
        <w:rPr>
          <w:ins w:id="1485" w:author="Unknown"/>
          <w:rStyle w:val="HTMLCode"/>
          <w:rFonts w:eastAsiaTheme="majorEastAsia"/>
        </w:rPr>
      </w:pPr>
      <w:ins w:id="1486" w:author="Unknown">
        <w:r>
          <w:rPr>
            <w:rStyle w:val="HTMLCode"/>
            <w:rFonts w:eastAsiaTheme="majorEastAsia"/>
          </w:rPr>
          <w:t xml:space="preserve">  outline-style: solid;</w:t>
        </w:r>
      </w:ins>
    </w:p>
    <w:p w:rsidR="00F5755F" w:rsidRDefault="00F5755F" w:rsidP="00F5755F">
      <w:pPr>
        <w:pStyle w:val="HTMLPreformatted"/>
        <w:rPr>
          <w:ins w:id="1487" w:author="Unknown"/>
          <w:rStyle w:val="HTMLCode"/>
          <w:rFonts w:eastAsiaTheme="majorEastAsia"/>
        </w:rPr>
      </w:pPr>
      <w:ins w:id="1488" w:author="Unknown">
        <w:r>
          <w:rPr>
            <w:rStyle w:val="HTMLCode"/>
            <w:rFonts w:eastAsiaTheme="majorEastAsia"/>
          </w:rPr>
          <w:t xml:space="preserve">  outline-color: red;</w:t>
        </w:r>
      </w:ins>
    </w:p>
    <w:p w:rsidR="00F5755F" w:rsidRDefault="00F5755F" w:rsidP="00F5755F">
      <w:pPr>
        <w:pStyle w:val="HTMLPreformatted"/>
        <w:rPr>
          <w:ins w:id="1489" w:author="Unknown"/>
          <w:rStyle w:val="HTMLCode"/>
          <w:rFonts w:eastAsiaTheme="majorEastAsia"/>
        </w:rPr>
      </w:pPr>
      <w:ins w:id="1490" w:author="Unknown">
        <w:r>
          <w:rPr>
            <w:rStyle w:val="HTMLCode"/>
            <w:rFonts w:eastAsiaTheme="majorEastAsia"/>
          </w:rPr>
          <w:t>}</w:t>
        </w:r>
      </w:ins>
    </w:p>
    <w:p w:rsidR="00F5755F" w:rsidRDefault="00F5755F" w:rsidP="00F5755F">
      <w:pPr>
        <w:pStyle w:val="HTMLPreformatted"/>
        <w:rPr>
          <w:ins w:id="1491" w:author="Unknown"/>
          <w:rStyle w:val="HTMLCode"/>
          <w:rFonts w:eastAsiaTheme="majorEastAsia"/>
        </w:rPr>
      </w:pPr>
      <w:ins w:id="1492" w:author="Unknown">
        <w:r>
          <w:rPr>
            <w:rStyle w:val="HTMLCode"/>
            <w:rFonts w:eastAsiaTheme="majorEastAsia"/>
          </w:rPr>
          <w:t>.color2{</w:t>
        </w:r>
      </w:ins>
    </w:p>
    <w:p w:rsidR="00F5755F" w:rsidRDefault="00F5755F" w:rsidP="00F5755F">
      <w:pPr>
        <w:pStyle w:val="HTMLPreformatted"/>
        <w:rPr>
          <w:ins w:id="1493" w:author="Unknown"/>
          <w:rStyle w:val="HTMLCode"/>
          <w:rFonts w:eastAsiaTheme="majorEastAsia"/>
        </w:rPr>
      </w:pPr>
      <w:ins w:id="1494" w:author="Unknown">
        <w:r>
          <w:rPr>
            <w:rStyle w:val="HTMLCode"/>
            <w:rFonts w:eastAsiaTheme="majorEastAsia"/>
          </w:rPr>
          <w:t xml:space="preserve">  outline-style: solid;</w:t>
        </w:r>
      </w:ins>
    </w:p>
    <w:p w:rsidR="00F5755F" w:rsidRDefault="00F5755F" w:rsidP="00F5755F">
      <w:pPr>
        <w:pStyle w:val="HTMLPreformatted"/>
        <w:rPr>
          <w:ins w:id="1495" w:author="Unknown"/>
          <w:rStyle w:val="HTMLCode"/>
          <w:rFonts w:eastAsiaTheme="majorEastAsia"/>
        </w:rPr>
      </w:pPr>
      <w:ins w:id="1496" w:author="Unknown">
        <w:r>
          <w:rPr>
            <w:rStyle w:val="HTMLCode"/>
            <w:rFonts w:eastAsiaTheme="majorEastAsia"/>
          </w:rPr>
          <w:t xml:space="preserve">  outline-color: rgb(127, 65, 243);</w:t>
        </w:r>
      </w:ins>
    </w:p>
    <w:p w:rsidR="00F5755F" w:rsidRDefault="00F5755F" w:rsidP="00F5755F">
      <w:pPr>
        <w:pStyle w:val="HTMLPreformatted"/>
        <w:rPr>
          <w:ins w:id="1497" w:author="Unknown"/>
          <w:rStyle w:val="HTMLCode"/>
          <w:rFonts w:eastAsiaTheme="majorEastAsia"/>
        </w:rPr>
      </w:pPr>
      <w:ins w:id="1498" w:author="Unknown">
        <w:r>
          <w:rPr>
            <w:rStyle w:val="HTMLCode"/>
            <w:rFonts w:eastAsiaTheme="majorEastAsia"/>
          </w:rPr>
          <w:t>}</w:t>
        </w:r>
      </w:ins>
    </w:p>
    <w:p w:rsidR="00F5755F" w:rsidRDefault="00F5755F" w:rsidP="00F5755F">
      <w:pPr>
        <w:pStyle w:val="HTMLPreformatted"/>
        <w:rPr>
          <w:ins w:id="1499" w:author="Unknown"/>
          <w:rStyle w:val="HTMLCode"/>
          <w:rFonts w:eastAsiaTheme="majorEastAsia"/>
        </w:rPr>
      </w:pPr>
      <w:ins w:id="1500" w:author="Unknown">
        <w:r>
          <w:rPr>
            <w:rStyle w:val="HTMLCode"/>
            <w:rFonts w:eastAsiaTheme="majorEastAsia"/>
          </w:rPr>
          <w:t>.color3{</w:t>
        </w:r>
      </w:ins>
    </w:p>
    <w:p w:rsidR="00F5755F" w:rsidRDefault="00F5755F" w:rsidP="00F5755F">
      <w:pPr>
        <w:pStyle w:val="HTMLPreformatted"/>
        <w:rPr>
          <w:ins w:id="1501" w:author="Unknown"/>
          <w:rStyle w:val="HTMLCode"/>
          <w:rFonts w:eastAsiaTheme="majorEastAsia"/>
        </w:rPr>
      </w:pPr>
      <w:ins w:id="1502" w:author="Unknown">
        <w:r>
          <w:rPr>
            <w:rStyle w:val="HTMLCode"/>
            <w:rFonts w:eastAsiaTheme="majorEastAsia"/>
          </w:rPr>
          <w:t xml:space="preserve">  outline-style: solid;</w:t>
        </w:r>
      </w:ins>
    </w:p>
    <w:p w:rsidR="00F5755F" w:rsidRDefault="00F5755F" w:rsidP="00F5755F">
      <w:pPr>
        <w:pStyle w:val="HTMLPreformatted"/>
        <w:rPr>
          <w:ins w:id="1503" w:author="Unknown"/>
          <w:rStyle w:val="HTMLCode"/>
          <w:rFonts w:eastAsiaTheme="majorEastAsia"/>
        </w:rPr>
      </w:pPr>
      <w:ins w:id="1504" w:author="Unknown">
        <w:r>
          <w:rPr>
            <w:rStyle w:val="HTMLCode"/>
            <w:rFonts w:eastAsiaTheme="majorEastAsia"/>
          </w:rPr>
          <w:t xml:space="preserve">  outline-color: #23d43c;</w:t>
        </w:r>
      </w:ins>
    </w:p>
    <w:p w:rsidR="00F5755F" w:rsidRDefault="00F5755F" w:rsidP="00F5755F">
      <w:pPr>
        <w:pStyle w:val="HTMLPreformatted"/>
        <w:rPr>
          <w:ins w:id="1505" w:author="Unknown"/>
          <w:rFonts w:eastAsiaTheme="majorEastAsia"/>
        </w:rPr>
      </w:pPr>
      <w:ins w:id="1506" w:author="Unknown">
        <w:r>
          <w:rPr>
            <w:rStyle w:val="HTMLCode"/>
            <w:rFonts w:eastAsiaTheme="majorEastAsia"/>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507" w:author="Unknown"/>
        </w:rPr>
      </w:pPr>
      <w:ins w:id="1508" w:author="Unknown">
        <w:r>
          <w:fldChar w:fldCharType="begin"/>
        </w:r>
        <w:r>
          <w:instrText xml:space="preserve"> HYPERLINK "https://www.tutorialstonight.com/online-html-editor.php?p=css&amp;q=outline-color"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ins w:id="1509" w:author="Unknown"/>
        </w:rPr>
      </w:pPr>
      <w:ins w:id="1510" w:author="Unknown">
        <w:r>
          <w:pict>
            <v:rect id="_x0000_i1135" style="width:468pt;height:1.5pt" o:hralign="center" o:hrstd="t" o:hr="t" fillcolor="#a0a0a0" stroked="f"/>
          </w:pict>
        </w:r>
      </w:ins>
    </w:p>
    <w:p w:rsidR="00F5755F" w:rsidRDefault="00F5755F" w:rsidP="00F5755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511" w:author="Unknown"/>
        </w:rPr>
      </w:pPr>
      <w:ins w:id="1512" w:author="Unknown">
        <w:r>
          <w:lastRenderedPageBreak/>
          <w:t>3. CSS Outline width</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513" w:author="Unknown"/>
        </w:rPr>
      </w:pPr>
      <w:ins w:id="1514" w:author="Unknown">
        <w:r>
          <w:t xml:space="preserve">The </w:t>
        </w:r>
        <w:r>
          <w:rPr>
            <w:rStyle w:val="focus"/>
          </w:rPr>
          <w:t>outline-width</w:t>
        </w:r>
        <w:r>
          <w:t xml:space="preserve"> property sets the thickness of the element's outline. </w:t>
        </w:r>
        <w:r>
          <w:rPr>
            <w:rStyle w:val="focus"/>
          </w:rPr>
          <w:t>outline-width</w:t>
        </w:r>
        <w:r>
          <w:t xml:space="preserve"> has the following values:</w:t>
        </w:r>
      </w:ins>
    </w:p>
    <w:p w:rsidR="00F5755F" w:rsidRDefault="00F5755F" w:rsidP="00F5755F">
      <w:pPr>
        <w:numPr>
          <w:ilvl w:val="0"/>
          <w:numId w:val="41"/>
        </w:numPr>
        <w:spacing w:before="100" w:beforeAutospacing="1" w:after="100" w:afterAutospacing="1" w:line="240" w:lineRule="auto"/>
        <w:rPr>
          <w:ins w:id="1515" w:author="Unknown"/>
        </w:rPr>
      </w:pPr>
      <w:ins w:id="1516" w:author="Unknown">
        <w:r>
          <w:rPr>
            <w:rStyle w:val="focus"/>
          </w:rPr>
          <w:t>thin</w:t>
        </w:r>
        <w:r>
          <w:t xml:space="preserve"> - It defines an outline of generally 1px.</w:t>
        </w:r>
      </w:ins>
    </w:p>
    <w:p w:rsidR="00F5755F" w:rsidRDefault="00F5755F" w:rsidP="00F5755F">
      <w:pPr>
        <w:numPr>
          <w:ilvl w:val="0"/>
          <w:numId w:val="41"/>
        </w:numPr>
        <w:spacing w:before="100" w:beforeAutospacing="1" w:after="100" w:afterAutospacing="1" w:line="240" w:lineRule="auto"/>
        <w:rPr>
          <w:ins w:id="1517" w:author="Unknown"/>
        </w:rPr>
      </w:pPr>
      <w:ins w:id="1518" w:author="Unknown">
        <w:r>
          <w:rPr>
            <w:rStyle w:val="focus"/>
          </w:rPr>
          <w:t>medium</w:t>
        </w:r>
        <w:r>
          <w:t xml:space="preserve"> - It defines an outline of generally 3px.</w:t>
        </w:r>
      </w:ins>
    </w:p>
    <w:p w:rsidR="00F5755F" w:rsidRDefault="00F5755F" w:rsidP="00F5755F">
      <w:pPr>
        <w:numPr>
          <w:ilvl w:val="0"/>
          <w:numId w:val="41"/>
        </w:numPr>
        <w:spacing w:before="100" w:beforeAutospacing="1" w:after="100" w:afterAutospacing="1" w:line="240" w:lineRule="auto"/>
        <w:rPr>
          <w:ins w:id="1519" w:author="Unknown"/>
        </w:rPr>
      </w:pPr>
      <w:ins w:id="1520" w:author="Unknown">
        <w:r>
          <w:rPr>
            <w:rStyle w:val="focus"/>
          </w:rPr>
          <w:t>thick</w:t>
        </w:r>
        <w:r>
          <w:t xml:space="preserve"> - It defines an outline of generally 5px.</w:t>
        </w:r>
      </w:ins>
    </w:p>
    <w:p w:rsidR="00F5755F" w:rsidRDefault="00F5755F" w:rsidP="00F5755F">
      <w:pPr>
        <w:numPr>
          <w:ilvl w:val="0"/>
          <w:numId w:val="41"/>
        </w:numPr>
        <w:spacing w:before="100" w:beforeAutospacing="1" w:after="100" w:afterAutospacing="1" w:line="240" w:lineRule="auto"/>
        <w:rPr>
          <w:ins w:id="1521" w:author="Unknown"/>
        </w:rPr>
      </w:pPr>
      <w:ins w:id="1522" w:author="Unknown">
        <w:r>
          <w:t>Any width - It defines a outline in px, pt, cm, etc.</w:t>
        </w:r>
      </w:ins>
    </w:p>
    <w:p w:rsidR="00F5755F" w:rsidRDefault="00F5755F" w:rsidP="00F5755F">
      <w:pPr>
        <w:pStyle w:val="editor-heade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523" w:author="Unknown"/>
        </w:rPr>
      </w:pPr>
      <w:ins w:id="1524" w:author="Unknown">
        <w:r>
          <w:t>Example</w:t>
        </w:r>
      </w:ins>
    </w:p>
    <w:p w:rsidR="00F5755F" w:rsidRDefault="00F5755F" w:rsidP="00F5755F">
      <w:pPr>
        <w:pStyle w:val="HTMLPreformatted"/>
        <w:rPr>
          <w:ins w:id="1525" w:author="Unknown"/>
          <w:rStyle w:val="HTMLCode"/>
          <w:rFonts w:eastAsiaTheme="majorEastAsia"/>
        </w:rPr>
      </w:pPr>
      <w:ins w:id="1526" w:author="Unknown">
        <w:r>
          <w:rPr>
            <w:rStyle w:val="HTMLCode"/>
            <w:rFonts w:eastAsiaTheme="majorEastAsia"/>
          </w:rPr>
          <w:t>.thin {</w:t>
        </w:r>
      </w:ins>
    </w:p>
    <w:p w:rsidR="00F5755F" w:rsidRDefault="00F5755F" w:rsidP="00F5755F">
      <w:pPr>
        <w:pStyle w:val="HTMLPreformatted"/>
        <w:rPr>
          <w:ins w:id="1527" w:author="Unknown"/>
          <w:rStyle w:val="HTMLCode"/>
          <w:rFonts w:eastAsiaTheme="majorEastAsia"/>
        </w:rPr>
      </w:pPr>
      <w:ins w:id="1528" w:author="Unknown">
        <w:r>
          <w:rPr>
            <w:rStyle w:val="HTMLCode"/>
            <w:rFonts w:eastAsiaTheme="majorEastAsia"/>
          </w:rPr>
          <w:t xml:space="preserve">  outline-width: thin;</w:t>
        </w:r>
      </w:ins>
    </w:p>
    <w:p w:rsidR="00F5755F" w:rsidRDefault="00F5755F" w:rsidP="00F5755F">
      <w:pPr>
        <w:pStyle w:val="HTMLPreformatted"/>
        <w:rPr>
          <w:ins w:id="1529" w:author="Unknown"/>
          <w:rStyle w:val="HTMLCode"/>
          <w:rFonts w:eastAsiaTheme="majorEastAsia"/>
        </w:rPr>
      </w:pPr>
      <w:ins w:id="1530" w:author="Unknown">
        <w:r>
          <w:rPr>
            <w:rStyle w:val="HTMLCode"/>
            <w:rFonts w:eastAsiaTheme="majorEastAsia"/>
          </w:rPr>
          <w:t>}</w:t>
        </w:r>
      </w:ins>
    </w:p>
    <w:p w:rsidR="00F5755F" w:rsidRDefault="00F5755F" w:rsidP="00F5755F">
      <w:pPr>
        <w:pStyle w:val="HTMLPreformatted"/>
        <w:rPr>
          <w:ins w:id="1531" w:author="Unknown"/>
          <w:rStyle w:val="HTMLCode"/>
          <w:rFonts w:eastAsiaTheme="majorEastAsia"/>
        </w:rPr>
      </w:pPr>
    </w:p>
    <w:p w:rsidR="00F5755F" w:rsidRDefault="00F5755F" w:rsidP="00F5755F">
      <w:pPr>
        <w:pStyle w:val="HTMLPreformatted"/>
        <w:rPr>
          <w:ins w:id="1532" w:author="Unknown"/>
          <w:rStyle w:val="HTMLCode"/>
          <w:rFonts w:eastAsiaTheme="majorEastAsia"/>
        </w:rPr>
      </w:pPr>
      <w:ins w:id="1533" w:author="Unknown">
        <w:r>
          <w:rPr>
            <w:rStyle w:val="HTMLCode"/>
            <w:rFonts w:eastAsiaTheme="majorEastAsia"/>
          </w:rPr>
          <w:t>.medium {</w:t>
        </w:r>
      </w:ins>
    </w:p>
    <w:p w:rsidR="00F5755F" w:rsidRDefault="00F5755F" w:rsidP="00F5755F">
      <w:pPr>
        <w:pStyle w:val="HTMLPreformatted"/>
        <w:rPr>
          <w:ins w:id="1534" w:author="Unknown"/>
          <w:rStyle w:val="HTMLCode"/>
          <w:rFonts w:eastAsiaTheme="majorEastAsia"/>
        </w:rPr>
      </w:pPr>
      <w:ins w:id="1535" w:author="Unknown">
        <w:r>
          <w:rPr>
            <w:rStyle w:val="HTMLCode"/>
            <w:rFonts w:eastAsiaTheme="majorEastAsia"/>
          </w:rPr>
          <w:t xml:space="preserve">  outline-width: medium;</w:t>
        </w:r>
      </w:ins>
    </w:p>
    <w:p w:rsidR="00F5755F" w:rsidRDefault="00F5755F" w:rsidP="00F5755F">
      <w:pPr>
        <w:pStyle w:val="HTMLPreformatted"/>
        <w:rPr>
          <w:ins w:id="1536" w:author="Unknown"/>
          <w:rStyle w:val="HTMLCode"/>
          <w:rFonts w:eastAsiaTheme="majorEastAsia"/>
        </w:rPr>
      </w:pPr>
      <w:ins w:id="1537" w:author="Unknown">
        <w:r>
          <w:rPr>
            <w:rStyle w:val="HTMLCode"/>
            <w:rFonts w:eastAsiaTheme="majorEastAsia"/>
          </w:rPr>
          <w:t>}</w:t>
        </w:r>
      </w:ins>
    </w:p>
    <w:p w:rsidR="00F5755F" w:rsidRDefault="00F5755F" w:rsidP="00F5755F">
      <w:pPr>
        <w:pStyle w:val="HTMLPreformatted"/>
        <w:rPr>
          <w:ins w:id="1538" w:author="Unknown"/>
          <w:rStyle w:val="HTMLCode"/>
          <w:rFonts w:eastAsiaTheme="majorEastAsia"/>
        </w:rPr>
      </w:pPr>
    </w:p>
    <w:p w:rsidR="00F5755F" w:rsidRDefault="00F5755F" w:rsidP="00F5755F">
      <w:pPr>
        <w:pStyle w:val="HTMLPreformatted"/>
        <w:rPr>
          <w:ins w:id="1539" w:author="Unknown"/>
          <w:rStyle w:val="HTMLCode"/>
          <w:rFonts w:eastAsiaTheme="majorEastAsia"/>
        </w:rPr>
      </w:pPr>
      <w:ins w:id="1540" w:author="Unknown">
        <w:r>
          <w:rPr>
            <w:rStyle w:val="HTMLCode"/>
            <w:rFonts w:eastAsiaTheme="majorEastAsia"/>
          </w:rPr>
          <w:t>.thick {</w:t>
        </w:r>
      </w:ins>
    </w:p>
    <w:p w:rsidR="00F5755F" w:rsidRDefault="00F5755F" w:rsidP="00F5755F">
      <w:pPr>
        <w:pStyle w:val="HTMLPreformatted"/>
        <w:rPr>
          <w:ins w:id="1541" w:author="Unknown"/>
          <w:rStyle w:val="HTMLCode"/>
          <w:rFonts w:eastAsiaTheme="majorEastAsia"/>
        </w:rPr>
      </w:pPr>
      <w:ins w:id="1542" w:author="Unknown">
        <w:r>
          <w:rPr>
            <w:rStyle w:val="HTMLCode"/>
            <w:rFonts w:eastAsiaTheme="majorEastAsia"/>
          </w:rPr>
          <w:t xml:space="preserve">  outline-width: thick;</w:t>
        </w:r>
      </w:ins>
    </w:p>
    <w:p w:rsidR="00F5755F" w:rsidRDefault="00F5755F" w:rsidP="00F5755F">
      <w:pPr>
        <w:pStyle w:val="HTMLPreformatted"/>
        <w:rPr>
          <w:ins w:id="1543" w:author="Unknown"/>
          <w:rStyle w:val="HTMLCode"/>
          <w:rFonts w:eastAsiaTheme="majorEastAsia"/>
        </w:rPr>
      </w:pPr>
      <w:ins w:id="1544" w:author="Unknown">
        <w:r>
          <w:rPr>
            <w:rStyle w:val="HTMLCode"/>
            <w:rFonts w:eastAsiaTheme="majorEastAsia"/>
          </w:rPr>
          <w:t>}</w:t>
        </w:r>
      </w:ins>
    </w:p>
    <w:p w:rsidR="00F5755F" w:rsidRDefault="00F5755F" w:rsidP="00F5755F">
      <w:pPr>
        <w:pStyle w:val="HTMLPreformatted"/>
        <w:rPr>
          <w:ins w:id="1545" w:author="Unknown"/>
          <w:rStyle w:val="HTMLCode"/>
          <w:rFonts w:eastAsiaTheme="majorEastAsia"/>
        </w:rPr>
      </w:pPr>
    </w:p>
    <w:p w:rsidR="00F5755F" w:rsidRDefault="00F5755F" w:rsidP="00F5755F">
      <w:pPr>
        <w:pStyle w:val="HTMLPreformatted"/>
        <w:rPr>
          <w:ins w:id="1546" w:author="Unknown"/>
          <w:rStyle w:val="HTMLCode"/>
          <w:rFonts w:eastAsiaTheme="majorEastAsia"/>
        </w:rPr>
      </w:pPr>
      <w:ins w:id="1547" w:author="Unknown">
        <w:r>
          <w:rPr>
            <w:rStyle w:val="HTMLCode"/>
            <w:rFonts w:eastAsiaTheme="majorEastAsia"/>
          </w:rPr>
          <w:t>.fivepx {</w:t>
        </w:r>
      </w:ins>
    </w:p>
    <w:p w:rsidR="00F5755F" w:rsidRDefault="00F5755F" w:rsidP="00F5755F">
      <w:pPr>
        <w:pStyle w:val="HTMLPreformatted"/>
        <w:rPr>
          <w:ins w:id="1548" w:author="Unknown"/>
          <w:rStyle w:val="HTMLCode"/>
          <w:rFonts w:eastAsiaTheme="majorEastAsia"/>
        </w:rPr>
      </w:pPr>
      <w:ins w:id="1549" w:author="Unknown">
        <w:r>
          <w:rPr>
            <w:rStyle w:val="HTMLCode"/>
            <w:rFonts w:eastAsiaTheme="majorEastAsia"/>
          </w:rPr>
          <w:t xml:space="preserve">  outline-width: 5px;</w:t>
        </w:r>
      </w:ins>
    </w:p>
    <w:p w:rsidR="00F5755F" w:rsidRDefault="00F5755F" w:rsidP="00F5755F">
      <w:pPr>
        <w:pStyle w:val="HTMLPreformatted"/>
        <w:rPr>
          <w:ins w:id="1550" w:author="Unknown"/>
          <w:rFonts w:eastAsiaTheme="majorEastAsia"/>
        </w:rPr>
      </w:pPr>
      <w:ins w:id="1551" w:author="Unknown">
        <w:r>
          <w:rPr>
            <w:rStyle w:val="HTMLCode"/>
            <w:rFonts w:eastAsiaTheme="majorEastAsia"/>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552" w:author="Unknown"/>
        </w:rPr>
      </w:pPr>
      <w:ins w:id="1553" w:author="Unknown">
        <w:r>
          <w:fldChar w:fldCharType="begin"/>
        </w:r>
        <w:r>
          <w:instrText xml:space="preserve"> HYPERLINK "https://www.tutorialstonight.com/online-html-editor.php?p=css&amp;q=outline-width"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ins w:id="1554" w:author="Unknown"/>
        </w:rPr>
      </w:pPr>
      <w:ins w:id="1555" w:author="Unknown">
        <w:r>
          <w:pict>
            <v:rect id="_x0000_i1136" style="width:468pt;height:1.5pt" o:hralign="center" o:hrstd="t" o:hr="t" fillcolor="#a0a0a0" stroked="f"/>
          </w:pict>
        </w:r>
      </w:ins>
    </w:p>
    <w:p w:rsidR="00F5755F" w:rsidRDefault="00F5755F" w:rsidP="00F5755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556" w:author="Unknown"/>
        </w:rPr>
      </w:pPr>
      <w:ins w:id="1557" w:author="Unknown">
        <w:r>
          <w:t>4. CSS Outline offset</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558" w:author="Unknown"/>
        </w:rPr>
      </w:pPr>
      <w:ins w:id="1559" w:author="Unknown">
        <w:r>
          <w:t xml:space="preserve">The </w:t>
        </w:r>
        <w:r>
          <w:rPr>
            <w:rStyle w:val="focus"/>
          </w:rPr>
          <w:t>outline-offset</w:t>
        </w:r>
        <w:r>
          <w:t xml:space="preserve"> property sets a gap between the border and outline. outline-offset value can be given in any valid unit. Default </w:t>
        </w:r>
        <w:r>
          <w:rPr>
            <w:rStyle w:val="HTMLCode"/>
            <w:rFonts w:eastAsiaTheme="majorEastAsia"/>
          </w:rPr>
          <w:t>outline-offset</w:t>
        </w:r>
        <w:r>
          <w:t xml:space="preserve"> value is 0.</w:t>
        </w:r>
      </w:ins>
    </w:p>
    <w:p w:rsidR="00F5755F" w:rsidRDefault="00F5755F" w:rsidP="00F5755F">
      <w:pPr>
        <w:pStyle w:val="editor-heade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560" w:author="Unknown"/>
        </w:rPr>
      </w:pPr>
      <w:ins w:id="1561" w:author="Unknown">
        <w:r>
          <w:t>Example</w:t>
        </w:r>
      </w:ins>
    </w:p>
    <w:p w:rsidR="00F5755F" w:rsidRDefault="00F5755F" w:rsidP="00F5755F">
      <w:pPr>
        <w:pStyle w:val="HTMLPreformatted"/>
        <w:rPr>
          <w:ins w:id="1562" w:author="Unknown"/>
          <w:rStyle w:val="HTMLCode"/>
          <w:rFonts w:eastAsiaTheme="majorEastAsia"/>
        </w:rPr>
      </w:pPr>
      <w:ins w:id="1563" w:author="Unknown">
        <w:r>
          <w:rPr>
            <w:rStyle w:val="HTMLCode"/>
            <w:rFonts w:eastAsiaTheme="majorEastAsia"/>
          </w:rPr>
          <w:t>.offset-px {</w:t>
        </w:r>
      </w:ins>
    </w:p>
    <w:p w:rsidR="00F5755F" w:rsidRDefault="00F5755F" w:rsidP="00F5755F">
      <w:pPr>
        <w:pStyle w:val="HTMLPreformatted"/>
        <w:rPr>
          <w:ins w:id="1564" w:author="Unknown"/>
          <w:rStyle w:val="HTMLCode"/>
          <w:rFonts w:eastAsiaTheme="majorEastAsia"/>
        </w:rPr>
      </w:pPr>
      <w:ins w:id="1565" w:author="Unknown">
        <w:r>
          <w:rPr>
            <w:rStyle w:val="HTMLCode"/>
            <w:rFonts w:eastAsiaTheme="majorEastAsia"/>
          </w:rPr>
          <w:t xml:space="preserve">  outline-offset: 5px;</w:t>
        </w:r>
      </w:ins>
    </w:p>
    <w:p w:rsidR="00F5755F" w:rsidRDefault="00F5755F" w:rsidP="00F5755F">
      <w:pPr>
        <w:pStyle w:val="HTMLPreformatted"/>
        <w:rPr>
          <w:ins w:id="1566" w:author="Unknown"/>
          <w:rStyle w:val="HTMLCode"/>
          <w:rFonts w:eastAsiaTheme="majorEastAsia"/>
        </w:rPr>
      </w:pPr>
      <w:ins w:id="1567" w:author="Unknown">
        <w:r>
          <w:rPr>
            <w:rStyle w:val="HTMLCode"/>
            <w:rFonts w:eastAsiaTheme="majorEastAsia"/>
          </w:rPr>
          <w:t>}</w:t>
        </w:r>
      </w:ins>
    </w:p>
    <w:p w:rsidR="00F5755F" w:rsidRDefault="00F5755F" w:rsidP="00F5755F">
      <w:pPr>
        <w:pStyle w:val="HTMLPreformatted"/>
        <w:rPr>
          <w:ins w:id="1568" w:author="Unknown"/>
          <w:rStyle w:val="HTMLCode"/>
          <w:rFonts w:eastAsiaTheme="majorEastAsia"/>
        </w:rPr>
      </w:pPr>
      <w:ins w:id="1569" w:author="Unknown">
        <w:r>
          <w:rPr>
            <w:rStyle w:val="HTMLCode"/>
            <w:rFonts w:eastAsiaTheme="majorEastAsia"/>
          </w:rPr>
          <w:t>.offset-rem{</w:t>
        </w:r>
      </w:ins>
    </w:p>
    <w:p w:rsidR="00F5755F" w:rsidRDefault="00F5755F" w:rsidP="00F5755F">
      <w:pPr>
        <w:pStyle w:val="HTMLPreformatted"/>
        <w:rPr>
          <w:ins w:id="1570" w:author="Unknown"/>
          <w:rStyle w:val="HTMLCode"/>
          <w:rFonts w:eastAsiaTheme="majorEastAsia"/>
        </w:rPr>
      </w:pPr>
      <w:ins w:id="1571" w:author="Unknown">
        <w:r>
          <w:rPr>
            <w:rStyle w:val="HTMLCode"/>
            <w:rFonts w:eastAsiaTheme="majorEastAsia"/>
          </w:rPr>
          <w:t xml:space="preserve">  outline-offset: 1rem;</w:t>
        </w:r>
      </w:ins>
    </w:p>
    <w:p w:rsidR="00F5755F" w:rsidRDefault="00F5755F" w:rsidP="00F5755F">
      <w:pPr>
        <w:pStyle w:val="HTMLPreformatted"/>
        <w:rPr>
          <w:ins w:id="1572" w:author="Unknown"/>
          <w:rStyle w:val="HTMLCode"/>
          <w:rFonts w:eastAsiaTheme="majorEastAsia"/>
        </w:rPr>
      </w:pPr>
      <w:ins w:id="1573" w:author="Unknown">
        <w:r>
          <w:rPr>
            <w:rStyle w:val="HTMLCode"/>
            <w:rFonts w:eastAsiaTheme="majorEastAsia"/>
          </w:rPr>
          <w:t>}</w:t>
        </w:r>
      </w:ins>
    </w:p>
    <w:p w:rsidR="00F5755F" w:rsidRDefault="00F5755F" w:rsidP="00F5755F">
      <w:pPr>
        <w:pStyle w:val="HTMLPreformatted"/>
        <w:rPr>
          <w:ins w:id="1574" w:author="Unknown"/>
          <w:rStyle w:val="HTMLCode"/>
          <w:rFonts w:eastAsiaTheme="majorEastAsia"/>
        </w:rPr>
      </w:pPr>
      <w:ins w:id="1575" w:author="Unknown">
        <w:r>
          <w:rPr>
            <w:rStyle w:val="HTMLCode"/>
            <w:rFonts w:eastAsiaTheme="majorEastAsia"/>
          </w:rPr>
          <w:t>.offset-cm{</w:t>
        </w:r>
      </w:ins>
    </w:p>
    <w:p w:rsidR="00F5755F" w:rsidRDefault="00F5755F" w:rsidP="00F5755F">
      <w:pPr>
        <w:pStyle w:val="HTMLPreformatted"/>
        <w:rPr>
          <w:ins w:id="1576" w:author="Unknown"/>
          <w:rStyle w:val="HTMLCode"/>
          <w:rFonts w:eastAsiaTheme="majorEastAsia"/>
        </w:rPr>
      </w:pPr>
      <w:ins w:id="1577" w:author="Unknown">
        <w:r>
          <w:rPr>
            <w:rStyle w:val="HTMLCode"/>
            <w:rFonts w:eastAsiaTheme="majorEastAsia"/>
          </w:rPr>
          <w:t xml:space="preserve">  outline-offset: 1cm;</w:t>
        </w:r>
      </w:ins>
    </w:p>
    <w:p w:rsidR="00F5755F" w:rsidRDefault="00F5755F" w:rsidP="00F5755F">
      <w:pPr>
        <w:pStyle w:val="HTMLPreformatted"/>
        <w:rPr>
          <w:ins w:id="1578" w:author="Unknown"/>
          <w:rFonts w:eastAsiaTheme="majorEastAsia"/>
        </w:rPr>
      </w:pPr>
      <w:ins w:id="1579" w:author="Unknown">
        <w:r>
          <w:rPr>
            <w:rStyle w:val="HTMLCode"/>
            <w:rFonts w:eastAsiaTheme="majorEastAsia"/>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580" w:author="Unknown"/>
        </w:rPr>
      </w:pPr>
      <w:ins w:id="1581" w:author="Unknown">
        <w:r>
          <w:fldChar w:fldCharType="begin"/>
        </w:r>
        <w:r>
          <w:instrText xml:space="preserve"> HYPERLINK "https://www.tutorialstonight.com/online-html-editor.php?p=css&amp;q=outline-offset"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ins w:id="1582" w:author="Unknown"/>
        </w:rPr>
      </w:pPr>
      <w:ins w:id="1583" w:author="Unknown">
        <w:r>
          <w:pict>
            <v:rect id="_x0000_i1137" style="width:468pt;height:1.5pt" o:hralign="center" o:hrstd="t" o:hr="t" fillcolor="#a0a0a0" stroked="f"/>
          </w:pict>
        </w:r>
      </w:ins>
    </w:p>
    <w:p w:rsidR="00F5755F" w:rsidRDefault="00F5755F" w:rsidP="00F5755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584" w:author="Unknown"/>
        </w:rPr>
      </w:pPr>
      <w:ins w:id="1585" w:author="Unknown">
        <w:r>
          <w:lastRenderedPageBreak/>
          <w:t>5. CSS Outline shorthand property</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586" w:author="Unknown"/>
        </w:rPr>
      </w:pPr>
      <w:ins w:id="1587" w:author="Unknown">
        <w:r>
          <w:t xml:space="preserve">The </w:t>
        </w:r>
        <w:r>
          <w:rPr>
            <w:rStyle w:val="HTMLCode"/>
            <w:rFonts w:eastAsiaTheme="majorEastAsia"/>
          </w:rPr>
          <w:t>outline</w:t>
        </w:r>
        <w:r>
          <w:t xml:space="preserve"> is a shorthand property for all CSS outline properties, which is used to set multiple outline property values in a single line.</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588" w:author="Unknown"/>
        </w:rPr>
      </w:pPr>
      <w:ins w:id="1589" w:author="Unknown">
        <w:r>
          <w:t xml:space="preserve">Using </w:t>
        </w:r>
        <w:r>
          <w:rPr>
            <w:rStyle w:val="HTMLCode"/>
            <w:rFonts w:eastAsiaTheme="majorEastAsia"/>
          </w:rPr>
          <w:t>outline</w:t>
        </w:r>
        <w:r>
          <w:t xml:space="preserve"> property we can specify one, two, or all three values of </w:t>
        </w:r>
        <w:r>
          <w:rPr>
            <w:rStyle w:val="HTMLCode"/>
            <w:rFonts w:eastAsiaTheme="majorEastAsia"/>
          </w:rPr>
          <w:t>outline</w:t>
        </w:r>
        <w:r>
          <w:t xml:space="preserve"> property, where </w:t>
        </w:r>
        <w:r>
          <w:rPr>
            <w:rStyle w:val="HTMLCode"/>
            <w:rFonts w:eastAsiaTheme="majorEastAsia"/>
          </w:rPr>
          <w:t>outline-style</w:t>
        </w:r>
        <w:r>
          <w:t xml:space="preserve"> is required property, </w:t>
        </w:r>
        <w:r>
          <w:rPr>
            <w:rStyle w:val="HTMLCode"/>
            <w:rFonts w:eastAsiaTheme="majorEastAsia"/>
          </w:rPr>
          <w:t>outline-width</w:t>
        </w:r>
        <w:r>
          <w:t xml:space="preserve"> and </w:t>
        </w:r>
        <w:r>
          <w:rPr>
            <w:rStyle w:val="HTMLCode"/>
            <w:rFonts w:eastAsiaTheme="majorEastAsia"/>
          </w:rPr>
          <w:t>outline-color</w:t>
        </w:r>
        <w:r>
          <w:t xml:space="preserve"> are optional properties. The order of these three doesn't matter.</w:t>
        </w:r>
      </w:ins>
    </w:p>
    <w:p w:rsidR="00F5755F" w:rsidRDefault="00F5755F" w:rsidP="00F5755F">
      <w:pPr>
        <w:pStyle w:val="editor-heade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590" w:author="Unknown"/>
        </w:rPr>
      </w:pPr>
      <w:ins w:id="1591" w:author="Unknown">
        <w:r>
          <w:t>Example</w:t>
        </w:r>
      </w:ins>
    </w:p>
    <w:p w:rsidR="00F5755F" w:rsidRDefault="00F5755F" w:rsidP="00F5755F">
      <w:pPr>
        <w:pStyle w:val="HTMLPreformatted"/>
        <w:rPr>
          <w:ins w:id="1592" w:author="Unknown"/>
          <w:rStyle w:val="HTMLCode"/>
          <w:rFonts w:eastAsiaTheme="majorEastAsia"/>
        </w:rPr>
      </w:pPr>
      <w:ins w:id="1593" w:author="Unknown">
        <w:r>
          <w:rPr>
            <w:rStyle w:val="HTMLCode"/>
            <w:rFonts w:eastAsiaTheme="majorEastAsia"/>
          </w:rPr>
          <w:t>.order1 {</w:t>
        </w:r>
      </w:ins>
    </w:p>
    <w:p w:rsidR="00F5755F" w:rsidRDefault="00F5755F" w:rsidP="00F5755F">
      <w:pPr>
        <w:pStyle w:val="HTMLPreformatted"/>
        <w:rPr>
          <w:ins w:id="1594" w:author="Unknown"/>
          <w:rStyle w:val="HTMLCode"/>
          <w:rFonts w:eastAsiaTheme="majorEastAsia"/>
        </w:rPr>
      </w:pPr>
      <w:ins w:id="1595" w:author="Unknown">
        <w:r>
          <w:rPr>
            <w:rStyle w:val="HTMLCode"/>
            <w:rFonts w:eastAsiaTheme="majorEastAsia"/>
          </w:rPr>
          <w:t xml:space="preserve">  outline: solid;</w:t>
        </w:r>
      </w:ins>
    </w:p>
    <w:p w:rsidR="00F5755F" w:rsidRDefault="00F5755F" w:rsidP="00F5755F">
      <w:pPr>
        <w:pStyle w:val="HTMLPreformatted"/>
        <w:rPr>
          <w:ins w:id="1596" w:author="Unknown"/>
          <w:rStyle w:val="HTMLCode"/>
          <w:rFonts w:eastAsiaTheme="majorEastAsia"/>
        </w:rPr>
      </w:pPr>
      <w:ins w:id="1597" w:author="Unknown">
        <w:r>
          <w:rPr>
            <w:rStyle w:val="HTMLCode"/>
            <w:rFonts w:eastAsiaTheme="majorEastAsia"/>
          </w:rPr>
          <w:t>}</w:t>
        </w:r>
      </w:ins>
    </w:p>
    <w:p w:rsidR="00F5755F" w:rsidRDefault="00F5755F" w:rsidP="00F5755F">
      <w:pPr>
        <w:pStyle w:val="HTMLPreformatted"/>
        <w:rPr>
          <w:ins w:id="1598" w:author="Unknown"/>
          <w:rStyle w:val="HTMLCode"/>
          <w:rFonts w:eastAsiaTheme="majorEastAsia"/>
        </w:rPr>
      </w:pPr>
    </w:p>
    <w:p w:rsidR="00F5755F" w:rsidRDefault="00F5755F" w:rsidP="00F5755F">
      <w:pPr>
        <w:pStyle w:val="HTMLPreformatted"/>
        <w:rPr>
          <w:ins w:id="1599" w:author="Unknown"/>
          <w:rStyle w:val="HTMLCode"/>
          <w:rFonts w:eastAsiaTheme="majorEastAsia"/>
        </w:rPr>
      </w:pPr>
      <w:ins w:id="1600" w:author="Unknown">
        <w:r>
          <w:rPr>
            <w:rStyle w:val="HTMLCode"/>
            <w:rFonts w:eastAsiaTheme="majorEastAsia"/>
          </w:rPr>
          <w:t>.order2 {</w:t>
        </w:r>
      </w:ins>
    </w:p>
    <w:p w:rsidR="00F5755F" w:rsidRDefault="00F5755F" w:rsidP="00F5755F">
      <w:pPr>
        <w:pStyle w:val="HTMLPreformatted"/>
        <w:rPr>
          <w:ins w:id="1601" w:author="Unknown"/>
          <w:rStyle w:val="HTMLCode"/>
          <w:rFonts w:eastAsiaTheme="majorEastAsia"/>
        </w:rPr>
      </w:pPr>
      <w:ins w:id="1602" w:author="Unknown">
        <w:r>
          <w:rPr>
            <w:rStyle w:val="HTMLCode"/>
            <w:rFonts w:eastAsiaTheme="majorEastAsia"/>
          </w:rPr>
          <w:t xml:space="preserve">  outline: solid red;</w:t>
        </w:r>
      </w:ins>
    </w:p>
    <w:p w:rsidR="00F5755F" w:rsidRDefault="00F5755F" w:rsidP="00F5755F">
      <w:pPr>
        <w:pStyle w:val="HTMLPreformatted"/>
        <w:rPr>
          <w:ins w:id="1603" w:author="Unknown"/>
          <w:rStyle w:val="HTMLCode"/>
          <w:rFonts w:eastAsiaTheme="majorEastAsia"/>
        </w:rPr>
      </w:pPr>
      <w:ins w:id="1604" w:author="Unknown">
        <w:r>
          <w:rPr>
            <w:rStyle w:val="HTMLCode"/>
            <w:rFonts w:eastAsiaTheme="majorEastAsia"/>
          </w:rPr>
          <w:t>}</w:t>
        </w:r>
      </w:ins>
    </w:p>
    <w:p w:rsidR="00F5755F" w:rsidRDefault="00F5755F" w:rsidP="00F5755F">
      <w:pPr>
        <w:pStyle w:val="HTMLPreformatted"/>
        <w:rPr>
          <w:ins w:id="1605" w:author="Unknown"/>
          <w:rStyle w:val="HTMLCode"/>
          <w:rFonts w:eastAsiaTheme="majorEastAsia"/>
        </w:rPr>
      </w:pPr>
    </w:p>
    <w:p w:rsidR="00F5755F" w:rsidRDefault="00F5755F" w:rsidP="00F5755F">
      <w:pPr>
        <w:pStyle w:val="HTMLPreformatted"/>
        <w:rPr>
          <w:ins w:id="1606" w:author="Unknown"/>
          <w:rStyle w:val="HTMLCode"/>
          <w:rFonts w:eastAsiaTheme="majorEastAsia"/>
        </w:rPr>
      </w:pPr>
      <w:ins w:id="1607" w:author="Unknown">
        <w:r>
          <w:rPr>
            <w:rStyle w:val="HTMLCode"/>
            <w:rFonts w:eastAsiaTheme="majorEastAsia"/>
          </w:rPr>
          <w:t>.order3 {</w:t>
        </w:r>
      </w:ins>
    </w:p>
    <w:p w:rsidR="00F5755F" w:rsidRDefault="00F5755F" w:rsidP="00F5755F">
      <w:pPr>
        <w:pStyle w:val="HTMLPreformatted"/>
        <w:rPr>
          <w:ins w:id="1608" w:author="Unknown"/>
          <w:rStyle w:val="HTMLCode"/>
          <w:rFonts w:eastAsiaTheme="majorEastAsia"/>
        </w:rPr>
      </w:pPr>
      <w:ins w:id="1609" w:author="Unknown">
        <w:r>
          <w:rPr>
            <w:rStyle w:val="HTMLCode"/>
            <w:rFonts w:eastAsiaTheme="majorEastAsia"/>
          </w:rPr>
          <w:t xml:space="preserve">  outline: solid 10px;</w:t>
        </w:r>
      </w:ins>
    </w:p>
    <w:p w:rsidR="00F5755F" w:rsidRDefault="00F5755F" w:rsidP="00F5755F">
      <w:pPr>
        <w:pStyle w:val="HTMLPreformatted"/>
        <w:rPr>
          <w:ins w:id="1610" w:author="Unknown"/>
          <w:rStyle w:val="HTMLCode"/>
          <w:rFonts w:eastAsiaTheme="majorEastAsia"/>
        </w:rPr>
      </w:pPr>
      <w:ins w:id="1611" w:author="Unknown">
        <w:r>
          <w:rPr>
            <w:rStyle w:val="HTMLCode"/>
            <w:rFonts w:eastAsiaTheme="majorEastAsia"/>
          </w:rPr>
          <w:t>}</w:t>
        </w:r>
      </w:ins>
    </w:p>
    <w:p w:rsidR="00F5755F" w:rsidRDefault="00F5755F" w:rsidP="00F5755F">
      <w:pPr>
        <w:pStyle w:val="HTMLPreformatted"/>
        <w:rPr>
          <w:ins w:id="1612" w:author="Unknown"/>
          <w:rStyle w:val="HTMLCode"/>
          <w:rFonts w:eastAsiaTheme="majorEastAsia"/>
        </w:rPr>
      </w:pPr>
    </w:p>
    <w:p w:rsidR="00F5755F" w:rsidRDefault="00F5755F" w:rsidP="00F5755F">
      <w:pPr>
        <w:pStyle w:val="HTMLPreformatted"/>
        <w:rPr>
          <w:ins w:id="1613" w:author="Unknown"/>
          <w:rStyle w:val="HTMLCode"/>
          <w:rFonts w:eastAsiaTheme="majorEastAsia"/>
        </w:rPr>
      </w:pPr>
      <w:ins w:id="1614" w:author="Unknown">
        <w:r>
          <w:rPr>
            <w:rStyle w:val="HTMLCode"/>
            <w:rFonts w:eastAsiaTheme="majorEastAsia"/>
          </w:rPr>
          <w:t>.order4 {</w:t>
        </w:r>
      </w:ins>
    </w:p>
    <w:p w:rsidR="00F5755F" w:rsidRDefault="00F5755F" w:rsidP="00F5755F">
      <w:pPr>
        <w:pStyle w:val="HTMLPreformatted"/>
        <w:rPr>
          <w:ins w:id="1615" w:author="Unknown"/>
          <w:rStyle w:val="HTMLCode"/>
          <w:rFonts w:eastAsiaTheme="majorEastAsia"/>
        </w:rPr>
      </w:pPr>
      <w:ins w:id="1616" w:author="Unknown">
        <w:r>
          <w:rPr>
            <w:rStyle w:val="HTMLCode"/>
            <w:rFonts w:eastAsiaTheme="majorEastAsia"/>
          </w:rPr>
          <w:t xml:space="preserve">  outline: solid 10px red;</w:t>
        </w:r>
      </w:ins>
    </w:p>
    <w:p w:rsidR="00F5755F" w:rsidRDefault="00F5755F" w:rsidP="00F5755F">
      <w:pPr>
        <w:pStyle w:val="HTMLPreformatted"/>
        <w:rPr>
          <w:ins w:id="1617" w:author="Unknown"/>
          <w:rFonts w:eastAsiaTheme="majorEastAsia"/>
        </w:rPr>
      </w:pPr>
      <w:ins w:id="1618" w:author="Unknown">
        <w:r>
          <w:rPr>
            <w:rStyle w:val="HTMLCode"/>
            <w:rFonts w:eastAsiaTheme="majorEastAsia"/>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619" w:author="Unknown"/>
        </w:rPr>
      </w:pPr>
      <w:ins w:id="1620" w:author="Unknown">
        <w:r>
          <w:fldChar w:fldCharType="begin"/>
        </w:r>
        <w:r>
          <w:instrText xml:space="preserve"> HYPERLINK "https://www.tutorialstonight.com/online-html-editor.php?p=css&amp;q=outline-shorthand"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ins w:id="1621" w:author="Unknown"/>
        </w:rPr>
      </w:pPr>
      <w:ins w:id="1622" w:author="Unknown">
        <w:r>
          <w:pict>
            <v:rect id="_x0000_i1138" style="width:468pt;height:1.5pt" o:hralign="center" o:hrstd="t" o:hr="t" fillcolor="#a0a0a0" stroked="f"/>
          </w:pict>
        </w:r>
      </w:ins>
    </w:p>
    <w:p w:rsidR="00F5755F" w:rsidRDefault="00F5755F" w:rsidP="00F5755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623" w:author="Unknown"/>
        </w:rPr>
      </w:pPr>
      <w:ins w:id="1624" w:author="Unknown">
        <w:r>
          <w:t>Difference Between Border And Outline</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625" w:author="Unknown"/>
        </w:rPr>
      </w:pPr>
      <w:ins w:id="1626" w:author="Unknown">
        <w:r>
          <w:t xml:space="preserve">The </w:t>
        </w:r>
        <w:r>
          <w:rPr>
            <w:rStyle w:val="focus"/>
          </w:rPr>
          <w:t>outline</w:t>
        </w:r>
        <w:r>
          <w:t xml:space="preserve"> looks very similar to the border both are different from each other.</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627" w:author="Unknown"/>
        </w:rPr>
      </w:pPr>
      <w:ins w:id="1628" w:author="Unknown">
        <w:r>
          <w:t xml:space="preserve">The difference between </w:t>
        </w:r>
        <w:r>
          <w:rPr>
            <w:rStyle w:val="focus"/>
          </w:rPr>
          <w:t>outline</w:t>
        </w:r>
        <w:r>
          <w:t xml:space="preserve"> and </w:t>
        </w:r>
        <w:r>
          <w:rPr>
            <w:rStyle w:val="focus"/>
          </w:rPr>
          <w:t>border</w:t>
        </w:r>
        <w:r>
          <w:t xml:space="preserve"> are as follows:</w:t>
        </w:r>
      </w:ins>
    </w:p>
    <w:tbl>
      <w:tblPr>
        <w:tblW w:w="0" w:type="auto"/>
        <w:tblCellSpacing w:w="15" w:type="dxa"/>
        <w:tblLook w:val="04A0" w:firstRow="1" w:lastRow="0" w:firstColumn="1" w:lastColumn="0" w:noHBand="0" w:noVBand="1"/>
      </w:tblPr>
      <w:tblGrid>
        <w:gridCol w:w="5186"/>
        <w:gridCol w:w="4264"/>
      </w:tblGrid>
      <w:tr w:rsidR="00F5755F" w:rsidTr="00F5755F">
        <w:trPr>
          <w:tblHeader/>
          <w:tblCellSpacing w:w="15" w:type="dxa"/>
        </w:trPr>
        <w:tc>
          <w:tcPr>
            <w:tcW w:w="0" w:type="auto"/>
            <w:tcMar>
              <w:top w:w="15" w:type="dxa"/>
              <w:left w:w="15" w:type="dxa"/>
              <w:bottom w:w="15" w:type="dxa"/>
              <w:right w:w="15" w:type="dxa"/>
            </w:tcMar>
            <w:vAlign w:val="center"/>
            <w:hideMark/>
          </w:tcPr>
          <w:p w:rsidR="00F5755F" w:rsidRDefault="00F5755F">
            <w:pPr>
              <w:jc w:val="center"/>
              <w:rPr>
                <w:b/>
                <w:bCs/>
                <w:sz w:val="24"/>
                <w:szCs w:val="24"/>
              </w:rPr>
            </w:pPr>
            <w:r>
              <w:rPr>
                <w:b/>
                <w:bCs/>
              </w:rPr>
              <w:t>CSS outline</w:t>
            </w:r>
          </w:p>
        </w:tc>
        <w:tc>
          <w:tcPr>
            <w:tcW w:w="0" w:type="auto"/>
            <w:tcMar>
              <w:top w:w="15" w:type="dxa"/>
              <w:left w:w="15" w:type="dxa"/>
              <w:bottom w:w="15" w:type="dxa"/>
              <w:right w:w="15" w:type="dxa"/>
            </w:tcMar>
            <w:vAlign w:val="center"/>
            <w:hideMark/>
          </w:tcPr>
          <w:p w:rsidR="00F5755F" w:rsidRDefault="00F5755F">
            <w:pPr>
              <w:jc w:val="center"/>
              <w:rPr>
                <w:b/>
                <w:bCs/>
                <w:sz w:val="24"/>
                <w:szCs w:val="24"/>
              </w:rPr>
            </w:pPr>
            <w:r>
              <w:rPr>
                <w:b/>
                <w:bCs/>
              </w:rPr>
              <w:t>CSS border</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rPr>
                <w:sz w:val="24"/>
                <w:szCs w:val="24"/>
              </w:rPr>
            </w:pPr>
            <w:r>
              <w:t>The outline doesn't take up space and can overlap other elements nearby</w:t>
            </w:r>
          </w:p>
        </w:tc>
        <w:tc>
          <w:tcPr>
            <w:tcW w:w="0" w:type="auto"/>
            <w:tcMar>
              <w:top w:w="15" w:type="dxa"/>
              <w:left w:w="15" w:type="dxa"/>
              <w:bottom w:w="15" w:type="dxa"/>
              <w:right w:w="15" w:type="dxa"/>
            </w:tcMar>
            <w:vAlign w:val="center"/>
            <w:hideMark/>
          </w:tcPr>
          <w:p w:rsidR="00F5755F" w:rsidRDefault="00F5755F">
            <w:pPr>
              <w:rPr>
                <w:sz w:val="24"/>
                <w:szCs w:val="24"/>
              </w:rPr>
            </w:pPr>
            <w:r>
              <w:t>Borders do take space and does not overlap with another element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rPr>
                <w:sz w:val="24"/>
                <w:szCs w:val="24"/>
              </w:rPr>
            </w:pPr>
            <w:r>
              <w:t>Outline do not change shape and size of element</w:t>
            </w:r>
          </w:p>
        </w:tc>
        <w:tc>
          <w:tcPr>
            <w:tcW w:w="0" w:type="auto"/>
            <w:tcMar>
              <w:top w:w="15" w:type="dxa"/>
              <w:left w:w="15" w:type="dxa"/>
              <w:bottom w:w="15" w:type="dxa"/>
              <w:right w:w="15" w:type="dxa"/>
            </w:tcMar>
            <w:vAlign w:val="center"/>
            <w:hideMark/>
          </w:tcPr>
          <w:p w:rsidR="00F5755F" w:rsidRDefault="00F5755F">
            <w:pPr>
              <w:rPr>
                <w:sz w:val="24"/>
                <w:szCs w:val="24"/>
              </w:rPr>
            </w:pPr>
            <w:r>
              <w:t>Border change the shape and size of element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rPr>
                <w:sz w:val="24"/>
                <w:szCs w:val="24"/>
              </w:rPr>
            </w:pPr>
            <w:r>
              <w:t>Outline can't be given different values to its different edges, it's the same in all directions</w:t>
            </w:r>
          </w:p>
        </w:tc>
        <w:tc>
          <w:tcPr>
            <w:tcW w:w="0" w:type="auto"/>
            <w:tcMar>
              <w:top w:w="15" w:type="dxa"/>
              <w:left w:w="15" w:type="dxa"/>
              <w:bottom w:w="15" w:type="dxa"/>
              <w:right w:w="15" w:type="dxa"/>
            </w:tcMar>
            <w:vAlign w:val="center"/>
            <w:hideMark/>
          </w:tcPr>
          <w:p w:rsidR="00F5755F" w:rsidRDefault="00F5755F">
            <w:pPr>
              <w:rPr>
                <w:sz w:val="24"/>
                <w:szCs w:val="24"/>
              </w:rPr>
            </w:pPr>
            <w:r>
              <w:t>Borders can be given different values to the different sides of the border</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rPr>
                <w:sz w:val="24"/>
                <w:szCs w:val="24"/>
              </w:rPr>
            </w:pPr>
            <w:r>
              <w:t>Outline can't have another shape than a rectangle</w:t>
            </w:r>
          </w:p>
        </w:tc>
        <w:tc>
          <w:tcPr>
            <w:tcW w:w="0" w:type="auto"/>
            <w:tcMar>
              <w:top w:w="15" w:type="dxa"/>
              <w:left w:w="15" w:type="dxa"/>
              <w:bottom w:w="15" w:type="dxa"/>
              <w:right w:w="15" w:type="dxa"/>
            </w:tcMar>
            <w:vAlign w:val="center"/>
            <w:hideMark/>
          </w:tcPr>
          <w:p w:rsidR="00F5755F" w:rsidRDefault="00F5755F">
            <w:pPr>
              <w:rPr>
                <w:sz w:val="24"/>
                <w:szCs w:val="24"/>
              </w:rPr>
            </w:pPr>
            <w:r>
              <w:t xml:space="preserve">Borders can have any shape between square </w:t>
            </w:r>
            <w:r>
              <w:lastRenderedPageBreak/>
              <w:t>and circle</w:t>
            </w:r>
          </w:p>
        </w:tc>
      </w:tr>
    </w:tbl>
    <w:p w:rsidR="00F5755F" w:rsidRDefault="00F5755F" w:rsidP="00F5755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629" w:author="Unknown"/>
        </w:rPr>
      </w:pPr>
      <w:ins w:id="1630" w:author="Unknown">
        <w:r>
          <w:lastRenderedPageBreak/>
          <w:t>CSS Text Outline</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631" w:author="Unknown"/>
        </w:rPr>
      </w:pPr>
      <w:ins w:id="1632" w:author="Unknown">
        <w:r>
          <w:t>The text outline is a technique to draw a line around text. It can be used to indicate some special text or to highlight some text.</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633" w:author="Unknown"/>
        </w:rPr>
      </w:pPr>
      <w:ins w:id="1634" w:author="Unknown">
        <w:r>
          <w:t xml:space="preserve">The </w:t>
        </w:r>
        <w:r>
          <w:rPr>
            <w:rStyle w:val="focus"/>
          </w:rPr>
          <w:t>text-stroke</w:t>
        </w:r>
        <w:r>
          <w:t xml:space="preserve"> property sets the outline of the text. It can be used to highlight text or to indicate some special text.</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635" w:author="Unknown"/>
        </w:rPr>
      </w:pPr>
      <w:ins w:id="1636" w:author="Unknown">
        <w:r>
          <w:t xml:space="preserve">The property that sets text outline is under experiment and is only supported by the browsers that extend support to 'webKit'. So the syntax also uses the prefix of webKit. The property is </w:t>
        </w:r>
        <w:r>
          <w:rPr>
            <w:rStyle w:val="focus"/>
          </w:rPr>
          <w:t>-webkit-text-stroke</w:t>
        </w:r>
        <w: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637" w:author="Unknown"/>
        </w:rPr>
      </w:pPr>
      <w:ins w:id="1638" w:author="Unknown">
        <w:r>
          <w:t># Syntax</w:t>
        </w:r>
      </w:ins>
    </w:p>
    <w:p w:rsidR="00F5755F" w:rsidRDefault="00F5755F" w:rsidP="00F5755F">
      <w:pPr>
        <w:pStyle w:val="HTMLPreformatted"/>
        <w:rPr>
          <w:ins w:id="1639" w:author="Unknown"/>
          <w:rStyle w:val="HTMLCode"/>
          <w:rFonts w:eastAsiaTheme="majorEastAsia"/>
        </w:rPr>
      </w:pPr>
      <w:ins w:id="1640" w:author="Unknown">
        <w:r>
          <w:rPr>
            <w:rStyle w:val="HTMLCode"/>
            <w:rFonts w:eastAsiaTheme="majorEastAsia"/>
          </w:rPr>
          <w:t>-webkit-text-stroke: color width;</w:t>
        </w:r>
      </w:ins>
    </w:p>
    <w:p w:rsidR="00F5755F" w:rsidRDefault="00F5755F" w:rsidP="00F5755F">
      <w:pPr>
        <w:pStyle w:val="HTMLPreformatted"/>
        <w:rPr>
          <w:ins w:id="1641" w:author="Unknown"/>
          <w:rStyle w:val="HTMLCode"/>
          <w:rFonts w:eastAsiaTheme="majorEastAsia"/>
        </w:rPr>
      </w:pPr>
      <w:ins w:id="1642" w:author="Unknown">
        <w:r>
          <w:rPr>
            <w:rStyle w:val="HTMLCode"/>
            <w:rFonts w:eastAsiaTheme="majorEastAsia"/>
          </w:rPr>
          <w:t>/* or */</w:t>
        </w:r>
      </w:ins>
    </w:p>
    <w:p w:rsidR="00F5755F" w:rsidRDefault="00F5755F" w:rsidP="00F5755F">
      <w:pPr>
        <w:pStyle w:val="HTMLPreformatted"/>
        <w:rPr>
          <w:ins w:id="1643" w:author="Unknown"/>
          <w:rFonts w:eastAsiaTheme="majorEastAsia"/>
        </w:rPr>
      </w:pPr>
      <w:ins w:id="1644" w:author="Unknown">
        <w:r>
          <w:rPr>
            <w:rStyle w:val="HTMLCode"/>
            <w:rFonts w:eastAsiaTheme="majorEastAsia"/>
          </w:rPr>
          <w:t>-webkit-text-stroke: width color;</w:t>
        </w:r>
      </w:ins>
    </w:p>
    <w:p w:rsidR="00F5755F" w:rsidRDefault="00F5755F" w:rsidP="00F5755F">
      <w:pPr>
        <w:pStyle w:val="editor-heade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645" w:author="Unknown"/>
        </w:rPr>
      </w:pPr>
      <w:ins w:id="1646" w:author="Unknown">
        <w:r>
          <w:t>Example</w:t>
        </w:r>
      </w:ins>
    </w:p>
    <w:p w:rsidR="00F5755F" w:rsidRDefault="00F5755F" w:rsidP="00F5755F">
      <w:pPr>
        <w:pStyle w:val="HTMLPreformatted"/>
        <w:rPr>
          <w:ins w:id="1647" w:author="Unknown"/>
          <w:rStyle w:val="HTMLCode"/>
          <w:rFonts w:eastAsiaTheme="majorEastAsia"/>
        </w:rPr>
      </w:pPr>
      <w:ins w:id="1648" w:author="Unknown">
        <w:r>
          <w:rPr>
            <w:rStyle w:val="HTMLCode"/>
            <w:rFonts w:eastAsiaTheme="majorEastAsia"/>
          </w:rPr>
          <w:t>.para1 {</w:t>
        </w:r>
      </w:ins>
    </w:p>
    <w:p w:rsidR="00F5755F" w:rsidRDefault="00F5755F" w:rsidP="00F5755F">
      <w:pPr>
        <w:pStyle w:val="HTMLPreformatted"/>
        <w:rPr>
          <w:ins w:id="1649" w:author="Unknown"/>
          <w:rStyle w:val="HTMLCode"/>
          <w:rFonts w:eastAsiaTheme="majorEastAsia"/>
        </w:rPr>
      </w:pPr>
      <w:ins w:id="1650" w:author="Unknown">
        <w:r>
          <w:rPr>
            <w:rStyle w:val="HTMLCode"/>
            <w:rFonts w:eastAsiaTheme="majorEastAsia"/>
          </w:rPr>
          <w:t xml:space="preserve">  -webkit-text-stroke: 2px #f00;</w:t>
        </w:r>
      </w:ins>
    </w:p>
    <w:p w:rsidR="00F5755F" w:rsidRDefault="00F5755F" w:rsidP="00F5755F">
      <w:pPr>
        <w:pStyle w:val="HTMLPreformatted"/>
        <w:rPr>
          <w:ins w:id="1651" w:author="Unknown"/>
          <w:rStyle w:val="HTMLCode"/>
          <w:rFonts w:eastAsiaTheme="majorEastAsia"/>
        </w:rPr>
      </w:pPr>
      <w:ins w:id="1652" w:author="Unknown">
        <w:r>
          <w:rPr>
            <w:rStyle w:val="HTMLCode"/>
            <w:rFonts w:eastAsiaTheme="majorEastAsia"/>
          </w:rPr>
          <w:t>}</w:t>
        </w:r>
      </w:ins>
    </w:p>
    <w:p w:rsidR="00F5755F" w:rsidRDefault="00F5755F" w:rsidP="00F5755F">
      <w:pPr>
        <w:pStyle w:val="HTMLPreformatted"/>
        <w:rPr>
          <w:ins w:id="1653" w:author="Unknown"/>
          <w:rStyle w:val="HTMLCode"/>
          <w:rFonts w:eastAsiaTheme="majorEastAsia"/>
        </w:rPr>
      </w:pPr>
    </w:p>
    <w:p w:rsidR="00F5755F" w:rsidRDefault="00F5755F" w:rsidP="00F5755F">
      <w:pPr>
        <w:pStyle w:val="HTMLPreformatted"/>
        <w:rPr>
          <w:ins w:id="1654" w:author="Unknown"/>
          <w:rStyle w:val="HTMLCode"/>
          <w:rFonts w:eastAsiaTheme="majorEastAsia"/>
        </w:rPr>
      </w:pPr>
      <w:ins w:id="1655" w:author="Unknown">
        <w:r>
          <w:rPr>
            <w:rStyle w:val="HTMLCode"/>
            <w:rFonts w:eastAsiaTheme="majorEastAsia"/>
          </w:rPr>
          <w:t>.para2 {</w:t>
        </w:r>
      </w:ins>
    </w:p>
    <w:p w:rsidR="00F5755F" w:rsidRDefault="00F5755F" w:rsidP="00F5755F">
      <w:pPr>
        <w:pStyle w:val="HTMLPreformatted"/>
        <w:rPr>
          <w:ins w:id="1656" w:author="Unknown"/>
          <w:rStyle w:val="HTMLCode"/>
          <w:rFonts w:eastAsiaTheme="majorEastAsia"/>
        </w:rPr>
      </w:pPr>
      <w:ins w:id="1657" w:author="Unknown">
        <w:r>
          <w:rPr>
            <w:rStyle w:val="HTMLCode"/>
            <w:rFonts w:eastAsiaTheme="majorEastAsia"/>
          </w:rPr>
          <w:t xml:space="preserve">  -webkit-text-stroke: #f00 2px;</w:t>
        </w:r>
      </w:ins>
    </w:p>
    <w:p w:rsidR="00F5755F" w:rsidRDefault="00F5755F" w:rsidP="00F5755F">
      <w:pPr>
        <w:pStyle w:val="HTMLPreformatted"/>
        <w:rPr>
          <w:ins w:id="1658" w:author="Unknown"/>
          <w:rFonts w:eastAsiaTheme="majorEastAsia"/>
        </w:rPr>
      </w:pPr>
      <w:ins w:id="1659" w:author="Unknown">
        <w:r>
          <w:rPr>
            <w:rStyle w:val="HTMLCode"/>
            <w:rFonts w:eastAsiaTheme="majorEastAsia"/>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660" w:author="Unknown"/>
        </w:rPr>
      </w:pPr>
      <w:ins w:id="1661" w:author="Unknown">
        <w:r>
          <w:fldChar w:fldCharType="begin"/>
        </w:r>
        <w:r>
          <w:instrText xml:space="preserve"> HYPERLINK "https://www.tutorialstonight.com/online-html-editor.php?p=css&amp;q=text-outline"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ins w:id="1662" w:author="Unknown"/>
        </w:rPr>
      </w:pPr>
      <w:ins w:id="1663" w:author="Unknown">
        <w:r>
          <w:pict>
            <v:rect id="_x0000_i1139" style="width:468pt;height:1.5pt" o:hralign="center" o:hrstd="t" o:hr="t" fillcolor="#a0a0a0" stroked="f"/>
          </w:pict>
        </w:r>
      </w:ins>
    </w:p>
    <w:p w:rsidR="00F5755F" w:rsidRDefault="00F5755F" w:rsidP="00F5755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664" w:author="Unknown"/>
        </w:rPr>
      </w:pPr>
      <w:ins w:id="1665" w:author="Unknown">
        <w:r>
          <w:t>Conclusion</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666" w:author="Unknown"/>
        </w:rPr>
      </w:pPr>
      <w:ins w:id="1667" w:author="Unknown">
        <w:r>
          <w:t xml:space="preserve">If you want to give an HTML element an effect of the border without changing the shape of the element, then use the </w:t>
        </w:r>
        <w:r>
          <w:rPr>
            <w:rStyle w:val="focus"/>
          </w:rPr>
          <w:t>outline</w:t>
        </w:r>
        <w:r>
          <w:t xml:space="preserve"> property. The outline is not the part of element's box-model hence it does not even interact with surrounding elements.</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668" w:author="Unknown"/>
        </w:rPr>
      </w:pPr>
      <w:ins w:id="1669" w:author="Unknown">
        <w:r>
          <w:t xml:space="preserve">To give outline to texts you can use </w:t>
        </w:r>
        <w:r>
          <w:rPr>
            <w:rStyle w:val="focus"/>
          </w:rPr>
          <w:t>-webkit-text-stroke</w:t>
        </w:r>
        <w:r>
          <w:t xml:space="preserve"> property.</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ins w:id="1670" w:author="Unknown"/>
        </w:rPr>
      </w:pPr>
      <w:ins w:id="1671" w:author="Unknown">
        <w:r>
          <w:pict>
            <v:rect id="_x0000_i1140" style="width:468pt;height:1.5pt" o:hralign="center" o:hrstd="t" o:hr="t" fillcolor="#a0a0a0" stroked="f"/>
          </w:pict>
        </w:r>
      </w:ins>
    </w:p>
    <w:p w:rsidR="00F5755F" w:rsidRDefault="00F5755F" w:rsidP="00F5755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672" w:author="Unknown"/>
        </w:rPr>
      </w:pPr>
      <w:ins w:id="1673" w:author="Unknown">
        <w:r>
          <w:lastRenderedPageBreak/>
          <w:t>Frequently Asked Questions</w:t>
        </w:r>
      </w:ins>
    </w:p>
    <w:p w:rsidR="00F5755F" w:rsidRDefault="00F5755F" w:rsidP="00F5755F">
      <w:pPr>
        <w:pStyle w:val="NormalWeb"/>
        <w:numPr>
          <w:ilvl w:val="0"/>
          <w:numId w:val="42"/>
        </w:numPr>
        <w:rPr>
          <w:ins w:id="1674" w:author="Unknown"/>
        </w:rPr>
      </w:pPr>
      <w:ins w:id="1675" w:author="Unknown">
        <w:r>
          <w:t>What is outline?</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ins w:id="1676" w:author="Unknown"/>
        </w:rPr>
      </w:pPr>
      <w:ins w:id="1677" w:author="Unknown">
        <w:r>
          <w:t>The outline is a rectangular line that is drawn around an element outside the border. It does not change the shape of the element.</w:t>
        </w:r>
      </w:ins>
    </w:p>
    <w:p w:rsidR="00F5755F" w:rsidRDefault="00F5755F" w:rsidP="00F5755F">
      <w:pPr>
        <w:pStyle w:val="NormalWeb"/>
        <w:numPr>
          <w:ilvl w:val="0"/>
          <w:numId w:val="42"/>
        </w:numPr>
        <w:rPr>
          <w:ins w:id="1678" w:author="Unknown"/>
        </w:rPr>
      </w:pPr>
      <w:ins w:id="1679" w:author="Unknown">
        <w:r>
          <w:t>How do I make an outline in CSS?</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ins w:id="1680" w:author="Unknown"/>
        </w:rPr>
      </w:pPr>
      <w:ins w:id="1681" w:author="Unknown">
        <w:r>
          <w:t xml:space="preserve">To make an outline in CSS, you can use the </w:t>
        </w:r>
        <w:r>
          <w:rPr>
            <w:rStyle w:val="focus"/>
          </w:rPr>
          <w:t>outline</w:t>
        </w:r>
        <w:r>
          <w:t xml:space="preserve"> property. The syntax is </w:t>
        </w:r>
        <w:r>
          <w:rPr>
            <w:rStyle w:val="focus"/>
          </w:rPr>
          <w:t>outline: style width color</w:t>
        </w:r>
        <w:r>
          <w:t>.</w:t>
        </w:r>
      </w:ins>
    </w:p>
    <w:p w:rsidR="00F5755F" w:rsidRDefault="00F5755F" w:rsidP="00F5755F">
      <w:pPr>
        <w:pStyle w:val="NormalWeb"/>
        <w:numPr>
          <w:ilvl w:val="0"/>
          <w:numId w:val="42"/>
        </w:numPr>
        <w:rPr>
          <w:ins w:id="1682" w:author="Unknown"/>
        </w:rPr>
      </w:pPr>
      <w:ins w:id="1683" w:author="Unknown">
        <w:r>
          <w:t>What is the use of outline in CSS?</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ins w:id="1684" w:author="Unknown"/>
        </w:rPr>
      </w:pPr>
      <w:ins w:id="1685" w:author="Unknown">
        <w:r>
          <w:t>The outline is used to give an effect of the border without changing the shape of the element.</w:t>
        </w:r>
      </w:ins>
    </w:p>
    <w:p w:rsidR="00F5755F" w:rsidRDefault="00F5755F" w:rsidP="00F5755F">
      <w:pPr>
        <w:pStyle w:val="NormalWeb"/>
        <w:numPr>
          <w:ilvl w:val="0"/>
          <w:numId w:val="42"/>
        </w:numPr>
        <w:rPr>
          <w:ins w:id="1686" w:author="Unknown"/>
        </w:rPr>
      </w:pPr>
      <w:ins w:id="1687" w:author="Unknown">
        <w:r>
          <w:t>What is CSS outline-color?</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ins w:id="1688" w:author="Unknown"/>
        </w:rPr>
      </w:pPr>
      <w:ins w:id="1689" w:author="Unknown">
        <w:r>
          <w:t xml:space="preserve">The </w:t>
        </w:r>
        <w:r>
          <w:rPr>
            <w:rStyle w:val="focus"/>
          </w:rPr>
          <w:t>outline-color</w:t>
        </w:r>
        <w:r>
          <w:t xml:space="preserve"> property sets the color of an outline.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ins w:id="1690" w:author="Unknown"/>
          <w:rFonts w:ascii="Times New Roman" w:eastAsia="Times New Roman" w:hAnsi="Times New Roman" w:cs="Times New Roman"/>
          <w:b/>
          <w:bCs/>
          <w:kern w:val="36"/>
          <w:sz w:val="48"/>
          <w:szCs w:val="48"/>
        </w:rPr>
      </w:pPr>
      <w:ins w:id="1691" w:author="Unknown">
        <w:r>
          <w:rPr>
            <w:rFonts w:ascii="Times New Roman" w:eastAsia="Times New Roman" w:hAnsi="Times New Roman" w:cs="Times New Roman"/>
            <w:b/>
            <w:bCs/>
            <w:kern w:val="36"/>
            <w:sz w:val="48"/>
            <w:szCs w:val="48"/>
          </w:rPr>
          <w:t>CSS OVERFLOW</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92" w:author="Unknown"/>
          <w:rFonts w:ascii="Times New Roman" w:eastAsia="Times New Roman" w:hAnsi="Times New Roman" w:cs="Times New Roman"/>
          <w:sz w:val="24"/>
          <w:szCs w:val="24"/>
        </w:rPr>
      </w:pPr>
      <w:ins w:id="1693"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"https://www.tutorialstonight.com/css/css-outline.php" </w:instrText>
        </w:r>
        <w:r>
          <w:rPr>
            <w:rFonts w:ascii="Times New Roman" w:eastAsia="Times New Roman" w:hAnsi="Times New Roman" w:cs="Times New Roman"/>
            <w:sz w:val="24"/>
            <w:szCs w:val="24"/>
          </w:rPr>
          <w:fldChar w:fldCharType="separate"/>
        </w:r>
        <w:r>
          <w:rPr>
            <w:rStyle w:val="Hyperlink"/>
            <w:rFonts w:ascii="Calibri" w:hAnsi="Calibri" w:cs="Calibri"/>
            <w:sz w:val="24"/>
            <w:szCs w:val="24"/>
          </w:rPr>
          <w:t>❮</w:t>
        </w:r>
        <w:r>
          <w:rPr>
            <w:rStyle w:val="Hyperlink"/>
            <w:sz w:val="24"/>
            <w:szCs w:val="24"/>
          </w:rPr>
          <w:t xml:space="preserve"> Prev</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"https://www.tutorialstonight.com/css/css-cursor.php" </w:instrText>
        </w:r>
        <w:r>
          <w:rPr>
            <w:rFonts w:ascii="Times New Roman" w:eastAsia="Times New Roman" w:hAnsi="Times New Roman" w:cs="Times New Roman"/>
            <w:sz w:val="24"/>
            <w:szCs w:val="24"/>
          </w:rPr>
          <w:fldChar w:fldCharType="separate"/>
        </w:r>
        <w:r>
          <w:rPr>
            <w:rStyle w:val="Hyperlink"/>
            <w:sz w:val="24"/>
            <w:szCs w:val="24"/>
          </w:rPr>
          <w:t xml:space="preserve">Next </w:t>
        </w:r>
        <w:r>
          <w:rPr>
            <w:rStyle w:val="Hyperlink"/>
            <w:rFonts w:ascii="Calibri" w:hAnsi="Calibri" w:cs="Calibri"/>
            <w:sz w:val="24"/>
            <w:szCs w:val="24"/>
          </w:rPr>
          <w:t>❯</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694" w:author="Unknown"/>
          <w:rFonts w:ascii="Times New Roman" w:eastAsia="Times New Roman" w:hAnsi="Times New Roman" w:cs="Times New Roman"/>
          <w:sz w:val="24"/>
          <w:szCs w:val="24"/>
        </w:rPr>
      </w:pPr>
      <w:ins w:id="1695" w:author="Unknown">
        <w:r>
          <w:rPr>
            <w:rFonts w:ascii="Times New Roman" w:eastAsia="Times New Roman" w:hAnsi="Times New Roman" w:cs="Times New Roman"/>
            <w:sz w:val="24"/>
            <w:szCs w:val="24"/>
          </w:rPr>
          <w:pict>
            <v:rect id="_x0000_i1141"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696" w:author="Unknown"/>
          <w:rFonts w:ascii="Times New Roman" w:eastAsia="Times New Roman" w:hAnsi="Times New Roman" w:cs="Times New Roman"/>
          <w:sz w:val="24"/>
          <w:szCs w:val="24"/>
        </w:rPr>
      </w:pPr>
      <w:ins w:id="1697" w:author="Unknown">
        <w:r>
          <w:rPr>
            <w:rFonts w:ascii="Times New Roman" w:eastAsia="Times New Roman" w:hAnsi="Times New Roman" w:cs="Times New Roman"/>
            <w:sz w:val="24"/>
            <w:szCs w:val="24"/>
          </w:rPr>
          <w:t>Some content of a web page may be too big to fit into the area.CSS overflow property is used to handle contents which overflow its block level container.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98" w:author="Unknown"/>
          <w:rFonts w:ascii="Times New Roman" w:eastAsia="Times New Roman" w:hAnsi="Times New Roman" w:cs="Times New Roman"/>
          <w:sz w:val="24"/>
          <w:szCs w:val="24"/>
        </w:rPr>
      </w:pPr>
      <w:ins w:id="1699" w:author="Unknown">
        <w:r>
          <w:rPr>
            <w:rFonts w:ascii="Times New Roman" w:eastAsia="Times New Roman" w:hAnsi="Times New Roman" w:cs="Times New Roman"/>
            <w:sz w:val="24"/>
            <w:szCs w:val="24"/>
          </w:rPr>
          <w:t xml:space="preserve">Max-height give to this box is 100px.So as the content overflow it will create an overflow for height.which can be scrolled. Lorem ipsum dolor sit amet consectetur adipisicing elit. Quae autem nostrum praesentium ab modi eveniet voluptate enim assumenda. Autem impedit totam omnis officia ratione laboriosam vel debitis dolores dicta facilis! Lorem ipsum dolor sit, amet consectetur adipisicing elit. Fugiat nihil consequuntur perferendis dolores, voluptas dolorem repudiandae architecto molestiae atque quisquam sequi doloremque aspernatur illo corporis commodi ut suscipit maiores!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00"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701" w:author="Unknown"/>
          <w:rFonts w:ascii="Times New Roman" w:eastAsia="Times New Roman" w:hAnsi="Times New Roman" w:cs="Times New Roman"/>
          <w:sz w:val="24"/>
          <w:szCs w:val="24"/>
        </w:rPr>
      </w:pPr>
      <w:ins w:id="1702" w:author="Unknown">
        <w:r>
          <w:rPr>
            <w:rFonts w:ascii="Times New Roman" w:eastAsia="Times New Roman" w:hAnsi="Times New Roman" w:cs="Times New Roman"/>
            <w:sz w:val="24"/>
            <w:szCs w:val="24"/>
          </w:rPr>
          <w:t>Syntax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03" w:author="Unknown"/>
          <w:rFonts w:ascii="Courier New" w:eastAsia="Times New Roman" w:hAnsi="Courier New" w:cs="Courier New"/>
          <w:sz w:val="20"/>
          <w:szCs w:val="20"/>
        </w:rPr>
      </w:pPr>
      <w:ins w:id="1704" w:author="Unknown">
        <w:r>
          <w:rPr>
            <w:rFonts w:ascii="Courier New" w:eastAsia="Times New Roman" w:hAnsi="Courier New" w:cs="Courier New"/>
            <w:color w:val="FF0000"/>
            <w:sz w:val="20"/>
            <w:szCs w:val="20"/>
          </w:rPr>
          <w:t>overflow:</w:t>
        </w:r>
        <w:r>
          <w:rPr>
            <w:rFonts w:ascii="Courier New" w:eastAsia="Times New Roman" w:hAnsi="Courier New" w:cs="Courier New"/>
            <w:sz w:val="20"/>
            <w:szCs w:val="20"/>
          </w:rPr>
          <w:t xml:space="preserve"> </w:t>
        </w:r>
        <w:r>
          <w:rPr>
            <w:rFonts w:ascii="Courier New" w:eastAsia="Times New Roman" w:hAnsi="Courier New" w:cs="Courier New"/>
            <w:color w:val="008000"/>
            <w:sz w:val="20"/>
            <w:szCs w:val="20"/>
          </w:rPr>
          <w:t>value;</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705" w:author="Unknown"/>
          <w:rFonts w:ascii="Times New Roman" w:eastAsia="Times New Roman" w:hAnsi="Times New Roman" w:cs="Times New Roman"/>
          <w:sz w:val="24"/>
          <w:szCs w:val="24"/>
        </w:rPr>
      </w:pPr>
      <w:ins w:id="1706" w:author="Unknown">
        <w:r>
          <w:rPr>
            <w:rFonts w:ascii="Times New Roman" w:eastAsia="Times New Roman" w:hAnsi="Times New Roman" w:cs="Times New Roman"/>
            <w:sz w:val="24"/>
            <w:szCs w:val="24"/>
          </w:rPr>
          <w:pict>
            <v:rect id="_x0000_i1142"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07"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708" w:author="Unknown"/>
          <w:rFonts w:ascii="Times New Roman" w:eastAsia="Times New Roman" w:hAnsi="Times New Roman" w:cs="Times New Roman"/>
          <w:b/>
          <w:bCs/>
          <w:sz w:val="36"/>
          <w:szCs w:val="36"/>
        </w:rPr>
      </w:pPr>
      <w:ins w:id="1709" w:author="Unknown">
        <w:r>
          <w:rPr>
            <w:rFonts w:ascii="Times New Roman" w:eastAsia="Times New Roman" w:hAnsi="Times New Roman" w:cs="Times New Roman"/>
            <w:b/>
            <w:bCs/>
            <w:sz w:val="36"/>
            <w:szCs w:val="36"/>
          </w:rPr>
          <w:lastRenderedPageBreak/>
          <w:t>CSS overflow values</w:t>
        </w:r>
      </w:ins>
    </w:p>
    <w:tbl>
      <w:tblPr>
        <w:tblW w:w="0" w:type="auto"/>
        <w:tblCellSpacing w:w="15" w:type="dxa"/>
        <w:tblLook w:val="04A0" w:firstRow="1" w:lastRow="0" w:firstColumn="1" w:lastColumn="0" w:noHBand="0" w:noVBand="1"/>
      </w:tblPr>
      <w:tblGrid>
        <w:gridCol w:w="729"/>
        <w:gridCol w:w="8721"/>
      </w:tblGrid>
      <w:tr w:rsidR="00F5755F" w:rsidTr="00F5755F">
        <w:trPr>
          <w:tblHeade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Value</w:t>
            </w:r>
          </w:p>
        </w:tc>
        <w:tc>
          <w:tcPr>
            <w:tcW w:w="0" w:type="auto"/>
            <w:tcMar>
              <w:top w:w="15" w:type="dxa"/>
              <w:left w:w="15" w:type="dxa"/>
              <w:bottom w:w="15" w:type="dxa"/>
              <w:right w:w="15" w:type="dxa"/>
            </w:tcMar>
            <w:vAlign w:val="center"/>
            <w:hideMark/>
          </w:tcPr>
          <w:p w:rsidR="00F5755F" w:rsidRDefault="00F5755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visible</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default value.It specifies that content is displayed outside the box and content is not clipped.</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hidden</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specifies that content that overflowed is clipped and has no scroll bar.</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scroll</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specifies that the extra content is clipped and to see those, a scroll bar is given.</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also provides a scroll bar like above property but in this scroll bar is provided only when it's necessary.</w:t>
            </w:r>
          </w:p>
        </w:tc>
      </w:tr>
    </w:tbl>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710" w:author="Unknown"/>
          <w:rFonts w:ascii="Times New Roman" w:eastAsia="Times New Roman" w:hAnsi="Times New Roman" w:cs="Times New Roman"/>
          <w:sz w:val="24"/>
          <w:szCs w:val="24"/>
        </w:rPr>
      </w:pPr>
      <w:ins w:id="1711" w:author="Unknown">
        <w:r>
          <w:rPr>
            <w:rFonts w:ascii="Times New Roman" w:eastAsia="Times New Roman" w:hAnsi="Times New Roman" w:cs="Times New Roman"/>
            <w:sz w:val="24"/>
            <w:szCs w:val="24"/>
          </w:rPr>
          <w:pict>
            <v:rect id="_x0000_i1143"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12"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713" w:author="Unknown"/>
          <w:rFonts w:ascii="Times New Roman" w:eastAsia="Times New Roman" w:hAnsi="Times New Roman" w:cs="Times New Roman"/>
          <w:b/>
          <w:bCs/>
          <w:sz w:val="36"/>
          <w:szCs w:val="36"/>
        </w:rPr>
      </w:pPr>
      <w:ins w:id="1714" w:author="Unknown">
        <w:r>
          <w:rPr>
            <w:rFonts w:ascii="Times New Roman" w:eastAsia="Times New Roman" w:hAnsi="Times New Roman" w:cs="Times New Roman"/>
            <w:b/>
            <w:bCs/>
            <w:sz w:val="36"/>
            <w:szCs w:val="36"/>
          </w:rPr>
          <w:t>Overflow visible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715" w:author="Unknown"/>
          <w:rFonts w:ascii="Times New Roman" w:eastAsia="Times New Roman" w:hAnsi="Times New Roman" w:cs="Times New Roman"/>
          <w:sz w:val="24"/>
          <w:szCs w:val="24"/>
        </w:rPr>
      </w:pPr>
      <w:ins w:id="1716" w:author="Unknown">
        <w:r>
          <w:rPr>
            <w:rFonts w:ascii="Times New Roman" w:eastAsia="Times New Roman" w:hAnsi="Times New Roman" w:cs="Times New Roman"/>
            <w:sz w:val="24"/>
            <w:szCs w:val="24"/>
          </w:rPr>
          <w:t>The overflow is visible by default.When the overflow value is set to visible it means the content is not clipped and extra content will be visible outside the box.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17" w:author="Unknown"/>
          <w:rFonts w:ascii="Courier New" w:eastAsia="Times New Roman" w:hAnsi="Courier New" w:cs="Courier New"/>
          <w:sz w:val="20"/>
          <w:szCs w:val="20"/>
        </w:rPr>
      </w:pPr>
      <w:ins w:id="1718" w:author="Unknown">
        <w:r>
          <w:rPr>
            <w:rFonts w:ascii="Courier New" w:eastAsia="Times New Roman" w:hAnsi="Courier New" w:cs="Courier New"/>
            <w:sz w:val="20"/>
            <w:szCs w:val="20"/>
          </w:rPr>
          <w:t>div.visible{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19" w:author="Unknown"/>
          <w:rFonts w:ascii="Courier New" w:eastAsia="Times New Roman" w:hAnsi="Courier New" w:cs="Courier New"/>
          <w:sz w:val="20"/>
          <w:szCs w:val="20"/>
        </w:rPr>
      </w:pPr>
      <w:ins w:id="1720" w:author="Unknown">
        <w:r>
          <w:rPr>
            <w:rFonts w:ascii="Courier New" w:eastAsia="Times New Roman" w:hAnsi="Courier New" w:cs="Courier New"/>
            <w:sz w:val="20"/>
            <w:szCs w:val="20"/>
          </w:rPr>
          <w:t xml:space="preserve">    overflow: visible;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21" w:author="Unknown"/>
          <w:rFonts w:ascii="Courier New" w:eastAsia="Times New Roman" w:hAnsi="Courier New" w:cs="Courier New"/>
          <w:sz w:val="20"/>
          <w:szCs w:val="20"/>
        </w:rPr>
      </w:pPr>
      <w:ins w:id="1722" w:author="Unknown">
        <w:r>
          <w:rPr>
            <w:rFonts w:ascii="Courier New" w:eastAsia="Times New Roman" w:hAnsi="Courier New" w:cs="Courier New"/>
            <w:sz w:val="20"/>
            <w:szCs w:val="20"/>
          </w:rPr>
          <w:t xml:space="preserve">    height: 200px;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23" w:author="Unknown"/>
          <w:rFonts w:ascii="Courier New" w:eastAsia="Times New Roman" w:hAnsi="Courier New" w:cs="Courier New"/>
          <w:sz w:val="20"/>
          <w:szCs w:val="20"/>
        </w:rPr>
      </w:pPr>
      <w:ins w:id="1724" w:author="Unknown">
        <w:r>
          <w:rPr>
            <w:rFonts w:ascii="Courier New" w:eastAsia="Times New Roman" w:hAnsi="Courier New" w:cs="Courier New"/>
            <w:sz w:val="20"/>
            <w:szCs w:val="20"/>
          </w:rPr>
          <w:t xml:space="preserve">    width: 300px;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25" w:author="Unknown"/>
          <w:rFonts w:ascii="Courier New" w:eastAsia="Times New Roman" w:hAnsi="Courier New" w:cs="Courier New"/>
          <w:sz w:val="20"/>
          <w:szCs w:val="20"/>
        </w:rPr>
      </w:pPr>
      <w:ins w:id="1726" w:author="Unknown">
        <w:r>
          <w:rPr>
            <w:rFonts w:ascii="Courier New" w:eastAsia="Times New Roman" w:hAnsi="Courier New" w:cs="Courier New"/>
            <w:sz w:val="20"/>
            <w:szCs w:val="20"/>
          </w:rPr>
          <w:t xml:space="preserve">    background-color: #00669949;</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27" w:author="Unknown"/>
          <w:rFonts w:ascii="Courier New" w:eastAsia="Times New Roman" w:hAnsi="Courier New" w:cs="Courier New"/>
          <w:sz w:val="20"/>
          <w:szCs w:val="20"/>
        </w:rPr>
      </w:pPr>
      <w:ins w:id="1728"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29" w:author="Unknown"/>
          <w:rFonts w:ascii="Times New Roman" w:eastAsia="Times New Roman" w:hAnsi="Times New Roman" w:cs="Times New Roman"/>
          <w:sz w:val="24"/>
          <w:szCs w:val="24"/>
        </w:rPr>
      </w:pPr>
      <w:ins w:id="1730"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"https://www.tutorialstonight.com/online-html-editor.php?p=css&amp;q=overflow-visible"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731" w:author="Unknown"/>
          <w:rFonts w:ascii="Times New Roman" w:eastAsia="Times New Roman" w:hAnsi="Times New Roman" w:cs="Times New Roman"/>
          <w:sz w:val="24"/>
          <w:szCs w:val="24"/>
        </w:rPr>
      </w:pPr>
      <w:ins w:id="1732" w:author="Unknown">
        <w:r>
          <w:rPr>
            <w:rFonts w:ascii="Times New Roman" w:eastAsia="Times New Roman" w:hAnsi="Times New Roman" w:cs="Times New Roman"/>
            <w:sz w:val="24"/>
            <w:szCs w:val="24"/>
          </w:rPr>
          <w:pict>
            <v:rect id="_x0000_i1144"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733" w:author="Unknown"/>
          <w:rFonts w:ascii="Times New Roman" w:eastAsia="Times New Roman" w:hAnsi="Times New Roman" w:cs="Times New Roman"/>
          <w:sz w:val="24"/>
          <w:szCs w:val="24"/>
        </w:rPr>
      </w:pPr>
      <w:ins w:id="1734" w:author="Unknown">
        <w:r>
          <w:rPr>
            <w:rFonts w:ascii="Times New Roman" w:eastAsia="Times New Roman" w:hAnsi="Times New Roman" w:cs="Times New Roman"/>
            <w:sz w:val="24"/>
            <w:szCs w:val="24"/>
          </w:rPr>
          <w:t>Output: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35" w:author="Unknown"/>
          <w:rFonts w:ascii="Times New Roman" w:eastAsia="Times New Roman" w:hAnsi="Times New Roman" w:cs="Times New Roman"/>
          <w:sz w:val="24"/>
          <w:szCs w:val="24"/>
        </w:rPr>
      </w:pPr>
      <w:ins w:id="1736" w:author="Unknown">
        <w:r>
          <w:rPr>
            <w:rFonts w:ascii="Times New Roman" w:eastAsia="Times New Roman" w:hAnsi="Times New Roman" w:cs="Times New Roman"/>
            <w:b/>
            <w:bCs/>
            <w:sz w:val="24"/>
            <w:szCs w:val="24"/>
          </w:rPr>
          <w:t>The content overflow and the content is visible outside the box.</w:t>
        </w:r>
        <w:r>
          <w:rPr>
            <w:rFonts w:ascii="Times New Roman" w:eastAsia="Times New Roman" w:hAnsi="Times New Roman" w:cs="Times New Roman"/>
            <w:sz w:val="24"/>
            <w:szCs w:val="24"/>
          </w:rPr>
          <w:t xml:space="preserve">Lorem ipsum dolor sit amet consectetur adipisicing elit. Itaque consequatur mollitia enim quia et Itaque consequatur mollitia incidunt esse nihil dolore excepturi iste, nostrum amet quaerat cupiditate nisi dolor, exercitationem numquam!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737" w:author="Unknown"/>
          <w:rFonts w:ascii="Times New Roman" w:eastAsia="Times New Roman" w:hAnsi="Times New Roman" w:cs="Times New Roman"/>
          <w:sz w:val="24"/>
          <w:szCs w:val="24"/>
        </w:rPr>
      </w:pP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738" w:author="Unknown"/>
          <w:rFonts w:ascii="Times New Roman" w:eastAsia="Times New Roman" w:hAnsi="Times New Roman" w:cs="Times New Roman"/>
          <w:sz w:val="24"/>
          <w:szCs w:val="24"/>
        </w:rPr>
      </w:pPr>
      <w:ins w:id="1739" w:author="Unknown">
        <w:r>
          <w:rPr>
            <w:rFonts w:ascii="Times New Roman" w:eastAsia="Times New Roman" w:hAnsi="Times New Roman" w:cs="Times New Roman"/>
            <w:sz w:val="24"/>
            <w:szCs w:val="24"/>
          </w:rPr>
          <w:pict>
            <v:rect id="_x0000_i1145"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40"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741" w:author="Unknown"/>
          <w:rFonts w:ascii="Times New Roman" w:eastAsia="Times New Roman" w:hAnsi="Times New Roman" w:cs="Times New Roman"/>
          <w:b/>
          <w:bCs/>
          <w:sz w:val="36"/>
          <w:szCs w:val="36"/>
        </w:rPr>
      </w:pPr>
      <w:ins w:id="1742" w:author="Unknown">
        <w:r>
          <w:rPr>
            <w:rFonts w:ascii="Times New Roman" w:eastAsia="Times New Roman" w:hAnsi="Times New Roman" w:cs="Times New Roman"/>
            <w:b/>
            <w:bCs/>
            <w:sz w:val="36"/>
            <w:szCs w:val="36"/>
          </w:rPr>
          <w:t>Overflow hidden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743" w:author="Unknown"/>
          <w:rFonts w:ascii="Times New Roman" w:eastAsia="Times New Roman" w:hAnsi="Times New Roman" w:cs="Times New Roman"/>
          <w:sz w:val="24"/>
          <w:szCs w:val="24"/>
        </w:rPr>
      </w:pPr>
      <w:ins w:id="1744" w:author="Unknown">
        <w:r>
          <w:rPr>
            <w:rFonts w:ascii="Times New Roman" w:eastAsia="Times New Roman" w:hAnsi="Times New Roman" w:cs="Times New Roman"/>
            <w:sz w:val="24"/>
            <w:szCs w:val="24"/>
          </w:rPr>
          <w:t>The overflow hidden property clips the content.When the overflow value is set to hidden it means the content is clipped and extra content will be hidden.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45" w:author="Unknown"/>
          <w:rFonts w:ascii="Courier New" w:eastAsia="Times New Roman" w:hAnsi="Courier New" w:cs="Courier New"/>
          <w:sz w:val="20"/>
          <w:szCs w:val="20"/>
        </w:rPr>
      </w:pPr>
      <w:ins w:id="1746" w:author="Unknown">
        <w:r>
          <w:rPr>
            <w:rFonts w:ascii="Courier New" w:eastAsia="Times New Roman" w:hAnsi="Courier New" w:cs="Courier New"/>
            <w:sz w:val="20"/>
            <w:szCs w:val="20"/>
          </w:rPr>
          <w:t>.hidden{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47" w:author="Unknown"/>
          <w:rFonts w:ascii="Courier New" w:eastAsia="Times New Roman" w:hAnsi="Courier New" w:cs="Courier New"/>
          <w:sz w:val="20"/>
          <w:szCs w:val="20"/>
        </w:rPr>
      </w:pPr>
      <w:ins w:id="1748" w:author="Unknown">
        <w:r>
          <w:rPr>
            <w:rFonts w:ascii="Courier New" w:eastAsia="Times New Roman" w:hAnsi="Courier New" w:cs="Courier New"/>
            <w:sz w:val="20"/>
            <w:szCs w:val="20"/>
          </w:rPr>
          <w:t xml:space="preserve">    overflow: hidden;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49" w:author="Unknown"/>
          <w:rFonts w:ascii="Courier New" w:eastAsia="Times New Roman" w:hAnsi="Courier New" w:cs="Courier New"/>
          <w:sz w:val="20"/>
          <w:szCs w:val="20"/>
        </w:rPr>
      </w:pPr>
      <w:ins w:id="1750" w:author="Unknown">
        <w:r>
          <w:rPr>
            <w:rFonts w:ascii="Courier New" w:eastAsia="Times New Roman" w:hAnsi="Courier New" w:cs="Courier New"/>
            <w:sz w:val="20"/>
            <w:szCs w:val="20"/>
          </w:rPr>
          <w:t xml:space="preserve">    height: 200px;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51" w:author="Unknown"/>
          <w:rFonts w:ascii="Courier New" w:eastAsia="Times New Roman" w:hAnsi="Courier New" w:cs="Courier New"/>
          <w:sz w:val="20"/>
          <w:szCs w:val="20"/>
        </w:rPr>
      </w:pPr>
      <w:ins w:id="1752" w:author="Unknown">
        <w:r>
          <w:rPr>
            <w:rFonts w:ascii="Courier New" w:eastAsia="Times New Roman" w:hAnsi="Courier New" w:cs="Courier New"/>
            <w:sz w:val="20"/>
            <w:szCs w:val="20"/>
          </w:rPr>
          <w:lastRenderedPageBreak/>
          <w:t xml:space="preserve">    width: 300px;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53" w:author="Unknown"/>
          <w:rFonts w:ascii="Courier New" w:eastAsia="Times New Roman" w:hAnsi="Courier New" w:cs="Courier New"/>
          <w:sz w:val="20"/>
          <w:szCs w:val="20"/>
        </w:rPr>
      </w:pPr>
      <w:ins w:id="1754" w:author="Unknown">
        <w:r>
          <w:rPr>
            <w:rFonts w:ascii="Courier New" w:eastAsia="Times New Roman" w:hAnsi="Courier New" w:cs="Courier New"/>
            <w:sz w:val="20"/>
            <w:szCs w:val="20"/>
          </w:rPr>
          <w:t xml:space="preserve">    background-color: #00669949;</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55" w:author="Unknown"/>
          <w:rFonts w:ascii="Courier New" w:eastAsia="Times New Roman" w:hAnsi="Courier New" w:cs="Courier New"/>
          <w:sz w:val="20"/>
          <w:szCs w:val="20"/>
        </w:rPr>
      </w:pPr>
      <w:ins w:id="1756"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57" w:author="Unknown"/>
          <w:rFonts w:ascii="Times New Roman" w:eastAsia="Times New Roman" w:hAnsi="Times New Roman" w:cs="Times New Roman"/>
          <w:sz w:val="24"/>
          <w:szCs w:val="24"/>
        </w:rPr>
      </w:pPr>
      <w:ins w:id="1758"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"https://www.tutorialstonight.com/online-html-editor.php?p=css&amp;q=overflow-hidden"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759" w:author="Unknown"/>
          <w:rFonts w:ascii="Times New Roman" w:eastAsia="Times New Roman" w:hAnsi="Times New Roman" w:cs="Times New Roman"/>
          <w:sz w:val="24"/>
          <w:szCs w:val="24"/>
        </w:rPr>
      </w:pPr>
      <w:ins w:id="1760" w:author="Unknown">
        <w:r>
          <w:rPr>
            <w:rFonts w:ascii="Times New Roman" w:eastAsia="Times New Roman" w:hAnsi="Times New Roman" w:cs="Times New Roman"/>
            <w:sz w:val="24"/>
            <w:szCs w:val="24"/>
          </w:rPr>
          <w:pict>
            <v:rect id="_x0000_i1146"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761" w:author="Unknown"/>
          <w:rFonts w:ascii="Times New Roman" w:eastAsia="Times New Roman" w:hAnsi="Times New Roman" w:cs="Times New Roman"/>
          <w:sz w:val="24"/>
          <w:szCs w:val="24"/>
        </w:rPr>
      </w:pPr>
      <w:ins w:id="1762" w:author="Unknown">
        <w:r>
          <w:rPr>
            <w:rFonts w:ascii="Times New Roman" w:eastAsia="Times New Roman" w:hAnsi="Times New Roman" w:cs="Times New Roman"/>
            <w:sz w:val="24"/>
            <w:szCs w:val="24"/>
          </w:rPr>
          <w:t>Output: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63" w:author="Unknown"/>
          <w:rFonts w:ascii="Times New Roman" w:eastAsia="Times New Roman" w:hAnsi="Times New Roman" w:cs="Times New Roman"/>
          <w:sz w:val="24"/>
          <w:szCs w:val="24"/>
        </w:rPr>
      </w:pPr>
      <w:ins w:id="1764" w:author="Unknown">
        <w:r>
          <w:rPr>
            <w:rFonts w:ascii="Times New Roman" w:eastAsia="Times New Roman" w:hAnsi="Times New Roman" w:cs="Times New Roman"/>
            <w:b/>
            <w:bCs/>
            <w:sz w:val="24"/>
            <w:szCs w:val="24"/>
          </w:rPr>
          <w:t>The content overflow and the content which is outside the box is hidden.</w:t>
        </w:r>
        <w:r>
          <w:rPr>
            <w:rFonts w:ascii="Times New Roman" w:eastAsia="Times New Roman" w:hAnsi="Times New Roman" w:cs="Times New Roman"/>
            <w:sz w:val="24"/>
            <w:szCs w:val="24"/>
          </w:rPr>
          <w:t xml:space="preserve">Lorem ipsum dolor sit amet consectetur adipisicing elit. Itaque consequatur mollitia enim quia et incidunt esse nihil dolore excepturi iste, nostrum amet quaerat cupiditate nisi dolor,nostrum amet quaerat cupiditate exercitationem numquam!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765" w:author="Unknown"/>
          <w:rFonts w:ascii="Times New Roman" w:eastAsia="Times New Roman" w:hAnsi="Times New Roman" w:cs="Times New Roman"/>
          <w:sz w:val="24"/>
          <w:szCs w:val="24"/>
        </w:rPr>
      </w:pPr>
      <w:ins w:id="1766" w:author="Unknown">
        <w:r>
          <w:rPr>
            <w:rFonts w:ascii="Times New Roman" w:eastAsia="Times New Roman" w:hAnsi="Times New Roman" w:cs="Times New Roman"/>
            <w:sz w:val="24"/>
            <w:szCs w:val="24"/>
          </w:rPr>
          <w:pict>
            <v:rect id="_x0000_i1147"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67"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768" w:author="Unknown"/>
          <w:rFonts w:ascii="Times New Roman" w:eastAsia="Times New Roman" w:hAnsi="Times New Roman" w:cs="Times New Roman"/>
          <w:b/>
          <w:bCs/>
          <w:sz w:val="36"/>
          <w:szCs w:val="36"/>
        </w:rPr>
      </w:pPr>
      <w:ins w:id="1769" w:author="Unknown">
        <w:r>
          <w:rPr>
            <w:rFonts w:ascii="Times New Roman" w:eastAsia="Times New Roman" w:hAnsi="Times New Roman" w:cs="Times New Roman"/>
            <w:b/>
            <w:bCs/>
            <w:sz w:val="36"/>
            <w:szCs w:val="36"/>
          </w:rPr>
          <w:t>Overflow scroll</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770" w:author="Unknown"/>
          <w:rFonts w:ascii="Times New Roman" w:eastAsia="Times New Roman" w:hAnsi="Times New Roman" w:cs="Times New Roman"/>
          <w:sz w:val="24"/>
          <w:szCs w:val="24"/>
        </w:rPr>
      </w:pPr>
      <w:ins w:id="1771" w:author="Unknown">
        <w:r>
          <w:rPr>
            <w:rFonts w:ascii="Times New Roman" w:eastAsia="Times New Roman" w:hAnsi="Times New Roman" w:cs="Times New Roman"/>
            <w:sz w:val="24"/>
            <w:szCs w:val="24"/>
          </w:rPr>
          <w:t>The overflow scroll property clips the content but extra content is visible by a scroll bar which is generated.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772" w:author="Unknown"/>
          <w:rFonts w:ascii="Times New Roman" w:eastAsia="Times New Roman" w:hAnsi="Times New Roman" w:cs="Times New Roman"/>
          <w:sz w:val="24"/>
          <w:szCs w:val="24"/>
        </w:rPr>
      </w:pPr>
      <w:ins w:id="1773" w:author="Unknown">
        <w:r>
          <w:rPr>
            <w:rFonts w:ascii="Times New Roman" w:eastAsia="Times New Roman" w:hAnsi="Times New Roman" w:cs="Times New Roman"/>
            <w:sz w:val="24"/>
            <w:szCs w:val="24"/>
          </w:rPr>
          <w:t>The scroll bar can be horizontal or vertical.</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74" w:author="Unknown"/>
          <w:rFonts w:ascii="Courier New" w:eastAsia="Times New Roman" w:hAnsi="Courier New" w:cs="Courier New"/>
          <w:sz w:val="20"/>
          <w:szCs w:val="20"/>
        </w:rPr>
      </w:pPr>
      <w:ins w:id="1775" w:author="Unknown">
        <w:r>
          <w:rPr>
            <w:rFonts w:ascii="Courier New" w:eastAsia="Times New Roman" w:hAnsi="Courier New" w:cs="Courier New"/>
            <w:sz w:val="20"/>
            <w:szCs w:val="20"/>
          </w:rPr>
          <w:t>.scroll{</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76" w:author="Unknown"/>
          <w:rFonts w:ascii="Courier New" w:eastAsia="Times New Roman" w:hAnsi="Courier New" w:cs="Courier New"/>
          <w:sz w:val="20"/>
          <w:szCs w:val="20"/>
        </w:rPr>
      </w:pPr>
      <w:ins w:id="1777" w:author="Unknown">
        <w:r>
          <w:rPr>
            <w:rFonts w:ascii="Courier New" w:eastAsia="Times New Roman" w:hAnsi="Courier New" w:cs="Courier New"/>
            <w:sz w:val="20"/>
            <w:szCs w:val="20"/>
          </w:rPr>
          <w:t xml:space="preserve">    overflow: scroll;</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78" w:author="Unknown"/>
          <w:rFonts w:ascii="Courier New" w:eastAsia="Times New Roman" w:hAnsi="Courier New" w:cs="Courier New"/>
          <w:sz w:val="20"/>
          <w:szCs w:val="20"/>
        </w:rPr>
      </w:pPr>
      <w:ins w:id="1779" w:author="Unknown">
        <w:r>
          <w:rPr>
            <w:rFonts w:ascii="Courier New" w:eastAsia="Times New Roman" w:hAnsi="Courier New" w:cs="Courier New"/>
            <w:sz w:val="20"/>
            <w:szCs w:val="20"/>
          </w:rPr>
          <w:t xml:space="preserve">    height: 200px;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80" w:author="Unknown"/>
          <w:rFonts w:ascii="Courier New" w:eastAsia="Times New Roman" w:hAnsi="Courier New" w:cs="Courier New"/>
          <w:sz w:val="20"/>
          <w:szCs w:val="20"/>
        </w:rPr>
      </w:pPr>
      <w:ins w:id="1781" w:author="Unknown">
        <w:r>
          <w:rPr>
            <w:rFonts w:ascii="Courier New" w:eastAsia="Times New Roman" w:hAnsi="Courier New" w:cs="Courier New"/>
            <w:sz w:val="20"/>
            <w:szCs w:val="20"/>
          </w:rPr>
          <w:t xml:space="preserve">    width: 300px;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82" w:author="Unknown"/>
          <w:rFonts w:ascii="Courier New" w:eastAsia="Times New Roman" w:hAnsi="Courier New" w:cs="Courier New"/>
          <w:sz w:val="20"/>
          <w:szCs w:val="20"/>
        </w:rPr>
      </w:pPr>
      <w:ins w:id="1783" w:author="Unknown">
        <w:r>
          <w:rPr>
            <w:rFonts w:ascii="Courier New" w:eastAsia="Times New Roman" w:hAnsi="Courier New" w:cs="Courier New"/>
            <w:sz w:val="20"/>
            <w:szCs w:val="20"/>
          </w:rPr>
          <w:t xml:space="preserve">    background-color: #00669949;</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84" w:author="Unknown"/>
          <w:rFonts w:ascii="Courier New" w:eastAsia="Times New Roman" w:hAnsi="Courier New" w:cs="Courier New"/>
          <w:sz w:val="20"/>
          <w:szCs w:val="20"/>
        </w:rPr>
      </w:pPr>
      <w:ins w:id="1785"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86" w:author="Unknown"/>
          <w:rFonts w:ascii="Times New Roman" w:eastAsia="Times New Roman" w:hAnsi="Times New Roman" w:cs="Times New Roman"/>
          <w:sz w:val="24"/>
          <w:szCs w:val="24"/>
        </w:rPr>
      </w:pPr>
      <w:ins w:id="1787"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"https://www.tutorialstonight.com/online-html-editor.php?p=css&amp;q=overflow-scroll"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788" w:author="Unknown"/>
          <w:rFonts w:ascii="Times New Roman" w:eastAsia="Times New Roman" w:hAnsi="Times New Roman" w:cs="Times New Roman"/>
          <w:sz w:val="24"/>
          <w:szCs w:val="24"/>
        </w:rPr>
      </w:pPr>
      <w:ins w:id="1789" w:author="Unknown">
        <w:r>
          <w:rPr>
            <w:rFonts w:ascii="Times New Roman" w:eastAsia="Times New Roman" w:hAnsi="Times New Roman" w:cs="Times New Roman"/>
            <w:sz w:val="24"/>
            <w:szCs w:val="24"/>
          </w:rPr>
          <w:pict>
            <v:rect id="_x0000_i1148"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790" w:author="Unknown"/>
          <w:rFonts w:ascii="Times New Roman" w:eastAsia="Times New Roman" w:hAnsi="Times New Roman" w:cs="Times New Roman"/>
          <w:sz w:val="24"/>
          <w:szCs w:val="24"/>
        </w:rPr>
      </w:pPr>
      <w:ins w:id="1791" w:author="Unknown">
        <w:r>
          <w:rPr>
            <w:rFonts w:ascii="Times New Roman" w:eastAsia="Times New Roman" w:hAnsi="Times New Roman" w:cs="Times New Roman"/>
            <w:sz w:val="24"/>
            <w:szCs w:val="24"/>
          </w:rPr>
          <w:t>Output: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92" w:author="Unknown"/>
          <w:rFonts w:ascii="Times New Roman" w:eastAsia="Times New Roman" w:hAnsi="Times New Roman" w:cs="Times New Roman"/>
          <w:sz w:val="24"/>
          <w:szCs w:val="24"/>
        </w:rPr>
      </w:pPr>
      <w:ins w:id="1793" w:author="Unknown">
        <w:r>
          <w:rPr>
            <w:rFonts w:ascii="Times New Roman" w:eastAsia="Times New Roman" w:hAnsi="Times New Roman" w:cs="Times New Roman"/>
            <w:b/>
            <w:bCs/>
            <w:sz w:val="24"/>
            <w:szCs w:val="24"/>
          </w:rPr>
          <w:t>The content overflows and the content which is outside the box can be seen by scrolling.</w:t>
        </w:r>
        <w:r>
          <w:rPr>
            <w:rFonts w:ascii="Times New Roman" w:eastAsia="Times New Roman" w:hAnsi="Times New Roman" w:cs="Times New Roman"/>
            <w:sz w:val="24"/>
            <w:szCs w:val="24"/>
          </w:rPr>
          <w:t xml:space="preserve">Lorem ipsum dolor sit amet consectetur adipisicing elit. Itaque consequatur mollitia enim quia et incidunt esse nihil dolore excepturi iste, nostrum amet quaerat cupiditate nisi dolor, exercitationem numquam!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794" w:author="Unknown"/>
          <w:rFonts w:ascii="Times New Roman" w:eastAsia="Times New Roman" w:hAnsi="Times New Roman" w:cs="Times New Roman"/>
          <w:sz w:val="24"/>
          <w:szCs w:val="24"/>
        </w:rPr>
      </w:pPr>
      <w:ins w:id="1795" w:author="Unknown">
        <w:r>
          <w:rPr>
            <w:rFonts w:ascii="Times New Roman" w:eastAsia="Times New Roman" w:hAnsi="Times New Roman" w:cs="Times New Roman"/>
            <w:sz w:val="24"/>
            <w:szCs w:val="24"/>
          </w:rPr>
          <w:pict>
            <v:rect id="_x0000_i1149"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96"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797" w:author="Unknown"/>
          <w:rFonts w:ascii="Times New Roman" w:eastAsia="Times New Roman" w:hAnsi="Times New Roman" w:cs="Times New Roman"/>
          <w:b/>
          <w:bCs/>
          <w:sz w:val="36"/>
          <w:szCs w:val="36"/>
        </w:rPr>
      </w:pPr>
      <w:ins w:id="1798" w:author="Unknown">
        <w:r>
          <w:rPr>
            <w:rFonts w:ascii="Times New Roman" w:eastAsia="Times New Roman" w:hAnsi="Times New Roman" w:cs="Times New Roman"/>
            <w:b/>
            <w:bCs/>
            <w:sz w:val="36"/>
            <w:szCs w:val="36"/>
          </w:rPr>
          <w:t>Overflow auto</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799" w:author="Unknown"/>
          <w:rFonts w:ascii="Times New Roman" w:eastAsia="Times New Roman" w:hAnsi="Times New Roman" w:cs="Times New Roman"/>
          <w:sz w:val="24"/>
          <w:szCs w:val="24"/>
        </w:rPr>
      </w:pPr>
      <w:ins w:id="1800" w:author="Unknown">
        <w:r>
          <w:rPr>
            <w:rFonts w:ascii="Times New Roman" w:eastAsia="Times New Roman" w:hAnsi="Times New Roman" w:cs="Times New Roman"/>
            <w:sz w:val="24"/>
            <w:szCs w:val="24"/>
          </w:rPr>
          <w:t>If the overflow is clipped then auto property creates a scroll to make overflowed content visible.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801" w:author="Unknown"/>
          <w:rFonts w:ascii="Times New Roman" w:eastAsia="Times New Roman" w:hAnsi="Times New Roman" w:cs="Times New Roman"/>
          <w:sz w:val="24"/>
          <w:szCs w:val="24"/>
        </w:rPr>
      </w:pPr>
      <w:ins w:id="1802" w:author="Unknown">
        <w:r>
          <w:rPr>
            <w:rFonts w:ascii="Times New Roman" w:eastAsia="Times New Roman" w:hAnsi="Times New Roman" w:cs="Times New Roman"/>
            <w:sz w:val="24"/>
            <w:szCs w:val="24"/>
          </w:rPr>
          <w:t>The scroll bar created by auto can be horizontal or vertical.</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03" w:author="Unknown"/>
          <w:rFonts w:ascii="Courier New" w:eastAsia="Times New Roman" w:hAnsi="Courier New" w:cs="Courier New"/>
          <w:sz w:val="20"/>
          <w:szCs w:val="20"/>
        </w:rPr>
      </w:pPr>
      <w:ins w:id="1804" w:author="Unknown">
        <w:r>
          <w:rPr>
            <w:rFonts w:ascii="Courier New" w:eastAsia="Times New Roman" w:hAnsi="Courier New" w:cs="Courier New"/>
            <w:sz w:val="20"/>
            <w:szCs w:val="20"/>
          </w:rPr>
          <w:t>.auto{</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05" w:author="Unknown"/>
          <w:rFonts w:ascii="Courier New" w:eastAsia="Times New Roman" w:hAnsi="Courier New" w:cs="Courier New"/>
          <w:sz w:val="20"/>
          <w:szCs w:val="20"/>
        </w:rPr>
      </w:pPr>
      <w:ins w:id="1806" w:author="Unknown">
        <w:r>
          <w:rPr>
            <w:rFonts w:ascii="Courier New" w:eastAsia="Times New Roman" w:hAnsi="Courier New" w:cs="Courier New"/>
            <w:sz w:val="20"/>
            <w:szCs w:val="20"/>
          </w:rPr>
          <w:lastRenderedPageBreak/>
          <w:t xml:space="preserve">    overflow: auto;</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07" w:author="Unknown"/>
          <w:rFonts w:ascii="Courier New" w:eastAsia="Times New Roman" w:hAnsi="Courier New" w:cs="Courier New"/>
          <w:sz w:val="20"/>
          <w:szCs w:val="20"/>
        </w:rPr>
      </w:pPr>
      <w:ins w:id="1808" w:author="Unknown">
        <w:r>
          <w:rPr>
            <w:rFonts w:ascii="Courier New" w:eastAsia="Times New Roman" w:hAnsi="Courier New" w:cs="Courier New"/>
            <w:sz w:val="20"/>
            <w:szCs w:val="20"/>
          </w:rPr>
          <w:t xml:space="preserve">    height: 200px;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09" w:author="Unknown"/>
          <w:rFonts w:ascii="Courier New" w:eastAsia="Times New Roman" w:hAnsi="Courier New" w:cs="Courier New"/>
          <w:sz w:val="20"/>
          <w:szCs w:val="20"/>
        </w:rPr>
      </w:pPr>
      <w:ins w:id="1810" w:author="Unknown">
        <w:r>
          <w:rPr>
            <w:rFonts w:ascii="Courier New" w:eastAsia="Times New Roman" w:hAnsi="Courier New" w:cs="Courier New"/>
            <w:sz w:val="20"/>
            <w:szCs w:val="20"/>
          </w:rPr>
          <w:t xml:space="preserve">    width: 300px;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11" w:author="Unknown"/>
          <w:rFonts w:ascii="Courier New" w:eastAsia="Times New Roman" w:hAnsi="Courier New" w:cs="Courier New"/>
          <w:sz w:val="20"/>
          <w:szCs w:val="20"/>
        </w:rPr>
      </w:pPr>
      <w:ins w:id="1812" w:author="Unknown">
        <w:r>
          <w:rPr>
            <w:rFonts w:ascii="Courier New" w:eastAsia="Times New Roman" w:hAnsi="Courier New" w:cs="Courier New"/>
            <w:sz w:val="20"/>
            <w:szCs w:val="20"/>
          </w:rPr>
          <w:t xml:space="preserve">    background-color: #00669949;</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13" w:author="Unknown"/>
          <w:rFonts w:ascii="Courier New" w:eastAsia="Times New Roman" w:hAnsi="Courier New" w:cs="Courier New"/>
          <w:sz w:val="20"/>
          <w:szCs w:val="20"/>
        </w:rPr>
      </w:pPr>
      <w:ins w:id="1814"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15" w:author="Unknown"/>
          <w:rFonts w:ascii="Times New Roman" w:eastAsia="Times New Roman" w:hAnsi="Times New Roman" w:cs="Times New Roman"/>
          <w:sz w:val="24"/>
          <w:szCs w:val="24"/>
        </w:rPr>
      </w:pPr>
      <w:ins w:id="1816"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"https://www.tutorialstonight.com/online-html-editor.php?p=css&amp;q=overflow-auto"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817" w:author="Unknown"/>
          <w:rFonts w:ascii="Times New Roman" w:eastAsia="Times New Roman" w:hAnsi="Times New Roman" w:cs="Times New Roman"/>
          <w:sz w:val="24"/>
          <w:szCs w:val="24"/>
        </w:rPr>
      </w:pPr>
      <w:ins w:id="1818" w:author="Unknown">
        <w:r>
          <w:rPr>
            <w:rFonts w:ascii="Times New Roman" w:eastAsia="Times New Roman" w:hAnsi="Times New Roman" w:cs="Times New Roman"/>
            <w:sz w:val="24"/>
            <w:szCs w:val="24"/>
          </w:rPr>
          <w:pict>
            <v:rect id="_x0000_i1150"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819" w:author="Unknown"/>
          <w:rFonts w:ascii="Times New Roman" w:eastAsia="Times New Roman" w:hAnsi="Times New Roman" w:cs="Times New Roman"/>
          <w:sz w:val="24"/>
          <w:szCs w:val="24"/>
        </w:rPr>
      </w:pPr>
      <w:ins w:id="1820" w:author="Unknown">
        <w:r>
          <w:rPr>
            <w:rFonts w:ascii="Times New Roman" w:eastAsia="Times New Roman" w:hAnsi="Times New Roman" w:cs="Times New Roman"/>
            <w:sz w:val="24"/>
            <w:szCs w:val="24"/>
          </w:rPr>
          <w:t>Output: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21" w:author="Unknown"/>
          <w:rFonts w:ascii="Times New Roman" w:eastAsia="Times New Roman" w:hAnsi="Times New Roman" w:cs="Times New Roman"/>
          <w:sz w:val="24"/>
          <w:szCs w:val="24"/>
        </w:rPr>
      </w:pPr>
      <w:ins w:id="1822" w:author="Unknown">
        <w:r>
          <w:rPr>
            <w:rFonts w:ascii="Times New Roman" w:eastAsia="Times New Roman" w:hAnsi="Times New Roman" w:cs="Times New Roman"/>
            <w:b/>
            <w:bCs/>
            <w:sz w:val="24"/>
            <w:szCs w:val="24"/>
          </w:rPr>
          <w:t>The content overflows and the content which is outside the box can be seen by scroll created by auto value.</w:t>
        </w:r>
        <w:r>
          <w:rPr>
            <w:rFonts w:ascii="Times New Roman" w:eastAsia="Times New Roman" w:hAnsi="Times New Roman" w:cs="Times New Roman"/>
            <w:sz w:val="24"/>
            <w:szCs w:val="24"/>
          </w:rPr>
          <w:t xml:space="preserve">Lorem ipsum dolor sit amet consectetur adipisicing elit. Libero, eligendi fugiat. Labore facere provident dicta voluptatibus ea obcaecati quas asperiores hic, rem praesentium adipisci aliquid nisi. Rerum reprehenderit dolores laborum.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noProof/>
        </w:rPr>
        <mc:AlternateContent>
          <mc:Choice Requires="wps">
            <w:drawing>
              <wp:inline distT="0" distB="0" distL="0" distR="0">
                <wp:extent cx="304800" cy="304800"/>
                <wp:effectExtent l="0" t="0" r="0" b="0"/>
                <wp:docPr id="44" name="Rectangle 44" descr="Tutorials Tonight">
                  <a:hlinkClick xmlns:a="http://schemas.openxmlformats.org/drawingml/2006/main" r:id="rId58" tooltip="&quot;Learn programming online with Tutorials Tonigh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Description: Tutorials Tonight" href="https://www.tutorialstonight.com/" title="&quot;Learn programming online with Tutorials Tonigh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" o:button="t" filled="f" stroked="f">
                <v:fill o:detectmouseclick="t"/>
                <o:lock v:ext="edit" aspectratio="t"/>
                <w10:anchorlock/>
              </v:rect>
            </w:pict>
          </mc:Fallback>
        </mc:AlternateContent>
      </w:r>
      <w:r>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CSS CURSOR</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43" w:history="1">
        <w:r w:rsidR="00F5755F">
          <w:rPr>
            <w:rStyle w:val="Hyperlink"/>
            <w:rFonts w:ascii="Calibri" w:hAnsi="Calibri" w:cs="Calibri"/>
            <w:sz w:val="24"/>
            <w:szCs w:val="24"/>
          </w:rPr>
          <w:t>❮</w:t>
        </w:r>
        <w:r w:rsidR="00F5755F">
          <w:rPr>
            <w:rStyle w:val="Hyperlink"/>
            <w:sz w:val="24"/>
            <w:szCs w:val="24"/>
          </w:rPr>
          <w:t xml:space="preserve"> Prev</w:t>
        </w:r>
      </w:hyperlink>
      <w:r w:rsidR="00F5755F">
        <w:rPr>
          <w:rFonts w:ascii="Times New Roman" w:eastAsia="Times New Roman" w:hAnsi="Times New Roman" w:cs="Times New Roman"/>
          <w:sz w:val="24"/>
          <w:szCs w:val="24"/>
        </w:rPr>
        <w:t xml:space="preserve"> </w:t>
      </w:r>
      <w:hyperlink r:id="rId144" w:history="1">
        <w:r w:rsidR="00F5755F">
          <w:rPr>
            <w:rStyle w:val="Hyperlink"/>
            <w:sz w:val="24"/>
            <w:szCs w:val="24"/>
          </w:rPr>
          <w:t xml:space="preserve">Next </w:t>
        </w:r>
        <w:r w:rsidR="00F5755F">
          <w:rPr>
            <w:rStyle w:val="Hyperlink"/>
            <w:rFonts w:ascii="Calibri" w:hAnsi="Calibri" w:cs="Calibri"/>
            <w:sz w:val="24"/>
            <w:szCs w:val="24"/>
          </w:rPr>
          <w:t>❯</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1"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cursor property in CSS specifies the type of cursor to be displayed when the mouse is over that element.</w:t>
      </w:r>
    </w:p>
    <w:tbl>
      <w:tblPr>
        <w:tblW w:w="0" w:type="auto"/>
        <w:tblCellSpacing w:w="15" w:type="dxa"/>
        <w:tblLook w:val="04A0" w:firstRow="1" w:lastRow="0" w:firstColumn="1" w:lastColumn="0" w:noHBand="0" w:noVBand="1"/>
      </w:tblPr>
      <w:tblGrid>
        <w:gridCol w:w="1735"/>
        <w:gridCol w:w="1135"/>
      </w:tblGrid>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Default property:</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2,3</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Animation:</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Applies to:</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element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Inherited:</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Showcase of different cursor type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 your mouse pointer over these buttons and see how the pointer changes.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 default none initial inherit context-menu help pointer Progress wait cell crosshair text vertical-text alias copy move no-drop not-allowed all-scroll col-resize row-resize n-resize e-resize s-resize w-resize ne-resize nw-resize se-resize se-resize ew-resize ns-resize nesw-resize nwse-resize zoom-in zoom-out grab grabbing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an example: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&lt;!DOCTYPE html&gt;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&lt;html&gt;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&lt;head&gt;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&lt;style&gt;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.cursor{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display: flex;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flex-wrap: wrap;</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.cursor-button{</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display: inline-block;</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background-color: #006699;</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white;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text-align: center;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 1px solid gray;</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margin: 0px 5px 5px 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padding: 5px;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min-width: 85px;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border-radius: 5px;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&lt;/style&gt;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&lt;/head&gt;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&lt;body&gt;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&lt;h2&gt;Take your mouse pointer over the buttons and see how mouse pointer change.&lt;/h2&gt;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style=cursor:auto;&gt;auto&lt;/span&gt;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style=cursor:default;&gt;default&lt;/span&gt;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style=cursor:none;&gt;none&lt;/span&gt;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style=cursor:initial;&gt;initial&lt;/span&gt;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style=cursor:inherit;&gt;inherit&lt;/span&gt;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style=cursor:context-menu;&gt;context-menu&lt;/span&gt;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style=cursor:help;&gt;help&lt;/span&gt;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style=cursor:pointer;&gt;pointer&lt;/span&gt;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style=cursor:progress;&gt;progress&lt;/span&gt;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style=cursor:wait;&gt;wait&lt;/span&gt;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style=cursor:cell;&gt;cell&lt;/span&gt;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style=cursor:crosshair;&gt;crosshair&lt;/span&gt;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style=cursor:text;&gt;text&lt;/span&gt;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style=cursor:vertical-text;&gt;vertical-text&lt;/span&gt;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style=cursor:alias;&gt;alias&lt;/span&gt;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style=cursor:copy;&gt;copy&lt;/span&gt;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style=cursor:move;&gt;move&lt;/span&gt;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style=cursor:no-drop;&gt;no-drop&lt;/span&gt;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style=cursor:not-allowed;&gt;not-allowed&lt;/span&gt;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style=cursor:all-scroll;&gt;all-scroll&lt;/span&gt;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style=cursor:col-resize;&gt;col-resize&lt;/span&gt;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style=cursor:row-resize;&gt;row-resize&lt;/span&gt;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style=cursor:n-resize;&gt;n-resize&lt;/span&gt;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style=cursor:e-resize;&gt;e-resize&lt;/span&gt;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style=cursor:s-resize;&gt;s-resize&lt;/span&gt;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style=cursor:w-resize;&gt;w-resize&lt;/span&gt;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style=cursor:ne-resize;&gt;ne-resize&lt;/span&gt;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style=cursor:nw-resize;&gt;nw-resize&lt;/span&gt;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style=cursor:se-resize;&gt;se-resize&lt;/span&gt;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style=cursor:se-resize;&gt;sw-resize&lt;/span&gt;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style=cursor:ew-resize;&gt;ew-resize&lt;/span&gt;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&lt;span class="cursor-button" style=cursor:ns-resize;&gt;ns-resize&lt;/span&gt;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style=cursor:nesw-resize;&gt;nesw-resize&lt;/span&gt;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style=cursor:nwse-resize;&gt;nwse-resize&lt;/span&gt;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style=cursor:zoom-in;&gt;zoom-in&lt;/span&gt;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style=cursor:zoom-out;&gt;zoom-out&lt;/span&gt;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style=cursor:grab;&gt;grab&lt;/span&gt;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&lt;span class="cursor-button" style=cursor:grabbing;&gt;grabbing&lt;/span&gt;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&lt;/body&gt;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&lt;/html&gt;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45"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CSS POSITION</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46" w:history="1">
        <w:r w:rsidR="00F5755F">
          <w:rPr>
            <w:rStyle w:val="Hyperlink"/>
            <w:rFonts w:ascii="Calibri" w:hAnsi="Calibri" w:cs="Calibri"/>
            <w:sz w:val="24"/>
            <w:szCs w:val="24"/>
          </w:rPr>
          <w:t>❮</w:t>
        </w:r>
        <w:r w:rsidR="00F5755F">
          <w:rPr>
            <w:rStyle w:val="Hyperlink"/>
            <w:sz w:val="24"/>
            <w:szCs w:val="24"/>
          </w:rPr>
          <w:t xml:space="preserve"> Prev</w:t>
        </w:r>
      </w:hyperlink>
      <w:r w:rsidR="00F5755F">
        <w:rPr>
          <w:rFonts w:ascii="Times New Roman" w:eastAsia="Times New Roman" w:hAnsi="Times New Roman" w:cs="Times New Roman"/>
          <w:sz w:val="24"/>
          <w:szCs w:val="24"/>
        </w:rPr>
        <w:t xml:space="preserve"> </w:t>
      </w:r>
      <w:hyperlink r:id="rId147" w:history="1">
        <w:r w:rsidR="00F5755F">
          <w:rPr>
            <w:rStyle w:val="Hyperlink"/>
            <w:sz w:val="24"/>
            <w:szCs w:val="24"/>
          </w:rPr>
          <w:t xml:space="preserve">Next </w:t>
        </w:r>
        <w:r w:rsidR="00F5755F">
          <w:rPr>
            <w:rStyle w:val="Hyperlink"/>
            <w:rFonts w:ascii="Calibri" w:hAnsi="Calibri" w:cs="Calibri"/>
            <w:sz w:val="24"/>
            <w:szCs w:val="24"/>
          </w:rPr>
          <w:t>❯</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2"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position property is used to position an element on the web page.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position property defines different types of positioning methods for the elements.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CSS Position property</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five different types of positioning methods for elements:</w:t>
      </w:r>
    </w:p>
    <w:p w:rsidR="00F5755F" w:rsidRDefault="00623007" w:rsidP="00F5755F">
      <w:pPr>
        <w:numPr>
          <w:ilvl w:val="0"/>
          <w:numId w:val="43"/>
        </w:numPr>
        <w:spacing w:before="100" w:beforeAutospacing="1" w:after="100" w:afterAutospacing="1" w:line="240" w:lineRule="auto"/>
        <w:rPr>
          <w:rFonts w:ascii="Times New Roman" w:eastAsia="Times New Roman" w:hAnsi="Times New Roman" w:cs="Times New Roman"/>
          <w:sz w:val="24"/>
          <w:szCs w:val="24"/>
        </w:rPr>
      </w:pPr>
      <w:hyperlink r:id="rId148" w:anchor="static" w:history="1">
        <w:r w:rsidR="00F5755F">
          <w:rPr>
            <w:rStyle w:val="Hyperlink"/>
            <w:sz w:val="24"/>
            <w:szCs w:val="24"/>
          </w:rPr>
          <w:t>static</w:t>
        </w:r>
      </w:hyperlink>
    </w:p>
    <w:p w:rsidR="00F5755F" w:rsidRDefault="00623007" w:rsidP="00F5755F">
      <w:pPr>
        <w:numPr>
          <w:ilvl w:val="0"/>
          <w:numId w:val="43"/>
        </w:numPr>
        <w:spacing w:before="100" w:beforeAutospacing="1" w:after="100" w:afterAutospacing="1" w:line="240" w:lineRule="auto"/>
        <w:rPr>
          <w:rFonts w:ascii="Times New Roman" w:eastAsia="Times New Roman" w:hAnsi="Times New Roman" w:cs="Times New Roman"/>
          <w:sz w:val="24"/>
          <w:szCs w:val="24"/>
        </w:rPr>
      </w:pPr>
      <w:hyperlink r:id="rId149" w:anchor="relative" w:history="1">
        <w:r w:rsidR="00F5755F">
          <w:rPr>
            <w:rStyle w:val="Hyperlink"/>
            <w:sz w:val="24"/>
            <w:szCs w:val="24"/>
          </w:rPr>
          <w:t>relative</w:t>
        </w:r>
      </w:hyperlink>
    </w:p>
    <w:p w:rsidR="00F5755F" w:rsidRDefault="00623007" w:rsidP="00F5755F">
      <w:pPr>
        <w:numPr>
          <w:ilvl w:val="0"/>
          <w:numId w:val="43"/>
        </w:numPr>
        <w:spacing w:before="100" w:beforeAutospacing="1" w:after="100" w:afterAutospacing="1" w:line="240" w:lineRule="auto"/>
        <w:rPr>
          <w:rFonts w:ascii="Times New Roman" w:eastAsia="Times New Roman" w:hAnsi="Times New Roman" w:cs="Times New Roman"/>
          <w:sz w:val="24"/>
          <w:szCs w:val="24"/>
        </w:rPr>
      </w:pPr>
      <w:hyperlink r:id="rId150" w:anchor="fixed" w:history="1">
        <w:r w:rsidR="00F5755F">
          <w:rPr>
            <w:rStyle w:val="Hyperlink"/>
            <w:sz w:val="24"/>
            <w:szCs w:val="24"/>
          </w:rPr>
          <w:t>fixed</w:t>
        </w:r>
      </w:hyperlink>
    </w:p>
    <w:p w:rsidR="00F5755F" w:rsidRDefault="00623007" w:rsidP="00F5755F">
      <w:pPr>
        <w:numPr>
          <w:ilvl w:val="0"/>
          <w:numId w:val="43"/>
        </w:numPr>
        <w:spacing w:before="100" w:beforeAutospacing="1" w:after="100" w:afterAutospacing="1" w:line="240" w:lineRule="auto"/>
        <w:rPr>
          <w:rFonts w:ascii="Times New Roman" w:eastAsia="Times New Roman" w:hAnsi="Times New Roman" w:cs="Times New Roman"/>
          <w:sz w:val="24"/>
          <w:szCs w:val="24"/>
        </w:rPr>
      </w:pPr>
      <w:hyperlink r:id="rId151" w:anchor="absolute" w:history="1">
        <w:r w:rsidR="00F5755F">
          <w:rPr>
            <w:rStyle w:val="Hyperlink"/>
            <w:sz w:val="24"/>
            <w:szCs w:val="24"/>
          </w:rPr>
          <w:t>absolute</w:t>
        </w:r>
      </w:hyperlink>
    </w:p>
    <w:p w:rsidR="00F5755F" w:rsidRDefault="00F5755F" w:rsidP="00F5755F">
      <w:pPr>
        <w:numPr>
          <w:ilvl w:val="0"/>
          <w:numId w:val="43"/>
        </w:numPr>
        <w:spacing w:before="100" w:beforeAutospacing="1" w:after="100" w:afterAutospacing="1" w:line="240" w:lineRule="auto"/>
        <w:rPr>
          <w:ins w:id="1823" w:author="Unknown"/>
          <w:rFonts w:ascii="Times New Roman" w:eastAsia="Times New Roman" w:hAnsi="Times New Roman" w:cs="Times New Roman"/>
          <w:sz w:val="24"/>
          <w:szCs w:val="24"/>
        </w:rPr>
      </w:pPr>
      <w:ins w:id="1824"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"https://www.tutorialstonight.com/css/css-position.php" \l "sticky" </w:instrText>
        </w:r>
        <w:r>
          <w:rPr>
            <w:rFonts w:ascii="Times New Roman" w:eastAsia="Times New Roman" w:hAnsi="Times New Roman" w:cs="Times New Roman"/>
            <w:sz w:val="24"/>
            <w:szCs w:val="24"/>
          </w:rPr>
          <w:fldChar w:fldCharType="separate"/>
        </w:r>
        <w:r>
          <w:rPr>
            <w:rStyle w:val="Hyperlink"/>
            <w:sz w:val="24"/>
            <w:szCs w:val="24"/>
          </w:rPr>
          <w:t>sticky</w:t>
        </w:r>
        <w:r>
          <w:rPr>
            <w:rFonts w:ascii="Times New Roman" w:eastAsia="Times New Roman" w:hAnsi="Times New Roman" w:cs="Times New Roman"/>
            <w:sz w:val="24"/>
            <w:szCs w:val="24"/>
          </w:rPr>
          <w:fldChar w:fldCharType="end"/>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25"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826" w:author="Unknown"/>
          <w:rFonts w:ascii="Times New Roman" w:eastAsia="Times New Roman" w:hAnsi="Times New Roman" w:cs="Times New Roman"/>
          <w:sz w:val="24"/>
          <w:szCs w:val="24"/>
        </w:rPr>
      </w:pPr>
      <w:ins w:id="1827" w:author="Unknown">
        <w:r>
          <w:rPr>
            <w:rFonts w:ascii="Times New Roman" w:eastAsia="Times New Roman" w:hAnsi="Times New Roman" w:cs="Times New Roman"/>
            <w:sz w:val="24"/>
            <w:szCs w:val="24"/>
          </w:rPr>
          <w:t>Syntax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28" w:author="Unknown"/>
          <w:rFonts w:ascii="Courier New" w:eastAsia="Times New Roman" w:hAnsi="Courier New" w:cs="Courier New"/>
          <w:sz w:val="20"/>
          <w:szCs w:val="20"/>
        </w:rPr>
      </w:pPr>
      <w:ins w:id="1829" w:author="Unknown">
        <w:r>
          <w:rPr>
            <w:rFonts w:ascii="Courier New" w:eastAsia="Times New Roman" w:hAnsi="Courier New" w:cs="Courier New"/>
            <w:color w:val="FF0000"/>
            <w:sz w:val="20"/>
            <w:szCs w:val="20"/>
          </w:rPr>
          <w:t>position</w:t>
        </w:r>
        <w:r>
          <w:rPr>
            <w:rFonts w:ascii="Courier New" w:eastAsia="Times New Roman" w:hAnsi="Courier New" w:cs="Courier New"/>
            <w:sz w:val="20"/>
            <w:szCs w:val="20"/>
          </w:rPr>
          <w:t xml:space="preserve">: </w:t>
        </w:r>
        <w:r>
          <w:rPr>
            <w:rFonts w:ascii="Courier New" w:eastAsia="Times New Roman" w:hAnsi="Courier New" w:cs="Courier New"/>
            <w:color w:val="008000"/>
            <w:sz w:val="20"/>
            <w:szCs w:val="20"/>
          </w:rPr>
          <w:t>value</w:t>
        </w:r>
        <w:r>
          <w:rPr>
            <w:rFonts w:ascii="Courier New" w:eastAsia="Times New Roman" w:hAnsi="Courier New" w:cs="Courier New"/>
            <w:sz w:val="20"/>
            <w:szCs w:val="20"/>
          </w:rPr>
          <w:t>;</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830" w:author="Unknown"/>
          <w:rFonts w:ascii="Times New Roman" w:eastAsia="Times New Roman" w:hAnsi="Times New Roman" w:cs="Times New Roman"/>
          <w:sz w:val="24"/>
          <w:szCs w:val="24"/>
        </w:rPr>
      </w:pPr>
      <w:ins w:id="1831" w:author="Unknown">
        <w:r>
          <w:rPr>
            <w:rFonts w:ascii="Times New Roman" w:eastAsia="Times New Roman" w:hAnsi="Times New Roman" w:cs="Times New Roman"/>
            <w:sz w:val="24"/>
            <w:szCs w:val="24"/>
          </w:rPr>
          <w:pict>
            <v:rect id="_x0000_i1153"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832" w:author="Unknown"/>
          <w:rFonts w:ascii="Times New Roman" w:eastAsia="Times New Roman" w:hAnsi="Times New Roman" w:cs="Times New Roman"/>
          <w:b/>
          <w:bCs/>
          <w:sz w:val="36"/>
          <w:szCs w:val="36"/>
        </w:rPr>
      </w:pPr>
      <w:ins w:id="1833" w:author="Unknown">
        <w:r>
          <w:rPr>
            <w:rFonts w:ascii="Times New Roman" w:eastAsia="Times New Roman" w:hAnsi="Times New Roman" w:cs="Times New Roman"/>
            <w:b/>
            <w:bCs/>
            <w:sz w:val="36"/>
            <w:szCs w:val="36"/>
          </w:rPr>
          <w:t>1).Position static</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834" w:author="Unknown"/>
          <w:rFonts w:ascii="Times New Roman" w:eastAsia="Times New Roman" w:hAnsi="Times New Roman" w:cs="Times New Roman"/>
          <w:sz w:val="24"/>
          <w:szCs w:val="24"/>
        </w:rPr>
      </w:pPr>
      <w:ins w:id="1835" w:author="Unknown">
        <w:r>
          <w:rPr>
            <w:rFonts w:ascii="Times New Roman" w:eastAsia="Times New Roman" w:hAnsi="Times New Roman" w:cs="Times New Roman"/>
            <w:sz w:val="24"/>
            <w:szCs w:val="24"/>
          </w:rPr>
          <w:t>Position static is the default position value for any HTML element. It positions the element according to normal flow of the page.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836" w:author="Unknown"/>
          <w:rFonts w:ascii="Times New Roman" w:eastAsia="Times New Roman" w:hAnsi="Times New Roman" w:cs="Times New Roman"/>
          <w:sz w:val="24"/>
          <w:szCs w:val="24"/>
        </w:rPr>
      </w:pPr>
      <w:ins w:id="1837" w:author="Unknown">
        <w:r>
          <w:rPr>
            <w:rFonts w:ascii="Times New Roman" w:eastAsia="Times New Roman" w:hAnsi="Times New Roman" w:cs="Times New Roman"/>
            <w:sz w:val="24"/>
            <w:szCs w:val="24"/>
          </w:rPr>
          <w:t>The element positioned static is not affected by top,bottom,left and right properties.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38" w:author="Unknown"/>
          <w:rFonts w:ascii="Courier New" w:eastAsia="Times New Roman" w:hAnsi="Courier New" w:cs="Courier New"/>
          <w:sz w:val="20"/>
          <w:szCs w:val="20"/>
        </w:rPr>
      </w:pPr>
      <w:ins w:id="1839" w:author="Unknown">
        <w:r>
          <w:rPr>
            <w:rFonts w:ascii="Courier New" w:eastAsia="Times New Roman" w:hAnsi="Courier New" w:cs="Courier New"/>
            <w:sz w:val="20"/>
            <w:szCs w:val="20"/>
          </w:rPr>
          <w:lastRenderedPageBreak/>
          <w:t>p.static{</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40" w:author="Unknown"/>
          <w:rFonts w:ascii="Courier New" w:eastAsia="Times New Roman" w:hAnsi="Courier New" w:cs="Courier New"/>
          <w:sz w:val="20"/>
          <w:szCs w:val="20"/>
        </w:rPr>
      </w:pPr>
      <w:ins w:id="1841" w:author="Unknown">
        <w:r>
          <w:rPr>
            <w:rFonts w:ascii="Courier New" w:eastAsia="Times New Roman" w:hAnsi="Courier New" w:cs="Courier New"/>
            <w:sz w:val="20"/>
            <w:szCs w:val="20"/>
          </w:rPr>
          <w:t xml:space="preserve">    position: static;</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42" w:author="Unknown"/>
          <w:rFonts w:ascii="Courier New" w:eastAsia="Times New Roman" w:hAnsi="Courier New" w:cs="Courier New"/>
          <w:sz w:val="20"/>
          <w:szCs w:val="20"/>
        </w:rPr>
      </w:pPr>
      <w:ins w:id="1843" w:author="Unknown">
        <w:r>
          <w:rPr>
            <w:rFonts w:ascii="Courier New" w:eastAsia="Times New Roman" w:hAnsi="Courier New" w:cs="Courier New"/>
            <w:sz w:val="20"/>
            <w:szCs w:val="20"/>
          </w:rPr>
          <w:t xml:space="preserve">    background-color: silver;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44" w:author="Unknown"/>
          <w:rFonts w:ascii="Courier New" w:eastAsia="Times New Roman" w:hAnsi="Courier New" w:cs="Courier New"/>
          <w:sz w:val="20"/>
          <w:szCs w:val="20"/>
        </w:rPr>
      </w:pPr>
      <w:ins w:id="1845"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46" w:author="Unknown"/>
          <w:rFonts w:ascii="Times New Roman" w:eastAsia="Times New Roman" w:hAnsi="Times New Roman" w:cs="Times New Roman"/>
          <w:sz w:val="24"/>
          <w:szCs w:val="24"/>
        </w:rPr>
      </w:pPr>
      <w:ins w:id="1847"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"https://www.tutorialstonight.com/online-html-editor.php?p=css&amp;q=position-static"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848" w:author="Unknown"/>
          <w:rFonts w:ascii="Times New Roman" w:eastAsia="Times New Roman" w:hAnsi="Times New Roman" w:cs="Times New Roman"/>
          <w:sz w:val="24"/>
          <w:szCs w:val="24"/>
        </w:rPr>
      </w:pPr>
      <w:ins w:id="1849" w:author="Unknown">
        <w:r>
          <w:rPr>
            <w:rFonts w:ascii="Times New Roman" w:eastAsia="Times New Roman" w:hAnsi="Times New Roman" w:cs="Times New Roman"/>
            <w:sz w:val="24"/>
            <w:szCs w:val="24"/>
          </w:rPr>
          <w:pict>
            <v:rect id="_x0000_i1154"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850" w:author="Unknown"/>
          <w:rFonts w:ascii="Times New Roman" w:eastAsia="Times New Roman" w:hAnsi="Times New Roman" w:cs="Times New Roman"/>
          <w:b/>
          <w:bCs/>
          <w:sz w:val="36"/>
          <w:szCs w:val="36"/>
        </w:rPr>
      </w:pPr>
      <w:ins w:id="1851" w:author="Unknown">
        <w:r>
          <w:rPr>
            <w:rFonts w:ascii="Times New Roman" w:eastAsia="Times New Roman" w:hAnsi="Times New Roman" w:cs="Times New Roman"/>
            <w:b/>
            <w:bCs/>
            <w:sz w:val="36"/>
            <w:szCs w:val="36"/>
          </w:rPr>
          <w:t>2).Position relative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852" w:author="Unknown"/>
          <w:rFonts w:ascii="Times New Roman" w:eastAsia="Times New Roman" w:hAnsi="Times New Roman" w:cs="Times New Roman"/>
          <w:sz w:val="24"/>
          <w:szCs w:val="24"/>
        </w:rPr>
      </w:pPr>
      <w:ins w:id="1853" w:author="Unknown">
        <w:r>
          <w:rPr>
            <w:rFonts w:ascii="Times New Roman" w:eastAsia="Times New Roman" w:hAnsi="Times New Roman" w:cs="Times New Roman"/>
            <w:sz w:val="24"/>
            <w:szCs w:val="24"/>
          </w:rPr>
          <w:t>Position relative value sets the element relative to its normal value.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854" w:author="Unknown"/>
          <w:rFonts w:ascii="Times New Roman" w:eastAsia="Times New Roman" w:hAnsi="Times New Roman" w:cs="Times New Roman"/>
          <w:sz w:val="24"/>
          <w:szCs w:val="24"/>
        </w:rPr>
      </w:pPr>
      <w:ins w:id="1855" w:author="Unknown">
        <w:r>
          <w:rPr>
            <w:rFonts w:ascii="Times New Roman" w:eastAsia="Times New Roman" w:hAnsi="Times New Roman" w:cs="Times New Roman"/>
            <w:sz w:val="24"/>
            <w:szCs w:val="24"/>
          </w:rPr>
          <w:t>The position: relative; is followed by offsets either top,bottom,left and right.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56" w:author="Unknown"/>
          <w:rFonts w:ascii="Courier New" w:eastAsia="Times New Roman" w:hAnsi="Courier New" w:cs="Courier New"/>
          <w:sz w:val="20"/>
          <w:szCs w:val="20"/>
        </w:rPr>
      </w:pPr>
      <w:ins w:id="1857" w:author="Unknown">
        <w:r>
          <w:rPr>
            <w:rFonts w:ascii="Courier New" w:eastAsia="Times New Roman" w:hAnsi="Courier New" w:cs="Courier New"/>
            <w:sz w:val="20"/>
            <w:szCs w:val="20"/>
          </w:rPr>
          <w:t>p.relative{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58" w:author="Unknown"/>
          <w:rFonts w:ascii="Courier New" w:eastAsia="Times New Roman" w:hAnsi="Courier New" w:cs="Courier New"/>
          <w:sz w:val="20"/>
          <w:szCs w:val="20"/>
        </w:rPr>
      </w:pPr>
      <w:ins w:id="1859" w:author="Unknown">
        <w:r>
          <w:rPr>
            <w:rFonts w:ascii="Courier New" w:eastAsia="Times New Roman" w:hAnsi="Courier New" w:cs="Courier New"/>
            <w:sz w:val="20"/>
            <w:szCs w:val="20"/>
          </w:rPr>
          <w:t xml:space="preserve">    position: relative;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60" w:author="Unknown"/>
          <w:rFonts w:ascii="Courier New" w:eastAsia="Times New Roman" w:hAnsi="Courier New" w:cs="Courier New"/>
          <w:sz w:val="20"/>
          <w:szCs w:val="20"/>
        </w:rPr>
      </w:pPr>
      <w:ins w:id="1861" w:author="Unknown">
        <w:r>
          <w:rPr>
            <w:rFonts w:ascii="Courier New" w:eastAsia="Times New Roman" w:hAnsi="Courier New" w:cs="Courier New"/>
            <w:sz w:val="20"/>
            <w:szCs w:val="20"/>
          </w:rPr>
          <w:t xml:space="preserve">    top: 150px;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62" w:author="Unknown"/>
          <w:rFonts w:ascii="Courier New" w:eastAsia="Times New Roman" w:hAnsi="Courier New" w:cs="Courier New"/>
          <w:sz w:val="20"/>
          <w:szCs w:val="20"/>
        </w:rPr>
      </w:pPr>
      <w:ins w:id="1863" w:author="Unknown">
        <w:r>
          <w:rPr>
            <w:rFonts w:ascii="Courier New" w:eastAsia="Times New Roman" w:hAnsi="Courier New" w:cs="Courier New"/>
            <w:sz w:val="20"/>
            <w:szCs w:val="20"/>
          </w:rPr>
          <w:t xml:space="preserve">    left: 40px;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64" w:author="Unknown"/>
          <w:rFonts w:ascii="Courier New" w:eastAsia="Times New Roman" w:hAnsi="Courier New" w:cs="Courier New"/>
          <w:sz w:val="20"/>
          <w:szCs w:val="20"/>
        </w:rPr>
      </w:pPr>
      <w:ins w:id="1865" w:author="Unknown">
        <w:r>
          <w:rPr>
            <w:rFonts w:ascii="Courier New" w:eastAsia="Times New Roman" w:hAnsi="Courier New" w:cs="Courier New"/>
            <w:sz w:val="20"/>
            <w:szCs w:val="20"/>
          </w:rPr>
          <w:t xml:space="preserve">    background-color: silver;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66" w:author="Unknown"/>
          <w:rFonts w:ascii="Courier New" w:eastAsia="Times New Roman" w:hAnsi="Courier New" w:cs="Courier New"/>
          <w:sz w:val="20"/>
          <w:szCs w:val="20"/>
        </w:rPr>
      </w:pPr>
      <w:ins w:id="1867"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68" w:author="Unknown"/>
          <w:rFonts w:ascii="Times New Roman" w:eastAsia="Times New Roman" w:hAnsi="Times New Roman" w:cs="Times New Roman"/>
          <w:sz w:val="24"/>
          <w:szCs w:val="24"/>
        </w:rPr>
      </w:pPr>
      <w:ins w:id="1869"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"https://www.tutorialstonight.com/online-html-editor.php?p=css&amp;q=position-relative"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870" w:author="Unknown"/>
          <w:rFonts w:ascii="Times New Roman" w:eastAsia="Times New Roman" w:hAnsi="Times New Roman" w:cs="Times New Roman"/>
          <w:sz w:val="24"/>
          <w:szCs w:val="24"/>
        </w:rPr>
      </w:pPr>
      <w:ins w:id="1871" w:author="Unknown">
        <w:r>
          <w:rPr>
            <w:rFonts w:ascii="Times New Roman" w:eastAsia="Times New Roman" w:hAnsi="Times New Roman" w:cs="Times New Roman"/>
            <w:sz w:val="24"/>
            <w:szCs w:val="24"/>
          </w:rPr>
          <w:pict>
            <v:rect id="_x0000_i1155"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872" w:author="Unknown"/>
          <w:rFonts w:ascii="Times New Roman" w:eastAsia="Times New Roman" w:hAnsi="Times New Roman" w:cs="Times New Roman"/>
          <w:b/>
          <w:bCs/>
          <w:sz w:val="36"/>
          <w:szCs w:val="36"/>
        </w:rPr>
      </w:pPr>
      <w:ins w:id="1873" w:author="Unknown">
        <w:r>
          <w:rPr>
            <w:rFonts w:ascii="Times New Roman" w:eastAsia="Times New Roman" w:hAnsi="Times New Roman" w:cs="Times New Roman"/>
            <w:b/>
            <w:bCs/>
            <w:sz w:val="36"/>
            <w:szCs w:val="36"/>
          </w:rPr>
          <w:t>3).Position fixed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874" w:author="Unknown"/>
          <w:rFonts w:ascii="Times New Roman" w:eastAsia="Times New Roman" w:hAnsi="Times New Roman" w:cs="Times New Roman"/>
          <w:sz w:val="24"/>
          <w:szCs w:val="24"/>
        </w:rPr>
      </w:pPr>
      <w:ins w:id="1875" w:author="Unknown">
        <w:r>
          <w:rPr>
            <w:rFonts w:ascii="Times New Roman" w:eastAsia="Times New Roman" w:hAnsi="Times New Roman" w:cs="Times New Roman"/>
            <w:sz w:val="24"/>
            <w:szCs w:val="24"/>
          </w:rPr>
          <w:t>Position fixed value is used to set an element fixed to the page at any spot. Regardless of the page scroll it doesn't move the element is fixed to its position.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876" w:author="Unknown"/>
          <w:rFonts w:ascii="Times New Roman" w:eastAsia="Times New Roman" w:hAnsi="Times New Roman" w:cs="Times New Roman"/>
          <w:sz w:val="24"/>
          <w:szCs w:val="24"/>
        </w:rPr>
      </w:pPr>
      <w:ins w:id="1877" w:author="Unknown">
        <w:r>
          <w:rPr>
            <w:rFonts w:ascii="Times New Roman" w:eastAsia="Times New Roman" w:hAnsi="Times New Roman" w:cs="Times New Roman"/>
            <w:sz w:val="24"/>
            <w:szCs w:val="24"/>
          </w:rPr>
          <w:t>The top, bottom, left and right property is used to set the element where it should be located.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78" w:author="Unknown"/>
          <w:rFonts w:ascii="Courier New" w:eastAsia="Times New Roman" w:hAnsi="Courier New" w:cs="Courier New"/>
          <w:sz w:val="20"/>
          <w:szCs w:val="20"/>
        </w:rPr>
      </w:pPr>
      <w:ins w:id="1879" w:author="Unknown">
        <w:r>
          <w:rPr>
            <w:rFonts w:ascii="Courier New" w:eastAsia="Times New Roman" w:hAnsi="Courier New" w:cs="Courier New"/>
            <w:sz w:val="20"/>
            <w:szCs w:val="20"/>
          </w:rPr>
          <w:t>div.fixed{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80" w:author="Unknown"/>
          <w:rFonts w:ascii="Courier New" w:eastAsia="Times New Roman" w:hAnsi="Courier New" w:cs="Courier New"/>
          <w:sz w:val="20"/>
          <w:szCs w:val="20"/>
        </w:rPr>
      </w:pPr>
      <w:ins w:id="1881" w:author="Unknown">
        <w:r>
          <w:rPr>
            <w:rFonts w:ascii="Courier New" w:eastAsia="Times New Roman" w:hAnsi="Courier New" w:cs="Courier New"/>
            <w:sz w:val="20"/>
            <w:szCs w:val="20"/>
          </w:rPr>
          <w:t xml:space="preserve">    position: fixed;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82" w:author="Unknown"/>
          <w:rFonts w:ascii="Courier New" w:eastAsia="Times New Roman" w:hAnsi="Courier New" w:cs="Courier New"/>
          <w:sz w:val="20"/>
          <w:szCs w:val="20"/>
        </w:rPr>
      </w:pPr>
      <w:ins w:id="1883" w:author="Unknown">
        <w:r>
          <w:rPr>
            <w:rFonts w:ascii="Courier New" w:eastAsia="Times New Roman" w:hAnsi="Courier New" w:cs="Courier New"/>
            <w:sz w:val="20"/>
            <w:szCs w:val="20"/>
          </w:rPr>
          <w:t xml:space="preserve">    top: 400px;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84" w:author="Unknown"/>
          <w:rFonts w:ascii="Courier New" w:eastAsia="Times New Roman" w:hAnsi="Courier New" w:cs="Courier New"/>
          <w:sz w:val="20"/>
          <w:szCs w:val="20"/>
        </w:rPr>
      </w:pPr>
      <w:ins w:id="1885" w:author="Unknown">
        <w:r>
          <w:rPr>
            <w:rFonts w:ascii="Courier New" w:eastAsia="Times New Roman" w:hAnsi="Courier New" w:cs="Courier New"/>
            <w:sz w:val="20"/>
            <w:szCs w:val="20"/>
          </w:rPr>
          <w:t xml:space="preserve">    left: 400px;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86" w:author="Unknown"/>
          <w:rFonts w:ascii="Courier New" w:eastAsia="Times New Roman" w:hAnsi="Courier New" w:cs="Courier New"/>
          <w:sz w:val="20"/>
          <w:szCs w:val="20"/>
        </w:rPr>
      </w:pPr>
      <w:ins w:id="1887" w:author="Unknown">
        <w:r>
          <w:rPr>
            <w:rFonts w:ascii="Courier New" w:eastAsia="Times New Roman" w:hAnsi="Courier New" w:cs="Courier New"/>
            <w:sz w:val="20"/>
            <w:szCs w:val="20"/>
          </w:rPr>
          <w:t xml:space="preserve">    background-color: gold;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88" w:author="Unknown"/>
          <w:rFonts w:ascii="Courier New" w:eastAsia="Times New Roman" w:hAnsi="Courier New" w:cs="Courier New"/>
          <w:sz w:val="20"/>
          <w:szCs w:val="20"/>
        </w:rPr>
      </w:pPr>
      <w:ins w:id="1889"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90" w:author="Unknown"/>
          <w:rFonts w:ascii="Times New Roman" w:eastAsia="Times New Roman" w:hAnsi="Times New Roman" w:cs="Times New Roman"/>
          <w:sz w:val="24"/>
          <w:szCs w:val="24"/>
        </w:rPr>
      </w:pPr>
      <w:ins w:id="1891"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"https://www.tutorialstonight.com/online-html-editor.php?p=css&amp;q=position-fixed"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892" w:author="Unknown"/>
          <w:rFonts w:ascii="Times New Roman" w:eastAsia="Times New Roman" w:hAnsi="Times New Roman" w:cs="Times New Roman"/>
          <w:sz w:val="24"/>
          <w:szCs w:val="24"/>
        </w:rPr>
      </w:pPr>
      <w:ins w:id="1893" w:author="Unknown">
        <w:r>
          <w:rPr>
            <w:rFonts w:ascii="Times New Roman" w:eastAsia="Times New Roman" w:hAnsi="Times New Roman" w:cs="Times New Roman"/>
            <w:sz w:val="24"/>
            <w:szCs w:val="24"/>
          </w:rPr>
          <w:pict>
            <v:rect id="_x0000_i1156"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894" w:author="Unknown"/>
          <w:rFonts w:ascii="Times New Roman" w:eastAsia="Times New Roman" w:hAnsi="Times New Roman" w:cs="Times New Roman"/>
          <w:b/>
          <w:bCs/>
          <w:sz w:val="36"/>
          <w:szCs w:val="36"/>
        </w:rPr>
      </w:pPr>
      <w:ins w:id="1895" w:author="Unknown">
        <w:r>
          <w:rPr>
            <w:rFonts w:ascii="Times New Roman" w:eastAsia="Times New Roman" w:hAnsi="Times New Roman" w:cs="Times New Roman"/>
            <w:b/>
            <w:bCs/>
            <w:sz w:val="36"/>
            <w:szCs w:val="36"/>
          </w:rPr>
          <w:t>4).Position absolute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896" w:author="Unknown"/>
          <w:rFonts w:ascii="Times New Roman" w:eastAsia="Times New Roman" w:hAnsi="Times New Roman" w:cs="Times New Roman"/>
          <w:sz w:val="24"/>
          <w:szCs w:val="24"/>
        </w:rPr>
      </w:pPr>
      <w:ins w:id="1897" w:author="Unknown">
        <w:r>
          <w:rPr>
            <w:rFonts w:ascii="Times New Roman" w:eastAsia="Times New Roman" w:hAnsi="Times New Roman" w:cs="Times New Roman"/>
            <w:sz w:val="24"/>
            <w:szCs w:val="24"/>
          </w:rPr>
          <w:t>Position absolute value is used to set the positioning of the element according to the nearest positioned parent. Incase none of its parents is positioned then the element will position itself according to the document body.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898" w:author="Unknown"/>
          <w:rFonts w:ascii="Times New Roman" w:eastAsia="Times New Roman" w:hAnsi="Times New Roman" w:cs="Times New Roman"/>
          <w:sz w:val="24"/>
          <w:szCs w:val="24"/>
        </w:rPr>
      </w:pPr>
      <w:ins w:id="1899" w:author="Unknown">
        <w:r>
          <w:rPr>
            <w:rFonts w:ascii="Times New Roman" w:eastAsia="Times New Roman" w:hAnsi="Times New Roman" w:cs="Times New Roman"/>
            <w:sz w:val="24"/>
            <w:szCs w:val="24"/>
          </w:rPr>
          <w:t>Note- The parent is called positioned only when it has any position value other than static.</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900" w:author="Unknown"/>
          <w:rFonts w:ascii="Times New Roman" w:eastAsia="Times New Roman" w:hAnsi="Times New Roman" w:cs="Times New Roman"/>
          <w:sz w:val="24"/>
          <w:szCs w:val="24"/>
        </w:rPr>
      </w:pPr>
      <w:ins w:id="1901" w:author="Unknown">
        <w:r>
          <w:rPr>
            <w:rFonts w:ascii="Times New Roman" w:eastAsia="Times New Roman" w:hAnsi="Times New Roman" w:cs="Times New Roman"/>
            <w:sz w:val="24"/>
            <w:szCs w:val="24"/>
          </w:rPr>
          <w:t>The top, bottom, left and right property is used to set the element if required.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02" w:author="Unknown"/>
          <w:rFonts w:ascii="Courier New" w:eastAsia="Times New Roman" w:hAnsi="Courier New" w:cs="Courier New"/>
          <w:sz w:val="20"/>
          <w:szCs w:val="20"/>
        </w:rPr>
      </w:pPr>
      <w:ins w:id="1903" w:author="Unknown">
        <w:r>
          <w:rPr>
            <w:rFonts w:ascii="Courier New" w:eastAsia="Times New Roman" w:hAnsi="Courier New" w:cs="Courier New"/>
            <w:sz w:val="20"/>
            <w:szCs w:val="20"/>
          </w:rPr>
          <w:lastRenderedPageBreak/>
          <w:t>div.parent{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04" w:author="Unknown"/>
          <w:rFonts w:ascii="Courier New" w:eastAsia="Times New Roman" w:hAnsi="Courier New" w:cs="Courier New"/>
          <w:sz w:val="20"/>
          <w:szCs w:val="20"/>
        </w:rPr>
      </w:pPr>
      <w:ins w:id="1905" w:author="Unknown">
        <w:r>
          <w:rPr>
            <w:rFonts w:ascii="Courier New" w:eastAsia="Times New Roman" w:hAnsi="Courier New" w:cs="Courier New"/>
            <w:sz w:val="20"/>
            <w:szCs w:val="20"/>
          </w:rPr>
          <w:t xml:space="preserve">    position: relative;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06" w:author="Unknown"/>
          <w:rFonts w:ascii="Courier New" w:eastAsia="Times New Roman" w:hAnsi="Courier New" w:cs="Courier New"/>
          <w:sz w:val="20"/>
          <w:szCs w:val="20"/>
        </w:rPr>
      </w:pPr>
      <w:ins w:id="1907" w:author="Unknown">
        <w:r>
          <w:rPr>
            <w:rFonts w:ascii="Courier New" w:eastAsia="Times New Roman" w:hAnsi="Courier New" w:cs="Courier New"/>
            <w:sz w:val="20"/>
            <w:szCs w:val="20"/>
          </w:rPr>
          <w:t xml:space="preserve">    top: 50px;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08" w:author="Unknown"/>
          <w:rFonts w:ascii="Courier New" w:eastAsia="Times New Roman" w:hAnsi="Courier New" w:cs="Courier New"/>
          <w:sz w:val="20"/>
          <w:szCs w:val="20"/>
        </w:rPr>
      </w:pPr>
      <w:ins w:id="1909" w:author="Unknown">
        <w:r>
          <w:rPr>
            <w:rFonts w:ascii="Courier New" w:eastAsia="Times New Roman" w:hAnsi="Courier New" w:cs="Courier New"/>
            <w:sz w:val="20"/>
            <w:szCs w:val="20"/>
          </w:rPr>
          <w:t xml:space="preserve">    left: 40px;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10" w:author="Unknown"/>
          <w:rFonts w:ascii="Courier New" w:eastAsia="Times New Roman" w:hAnsi="Courier New" w:cs="Courier New"/>
          <w:sz w:val="20"/>
          <w:szCs w:val="20"/>
        </w:rPr>
      </w:pPr>
      <w:ins w:id="1911" w:author="Unknown">
        <w:r>
          <w:rPr>
            <w:rFonts w:ascii="Courier New" w:eastAsia="Times New Roman" w:hAnsi="Courier New" w:cs="Courier New"/>
            <w:sz w:val="20"/>
            <w:szCs w:val="20"/>
          </w:rPr>
          <w:t xml:space="preserve">    background-color: gold;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12" w:author="Unknown"/>
          <w:rFonts w:ascii="Courier New" w:eastAsia="Times New Roman" w:hAnsi="Courier New" w:cs="Courier New"/>
          <w:sz w:val="20"/>
          <w:szCs w:val="20"/>
        </w:rPr>
      </w:pPr>
      <w:ins w:id="1913"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14" w:author="Unknown"/>
          <w:rFonts w:ascii="Courier New" w:eastAsia="Times New Roman" w:hAnsi="Courier New" w:cs="Courier New"/>
          <w:sz w:val="20"/>
          <w:szCs w:val="20"/>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15" w:author="Unknown"/>
          <w:rFonts w:ascii="Courier New" w:eastAsia="Times New Roman" w:hAnsi="Courier New" w:cs="Courier New"/>
          <w:sz w:val="20"/>
          <w:szCs w:val="20"/>
        </w:rPr>
      </w:pPr>
      <w:ins w:id="1916" w:author="Unknown">
        <w:r>
          <w:rPr>
            <w:rFonts w:ascii="Courier New" w:eastAsia="Times New Roman" w:hAnsi="Courier New" w:cs="Courier New"/>
            <w:sz w:val="20"/>
            <w:szCs w:val="20"/>
          </w:rPr>
          <w:t>div.child{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17" w:author="Unknown"/>
          <w:rFonts w:ascii="Courier New" w:eastAsia="Times New Roman" w:hAnsi="Courier New" w:cs="Courier New"/>
          <w:sz w:val="20"/>
          <w:szCs w:val="20"/>
        </w:rPr>
      </w:pPr>
      <w:ins w:id="1918" w:author="Unknown">
        <w:r>
          <w:rPr>
            <w:rFonts w:ascii="Courier New" w:eastAsia="Times New Roman" w:hAnsi="Courier New" w:cs="Courier New"/>
            <w:sz w:val="20"/>
            <w:szCs w:val="20"/>
          </w:rPr>
          <w:t xml:space="preserve">    position: absolute;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19" w:author="Unknown"/>
          <w:rFonts w:ascii="Courier New" w:eastAsia="Times New Roman" w:hAnsi="Courier New" w:cs="Courier New"/>
          <w:sz w:val="20"/>
          <w:szCs w:val="20"/>
        </w:rPr>
      </w:pPr>
      <w:ins w:id="1920" w:author="Unknown">
        <w:r>
          <w:rPr>
            <w:rFonts w:ascii="Courier New" w:eastAsia="Times New Roman" w:hAnsi="Courier New" w:cs="Courier New"/>
            <w:sz w:val="20"/>
            <w:szCs w:val="20"/>
          </w:rPr>
          <w:t xml:space="preserve">    top: 10px;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21" w:author="Unknown"/>
          <w:rFonts w:ascii="Courier New" w:eastAsia="Times New Roman" w:hAnsi="Courier New" w:cs="Courier New"/>
          <w:sz w:val="20"/>
          <w:szCs w:val="20"/>
        </w:rPr>
      </w:pPr>
      <w:ins w:id="1922" w:author="Unknown">
        <w:r>
          <w:rPr>
            <w:rFonts w:ascii="Courier New" w:eastAsia="Times New Roman" w:hAnsi="Courier New" w:cs="Courier New"/>
            <w:sz w:val="20"/>
            <w:szCs w:val="20"/>
          </w:rPr>
          <w:t xml:space="preserve">    background-color: gold;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23" w:author="Unknown"/>
          <w:rFonts w:ascii="Courier New" w:eastAsia="Times New Roman" w:hAnsi="Courier New" w:cs="Courier New"/>
          <w:sz w:val="20"/>
          <w:szCs w:val="20"/>
        </w:rPr>
      </w:pPr>
      <w:ins w:id="1924"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25" w:author="Unknown"/>
          <w:rFonts w:ascii="Times New Roman" w:eastAsia="Times New Roman" w:hAnsi="Times New Roman" w:cs="Times New Roman"/>
          <w:sz w:val="24"/>
          <w:szCs w:val="24"/>
        </w:rPr>
      </w:pPr>
      <w:ins w:id="1926"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"https://www.tutorialstonight.com/online-html-editor.php?p=css&amp;q=position-absolute"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927" w:author="Unknown"/>
          <w:rFonts w:ascii="Times New Roman" w:eastAsia="Times New Roman" w:hAnsi="Times New Roman" w:cs="Times New Roman"/>
          <w:sz w:val="24"/>
          <w:szCs w:val="24"/>
        </w:rPr>
      </w:pPr>
      <w:ins w:id="1928" w:author="Unknown">
        <w:r>
          <w:rPr>
            <w:rFonts w:ascii="Times New Roman" w:eastAsia="Times New Roman" w:hAnsi="Times New Roman" w:cs="Times New Roman"/>
            <w:sz w:val="24"/>
            <w:szCs w:val="24"/>
          </w:rPr>
          <w:pict>
            <v:rect id="_x0000_i1157"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929" w:author="Unknown"/>
          <w:rFonts w:ascii="Times New Roman" w:eastAsia="Times New Roman" w:hAnsi="Times New Roman" w:cs="Times New Roman"/>
          <w:b/>
          <w:bCs/>
          <w:sz w:val="36"/>
          <w:szCs w:val="36"/>
        </w:rPr>
      </w:pPr>
      <w:ins w:id="1930" w:author="Unknown">
        <w:r>
          <w:rPr>
            <w:rFonts w:ascii="Times New Roman" w:eastAsia="Times New Roman" w:hAnsi="Times New Roman" w:cs="Times New Roman"/>
            <w:b/>
            <w:bCs/>
            <w:sz w:val="36"/>
            <w:szCs w:val="36"/>
          </w:rPr>
          <w:t>5).Position sticky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931" w:author="Unknown"/>
          <w:rFonts w:ascii="Times New Roman" w:eastAsia="Times New Roman" w:hAnsi="Times New Roman" w:cs="Times New Roman"/>
          <w:sz w:val="24"/>
          <w:szCs w:val="24"/>
        </w:rPr>
      </w:pPr>
      <w:ins w:id="1932" w:author="Unknown">
        <w:r>
          <w:rPr>
            <w:rFonts w:ascii="Times New Roman" w:eastAsia="Times New Roman" w:hAnsi="Times New Roman" w:cs="Times New Roman"/>
            <w:sz w:val="24"/>
            <w:szCs w:val="24"/>
          </w:rPr>
          <w:t xml:space="preserve">Position sticky value is used to make element </w:t>
        </w:r>
        <w:r>
          <w:rPr>
            <w:rFonts w:ascii="Times New Roman" w:eastAsia="Times New Roman" w:hAnsi="Times New Roman" w:cs="Times New Roman"/>
            <w:b/>
            <w:bCs/>
            <w:sz w:val="24"/>
            <w:szCs w:val="24"/>
          </w:rPr>
          <w:t>fix</w:t>
        </w:r>
        <w:r>
          <w:rPr>
            <w:rFonts w:ascii="Times New Roman" w:eastAsia="Times New Roman" w:hAnsi="Times New Roman" w:cs="Times New Roman"/>
            <w:sz w:val="24"/>
            <w:szCs w:val="24"/>
          </w:rPr>
          <w:t xml:space="preserve"> or </w:t>
        </w:r>
        <w:r>
          <w:rPr>
            <w:rFonts w:ascii="Times New Roman" w:eastAsia="Times New Roman" w:hAnsi="Times New Roman" w:cs="Times New Roman"/>
            <w:b/>
            <w:bCs/>
            <w:sz w:val="24"/>
            <w:szCs w:val="24"/>
          </w:rPr>
          <w:t>stick</w:t>
        </w:r>
        <w:r>
          <w:rPr>
            <w:rFonts w:ascii="Times New Roman" w:eastAsia="Times New Roman" w:hAnsi="Times New Roman" w:cs="Times New Roman"/>
            <w:sz w:val="24"/>
            <w:szCs w:val="24"/>
          </w:rPr>
          <w:t xml:space="preserve"> at any location. Beyond that location the element is free to move or scroll.</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933" w:author="Unknown"/>
          <w:rFonts w:ascii="Times New Roman" w:eastAsia="Times New Roman" w:hAnsi="Times New Roman" w:cs="Times New Roman"/>
          <w:sz w:val="24"/>
          <w:szCs w:val="24"/>
        </w:rPr>
      </w:pPr>
      <w:ins w:id="1934" w:author="Unknown">
        <w:r>
          <w:rPr>
            <w:rFonts w:ascii="Times New Roman" w:eastAsia="Times New Roman" w:hAnsi="Times New Roman" w:cs="Times New Roman"/>
            <w:sz w:val="24"/>
            <w:szCs w:val="24"/>
          </w:rPr>
          <w:t>Note - This property needs at least one value among top,bottom,left and right.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935" w:author="Unknown"/>
          <w:rFonts w:ascii="Times New Roman" w:eastAsia="Times New Roman" w:hAnsi="Times New Roman" w:cs="Times New Roman"/>
          <w:sz w:val="24"/>
          <w:szCs w:val="24"/>
        </w:rPr>
      </w:pPr>
      <w:ins w:id="1936" w:author="Unknown">
        <w:r>
          <w:rPr>
            <w:rFonts w:ascii="Times New Roman" w:eastAsia="Times New Roman" w:hAnsi="Times New Roman" w:cs="Times New Roman"/>
            <w:sz w:val="24"/>
            <w:szCs w:val="24"/>
          </w:rPr>
          <w:t xml:space="preserve">Position sticky value toggle between </w:t>
        </w:r>
        <w:r>
          <w:rPr>
            <w:rFonts w:ascii="Times New Roman" w:eastAsia="Times New Roman" w:hAnsi="Times New Roman" w:cs="Times New Roman"/>
            <w:b/>
            <w:bCs/>
            <w:sz w:val="24"/>
            <w:szCs w:val="24"/>
          </w:rPr>
          <w:t>relative</w:t>
        </w:r>
        <w:r>
          <w:rPr>
            <w:rFonts w:ascii="Times New Roman" w:eastAsia="Times New Roman" w:hAnsi="Times New Roman" w:cs="Times New Roman"/>
            <w:sz w:val="24"/>
            <w:szCs w:val="24"/>
          </w:rPr>
          <w:t xml:space="preserve"> and </w:t>
        </w:r>
        <w:r>
          <w:rPr>
            <w:rFonts w:ascii="Times New Roman" w:eastAsia="Times New Roman" w:hAnsi="Times New Roman" w:cs="Times New Roman"/>
            <w:b/>
            <w:bCs/>
            <w:sz w:val="24"/>
            <w:szCs w:val="24"/>
          </w:rPr>
          <w:t>fixed</w:t>
        </w:r>
        <w:r>
          <w:rPr>
            <w:rFonts w:ascii="Times New Roman" w:eastAsia="Times New Roman" w:hAnsi="Times New Roman" w:cs="Times New Roman"/>
            <w:sz w:val="24"/>
            <w:szCs w:val="24"/>
          </w:rPr>
          <w:t>. This property is generally used to stick any element or note at the top of a web page.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37" w:author="Unknown"/>
          <w:rFonts w:ascii="Courier New" w:eastAsia="Times New Roman" w:hAnsi="Courier New" w:cs="Courier New"/>
          <w:sz w:val="20"/>
          <w:szCs w:val="20"/>
        </w:rPr>
      </w:pPr>
      <w:ins w:id="1938" w:author="Unknown">
        <w:r>
          <w:rPr>
            <w:rFonts w:ascii="Courier New" w:eastAsia="Times New Roman" w:hAnsi="Courier New" w:cs="Courier New"/>
            <w:sz w:val="20"/>
            <w:szCs w:val="20"/>
          </w:rPr>
          <w:t>div.sticky{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39" w:author="Unknown"/>
          <w:rFonts w:ascii="Courier New" w:eastAsia="Times New Roman" w:hAnsi="Courier New" w:cs="Courier New"/>
          <w:sz w:val="20"/>
          <w:szCs w:val="20"/>
        </w:rPr>
      </w:pPr>
      <w:ins w:id="1940" w:author="Unknown">
        <w:r>
          <w:rPr>
            <w:rFonts w:ascii="Courier New" w:eastAsia="Times New Roman" w:hAnsi="Courier New" w:cs="Courier New"/>
            <w:sz w:val="20"/>
            <w:szCs w:val="20"/>
          </w:rPr>
          <w:t xml:space="preserve">    position: sticky;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41" w:author="Unknown"/>
          <w:rFonts w:ascii="Courier New" w:eastAsia="Times New Roman" w:hAnsi="Courier New" w:cs="Courier New"/>
          <w:sz w:val="20"/>
          <w:szCs w:val="20"/>
        </w:rPr>
      </w:pPr>
      <w:ins w:id="1942" w:author="Unknown">
        <w:r>
          <w:rPr>
            <w:rFonts w:ascii="Courier New" w:eastAsia="Times New Roman" w:hAnsi="Courier New" w:cs="Courier New"/>
            <w:sz w:val="20"/>
            <w:szCs w:val="20"/>
          </w:rPr>
          <w:t xml:space="preserve">    top: 20px;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43" w:author="Unknown"/>
          <w:rFonts w:ascii="Courier New" w:eastAsia="Times New Roman" w:hAnsi="Courier New" w:cs="Courier New"/>
          <w:sz w:val="20"/>
          <w:szCs w:val="20"/>
        </w:rPr>
      </w:pPr>
      <w:ins w:id="1944" w:author="Unknown">
        <w:r>
          <w:rPr>
            <w:rFonts w:ascii="Courier New" w:eastAsia="Times New Roman" w:hAnsi="Courier New" w:cs="Courier New"/>
            <w:sz w:val="20"/>
            <w:szCs w:val="20"/>
          </w:rPr>
          <w:t xml:space="preserve">    background-color: gold;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45" w:author="Unknown"/>
          <w:rFonts w:ascii="Courier New" w:eastAsia="Times New Roman" w:hAnsi="Courier New" w:cs="Courier New"/>
          <w:sz w:val="20"/>
          <w:szCs w:val="20"/>
        </w:rPr>
      </w:pPr>
      <w:ins w:id="1946"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47" w:author="Unknown"/>
          <w:rFonts w:ascii="Times New Roman" w:eastAsia="Times New Roman" w:hAnsi="Times New Roman" w:cs="Times New Roman"/>
          <w:sz w:val="24"/>
          <w:szCs w:val="24"/>
        </w:rPr>
      </w:pPr>
      <w:ins w:id="1948"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"https://www.tutorialstonight.com/online-html-editor.php?p=css&amp;q=position-sticky"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ins w:id="1949" w:author="Unknown"/>
          <w:rFonts w:ascii="Times New Roman" w:eastAsia="Times New Roman" w:hAnsi="Times New Roman" w:cs="Times New Roman"/>
          <w:b/>
          <w:bCs/>
          <w:kern w:val="36"/>
          <w:sz w:val="48"/>
          <w:szCs w:val="48"/>
        </w:rPr>
      </w:pPr>
      <w:ins w:id="1950" w:author="Unknown">
        <w:r>
          <w:rPr>
            <w:rFonts w:ascii="Times New Roman" w:eastAsia="Times New Roman" w:hAnsi="Times New Roman" w:cs="Times New Roman"/>
            <w:b/>
            <w:bCs/>
            <w:kern w:val="36"/>
            <w:sz w:val="48"/>
            <w:szCs w:val="48"/>
          </w:rPr>
          <w:t>CSS Displa</w:t>
        </w:r>
      </w:ins>
      <w:r>
        <w:rPr>
          <w:rFonts w:ascii="Times New Roman" w:eastAsia="Times New Roman" w:hAnsi="Times New Roman" w:cs="Times New Roman"/>
          <w:b/>
          <w:bCs/>
          <w:kern w:val="36"/>
          <w:sz w:val="48"/>
          <w:szCs w:val="48"/>
        </w:rPr>
        <w:t>y</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51" w:author="Unknown"/>
          <w:rFonts w:ascii="Times New Roman" w:eastAsia="Times New Roman" w:hAnsi="Times New Roman" w:cs="Times New Roman"/>
          <w:sz w:val="24"/>
          <w:szCs w:val="24"/>
        </w:rPr>
      </w:pPr>
      <w:ins w:id="1952"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"https://www.tutorialstonight.com/css/css-position.php" </w:instrText>
        </w:r>
        <w:r>
          <w:rPr>
            <w:rFonts w:ascii="Times New Roman" w:eastAsia="Times New Roman" w:hAnsi="Times New Roman" w:cs="Times New Roman"/>
            <w:sz w:val="24"/>
            <w:szCs w:val="24"/>
          </w:rPr>
          <w:fldChar w:fldCharType="separate"/>
        </w:r>
        <w:r>
          <w:rPr>
            <w:rStyle w:val="Hyperlink"/>
            <w:rFonts w:ascii="Calibri" w:hAnsi="Calibri" w:cs="Calibri"/>
            <w:sz w:val="24"/>
            <w:szCs w:val="24"/>
          </w:rPr>
          <w:t>❮</w:t>
        </w:r>
        <w:r>
          <w:rPr>
            <w:rStyle w:val="Hyperlink"/>
            <w:sz w:val="24"/>
            <w:szCs w:val="24"/>
          </w:rPr>
          <w:t xml:space="preserve"> Prev</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"https://www.tutorialstonight.com/css/css-shadow.php" </w:instrText>
        </w:r>
        <w:r>
          <w:rPr>
            <w:rFonts w:ascii="Times New Roman" w:eastAsia="Times New Roman" w:hAnsi="Times New Roman" w:cs="Times New Roman"/>
            <w:sz w:val="24"/>
            <w:szCs w:val="24"/>
          </w:rPr>
          <w:fldChar w:fldCharType="separate"/>
        </w:r>
        <w:r>
          <w:rPr>
            <w:rStyle w:val="Hyperlink"/>
            <w:sz w:val="24"/>
            <w:szCs w:val="24"/>
          </w:rPr>
          <w:t xml:space="preserve">Next </w:t>
        </w:r>
        <w:r>
          <w:rPr>
            <w:rStyle w:val="Hyperlink"/>
            <w:rFonts w:ascii="Calibri" w:hAnsi="Calibri" w:cs="Calibri"/>
            <w:sz w:val="24"/>
            <w:szCs w:val="24"/>
          </w:rPr>
          <w:t>❯</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1953" w:author="Unknown"/>
          <w:rFonts w:ascii="Times New Roman" w:eastAsia="Times New Roman" w:hAnsi="Times New Roman" w:cs="Times New Roman"/>
          <w:sz w:val="24"/>
          <w:szCs w:val="24"/>
        </w:rPr>
      </w:pPr>
      <w:ins w:id="1954" w:author="Unknown">
        <w:r>
          <w:rPr>
            <w:rFonts w:ascii="Times New Roman" w:eastAsia="Times New Roman" w:hAnsi="Times New Roman" w:cs="Times New Roman"/>
            <w:sz w:val="24"/>
            <w:szCs w:val="24"/>
          </w:rPr>
          <w:pict>
            <v:rect id="_x0000_i1158"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955" w:author="Unknown"/>
          <w:rFonts w:ascii="Times New Roman" w:eastAsia="Times New Roman" w:hAnsi="Times New Roman" w:cs="Times New Roman"/>
          <w:sz w:val="24"/>
          <w:szCs w:val="24"/>
        </w:rPr>
      </w:pPr>
      <w:ins w:id="1956" w:author="Unknown">
        <w:r>
          <w:rPr>
            <w:rFonts w:ascii="Times New Roman" w:eastAsia="Times New Roman" w:hAnsi="Times New Roman" w:cs="Times New Roman"/>
            <w:sz w:val="24"/>
            <w:szCs w:val="24"/>
          </w:rPr>
          <w:t>CSS display property controls how the elements of HTML will look on the web page.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957" w:author="Unknown"/>
          <w:rFonts w:ascii="Times New Roman" w:eastAsia="Times New Roman" w:hAnsi="Times New Roman" w:cs="Times New Roman"/>
          <w:sz w:val="24"/>
          <w:szCs w:val="24"/>
        </w:rPr>
      </w:pPr>
      <w:ins w:id="1958" w:author="Unknown">
        <w:r>
          <w:rPr>
            <w:rFonts w:ascii="Times New Roman" w:eastAsia="Times New Roman" w:hAnsi="Times New Roman" w:cs="Times New Roman"/>
            <w:sz w:val="24"/>
            <w:szCs w:val="24"/>
          </w:rPr>
          <w:t>Every element in HTML has a default display property and using CSS we can control this property.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959" w:author="Unknown"/>
          <w:rFonts w:ascii="Times New Roman" w:eastAsia="Times New Roman" w:hAnsi="Times New Roman" w:cs="Times New Roman"/>
          <w:sz w:val="24"/>
          <w:szCs w:val="24"/>
        </w:rPr>
      </w:pPr>
      <w:ins w:id="1960" w:author="Unknown">
        <w:r>
          <w:rPr>
            <w:rFonts w:ascii="Times New Roman" w:eastAsia="Times New Roman" w:hAnsi="Times New Roman" w:cs="Times New Roman"/>
            <w:sz w:val="24"/>
            <w:szCs w:val="24"/>
          </w:rPr>
          <w:t>Default value of display property is inline.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961" w:author="Unknown"/>
          <w:rFonts w:ascii="Times New Roman" w:eastAsia="Times New Roman" w:hAnsi="Times New Roman" w:cs="Times New Roman"/>
          <w:b/>
          <w:bCs/>
          <w:sz w:val="36"/>
          <w:szCs w:val="36"/>
        </w:rPr>
      </w:pPr>
      <w:ins w:id="1962" w:author="Unknown">
        <w:r>
          <w:rPr>
            <w:rFonts w:ascii="Times New Roman" w:eastAsia="Times New Roman" w:hAnsi="Times New Roman" w:cs="Times New Roman"/>
            <w:b/>
            <w:bCs/>
            <w:sz w:val="36"/>
            <w:szCs w:val="36"/>
          </w:rPr>
          <w:t>syntax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63" w:author="Unknown"/>
          <w:rFonts w:ascii="Courier New" w:eastAsia="Times New Roman" w:hAnsi="Courier New" w:cs="Courier New"/>
          <w:sz w:val="20"/>
          <w:szCs w:val="20"/>
        </w:rPr>
      </w:pPr>
      <w:ins w:id="1964" w:author="Unknown">
        <w:r>
          <w:rPr>
            <w:rFonts w:ascii="Courier New" w:eastAsia="Times New Roman" w:hAnsi="Courier New" w:cs="Courier New"/>
            <w:sz w:val="20"/>
            <w:szCs w:val="20"/>
          </w:rPr>
          <w:lastRenderedPageBreak/>
          <w:t>display : value;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65"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25" w:line="240" w:lineRule="auto"/>
        <w:outlineLvl w:val="1"/>
        <w:rPr>
          <w:ins w:id="1966" w:author="Unknown"/>
          <w:rFonts w:ascii="Times New Roman" w:eastAsia="Times New Roman" w:hAnsi="Times New Roman" w:cs="Times New Roman"/>
          <w:b/>
          <w:bCs/>
          <w:sz w:val="36"/>
          <w:szCs w:val="36"/>
        </w:rPr>
      </w:pPr>
      <w:ins w:id="1967" w:author="Unknown">
        <w:r>
          <w:rPr>
            <w:rFonts w:ascii="Times New Roman" w:eastAsia="Times New Roman" w:hAnsi="Times New Roman" w:cs="Times New Roman"/>
            <w:b/>
            <w:bCs/>
            <w:sz w:val="36"/>
            <w:szCs w:val="36"/>
          </w:rPr>
          <w:t>CSS Display Values</w:t>
        </w:r>
      </w:ins>
    </w:p>
    <w:p w:rsidR="00F5755F" w:rsidRDefault="00F5755F" w:rsidP="00F5755F">
      <w:pPr>
        <w:numPr>
          <w:ilvl w:val="0"/>
          <w:numId w:val="44"/>
        </w:numPr>
        <w:spacing w:before="100" w:beforeAutospacing="1" w:after="100" w:afterAutospacing="1" w:line="240" w:lineRule="auto"/>
        <w:rPr>
          <w:ins w:id="1968" w:author="Unknown"/>
          <w:rFonts w:ascii="Times New Roman" w:eastAsia="Times New Roman" w:hAnsi="Times New Roman" w:cs="Times New Roman"/>
          <w:sz w:val="24"/>
          <w:szCs w:val="24"/>
        </w:rPr>
      </w:pPr>
      <w:ins w:id="1969"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"https://www.tutorialstonight.com/css/css-display.php" \l "inline" </w:instrText>
        </w:r>
        <w:r>
          <w:rPr>
            <w:rFonts w:ascii="Times New Roman" w:eastAsia="Times New Roman" w:hAnsi="Times New Roman" w:cs="Times New Roman"/>
            <w:sz w:val="24"/>
            <w:szCs w:val="24"/>
          </w:rPr>
          <w:fldChar w:fldCharType="separate"/>
        </w:r>
        <w:r>
          <w:rPr>
            <w:rStyle w:val="Hyperlink"/>
            <w:sz w:val="24"/>
            <w:szCs w:val="24"/>
          </w:rPr>
          <w:t>display: inline;</w:t>
        </w:r>
        <w:r>
          <w:rPr>
            <w:rFonts w:ascii="Times New Roman" w:eastAsia="Times New Roman" w:hAnsi="Times New Roman" w:cs="Times New Roman"/>
            <w:sz w:val="24"/>
            <w:szCs w:val="24"/>
          </w:rPr>
          <w:fldChar w:fldCharType="end"/>
        </w:r>
      </w:ins>
    </w:p>
    <w:p w:rsidR="00F5755F" w:rsidRDefault="00F5755F" w:rsidP="00F5755F">
      <w:pPr>
        <w:numPr>
          <w:ilvl w:val="0"/>
          <w:numId w:val="44"/>
        </w:numPr>
        <w:spacing w:before="100" w:beforeAutospacing="1" w:after="100" w:afterAutospacing="1" w:line="240" w:lineRule="auto"/>
        <w:rPr>
          <w:ins w:id="1970" w:author="Unknown"/>
          <w:rFonts w:ascii="Times New Roman" w:eastAsia="Times New Roman" w:hAnsi="Times New Roman" w:cs="Times New Roman"/>
          <w:sz w:val="24"/>
          <w:szCs w:val="24"/>
        </w:rPr>
      </w:pPr>
      <w:ins w:id="1971"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"https://www.tutorialstonight.com/css/css-display.php" \l "block" </w:instrText>
        </w:r>
        <w:r>
          <w:rPr>
            <w:rFonts w:ascii="Times New Roman" w:eastAsia="Times New Roman" w:hAnsi="Times New Roman" w:cs="Times New Roman"/>
            <w:sz w:val="24"/>
            <w:szCs w:val="24"/>
          </w:rPr>
          <w:fldChar w:fldCharType="separate"/>
        </w:r>
        <w:r>
          <w:rPr>
            <w:rStyle w:val="Hyperlink"/>
            <w:sz w:val="24"/>
            <w:szCs w:val="24"/>
          </w:rPr>
          <w:t>display: block;</w:t>
        </w:r>
        <w:r>
          <w:rPr>
            <w:rFonts w:ascii="Times New Roman" w:eastAsia="Times New Roman" w:hAnsi="Times New Roman" w:cs="Times New Roman"/>
            <w:sz w:val="24"/>
            <w:szCs w:val="24"/>
          </w:rPr>
          <w:fldChar w:fldCharType="end"/>
        </w:r>
      </w:ins>
    </w:p>
    <w:p w:rsidR="00F5755F" w:rsidRDefault="00F5755F" w:rsidP="00F5755F">
      <w:pPr>
        <w:numPr>
          <w:ilvl w:val="0"/>
          <w:numId w:val="44"/>
        </w:numPr>
        <w:spacing w:before="100" w:beforeAutospacing="1" w:after="100" w:afterAutospacing="1" w:line="240" w:lineRule="auto"/>
        <w:rPr>
          <w:ins w:id="1972" w:author="Unknown"/>
          <w:rFonts w:ascii="Times New Roman" w:eastAsia="Times New Roman" w:hAnsi="Times New Roman" w:cs="Times New Roman"/>
          <w:sz w:val="24"/>
          <w:szCs w:val="24"/>
        </w:rPr>
      </w:pPr>
      <w:ins w:id="1973"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"https://www.tutorialstonight.com/css/css-display.php" \l "inblock" </w:instrText>
        </w:r>
        <w:r>
          <w:rPr>
            <w:rFonts w:ascii="Times New Roman" w:eastAsia="Times New Roman" w:hAnsi="Times New Roman" w:cs="Times New Roman"/>
            <w:sz w:val="24"/>
            <w:szCs w:val="24"/>
          </w:rPr>
          <w:fldChar w:fldCharType="separate"/>
        </w:r>
        <w:r>
          <w:rPr>
            <w:rStyle w:val="Hyperlink"/>
            <w:sz w:val="24"/>
            <w:szCs w:val="24"/>
          </w:rPr>
          <w:t>display: inline-block;</w:t>
        </w:r>
        <w:r>
          <w:rPr>
            <w:rFonts w:ascii="Times New Roman" w:eastAsia="Times New Roman" w:hAnsi="Times New Roman" w:cs="Times New Roman"/>
            <w:sz w:val="24"/>
            <w:szCs w:val="24"/>
          </w:rPr>
          <w:fldChar w:fldCharType="end"/>
        </w:r>
      </w:ins>
    </w:p>
    <w:p w:rsidR="00F5755F" w:rsidRDefault="00F5755F" w:rsidP="00F5755F">
      <w:pPr>
        <w:numPr>
          <w:ilvl w:val="0"/>
          <w:numId w:val="44"/>
        </w:numPr>
        <w:spacing w:before="100" w:beforeAutospacing="1" w:after="100" w:afterAutospacing="1" w:line="240" w:lineRule="auto"/>
        <w:rPr>
          <w:ins w:id="1974" w:author="Unknown"/>
          <w:rFonts w:ascii="Times New Roman" w:eastAsia="Times New Roman" w:hAnsi="Times New Roman" w:cs="Times New Roman"/>
          <w:sz w:val="24"/>
          <w:szCs w:val="24"/>
        </w:rPr>
      </w:pPr>
      <w:ins w:id="1975"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"https://www.tutorialstonight.com/css/css-display.php" \l "inherit" </w:instrText>
        </w:r>
        <w:r>
          <w:rPr>
            <w:rFonts w:ascii="Times New Roman" w:eastAsia="Times New Roman" w:hAnsi="Times New Roman" w:cs="Times New Roman"/>
            <w:sz w:val="24"/>
            <w:szCs w:val="24"/>
          </w:rPr>
          <w:fldChar w:fldCharType="separate"/>
        </w:r>
        <w:r>
          <w:rPr>
            <w:rStyle w:val="Hyperlink"/>
            <w:sz w:val="24"/>
            <w:szCs w:val="24"/>
          </w:rPr>
          <w:t>display: inherit;</w:t>
        </w:r>
        <w:r>
          <w:rPr>
            <w:rFonts w:ascii="Times New Roman" w:eastAsia="Times New Roman" w:hAnsi="Times New Roman" w:cs="Times New Roman"/>
            <w:sz w:val="24"/>
            <w:szCs w:val="24"/>
          </w:rPr>
          <w:fldChar w:fldCharType="end"/>
        </w:r>
      </w:ins>
    </w:p>
    <w:p w:rsidR="00F5755F" w:rsidRDefault="00F5755F" w:rsidP="00F5755F">
      <w:pPr>
        <w:numPr>
          <w:ilvl w:val="0"/>
          <w:numId w:val="44"/>
        </w:numPr>
        <w:spacing w:before="100" w:beforeAutospacing="1" w:after="100" w:afterAutospacing="1" w:line="240" w:lineRule="auto"/>
        <w:rPr>
          <w:ins w:id="1976" w:author="Unknown"/>
          <w:rFonts w:ascii="Times New Roman" w:eastAsia="Times New Roman" w:hAnsi="Times New Roman" w:cs="Times New Roman"/>
          <w:sz w:val="24"/>
          <w:szCs w:val="24"/>
        </w:rPr>
      </w:pPr>
      <w:ins w:id="1977"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"https://www.tutorialstonight.com/css/css-display.php" \l "none" </w:instrText>
        </w:r>
        <w:r>
          <w:rPr>
            <w:rFonts w:ascii="Times New Roman" w:eastAsia="Times New Roman" w:hAnsi="Times New Roman" w:cs="Times New Roman"/>
            <w:sz w:val="24"/>
            <w:szCs w:val="24"/>
          </w:rPr>
          <w:fldChar w:fldCharType="separate"/>
        </w:r>
        <w:r>
          <w:rPr>
            <w:rStyle w:val="Hyperlink"/>
            <w:sz w:val="24"/>
            <w:szCs w:val="24"/>
          </w:rPr>
          <w:t>display: none;</w:t>
        </w:r>
        <w:r>
          <w:rPr>
            <w:rFonts w:ascii="Times New Roman" w:eastAsia="Times New Roman" w:hAnsi="Times New Roman" w:cs="Times New Roman"/>
            <w:sz w:val="24"/>
            <w:szCs w:val="24"/>
          </w:rPr>
          <w:fldChar w:fldCharType="end"/>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78" w:author="Unknown"/>
          <w:rFonts w:ascii="Times New Roman" w:eastAsia="Times New Roman" w:hAnsi="Times New Roman" w:cs="Times New Roman"/>
          <w:sz w:val="24"/>
          <w:szCs w:val="24"/>
        </w:rPr>
      </w:pPr>
    </w:p>
    <w:tbl>
      <w:tblPr>
        <w:tblW w:w="0" w:type="auto"/>
        <w:tblCellSpacing w:w="15" w:type="dxa"/>
        <w:tblLook w:val="04A0" w:firstRow="1" w:lastRow="0" w:firstColumn="1" w:lastColumn="0" w:noHBand="0" w:noVBand="1"/>
      </w:tblPr>
      <w:tblGrid>
        <w:gridCol w:w="1253"/>
        <w:gridCol w:w="8197"/>
      </w:tblGrid>
      <w:tr w:rsidR="00F5755F" w:rsidTr="00F5755F">
        <w:trPr>
          <w:tblHeade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value</w:t>
            </w:r>
          </w:p>
        </w:tc>
        <w:tc>
          <w:tcPr>
            <w:tcW w:w="0" w:type="auto"/>
            <w:tcMar>
              <w:top w:w="15" w:type="dxa"/>
              <w:left w:w="15" w:type="dxa"/>
              <w:bottom w:w="15" w:type="dxa"/>
              <w:right w:w="15" w:type="dxa"/>
            </w:tcMar>
            <w:vAlign w:val="center"/>
            <w:hideMark/>
          </w:tcPr>
          <w:p w:rsidR="00F5755F" w:rsidRDefault="00F5755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properties</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inline</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the element as inline element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block</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the element as a block element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contents</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makes the container disappear only content is visible.</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flex</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makes the element block level flex element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makes the element block level grid element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inline-block</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displays the element as inline-block.Unlike inline here you can add height and width to the element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inline-flex</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displays the element as inline-flex</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inline-grid</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displays the element as inline-grid</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inline-table</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displays the element as inline-table</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list-item</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displays the element as list item</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run-in</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displays the element block or inline and it depends on the content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Element behaves like a table. i.e - &lt;table&gt;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table-caption</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Elements behave like table-caption. i.e - &lt;caption&gt;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table-cell</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Element behaves like a table-cell. i.e - &lt;td&gt;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table-column</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Element behaves like a table-column. i.e - &lt;col&gt;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table-row</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Element behaves like a table-row. i.e - &lt;tr&gt;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display value to initial value</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inherit</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Takes display value from the parent element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element is not visible</w:t>
            </w:r>
          </w:p>
        </w:tc>
      </w:tr>
    </w:tbl>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79"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980" w:author="Unknown"/>
          <w:rFonts w:ascii="Times New Roman" w:eastAsia="Times New Roman" w:hAnsi="Times New Roman" w:cs="Times New Roman"/>
          <w:sz w:val="24"/>
          <w:szCs w:val="24"/>
        </w:rPr>
      </w:pPr>
      <w:ins w:id="1981" w:author="Unknown">
        <w:r>
          <w:rPr>
            <w:rFonts w:ascii="Times New Roman" w:eastAsia="Times New Roman" w:hAnsi="Times New Roman" w:cs="Times New Roman"/>
            <w:sz w:val="24"/>
            <w:szCs w:val="24"/>
          </w:rPr>
          <w:t>From the above list here are few important examples.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1982" w:author="Unknown"/>
          <w:rFonts w:ascii="Times New Roman" w:eastAsia="Times New Roman" w:hAnsi="Times New Roman" w:cs="Times New Roman"/>
          <w:b/>
          <w:bCs/>
          <w:sz w:val="36"/>
          <w:szCs w:val="36"/>
        </w:rPr>
      </w:pPr>
      <w:ins w:id="1983" w:author="Unknown">
        <w:r>
          <w:rPr>
            <w:rFonts w:ascii="Times New Roman" w:eastAsia="Times New Roman" w:hAnsi="Times New Roman" w:cs="Times New Roman"/>
            <w:b/>
            <w:bCs/>
            <w:sz w:val="36"/>
            <w:szCs w:val="36"/>
          </w:rPr>
          <w:t>1).Display inline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984" w:author="Unknown"/>
          <w:rFonts w:ascii="Times New Roman" w:eastAsia="Times New Roman" w:hAnsi="Times New Roman" w:cs="Times New Roman"/>
          <w:sz w:val="24"/>
          <w:szCs w:val="24"/>
        </w:rPr>
      </w:pPr>
      <w:ins w:id="1985" w:author="Unknown">
        <w:r>
          <w:rPr>
            <w:rFonts w:ascii="Times New Roman" w:eastAsia="Times New Roman" w:hAnsi="Times New Roman" w:cs="Times New Roman"/>
            <w:sz w:val="24"/>
            <w:szCs w:val="24"/>
          </w:rPr>
          <w:lastRenderedPageBreak/>
          <w:t>The inline value displays the element within the line.It does not change line or take any extra space.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1986" w:author="Unknown"/>
          <w:rFonts w:ascii="Times New Roman" w:eastAsia="Times New Roman" w:hAnsi="Times New Roman" w:cs="Times New Roman"/>
          <w:sz w:val="24"/>
          <w:szCs w:val="24"/>
        </w:rPr>
      </w:pPr>
      <w:ins w:id="1987" w:author="Unknown">
        <w:r>
          <w:rPr>
            <w:rFonts w:ascii="Times New Roman" w:eastAsia="Times New Roman" w:hAnsi="Times New Roman" w:cs="Times New Roman"/>
            <w:sz w:val="24"/>
            <w:szCs w:val="24"/>
          </w:rPr>
          <w:t>As we have mentioned above every HTML element have some default display value.So the elements having inline as a default value are :</w:t>
        </w:r>
      </w:ins>
    </w:p>
    <w:p w:rsidR="00F5755F" w:rsidRDefault="00F5755F" w:rsidP="00F5755F">
      <w:pPr>
        <w:numPr>
          <w:ilvl w:val="0"/>
          <w:numId w:val="45"/>
        </w:numPr>
        <w:spacing w:before="100" w:beforeAutospacing="1" w:after="100" w:afterAutospacing="1" w:line="240" w:lineRule="auto"/>
        <w:rPr>
          <w:ins w:id="1988" w:author="Unknown"/>
          <w:rFonts w:ascii="Times New Roman" w:eastAsia="Times New Roman" w:hAnsi="Times New Roman" w:cs="Times New Roman"/>
          <w:sz w:val="24"/>
          <w:szCs w:val="24"/>
        </w:rPr>
      </w:pPr>
      <w:ins w:id="1989" w:author="Unknown">
        <w:r>
          <w:rPr>
            <w:rFonts w:ascii="Times New Roman" w:eastAsia="Times New Roman" w:hAnsi="Times New Roman" w:cs="Times New Roman"/>
            <w:sz w:val="24"/>
            <w:szCs w:val="24"/>
          </w:rPr>
          <w:t>&lt;span&gt;</w:t>
        </w:r>
      </w:ins>
    </w:p>
    <w:p w:rsidR="00F5755F" w:rsidRDefault="00F5755F" w:rsidP="00F5755F">
      <w:pPr>
        <w:numPr>
          <w:ilvl w:val="0"/>
          <w:numId w:val="45"/>
        </w:numPr>
        <w:spacing w:before="100" w:beforeAutospacing="1" w:after="100" w:afterAutospacing="1" w:line="240" w:lineRule="auto"/>
        <w:rPr>
          <w:ins w:id="1990" w:author="Unknown"/>
          <w:rFonts w:ascii="Times New Roman" w:eastAsia="Times New Roman" w:hAnsi="Times New Roman" w:cs="Times New Roman"/>
          <w:sz w:val="24"/>
          <w:szCs w:val="24"/>
        </w:rPr>
      </w:pPr>
      <w:ins w:id="1991" w:author="Unknown">
        <w:r>
          <w:rPr>
            <w:rFonts w:ascii="Times New Roman" w:eastAsia="Times New Roman" w:hAnsi="Times New Roman" w:cs="Times New Roman"/>
            <w:sz w:val="24"/>
            <w:szCs w:val="24"/>
          </w:rPr>
          <w:t>&lt;em&gt;</w:t>
        </w:r>
      </w:ins>
    </w:p>
    <w:p w:rsidR="00F5755F" w:rsidRDefault="00F5755F" w:rsidP="00F5755F">
      <w:pPr>
        <w:numPr>
          <w:ilvl w:val="0"/>
          <w:numId w:val="45"/>
        </w:numPr>
        <w:spacing w:before="100" w:beforeAutospacing="1" w:after="100" w:afterAutospacing="1" w:line="240" w:lineRule="auto"/>
        <w:rPr>
          <w:ins w:id="1992" w:author="Unknown"/>
          <w:rFonts w:ascii="Times New Roman" w:eastAsia="Times New Roman" w:hAnsi="Times New Roman" w:cs="Times New Roman"/>
          <w:sz w:val="24"/>
          <w:szCs w:val="24"/>
        </w:rPr>
      </w:pPr>
      <w:ins w:id="1993" w:author="Unknown">
        <w:r>
          <w:rPr>
            <w:rFonts w:ascii="Times New Roman" w:eastAsia="Times New Roman" w:hAnsi="Times New Roman" w:cs="Times New Roman"/>
            <w:sz w:val="24"/>
            <w:szCs w:val="24"/>
          </w:rPr>
          <w:t>&lt;a&gt;</w:t>
        </w:r>
      </w:ins>
    </w:p>
    <w:p w:rsidR="00F5755F" w:rsidRDefault="00F5755F" w:rsidP="00F5755F">
      <w:pPr>
        <w:numPr>
          <w:ilvl w:val="0"/>
          <w:numId w:val="45"/>
        </w:numPr>
        <w:spacing w:before="100" w:beforeAutospacing="1" w:after="100" w:afterAutospacing="1" w:line="240" w:lineRule="auto"/>
        <w:rPr>
          <w:ins w:id="1994" w:author="Unknown"/>
          <w:rFonts w:ascii="Times New Roman" w:eastAsia="Times New Roman" w:hAnsi="Times New Roman" w:cs="Times New Roman"/>
          <w:sz w:val="24"/>
          <w:szCs w:val="24"/>
        </w:rPr>
      </w:pPr>
      <w:ins w:id="1995" w:author="Unknown">
        <w:r>
          <w:rPr>
            <w:rFonts w:ascii="Times New Roman" w:eastAsia="Times New Roman" w:hAnsi="Times New Roman" w:cs="Times New Roman"/>
            <w:sz w:val="24"/>
            <w:szCs w:val="24"/>
          </w:rPr>
          <w:t>&lt;b&gt; etc.</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96" w:author="Unknown"/>
          <w:rFonts w:ascii="Courier New" w:eastAsia="Times New Roman" w:hAnsi="Courier New" w:cs="Courier New"/>
          <w:sz w:val="20"/>
          <w:szCs w:val="20"/>
        </w:rPr>
      </w:pPr>
      <w:ins w:id="1997" w:author="Unknown">
        <w:r>
          <w:rPr>
            <w:rFonts w:ascii="Courier New" w:eastAsia="Times New Roman" w:hAnsi="Courier New" w:cs="Courier New"/>
            <w:sz w:val="20"/>
            <w:szCs w:val="20"/>
          </w:rPr>
          <w:t>p.inline{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98" w:author="Unknown"/>
          <w:rFonts w:ascii="Courier New" w:eastAsia="Times New Roman" w:hAnsi="Courier New" w:cs="Courier New"/>
          <w:sz w:val="20"/>
          <w:szCs w:val="20"/>
        </w:rPr>
      </w:pPr>
      <w:ins w:id="1999" w:author="Unknown">
        <w:r>
          <w:rPr>
            <w:rFonts w:ascii="Courier New" w:eastAsia="Times New Roman" w:hAnsi="Courier New" w:cs="Courier New"/>
            <w:sz w:val="20"/>
            <w:szCs w:val="20"/>
          </w:rPr>
          <w:t xml:space="preserve">    display:inline;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00" w:author="Unknown"/>
          <w:rFonts w:ascii="Courier New" w:eastAsia="Times New Roman" w:hAnsi="Courier New" w:cs="Courier New"/>
          <w:sz w:val="20"/>
          <w:szCs w:val="20"/>
        </w:rPr>
      </w:pPr>
      <w:ins w:id="2001"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02" w:author="Unknown"/>
          <w:rFonts w:ascii="Times New Roman" w:eastAsia="Times New Roman" w:hAnsi="Times New Roman" w:cs="Times New Roman"/>
          <w:sz w:val="24"/>
          <w:szCs w:val="24"/>
        </w:rPr>
      </w:pPr>
      <w:ins w:id="2003"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04" w:author="Unknown"/>
          <w:rFonts w:ascii="Times New Roman" w:eastAsia="Times New Roman" w:hAnsi="Times New Roman" w:cs="Times New Roman"/>
          <w:sz w:val="24"/>
          <w:szCs w:val="24"/>
        </w:rPr>
      </w:pPr>
      <w:ins w:id="2005"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"https://www.tutorialstonight.com/online-html-editor.php?p=css&amp;q=display-inline"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006" w:author="Unknown"/>
          <w:rFonts w:ascii="Times New Roman" w:eastAsia="Times New Roman" w:hAnsi="Times New Roman" w:cs="Times New Roman"/>
          <w:sz w:val="24"/>
          <w:szCs w:val="24"/>
        </w:rPr>
      </w:pPr>
      <w:ins w:id="2007" w:author="Unknown">
        <w:r>
          <w:rPr>
            <w:rFonts w:ascii="Times New Roman" w:eastAsia="Times New Roman" w:hAnsi="Times New Roman" w:cs="Times New Roman"/>
            <w:sz w:val="24"/>
            <w:szCs w:val="24"/>
          </w:rPr>
          <w:pict>
            <v:rect id="_x0000_i1159"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008" w:author="Unknown"/>
          <w:rFonts w:ascii="Times New Roman" w:eastAsia="Times New Roman" w:hAnsi="Times New Roman" w:cs="Times New Roman"/>
          <w:sz w:val="24"/>
          <w:szCs w:val="24"/>
        </w:rPr>
      </w:pPr>
      <w:ins w:id="2009" w:author="Unknown">
        <w:r>
          <w:rPr>
            <w:rFonts w:ascii="Times New Roman" w:eastAsia="Times New Roman" w:hAnsi="Times New Roman" w:cs="Times New Roman"/>
            <w:sz w:val="24"/>
            <w:szCs w:val="24"/>
          </w:rPr>
          <w:t>2).Display block</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010" w:author="Unknown"/>
          <w:rFonts w:ascii="Times New Roman" w:eastAsia="Times New Roman" w:hAnsi="Times New Roman" w:cs="Times New Roman"/>
          <w:sz w:val="24"/>
          <w:szCs w:val="24"/>
        </w:rPr>
      </w:pPr>
      <w:ins w:id="2011" w:author="Unknown">
        <w:r>
          <w:rPr>
            <w:rFonts w:ascii="Times New Roman" w:eastAsia="Times New Roman" w:hAnsi="Times New Roman" w:cs="Times New Roman"/>
            <w:sz w:val="24"/>
            <w:szCs w:val="24"/>
          </w:rPr>
          <w:t>The block value displays the elements from the new line as content reached maximum available width for that element.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012" w:author="Unknown"/>
          <w:rFonts w:ascii="Times New Roman" w:eastAsia="Times New Roman" w:hAnsi="Times New Roman" w:cs="Times New Roman"/>
          <w:sz w:val="24"/>
          <w:szCs w:val="24"/>
        </w:rPr>
      </w:pPr>
      <w:ins w:id="2013" w:author="Unknown">
        <w:r>
          <w:rPr>
            <w:rFonts w:ascii="Times New Roman" w:eastAsia="Times New Roman" w:hAnsi="Times New Roman" w:cs="Times New Roman"/>
            <w:sz w:val="24"/>
            <w:szCs w:val="24"/>
          </w:rPr>
          <w:t>The elements having inline as a default value are :</w:t>
        </w:r>
      </w:ins>
    </w:p>
    <w:p w:rsidR="00F5755F" w:rsidRDefault="00F5755F" w:rsidP="00F5755F">
      <w:pPr>
        <w:numPr>
          <w:ilvl w:val="0"/>
          <w:numId w:val="46"/>
        </w:numPr>
        <w:spacing w:before="100" w:beforeAutospacing="1" w:after="100" w:afterAutospacing="1" w:line="240" w:lineRule="auto"/>
        <w:rPr>
          <w:ins w:id="2014" w:author="Unknown"/>
          <w:rFonts w:ascii="Times New Roman" w:eastAsia="Times New Roman" w:hAnsi="Times New Roman" w:cs="Times New Roman"/>
          <w:sz w:val="24"/>
          <w:szCs w:val="24"/>
        </w:rPr>
      </w:pPr>
      <w:ins w:id="2015" w:author="Unknown">
        <w:r>
          <w:rPr>
            <w:rFonts w:ascii="Times New Roman" w:eastAsia="Times New Roman" w:hAnsi="Times New Roman" w:cs="Times New Roman"/>
            <w:sz w:val="24"/>
            <w:szCs w:val="24"/>
          </w:rPr>
          <w:t>&lt;p&gt;</w:t>
        </w:r>
      </w:ins>
    </w:p>
    <w:p w:rsidR="00F5755F" w:rsidRDefault="00F5755F" w:rsidP="00F5755F">
      <w:pPr>
        <w:numPr>
          <w:ilvl w:val="0"/>
          <w:numId w:val="46"/>
        </w:numPr>
        <w:spacing w:before="100" w:beforeAutospacing="1" w:after="100" w:afterAutospacing="1" w:line="240" w:lineRule="auto"/>
        <w:rPr>
          <w:ins w:id="2016" w:author="Unknown"/>
          <w:rFonts w:ascii="Times New Roman" w:eastAsia="Times New Roman" w:hAnsi="Times New Roman" w:cs="Times New Roman"/>
          <w:sz w:val="24"/>
          <w:szCs w:val="24"/>
        </w:rPr>
      </w:pPr>
      <w:ins w:id="2017" w:author="Unknown">
        <w:r>
          <w:rPr>
            <w:rFonts w:ascii="Times New Roman" w:eastAsia="Times New Roman" w:hAnsi="Times New Roman" w:cs="Times New Roman"/>
            <w:sz w:val="24"/>
            <w:szCs w:val="24"/>
          </w:rPr>
          <w:t>&lt;h1 - h6&gt;</w:t>
        </w:r>
      </w:ins>
    </w:p>
    <w:p w:rsidR="00F5755F" w:rsidRDefault="00F5755F" w:rsidP="00F5755F">
      <w:pPr>
        <w:numPr>
          <w:ilvl w:val="0"/>
          <w:numId w:val="46"/>
        </w:numPr>
        <w:spacing w:before="100" w:beforeAutospacing="1" w:after="100" w:afterAutospacing="1" w:line="240" w:lineRule="auto"/>
        <w:rPr>
          <w:ins w:id="2018" w:author="Unknown"/>
          <w:rFonts w:ascii="Times New Roman" w:eastAsia="Times New Roman" w:hAnsi="Times New Roman" w:cs="Times New Roman"/>
          <w:sz w:val="24"/>
          <w:szCs w:val="24"/>
        </w:rPr>
      </w:pPr>
      <w:ins w:id="2019" w:author="Unknown">
        <w:r>
          <w:rPr>
            <w:rFonts w:ascii="Times New Roman" w:eastAsia="Times New Roman" w:hAnsi="Times New Roman" w:cs="Times New Roman"/>
            <w:sz w:val="24"/>
            <w:szCs w:val="24"/>
          </w:rPr>
          <w:t>&lt;div&gt;</w:t>
        </w:r>
      </w:ins>
    </w:p>
    <w:p w:rsidR="00F5755F" w:rsidRDefault="00F5755F" w:rsidP="00F5755F">
      <w:pPr>
        <w:numPr>
          <w:ilvl w:val="0"/>
          <w:numId w:val="46"/>
        </w:numPr>
        <w:spacing w:before="100" w:beforeAutospacing="1" w:after="100" w:afterAutospacing="1" w:line="240" w:lineRule="auto"/>
        <w:rPr>
          <w:ins w:id="2020" w:author="Unknown"/>
          <w:rFonts w:ascii="Times New Roman" w:eastAsia="Times New Roman" w:hAnsi="Times New Roman" w:cs="Times New Roman"/>
          <w:sz w:val="24"/>
          <w:szCs w:val="24"/>
        </w:rPr>
      </w:pPr>
      <w:ins w:id="2021" w:author="Unknown">
        <w:r>
          <w:rPr>
            <w:rFonts w:ascii="Times New Roman" w:eastAsia="Times New Roman" w:hAnsi="Times New Roman" w:cs="Times New Roman"/>
            <w:sz w:val="24"/>
            <w:szCs w:val="24"/>
          </w:rPr>
          <w:t>&lt;section&gt; etc.</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22" w:author="Unknown"/>
          <w:rFonts w:ascii="Courier New" w:eastAsia="Times New Roman" w:hAnsi="Courier New" w:cs="Courier New"/>
          <w:sz w:val="20"/>
          <w:szCs w:val="20"/>
        </w:rPr>
      </w:pPr>
      <w:ins w:id="2023" w:author="Unknown">
        <w:r>
          <w:rPr>
            <w:rFonts w:ascii="Courier New" w:eastAsia="Times New Roman" w:hAnsi="Courier New" w:cs="Courier New"/>
            <w:sz w:val="20"/>
            <w:szCs w:val="20"/>
          </w:rPr>
          <w:t>b.block,</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24" w:author="Unknown"/>
          <w:rFonts w:ascii="Courier New" w:eastAsia="Times New Roman" w:hAnsi="Courier New" w:cs="Courier New"/>
          <w:sz w:val="20"/>
          <w:szCs w:val="20"/>
        </w:rPr>
      </w:pPr>
      <w:ins w:id="2025" w:author="Unknown">
        <w:r>
          <w:rPr>
            <w:rFonts w:ascii="Courier New" w:eastAsia="Times New Roman" w:hAnsi="Courier New" w:cs="Courier New"/>
            <w:sz w:val="20"/>
            <w:szCs w:val="20"/>
          </w:rPr>
          <w:t>em.block{</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26" w:author="Unknown"/>
          <w:rFonts w:ascii="Courier New" w:eastAsia="Times New Roman" w:hAnsi="Courier New" w:cs="Courier New"/>
          <w:sz w:val="20"/>
          <w:szCs w:val="20"/>
        </w:rPr>
      </w:pPr>
      <w:ins w:id="2027" w:author="Unknown">
        <w:r>
          <w:rPr>
            <w:rFonts w:ascii="Courier New" w:eastAsia="Times New Roman" w:hAnsi="Courier New" w:cs="Courier New"/>
            <w:sz w:val="20"/>
            <w:szCs w:val="20"/>
          </w:rPr>
          <w:t xml:space="preserve">    display:block;</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28" w:author="Unknown"/>
          <w:rFonts w:ascii="Courier New" w:eastAsia="Times New Roman" w:hAnsi="Courier New" w:cs="Courier New"/>
          <w:sz w:val="20"/>
          <w:szCs w:val="20"/>
        </w:rPr>
      </w:pPr>
      <w:ins w:id="2029"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30" w:author="Unknown"/>
          <w:rFonts w:ascii="Times New Roman" w:eastAsia="Times New Roman" w:hAnsi="Times New Roman" w:cs="Times New Roman"/>
          <w:sz w:val="24"/>
          <w:szCs w:val="24"/>
        </w:rPr>
      </w:pPr>
      <w:ins w:id="2031"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32" w:author="Unknown"/>
          <w:rFonts w:ascii="Times New Roman" w:eastAsia="Times New Roman" w:hAnsi="Times New Roman" w:cs="Times New Roman"/>
          <w:sz w:val="24"/>
          <w:szCs w:val="24"/>
        </w:rPr>
      </w:pPr>
      <w:ins w:id="2033"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"https://www.tutorialstonight.com/online-html-editor.php?p=css&amp;q=display-block"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034" w:author="Unknown"/>
          <w:rFonts w:ascii="Times New Roman" w:eastAsia="Times New Roman" w:hAnsi="Times New Roman" w:cs="Times New Roman"/>
          <w:sz w:val="24"/>
          <w:szCs w:val="24"/>
        </w:rPr>
      </w:pPr>
      <w:ins w:id="2035" w:author="Unknown">
        <w:r>
          <w:rPr>
            <w:rFonts w:ascii="Times New Roman" w:eastAsia="Times New Roman" w:hAnsi="Times New Roman" w:cs="Times New Roman"/>
            <w:sz w:val="24"/>
            <w:szCs w:val="24"/>
          </w:rPr>
          <w:pict>
            <v:rect id="_x0000_i1160"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036" w:author="Unknown"/>
          <w:rFonts w:ascii="Times New Roman" w:eastAsia="Times New Roman" w:hAnsi="Times New Roman" w:cs="Times New Roman"/>
          <w:sz w:val="24"/>
          <w:szCs w:val="24"/>
        </w:rPr>
      </w:pPr>
      <w:ins w:id="2037" w:author="Unknown">
        <w:r>
          <w:rPr>
            <w:rFonts w:ascii="Times New Roman" w:eastAsia="Times New Roman" w:hAnsi="Times New Roman" w:cs="Times New Roman"/>
            <w:sz w:val="24"/>
            <w:szCs w:val="24"/>
          </w:rPr>
          <w:t>3).Display inline-block</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038" w:author="Unknown"/>
          <w:rFonts w:ascii="Times New Roman" w:eastAsia="Times New Roman" w:hAnsi="Times New Roman" w:cs="Times New Roman"/>
          <w:sz w:val="24"/>
          <w:szCs w:val="24"/>
        </w:rPr>
      </w:pPr>
      <w:ins w:id="2039" w:author="Unknown">
        <w:r>
          <w:rPr>
            <w:rFonts w:ascii="Times New Roman" w:eastAsia="Times New Roman" w:hAnsi="Times New Roman" w:cs="Times New Roman"/>
            <w:sz w:val="24"/>
            <w:szCs w:val="24"/>
          </w:rPr>
          <w:t>The inline-block value displays the elements within the line. Using inline-block value you can also set the height and width of the elements.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040" w:author="Unknown"/>
          <w:rFonts w:ascii="Times New Roman" w:eastAsia="Times New Roman" w:hAnsi="Times New Roman" w:cs="Times New Roman"/>
          <w:sz w:val="24"/>
          <w:szCs w:val="24"/>
        </w:rPr>
      </w:pPr>
      <w:ins w:id="2041" w:author="Unknown">
        <w:r>
          <w:rPr>
            <w:rFonts w:ascii="Times New Roman" w:eastAsia="Times New Roman" w:hAnsi="Times New Roman" w:cs="Times New Roman"/>
            <w:sz w:val="24"/>
            <w:szCs w:val="24"/>
          </w:rPr>
          <w:t>The elements having inline-block as a default value are :</w:t>
        </w:r>
      </w:ins>
    </w:p>
    <w:p w:rsidR="00F5755F" w:rsidRDefault="00F5755F" w:rsidP="00F5755F">
      <w:pPr>
        <w:numPr>
          <w:ilvl w:val="0"/>
          <w:numId w:val="47"/>
        </w:numPr>
        <w:spacing w:before="100" w:beforeAutospacing="1" w:after="100" w:afterAutospacing="1" w:line="240" w:lineRule="auto"/>
        <w:rPr>
          <w:ins w:id="2042" w:author="Unknown"/>
          <w:rFonts w:ascii="Times New Roman" w:eastAsia="Times New Roman" w:hAnsi="Times New Roman" w:cs="Times New Roman"/>
          <w:sz w:val="24"/>
          <w:szCs w:val="24"/>
        </w:rPr>
      </w:pPr>
      <w:ins w:id="2043" w:author="Unknown">
        <w:r>
          <w:rPr>
            <w:rFonts w:ascii="Times New Roman" w:eastAsia="Times New Roman" w:hAnsi="Times New Roman" w:cs="Times New Roman"/>
            <w:sz w:val="24"/>
            <w:szCs w:val="24"/>
          </w:rPr>
          <w:t>&lt;button&gt;</w:t>
        </w:r>
      </w:ins>
    </w:p>
    <w:p w:rsidR="00F5755F" w:rsidRDefault="00F5755F" w:rsidP="00F5755F">
      <w:pPr>
        <w:numPr>
          <w:ilvl w:val="0"/>
          <w:numId w:val="47"/>
        </w:numPr>
        <w:spacing w:before="100" w:beforeAutospacing="1" w:after="100" w:afterAutospacing="1" w:line="240" w:lineRule="auto"/>
        <w:rPr>
          <w:ins w:id="2044" w:author="Unknown"/>
          <w:rFonts w:ascii="Times New Roman" w:eastAsia="Times New Roman" w:hAnsi="Times New Roman" w:cs="Times New Roman"/>
          <w:sz w:val="24"/>
          <w:szCs w:val="24"/>
        </w:rPr>
      </w:pPr>
      <w:ins w:id="2045" w:author="Unknown">
        <w:r>
          <w:rPr>
            <w:rFonts w:ascii="Times New Roman" w:eastAsia="Times New Roman" w:hAnsi="Times New Roman" w:cs="Times New Roman"/>
            <w:sz w:val="24"/>
            <w:szCs w:val="24"/>
          </w:rPr>
          <w:t>&lt;select&gt;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46" w:author="Unknown"/>
          <w:rFonts w:ascii="Courier New" w:eastAsia="Times New Roman" w:hAnsi="Courier New" w:cs="Courier New"/>
          <w:sz w:val="20"/>
          <w:szCs w:val="20"/>
        </w:rPr>
      </w:pPr>
      <w:ins w:id="2047" w:author="Unknown">
        <w:r>
          <w:rPr>
            <w:rFonts w:ascii="Courier New" w:eastAsia="Times New Roman" w:hAnsi="Courier New" w:cs="Courier New"/>
            <w:sz w:val="20"/>
            <w:szCs w:val="20"/>
          </w:rPr>
          <w:lastRenderedPageBreak/>
          <w:t>.inlineblock{</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48" w:author="Unknown"/>
          <w:rFonts w:ascii="Courier New" w:eastAsia="Times New Roman" w:hAnsi="Courier New" w:cs="Courier New"/>
          <w:sz w:val="20"/>
          <w:szCs w:val="20"/>
        </w:rPr>
      </w:pPr>
      <w:ins w:id="2049" w:author="Unknown">
        <w:r>
          <w:rPr>
            <w:rFonts w:ascii="Courier New" w:eastAsia="Times New Roman" w:hAnsi="Courier New" w:cs="Courier New"/>
            <w:sz w:val="20"/>
            <w:szCs w:val="20"/>
          </w:rPr>
          <w:t xml:space="preserve">    display: inline-block;</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50" w:author="Unknown"/>
          <w:rFonts w:ascii="Courier New" w:eastAsia="Times New Roman" w:hAnsi="Courier New" w:cs="Courier New"/>
          <w:sz w:val="20"/>
          <w:szCs w:val="20"/>
        </w:rPr>
      </w:pPr>
      <w:ins w:id="2051"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52" w:author="Unknown"/>
          <w:rFonts w:ascii="Times New Roman" w:eastAsia="Times New Roman" w:hAnsi="Times New Roman" w:cs="Times New Roman"/>
          <w:sz w:val="24"/>
          <w:szCs w:val="24"/>
        </w:rPr>
      </w:pPr>
      <w:ins w:id="2053"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54" w:author="Unknown"/>
          <w:rFonts w:ascii="Times New Roman" w:eastAsia="Times New Roman" w:hAnsi="Times New Roman" w:cs="Times New Roman"/>
          <w:sz w:val="24"/>
          <w:szCs w:val="24"/>
        </w:rPr>
      </w:pPr>
      <w:ins w:id="2055"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"https://www.tutorialstonight.com/online-html-editor.php?p=css&amp;q=display-inlineblock"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056" w:author="Unknown"/>
          <w:rFonts w:ascii="Times New Roman" w:eastAsia="Times New Roman" w:hAnsi="Times New Roman" w:cs="Times New Roman"/>
          <w:sz w:val="24"/>
          <w:szCs w:val="24"/>
        </w:rPr>
      </w:pPr>
      <w:ins w:id="2057" w:author="Unknown">
        <w:r>
          <w:rPr>
            <w:rFonts w:ascii="Times New Roman" w:eastAsia="Times New Roman" w:hAnsi="Times New Roman" w:cs="Times New Roman"/>
            <w:sz w:val="24"/>
            <w:szCs w:val="24"/>
          </w:rPr>
          <w:pict>
            <v:rect id="_x0000_i1161"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58" w:author="Unknown"/>
          <w:rFonts w:ascii="Courier New" w:eastAsia="Times New Roman" w:hAnsi="Courier New" w:cs="Courier New"/>
          <w:sz w:val="20"/>
          <w:szCs w:val="20"/>
        </w:rPr>
      </w:pPr>
      <w:ins w:id="2059" w:author="Unknown">
        <w:r>
          <w:rPr>
            <w:rFonts w:ascii="Courier New" w:eastAsia="Times New Roman" w:hAnsi="Courier New" w:cs="Courier New"/>
            <w:sz w:val="20"/>
            <w:szCs w:val="20"/>
          </w:rPr>
          <w:t>body{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60" w:author="Unknown"/>
          <w:rFonts w:ascii="Courier New" w:eastAsia="Times New Roman" w:hAnsi="Courier New" w:cs="Courier New"/>
          <w:sz w:val="20"/>
          <w:szCs w:val="20"/>
        </w:rPr>
      </w:pPr>
      <w:ins w:id="2061" w:author="Unknown">
        <w:r>
          <w:rPr>
            <w:rFonts w:ascii="Courier New" w:eastAsia="Times New Roman" w:hAnsi="Courier New" w:cs="Courier New"/>
            <w:sz w:val="20"/>
            <w:szCs w:val="20"/>
          </w:rPr>
          <w:t xml:space="preserve">    display: inline;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62" w:author="Unknown"/>
          <w:rFonts w:ascii="Courier New" w:eastAsia="Times New Roman" w:hAnsi="Courier New" w:cs="Courier New"/>
          <w:sz w:val="20"/>
          <w:szCs w:val="20"/>
        </w:rPr>
      </w:pPr>
      <w:ins w:id="2063"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64" w:author="Unknown"/>
          <w:rFonts w:ascii="Courier New" w:eastAsia="Times New Roman" w:hAnsi="Courier New" w:cs="Courier New"/>
          <w:sz w:val="20"/>
          <w:szCs w:val="20"/>
        </w:rPr>
      </w:pPr>
      <w:ins w:id="2065" w:author="Unknown">
        <w:r>
          <w:rPr>
            <w:rFonts w:ascii="Courier New" w:eastAsia="Times New Roman" w:hAnsi="Courier New" w:cs="Courier New"/>
            <w:sz w:val="20"/>
            <w:szCs w:val="20"/>
          </w:rPr>
          <w:t>p.my_class{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66" w:author="Unknown"/>
          <w:rFonts w:ascii="Courier New" w:eastAsia="Times New Roman" w:hAnsi="Courier New" w:cs="Courier New"/>
          <w:sz w:val="20"/>
          <w:szCs w:val="20"/>
        </w:rPr>
      </w:pPr>
      <w:ins w:id="2067" w:author="Unknown">
        <w:r>
          <w:rPr>
            <w:rFonts w:ascii="Courier New" w:eastAsia="Times New Roman" w:hAnsi="Courier New" w:cs="Courier New"/>
            <w:sz w:val="20"/>
            <w:szCs w:val="20"/>
          </w:rPr>
          <w:t xml:space="preserve">    display: inherit;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68" w:author="Unknown"/>
          <w:rFonts w:ascii="Courier New" w:eastAsia="Times New Roman" w:hAnsi="Courier New" w:cs="Courier New"/>
          <w:sz w:val="20"/>
          <w:szCs w:val="20"/>
        </w:rPr>
      </w:pPr>
      <w:ins w:id="2069"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70" w:author="Unknown"/>
          <w:rFonts w:ascii="Times New Roman" w:eastAsia="Times New Roman" w:hAnsi="Times New Roman" w:cs="Times New Roman"/>
          <w:sz w:val="24"/>
          <w:szCs w:val="24"/>
        </w:rPr>
      </w:pPr>
      <w:ins w:id="2071"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72" w:author="Unknown"/>
          <w:rFonts w:ascii="Times New Roman" w:eastAsia="Times New Roman" w:hAnsi="Times New Roman" w:cs="Times New Roman"/>
          <w:sz w:val="24"/>
          <w:szCs w:val="24"/>
        </w:rPr>
      </w:pPr>
      <w:ins w:id="2073"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"https://www.tutorialstonight.com/online-html-editor.php?p=css&amp;q=display-inherit"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074" w:author="Unknown"/>
          <w:rFonts w:ascii="Times New Roman" w:eastAsia="Times New Roman" w:hAnsi="Times New Roman" w:cs="Times New Roman"/>
          <w:sz w:val="24"/>
          <w:szCs w:val="24"/>
        </w:rPr>
      </w:pPr>
      <w:ins w:id="2075" w:author="Unknown">
        <w:r>
          <w:rPr>
            <w:rFonts w:ascii="Times New Roman" w:eastAsia="Times New Roman" w:hAnsi="Times New Roman" w:cs="Times New Roman"/>
            <w:sz w:val="24"/>
            <w:szCs w:val="24"/>
          </w:rPr>
          <w:pict>
            <v:rect id="_x0000_i1162"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2076" w:author="Unknown"/>
          <w:rFonts w:ascii="Times New Roman" w:eastAsia="Times New Roman" w:hAnsi="Times New Roman" w:cs="Times New Roman"/>
          <w:b/>
          <w:bCs/>
          <w:sz w:val="36"/>
          <w:szCs w:val="36"/>
        </w:rPr>
      </w:pPr>
      <w:ins w:id="2077" w:author="Unknown">
        <w:r>
          <w:rPr>
            <w:rFonts w:ascii="Times New Roman" w:eastAsia="Times New Roman" w:hAnsi="Times New Roman" w:cs="Times New Roman"/>
            <w:b/>
            <w:bCs/>
            <w:sz w:val="36"/>
            <w:szCs w:val="36"/>
          </w:rPr>
          <w:t>5).Display None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078" w:author="Unknown"/>
          <w:rFonts w:ascii="Times New Roman" w:eastAsia="Times New Roman" w:hAnsi="Times New Roman" w:cs="Times New Roman"/>
          <w:sz w:val="24"/>
          <w:szCs w:val="24"/>
        </w:rPr>
      </w:pPr>
      <w:ins w:id="2079" w:author="Unknown">
        <w:r>
          <w:rPr>
            <w:rFonts w:ascii="Times New Roman" w:eastAsia="Times New Roman" w:hAnsi="Times New Roman" w:cs="Times New Roman"/>
            <w:sz w:val="24"/>
            <w:szCs w:val="24"/>
          </w:rPr>
          <w:t>The none display value removes the element.The element does not take any space.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80" w:author="Unknown"/>
          <w:rFonts w:ascii="Courier New" w:eastAsia="Times New Roman" w:hAnsi="Courier New" w:cs="Courier New"/>
          <w:sz w:val="20"/>
          <w:szCs w:val="20"/>
        </w:rPr>
      </w:pPr>
      <w:ins w:id="2081" w:author="Unknown">
        <w:r>
          <w:rPr>
            <w:rFonts w:ascii="Courier New" w:eastAsia="Times New Roman" w:hAnsi="Courier New" w:cs="Courier New"/>
            <w:sz w:val="20"/>
            <w:szCs w:val="20"/>
          </w:rPr>
          <w:t>.my_class{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82" w:author="Unknown"/>
          <w:rFonts w:ascii="Courier New" w:eastAsia="Times New Roman" w:hAnsi="Courier New" w:cs="Courier New"/>
          <w:sz w:val="20"/>
          <w:szCs w:val="20"/>
        </w:rPr>
      </w:pPr>
      <w:ins w:id="2083" w:author="Unknown">
        <w:r>
          <w:rPr>
            <w:rFonts w:ascii="Courier New" w:eastAsia="Times New Roman" w:hAnsi="Courier New" w:cs="Courier New"/>
            <w:sz w:val="20"/>
            <w:szCs w:val="20"/>
          </w:rPr>
          <w:t xml:space="preserve">    display: none;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84" w:author="Unknown"/>
          <w:rFonts w:ascii="Courier New" w:eastAsia="Times New Roman" w:hAnsi="Courier New" w:cs="Courier New"/>
          <w:sz w:val="20"/>
          <w:szCs w:val="20"/>
        </w:rPr>
      </w:pPr>
      <w:ins w:id="2085"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86" w:author="Unknown"/>
          <w:rFonts w:ascii="Times New Roman" w:eastAsia="Times New Roman" w:hAnsi="Times New Roman" w:cs="Times New Roman"/>
          <w:sz w:val="24"/>
          <w:szCs w:val="24"/>
        </w:rPr>
      </w:pPr>
      <w:ins w:id="2087"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88" w:author="Unknown"/>
          <w:rFonts w:ascii="Times New Roman" w:eastAsia="Times New Roman" w:hAnsi="Times New Roman" w:cs="Times New Roman"/>
          <w:sz w:val="24"/>
          <w:szCs w:val="24"/>
        </w:rPr>
      </w:pPr>
      <w:ins w:id="2089"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"https://www.tutorialstonight.com/online-html-editor.php?p=css&amp;q=display-none"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F5755F" w:rsidP="00F5755F">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090" w:author="Unknown"/>
        </w:rPr>
      </w:pPr>
      <w:ins w:id="2091" w:author="Unknown">
        <w:r>
          <w:t>CSS SHADOW EFFECT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092" w:author="Unknown"/>
        </w:rPr>
      </w:pPr>
      <w:ins w:id="2093" w:author="Unknown">
        <w:r>
          <w:fldChar w:fldCharType="begin"/>
        </w:r>
        <w:r>
          <w:instrText xml:space="preserve"> HYPERLINK "https://www.tutorialstonight.com/css/css-display.php" </w:instrText>
        </w:r>
        <w:r>
          <w:fldChar w:fldCharType="separate"/>
        </w:r>
        <w:r>
          <w:rPr>
            <w:rStyle w:val="Hyperlink"/>
            <w:rFonts w:ascii="Calibri" w:hAnsi="Calibri" w:cs="Calibri"/>
          </w:rPr>
          <w:t>❮</w:t>
        </w:r>
        <w:r>
          <w:rPr>
            <w:rStyle w:val="Hyperlink"/>
          </w:rPr>
          <w:t xml:space="preserve"> Prev</w:t>
        </w:r>
        <w:r>
          <w:fldChar w:fldCharType="end"/>
        </w:r>
        <w:r>
          <w:t xml:space="preserve"> </w:t>
        </w:r>
        <w:r>
          <w:fldChar w:fldCharType="begin"/>
        </w:r>
        <w:r>
          <w:instrText xml:space="preserve"> HYPERLINK "https://www.tutorialstonight.com/css/css-float.php" </w:instrText>
        </w:r>
        <w:r>
          <w:fldChar w:fldCharType="separate"/>
        </w:r>
        <w:r>
          <w:rPr>
            <w:rStyle w:val="Hyperlink"/>
          </w:rPr>
          <w:t xml:space="preserve">Next </w:t>
        </w:r>
        <w:r>
          <w:rPr>
            <w:rStyle w:val="Hyperlink"/>
            <w:rFonts w:ascii="Calibri" w:hAnsi="Calibri" w:cs="Calibri"/>
          </w:rPr>
          <w:t>❯</w:t>
        </w:r>
        <w:r>
          <w:fldChar w:fldCharType="end"/>
        </w:r>
        <w: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ins w:id="2094" w:author="Unknown"/>
        </w:rPr>
      </w:pPr>
      <w:ins w:id="2095" w:author="Unknown">
        <w:r>
          <w:pict>
            <v:rect id="_x0000_i1163" style="width:468pt;height:1.5pt" o:hralign="center" o:hrstd="t" o:hr="t" fillcolor="#a0a0a0" stroked="f"/>
          </w:pic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096" w:author="Unknown"/>
        </w:rPr>
      </w:pPr>
      <w:ins w:id="2097" w:author="Unknown">
        <w:r>
          <w:t>CSS shadow property is used to create shadow effect for HTML elements and texts.</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098" w:author="Unknown"/>
        </w:rPr>
      </w:pPr>
      <w:ins w:id="2099" w:author="Unknown">
        <w:r>
          <w:t>These are CSS shadow properties:</w:t>
        </w:r>
      </w:ins>
    </w:p>
    <w:p w:rsidR="00F5755F" w:rsidRDefault="00F5755F" w:rsidP="00F5755F">
      <w:pPr>
        <w:numPr>
          <w:ilvl w:val="0"/>
          <w:numId w:val="48"/>
        </w:numPr>
        <w:spacing w:before="100" w:beforeAutospacing="1" w:after="100" w:afterAutospacing="1" w:line="240" w:lineRule="auto"/>
        <w:rPr>
          <w:ins w:id="2100" w:author="Unknown"/>
        </w:rPr>
      </w:pPr>
      <w:ins w:id="2101" w:author="Unknown">
        <w:r>
          <w:fldChar w:fldCharType="begin"/>
        </w:r>
        <w:r>
          <w:instrText xml:space="preserve"> HYPERLINK "https://www.tutorialstonight.com/css/css-shadow.php" \l "text" </w:instrText>
        </w:r>
        <w:r>
          <w:fldChar w:fldCharType="separate"/>
        </w:r>
        <w:r>
          <w:rPr>
            <w:rStyle w:val="Hyperlink"/>
          </w:rPr>
          <w:t>text-shadow</w:t>
        </w:r>
        <w:r>
          <w:fldChar w:fldCharType="end"/>
        </w:r>
      </w:ins>
    </w:p>
    <w:p w:rsidR="00F5755F" w:rsidRDefault="00F5755F" w:rsidP="00F5755F">
      <w:pPr>
        <w:numPr>
          <w:ilvl w:val="0"/>
          <w:numId w:val="48"/>
        </w:numPr>
        <w:spacing w:before="100" w:beforeAutospacing="1" w:after="100" w:afterAutospacing="1" w:line="240" w:lineRule="auto"/>
        <w:rPr>
          <w:ins w:id="2102" w:author="Unknown"/>
        </w:rPr>
      </w:pPr>
      <w:ins w:id="2103" w:author="Unknown">
        <w:r>
          <w:fldChar w:fldCharType="begin"/>
        </w:r>
        <w:r>
          <w:instrText xml:space="preserve"> HYPERLINK "https://www.tutorialstonight.com/css/css-shadow.php" \l "box" </w:instrText>
        </w:r>
        <w:r>
          <w:fldChar w:fldCharType="separate"/>
        </w:r>
        <w:r>
          <w:rPr>
            <w:rStyle w:val="Hyperlink"/>
          </w:rPr>
          <w:t>box-shadow</w:t>
        </w:r>
        <w:r>
          <w:fldChar w:fldCharType="end"/>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04" w:author="Unknown"/>
        </w:rPr>
      </w:pPr>
      <w:ins w:id="2105" w:author="Unknown">
        <w:r>
          <w:br/>
        </w:r>
      </w:ins>
    </w:p>
    <w:p w:rsidR="00F5755F" w:rsidRDefault="00F5755F" w:rsidP="00F5755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06" w:author="Unknown"/>
        </w:rPr>
      </w:pPr>
      <w:ins w:id="2107" w:author="Unknown">
        <w:r>
          <w:t>1).CSS text shadow</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08" w:author="Unknown"/>
        </w:rPr>
      </w:pPr>
      <w:ins w:id="2109" w:author="Unknown">
        <w:r>
          <w:t xml:space="preserve">The </w:t>
        </w:r>
        <w:r>
          <w:rPr>
            <w:rStyle w:val="focus"/>
          </w:rPr>
          <w:t>text-shadow</w:t>
        </w:r>
        <w:r>
          <w:t xml:space="preserve"> property is used to apply shadow to the text.</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10" w:author="Unknown"/>
        </w:rPr>
      </w:pPr>
      <w:ins w:id="2111" w:author="Unknown">
        <w:r>
          <w:lastRenderedPageBreak/>
          <w:t xml:space="preserve">Using </w:t>
        </w:r>
        <w:r>
          <w:rPr>
            <w:rStyle w:val="focus"/>
          </w:rPr>
          <w:t>text-shadow</w:t>
        </w:r>
        <w:r>
          <w:t xml:space="preserve"> property you can add horizontal or vertical shadow with different color and blur radius.</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12" w:author="Unknown"/>
        </w:rPr>
      </w:pPr>
      <w:ins w:id="2113" w:author="Unknown">
        <w:r>
          <w:t xml:space="preserve">This table summarizes use and properties of </w:t>
        </w:r>
        <w:r>
          <w:rPr>
            <w:rStyle w:val="focus"/>
          </w:rPr>
          <w:t>text-shadow</w:t>
        </w:r>
        <w:r>
          <w:t>:</w:t>
        </w:r>
      </w:ins>
    </w:p>
    <w:tbl>
      <w:tblPr>
        <w:tblW w:w="0" w:type="auto"/>
        <w:tblCellSpacing w:w="15" w:type="dxa"/>
        <w:tblLook w:val="04A0" w:firstRow="1" w:lastRow="0" w:firstColumn="1" w:lastColumn="0" w:noHBand="0" w:noVBand="1"/>
      </w:tblPr>
      <w:tblGrid>
        <w:gridCol w:w="1263"/>
        <w:gridCol w:w="1162"/>
      </w:tblGrid>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rPr>
                <w:sz w:val="24"/>
                <w:szCs w:val="24"/>
              </w:rPr>
            </w:pPr>
            <w:r>
              <w:t>Default value</w:t>
            </w:r>
          </w:p>
        </w:tc>
        <w:tc>
          <w:tcPr>
            <w:tcW w:w="0" w:type="auto"/>
            <w:tcMar>
              <w:top w:w="15" w:type="dxa"/>
              <w:left w:w="15" w:type="dxa"/>
              <w:bottom w:w="15" w:type="dxa"/>
              <w:right w:w="15" w:type="dxa"/>
            </w:tcMar>
            <w:vAlign w:val="center"/>
            <w:hideMark/>
          </w:tcPr>
          <w:p w:rsidR="00F5755F" w:rsidRDefault="00F5755F">
            <w:pPr>
              <w:rPr>
                <w:sz w:val="24"/>
                <w:szCs w:val="24"/>
              </w:rPr>
            </w:pPr>
            <w:r>
              <w:t>none</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rPr>
                <w:sz w:val="24"/>
                <w:szCs w:val="24"/>
              </w:rPr>
            </w:pPr>
            <w:r>
              <w:t>Inherited</w:t>
            </w:r>
          </w:p>
        </w:tc>
        <w:tc>
          <w:tcPr>
            <w:tcW w:w="0" w:type="auto"/>
            <w:tcMar>
              <w:top w:w="15" w:type="dxa"/>
              <w:left w:w="15" w:type="dxa"/>
              <w:bottom w:w="15" w:type="dxa"/>
              <w:right w:w="15" w:type="dxa"/>
            </w:tcMar>
            <w:vAlign w:val="center"/>
            <w:hideMark/>
          </w:tcPr>
          <w:p w:rsidR="00F5755F" w:rsidRDefault="00F5755F">
            <w:pPr>
              <w:rPr>
                <w:sz w:val="24"/>
                <w:szCs w:val="24"/>
              </w:rPr>
            </w:pPr>
            <w:r>
              <w:t>Yes</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rPr>
                <w:sz w:val="24"/>
                <w:szCs w:val="24"/>
              </w:rPr>
            </w:pPr>
            <w:r>
              <w:t>Animation</w:t>
            </w:r>
          </w:p>
        </w:tc>
        <w:tc>
          <w:tcPr>
            <w:tcW w:w="0" w:type="auto"/>
            <w:tcMar>
              <w:top w:w="15" w:type="dxa"/>
              <w:left w:w="15" w:type="dxa"/>
              <w:bottom w:w="15" w:type="dxa"/>
              <w:right w:w="15" w:type="dxa"/>
            </w:tcMar>
            <w:vAlign w:val="center"/>
            <w:hideMark/>
          </w:tcPr>
          <w:p w:rsidR="00F5755F" w:rsidRDefault="00F5755F">
            <w:pPr>
              <w:rPr>
                <w:sz w:val="24"/>
                <w:szCs w:val="24"/>
              </w:rPr>
            </w:pPr>
            <w:r>
              <w:t>yes</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rPr>
                <w:sz w:val="24"/>
                <w:szCs w:val="24"/>
              </w:rPr>
            </w:pPr>
            <w:r>
              <w:t>Applies to</w:t>
            </w:r>
          </w:p>
        </w:tc>
        <w:tc>
          <w:tcPr>
            <w:tcW w:w="0" w:type="auto"/>
            <w:tcMar>
              <w:top w:w="15" w:type="dxa"/>
              <w:left w:w="15" w:type="dxa"/>
              <w:bottom w:w="15" w:type="dxa"/>
              <w:right w:w="15" w:type="dxa"/>
            </w:tcMar>
            <w:vAlign w:val="center"/>
            <w:hideMark/>
          </w:tcPr>
          <w:p w:rsidR="00F5755F" w:rsidRDefault="00F5755F">
            <w:pPr>
              <w:rPr>
                <w:sz w:val="24"/>
                <w:szCs w:val="24"/>
              </w:rPr>
            </w:pPr>
            <w:r>
              <w:t>all elements</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rPr>
                <w:sz w:val="24"/>
                <w:szCs w:val="24"/>
              </w:rPr>
            </w:pPr>
            <w:r>
              <w:t>Version</w:t>
            </w:r>
          </w:p>
        </w:tc>
        <w:tc>
          <w:tcPr>
            <w:tcW w:w="0" w:type="auto"/>
            <w:tcMar>
              <w:top w:w="15" w:type="dxa"/>
              <w:left w:w="15" w:type="dxa"/>
              <w:bottom w:w="15" w:type="dxa"/>
              <w:right w:w="15" w:type="dxa"/>
            </w:tcMar>
            <w:vAlign w:val="center"/>
            <w:hideMark/>
          </w:tcPr>
          <w:p w:rsidR="00F5755F" w:rsidRDefault="00F5755F">
            <w:pPr>
              <w:rPr>
                <w:sz w:val="24"/>
                <w:szCs w:val="24"/>
              </w:rPr>
            </w:pPr>
            <w:r>
              <w:t>CSS3</w:t>
            </w:r>
          </w:p>
        </w:tc>
      </w:tr>
    </w:tbl>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14" w:author="Unknown"/>
        </w:rPr>
      </w:pPr>
    </w:p>
    <w:p w:rsidR="00F5755F" w:rsidRDefault="00F5755F" w:rsidP="00F5755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15" w:author="Unknown"/>
        </w:rPr>
      </w:pPr>
      <w:ins w:id="2116" w:author="Unknown">
        <w:r>
          <w:t>i).Simple text shadow</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17" w:author="Unknown"/>
        </w:rPr>
      </w:pPr>
      <w:ins w:id="2118" w:author="Unknown">
        <w:r>
          <w:t>Syntax:</w:t>
        </w:r>
      </w:ins>
    </w:p>
    <w:p w:rsidR="00F5755F" w:rsidRDefault="00F5755F" w:rsidP="00F5755F">
      <w:pPr>
        <w:pStyle w:val="HTMLPreformatted"/>
        <w:rPr>
          <w:ins w:id="2119" w:author="Unknown"/>
        </w:rPr>
      </w:pPr>
      <w:ins w:id="2120" w:author="Unknown">
        <w:r>
          <w:t>text-shadow: offset-x offset-y;</w:t>
        </w:r>
      </w:ins>
    </w:p>
    <w:p w:rsidR="00F5755F" w:rsidRDefault="00F5755F" w:rsidP="00F5755F">
      <w:pPr>
        <w:pStyle w:val="HTMLPreformatted"/>
        <w:rPr>
          <w:ins w:id="2121" w:author="Unknown"/>
          <w:rStyle w:val="HTMLCode"/>
          <w:rFonts w:eastAsiaTheme="majorEastAsia"/>
        </w:rPr>
      </w:pPr>
      <w:ins w:id="2122" w:author="Unknown">
        <w:r>
          <w:rPr>
            <w:rStyle w:val="HTMLCode"/>
            <w:rFonts w:eastAsiaTheme="majorEastAsia"/>
          </w:rPr>
          <w:t>p{</w:t>
        </w:r>
      </w:ins>
    </w:p>
    <w:p w:rsidR="00F5755F" w:rsidRDefault="00F5755F" w:rsidP="00F5755F">
      <w:pPr>
        <w:pStyle w:val="HTMLPreformatted"/>
        <w:rPr>
          <w:ins w:id="2123" w:author="Unknown"/>
          <w:rStyle w:val="HTMLCode"/>
          <w:rFonts w:eastAsiaTheme="majorEastAsia"/>
        </w:rPr>
      </w:pPr>
      <w:ins w:id="2124" w:author="Unknown">
        <w:r>
          <w:rPr>
            <w:rStyle w:val="HTMLCode"/>
            <w:rFonts w:eastAsiaTheme="majorEastAsia"/>
          </w:rPr>
          <w:t xml:space="preserve">    text-shadow: 2px 2px;</w:t>
        </w:r>
      </w:ins>
    </w:p>
    <w:p w:rsidR="00F5755F" w:rsidRDefault="00F5755F" w:rsidP="00F5755F">
      <w:pPr>
        <w:pStyle w:val="HTMLPreformatted"/>
        <w:rPr>
          <w:ins w:id="2125" w:author="Unknown"/>
          <w:rStyle w:val="HTMLCode"/>
          <w:rFonts w:eastAsiaTheme="majorEastAsia"/>
        </w:rPr>
      </w:pPr>
      <w:ins w:id="2126" w:author="Unknown">
        <w:r>
          <w:rPr>
            <w:rStyle w:val="HTMLCode"/>
            <w:rFonts w:eastAsiaTheme="majorEastAsia"/>
          </w:rPr>
          <w:t xml:space="preserve">    font-size: 20px;</w:t>
        </w:r>
      </w:ins>
    </w:p>
    <w:p w:rsidR="00F5755F" w:rsidRDefault="00F5755F" w:rsidP="00F5755F">
      <w:pPr>
        <w:pStyle w:val="HTMLPreformatted"/>
        <w:rPr>
          <w:ins w:id="2127" w:author="Unknown"/>
          <w:rFonts w:eastAsiaTheme="majorEastAsia"/>
        </w:rPr>
      </w:pPr>
      <w:ins w:id="2128" w:author="Unknown">
        <w:r>
          <w:rPr>
            <w:rStyle w:val="HTMLCode"/>
            <w:rFonts w:eastAsiaTheme="majorEastAsia"/>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29" w:author="Unknown"/>
        </w:rPr>
      </w:pPr>
      <w:ins w:id="2130" w:author="Unknown">
        <w:r>
          <w:fldChar w:fldCharType="begin"/>
        </w:r>
        <w:r>
          <w:instrText xml:space="preserve"> HYPERLINK "https://www.tutorialstonight.com/online-html-editor.php?p=css&amp;q=shadow-text-simple"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ins w:id="2131" w:author="Unknown"/>
        </w:rPr>
      </w:pPr>
      <w:ins w:id="2132" w:author="Unknown">
        <w:r>
          <w:pict>
            <v:rect id="_x0000_i1164"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33" w:author="Unknown"/>
        </w:rPr>
      </w:pPr>
      <w:ins w:id="2134" w:author="Unknown">
        <w:r>
          <w:t>Output:</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35" w:author="Unknown"/>
          <w:sz w:val="30"/>
          <w:szCs w:val="30"/>
        </w:rPr>
      </w:pPr>
      <w:ins w:id="2136" w:author="Unknown">
        <w:r>
          <w:rPr>
            <w:sz w:val="30"/>
            <w:szCs w:val="30"/>
          </w:rPr>
          <w:t>This paragraph has shadow property.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37" w:author="Unknown"/>
          <w:sz w:val="24"/>
          <w:szCs w:val="24"/>
        </w:rPr>
      </w:pPr>
    </w:p>
    <w:p w:rsidR="00F5755F" w:rsidRDefault="00F5755F" w:rsidP="00F5755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38" w:author="Unknown"/>
        </w:rPr>
      </w:pPr>
      <w:ins w:id="2139" w:author="Unknown">
        <w:r>
          <w:t>ii).Text shadow with different color</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40" w:author="Unknown"/>
        </w:rPr>
      </w:pPr>
      <w:ins w:id="2141" w:author="Unknown">
        <w:r>
          <w:t>Syntax:</w:t>
        </w:r>
      </w:ins>
    </w:p>
    <w:p w:rsidR="00F5755F" w:rsidRDefault="00F5755F" w:rsidP="00F5755F">
      <w:pPr>
        <w:pStyle w:val="HTMLPreformatted"/>
        <w:rPr>
          <w:ins w:id="2142" w:author="Unknown"/>
        </w:rPr>
      </w:pPr>
      <w:ins w:id="2143" w:author="Unknown">
        <w:r>
          <w:t>text-shadow: offset-x offset-y color;</w:t>
        </w:r>
      </w:ins>
    </w:p>
    <w:p w:rsidR="00F5755F" w:rsidRDefault="00F5755F" w:rsidP="00F5755F">
      <w:pPr>
        <w:pStyle w:val="HTMLPreformatted"/>
        <w:rPr>
          <w:ins w:id="2144" w:author="Unknown"/>
          <w:rStyle w:val="HTMLCode"/>
          <w:rFonts w:eastAsiaTheme="majorEastAsia"/>
        </w:rPr>
      </w:pPr>
      <w:ins w:id="2145" w:author="Unknown">
        <w:r>
          <w:rPr>
            <w:rStyle w:val="HTMLCode"/>
            <w:rFonts w:eastAsiaTheme="majorEastAsia"/>
          </w:rPr>
          <w:t>p{</w:t>
        </w:r>
      </w:ins>
    </w:p>
    <w:p w:rsidR="00F5755F" w:rsidRDefault="00F5755F" w:rsidP="00F5755F">
      <w:pPr>
        <w:pStyle w:val="HTMLPreformatted"/>
        <w:rPr>
          <w:ins w:id="2146" w:author="Unknown"/>
          <w:rStyle w:val="HTMLCode"/>
          <w:rFonts w:eastAsiaTheme="majorEastAsia"/>
        </w:rPr>
      </w:pPr>
      <w:ins w:id="2147" w:author="Unknown">
        <w:r>
          <w:rPr>
            <w:rStyle w:val="HTMLCode"/>
            <w:rFonts w:eastAsiaTheme="majorEastAsia"/>
          </w:rPr>
          <w:t xml:space="preserve">    text-shadow: 2px 2px blue;</w:t>
        </w:r>
      </w:ins>
    </w:p>
    <w:p w:rsidR="00F5755F" w:rsidRDefault="00F5755F" w:rsidP="00F5755F">
      <w:pPr>
        <w:pStyle w:val="HTMLPreformatted"/>
        <w:rPr>
          <w:ins w:id="2148" w:author="Unknown"/>
          <w:rStyle w:val="HTMLCode"/>
          <w:rFonts w:eastAsiaTheme="majorEastAsia"/>
        </w:rPr>
      </w:pPr>
      <w:ins w:id="2149" w:author="Unknown">
        <w:r>
          <w:rPr>
            <w:rStyle w:val="HTMLCode"/>
            <w:rFonts w:eastAsiaTheme="majorEastAsia"/>
          </w:rPr>
          <w:t xml:space="preserve">    font-size: 20px;</w:t>
        </w:r>
      </w:ins>
    </w:p>
    <w:p w:rsidR="00F5755F" w:rsidRDefault="00F5755F" w:rsidP="00F5755F">
      <w:pPr>
        <w:pStyle w:val="HTMLPreformatted"/>
        <w:rPr>
          <w:ins w:id="2150" w:author="Unknown"/>
          <w:rFonts w:eastAsiaTheme="majorEastAsia"/>
        </w:rPr>
      </w:pPr>
      <w:ins w:id="2151" w:author="Unknown">
        <w:r>
          <w:rPr>
            <w:rStyle w:val="HTMLCode"/>
            <w:rFonts w:eastAsiaTheme="majorEastAsia"/>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52" w:author="Unknown"/>
        </w:rPr>
      </w:pPr>
      <w:ins w:id="2153" w:author="Unknown">
        <w:r>
          <w:fldChar w:fldCharType="begin"/>
        </w:r>
        <w:r>
          <w:instrText xml:space="preserve"> HYPERLINK "https://www.tutorialstonight.com/online-html-editor.php?p=css&amp;q=shadow-text-color"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54" w:author="Unknown"/>
        </w:rPr>
      </w:pPr>
      <w:ins w:id="2155" w:author="Unknown">
        <w:r>
          <w:t>Output:</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56" w:author="Unknown"/>
          <w:sz w:val="30"/>
          <w:szCs w:val="30"/>
        </w:rPr>
      </w:pPr>
      <w:ins w:id="2157" w:author="Unknown">
        <w:r>
          <w:rPr>
            <w:sz w:val="30"/>
            <w:szCs w:val="30"/>
          </w:rPr>
          <w:lastRenderedPageBreak/>
          <w:t>This paragraph has blue shadow.</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58" w:author="Unknown"/>
          <w:sz w:val="24"/>
          <w:szCs w:val="24"/>
        </w:rPr>
      </w:pPr>
    </w:p>
    <w:p w:rsidR="00F5755F" w:rsidRDefault="00F5755F" w:rsidP="00F5755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59" w:author="Unknown"/>
        </w:rPr>
      </w:pPr>
      <w:ins w:id="2160" w:author="Unknown">
        <w:r>
          <w:t>iii).Text shadow with different color and blur-radius</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61" w:author="Unknown"/>
        </w:rPr>
      </w:pPr>
      <w:ins w:id="2162" w:author="Unknown">
        <w:r>
          <w:t>Syntax:</w:t>
        </w:r>
      </w:ins>
    </w:p>
    <w:p w:rsidR="00F5755F" w:rsidRDefault="00F5755F" w:rsidP="00F5755F">
      <w:pPr>
        <w:pStyle w:val="HTMLPreformatted"/>
        <w:rPr>
          <w:ins w:id="2163" w:author="Unknown"/>
        </w:rPr>
      </w:pPr>
      <w:ins w:id="2164" w:author="Unknown">
        <w:r>
          <w:t>text-shadow: offset-x offset-y blur-radius color;</w:t>
        </w:r>
      </w:ins>
    </w:p>
    <w:p w:rsidR="00F5755F" w:rsidRDefault="00F5755F" w:rsidP="00F5755F">
      <w:pPr>
        <w:pStyle w:val="HTMLPreformatted"/>
        <w:rPr>
          <w:ins w:id="2165" w:author="Unknown"/>
          <w:rStyle w:val="HTMLCode"/>
          <w:rFonts w:eastAsiaTheme="majorEastAsia"/>
        </w:rPr>
      </w:pPr>
      <w:ins w:id="2166" w:author="Unknown">
        <w:r>
          <w:rPr>
            <w:rStyle w:val="HTMLCode"/>
            <w:rFonts w:eastAsiaTheme="majorEastAsia"/>
          </w:rPr>
          <w:t>p{</w:t>
        </w:r>
      </w:ins>
    </w:p>
    <w:p w:rsidR="00F5755F" w:rsidRDefault="00F5755F" w:rsidP="00F5755F">
      <w:pPr>
        <w:pStyle w:val="HTMLPreformatted"/>
        <w:rPr>
          <w:ins w:id="2167" w:author="Unknown"/>
          <w:rStyle w:val="HTMLCode"/>
          <w:rFonts w:eastAsiaTheme="majorEastAsia"/>
        </w:rPr>
      </w:pPr>
      <w:ins w:id="2168" w:author="Unknown">
        <w:r>
          <w:rPr>
            <w:rStyle w:val="HTMLCode"/>
            <w:rFonts w:eastAsiaTheme="majorEastAsia"/>
          </w:rPr>
          <w:t xml:space="preserve">    text-shadow: 2px 2px 5px blue;</w:t>
        </w:r>
      </w:ins>
    </w:p>
    <w:p w:rsidR="00F5755F" w:rsidRDefault="00F5755F" w:rsidP="00F5755F">
      <w:pPr>
        <w:pStyle w:val="HTMLPreformatted"/>
        <w:rPr>
          <w:ins w:id="2169" w:author="Unknown"/>
          <w:rStyle w:val="HTMLCode"/>
          <w:rFonts w:eastAsiaTheme="majorEastAsia"/>
        </w:rPr>
      </w:pPr>
      <w:ins w:id="2170" w:author="Unknown">
        <w:r>
          <w:rPr>
            <w:rStyle w:val="HTMLCode"/>
            <w:rFonts w:eastAsiaTheme="majorEastAsia"/>
          </w:rPr>
          <w:t xml:space="preserve">    font-size: 20px;</w:t>
        </w:r>
      </w:ins>
    </w:p>
    <w:p w:rsidR="00F5755F" w:rsidRDefault="00F5755F" w:rsidP="00F5755F">
      <w:pPr>
        <w:pStyle w:val="HTMLPreformatted"/>
        <w:rPr>
          <w:ins w:id="2171" w:author="Unknown"/>
          <w:rFonts w:eastAsiaTheme="majorEastAsia"/>
        </w:rPr>
      </w:pPr>
      <w:ins w:id="2172" w:author="Unknown">
        <w:r>
          <w:rPr>
            <w:rStyle w:val="HTMLCode"/>
            <w:rFonts w:eastAsiaTheme="majorEastAsia"/>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73" w:author="Unknown"/>
        </w:rPr>
      </w:pPr>
      <w:ins w:id="2174" w:author="Unknown">
        <w:r>
          <w:fldChar w:fldCharType="begin"/>
        </w:r>
        <w:r>
          <w:instrText xml:space="preserve"> HYPERLINK "https://www.tutorialstonight.com/online-html-editor.php?p=css&amp;q=shadow-text-blur"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75" w:author="Unknown"/>
        </w:rPr>
      </w:pPr>
      <w:ins w:id="2176" w:author="Unknown">
        <w:r>
          <w:t>Output:</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77" w:author="Unknown"/>
          <w:sz w:val="30"/>
          <w:szCs w:val="30"/>
        </w:rPr>
      </w:pPr>
      <w:ins w:id="2178" w:author="Unknown">
        <w:r>
          <w:rPr>
            <w:sz w:val="30"/>
            <w:szCs w:val="30"/>
          </w:rPr>
          <w:t>This paragraph has blue shadow with blur-radius 5px.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79" w:author="Unknown"/>
          <w:sz w:val="24"/>
          <w:szCs w:val="24"/>
        </w:rPr>
      </w:pPr>
    </w:p>
    <w:p w:rsidR="00F5755F" w:rsidRDefault="00F5755F" w:rsidP="00F5755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80" w:author="Unknown"/>
        </w:rPr>
      </w:pPr>
      <w:ins w:id="2181" w:author="Unknown">
        <w:r>
          <w:t>iv).Multiple shadow</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82" w:author="Unknown"/>
        </w:rPr>
      </w:pPr>
      <w:ins w:id="2183" w:author="Unknown">
        <w:r>
          <w:t>Syntax:</w:t>
        </w:r>
      </w:ins>
    </w:p>
    <w:p w:rsidR="00F5755F" w:rsidRDefault="00F5755F" w:rsidP="00F5755F">
      <w:pPr>
        <w:pStyle w:val="HTMLPreformatted"/>
        <w:rPr>
          <w:ins w:id="2184" w:author="Unknown"/>
          <w:sz w:val="27"/>
          <w:szCs w:val="27"/>
        </w:rPr>
      </w:pPr>
      <w:ins w:id="2185" w:author="Unknown">
        <w:r>
          <w:rPr>
            <w:sz w:val="27"/>
            <w:szCs w:val="27"/>
          </w:rPr>
          <w:t>text-shadow: shadow1,shadow2,shadow3...;</w:t>
        </w:r>
        <w:r>
          <w:rPr>
            <w:sz w:val="27"/>
            <w:szCs w:val="27"/>
          </w:rPr>
          <w:br/>
        </w:r>
      </w:ins>
    </w:p>
    <w:p w:rsidR="00F5755F" w:rsidRDefault="00F5755F" w:rsidP="00F5755F">
      <w:pPr>
        <w:pStyle w:val="HTMLPreformatted"/>
        <w:rPr>
          <w:ins w:id="2186" w:author="Unknown"/>
          <w:sz w:val="27"/>
          <w:szCs w:val="27"/>
        </w:rPr>
      </w:pPr>
    </w:p>
    <w:p w:rsidR="00F5755F" w:rsidRDefault="00F5755F" w:rsidP="00F5755F">
      <w:pPr>
        <w:pStyle w:val="HTMLPreformatted"/>
        <w:rPr>
          <w:ins w:id="2187" w:author="Unknown"/>
          <w:sz w:val="27"/>
          <w:szCs w:val="27"/>
        </w:rPr>
      </w:pPr>
    </w:p>
    <w:p w:rsidR="00F5755F" w:rsidRDefault="00F5755F" w:rsidP="00F5755F">
      <w:pPr>
        <w:pStyle w:val="HTMLPreformatted"/>
        <w:rPr>
          <w:ins w:id="2188" w:author="Unknown"/>
          <w:sz w:val="27"/>
          <w:szCs w:val="27"/>
        </w:rPr>
      </w:pPr>
      <w:ins w:id="2189" w:author="Unknown">
        <w:r>
          <w:rPr>
            <w:i/>
            <w:iCs/>
            <w:sz w:val="27"/>
            <w:szCs w:val="27"/>
          </w:rPr>
          <w:t>#Where shadow = offset-x offset-y blur-radius color</w:t>
        </w:r>
      </w:ins>
    </w:p>
    <w:p w:rsidR="00F5755F" w:rsidRDefault="00F5755F" w:rsidP="00F5755F">
      <w:pPr>
        <w:pStyle w:val="HTMLPreformatted"/>
        <w:rPr>
          <w:ins w:id="2190" w:author="Unknown"/>
          <w:rStyle w:val="HTMLCode"/>
          <w:rFonts w:eastAsiaTheme="majorEastAsia"/>
        </w:rPr>
      </w:pPr>
      <w:ins w:id="2191" w:author="Unknown">
        <w:r>
          <w:rPr>
            <w:rStyle w:val="HTMLCode"/>
            <w:rFonts w:eastAsiaTheme="majorEastAsia"/>
          </w:rPr>
          <w:t>p{</w:t>
        </w:r>
      </w:ins>
    </w:p>
    <w:p w:rsidR="00F5755F" w:rsidRDefault="00F5755F" w:rsidP="00F5755F">
      <w:pPr>
        <w:pStyle w:val="HTMLPreformatted"/>
        <w:rPr>
          <w:ins w:id="2192" w:author="Unknown"/>
          <w:rStyle w:val="HTMLCode"/>
          <w:rFonts w:eastAsiaTheme="majorEastAsia"/>
        </w:rPr>
      </w:pPr>
      <w:ins w:id="2193" w:author="Unknown">
        <w:r>
          <w:rPr>
            <w:rStyle w:val="HTMLCode"/>
            <w:rFonts w:eastAsiaTheme="majorEastAsia"/>
          </w:rPr>
          <w:t xml:space="preserve">    text-shadow: 2px 2px 5px blue, 4px 4px 5px red, 6px 6px 5px #006699;</w:t>
        </w:r>
      </w:ins>
    </w:p>
    <w:p w:rsidR="00F5755F" w:rsidRDefault="00F5755F" w:rsidP="00F5755F">
      <w:pPr>
        <w:pStyle w:val="HTMLPreformatted"/>
        <w:rPr>
          <w:ins w:id="2194" w:author="Unknown"/>
          <w:rStyle w:val="HTMLCode"/>
          <w:rFonts w:eastAsiaTheme="majorEastAsia"/>
        </w:rPr>
      </w:pPr>
      <w:ins w:id="2195" w:author="Unknown">
        <w:r>
          <w:rPr>
            <w:rStyle w:val="HTMLCode"/>
            <w:rFonts w:eastAsiaTheme="majorEastAsia"/>
          </w:rPr>
          <w:t xml:space="preserve">    font-size: 20px;</w:t>
        </w:r>
      </w:ins>
    </w:p>
    <w:p w:rsidR="00F5755F" w:rsidRDefault="00F5755F" w:rsidP="00F5755F">
      <w:pPr>
        <w:pStyle w:val="HTMLPreformatted"/>
        <w:rPr>
          <w:ins w:id="2196" w:author="Unknown"/>
          <w:rFonts w:eastAsiaTheme="majorEastAsia"/>
        </w:rPr>
      </w:pPr>
      <w:ins w:id="2197" w:author="Unknown">
        <w:r>
          <w:rPr>
            <w:rStyle w:val="HTMLCode"/>
            <w:rFonts w:eastAsiaTheme="majorEastAsia"/>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98" w:author="Unknown"/>
        </w:rPr>
      </w:pPr>
      <w:ins w:id="2199" w:author="Unknown">
        <w:r>
          <w:fldChar w:fldCharType="begin"/>
        </w:r>
        <w:r>
          <w:instrText xml:space="preserve"> HYPERLINK "https://www.tutorialstonight.com/online-html-editor.php?p=css&amp;q=shadow-text-multiple"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00" w:author="Unknown"/>
        </w:rPr>
      </w:pPr>
      <w:ins w:id="2201" w:author="Unknown">
        <w:r>
          <w:t>Output:</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02" w:author="Unknown"/>
          <w:sz w:val="30"/>
          <w:szCs w:val="30"/>
        </w:rPr>
      </w:pPr>
      <w:ins w:id="2203" w:author="Unknown">
        <w:r>
          <w:rPr>
            <w:sz w:val="30"/>
            <w:szCs w:val="30"/>
          </w:rPr>
          <w:t>This paragraph has blue shadow with blur-radius 5px.</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ins w:id="2204" w:author="Unknown"/>
        </w:rPr>
      </w:pPr>
      <w:ins w:id="2205" w:author="Unknown">
        <w:r>
          <w:pict>
            <v:rect id="_x0000_i1165"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06" w:author="Unknown"/>
        </w:rPr>
      </w:pPr>
      <w:ins w:id="2207" w:author="Unknown">
        <w:r>
          <w:br/>
        </w:r>
      </w:ins>
    </w:p>
    <w:p w:rsidR="00F5755F" w:rsidRDefault="00F5755F" w:rsidP="00F5755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08" w:author="Unknown"/>
        </w:rPr>
      </w:pPr>
      <w:ins w:id="2209" w:author="Unknown">
        <w:r>
          <w:t>2).CSS box shadow</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10" w:author="Unknown"/>
        </w:rPr>
      </w:pPr>
      <w:ins w:id="2211" w:author="Unknown">
        <w:r>
          <w:lastRenderedPageBreak/>
          <w:t xml:space="preserve">The </w:t>
        </w:r>
        <w:r>
          <w:rPr>
            <w:rStyle w:val="focus"/>
          </w:rPr>
          <w:t>box-shadow</w:t>
        </w:r>
        <w:r>
          <w:t xml:space="preserve"> property is used to create shadow for elements.</w:t>
        </w:r>
      </w:ins>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12" w:author="Unknown"/>
        </w:rPr>
      </w:pPr>
      <w:ins w:id="2213" w:author="Unknown">
        <w:r>
          <w:t xml:space="preserve">CSS have the same property values for </w:t>
        </w:r>
        <w:r>
          <w:rPr>
            <w:rStyle w:val="focus"/>
          </w:rPr>
          <w:t>box-shadow</w:t>
        </w:r>
        <w:r>
          <w:t xml:space="preserve"> as in </w:t>
        </w:r>
        <w:r>
          <w:rPr>
            <w:rStyle w:val="focus"/>
          </w:rPr>
          <w:t>text-shadow</w:t>
        </w:r>
        <w:r>
          <w:t>.</w:t>
        </w:r>
      </w:ins>
    </w:p>
    <w:p w:rsidR="00F5755F" w:rsidRDefault="00F5755F" w:rsidP="00F5755F">
      <w:pPr>
        <w:pStyle w:val="HTMLPreformatted"/>
        <w:rPr>
          <w:ins w:id="2214" w:author="Unknown"/>
          <w:rStyle w:val="HTMLCode"/>
          <w:rFonts w:eastAsiaTheme="majorEastAsia"/>
        </w:rPr>
      </w:pPr>
      <w:ins w:id="2215" w:author="Unknown">
        <w:r>
          <w:rPr>
            <w:rStyle w:val="HTMLCode"/>
            <w:rFonts w:eastAsiaTheme="majorEastAsia"/>
          </w:rPr>
          <w:t>div{</w:t>
        </w:r>
      </w:ins>
    </w:p>
    <w:p w:rsidR="00F5755F" w:rsidRDefault="00F5755F" w:rsidP="00F5755F">
      <w:pPr>
        <w:pStyle w:val="HTMLPreformatted"/>
        <w:rPr>
          <w:ins w:id="2216" w:author="Unknown"/>
          <w:rStyle w:val="HTMLCode"/>
          <w:rFonts w:eastAsiaTheme="majorEastAsia"/>
        </w:rPr>
      </w:pPr>
      <w:ins w:id="2217" w:author="Unknown">
        <w:r>
          <w:rPr>
            <w:rStyle w:val="HTMLCode"/>
            <w:rFonts w:eastAsiaTheme="majorEastAsia"/>
          </w:rPr>
          <w:t xml:space="preserve">    box-shadow: 10px 10px gray;</w:t>
        </w:r>
      </w:ins>
    </w:p>
    <w:p w:rsidR="00F5755F" w:rsidRDefault="00F5755F" w:rsidP="00F5755F">
      <w:pPr>
        <w:pStyle w:val="HTMLPreformatted"/>
        <w:rPr>
          <w:ins w:id="2218" w:author="Unknown"/>
          <w:rStyle w:val="HTMLCode"/>
          <w:rFonts w:eastAsiaTheme="majorEastAsia"/>
        </w:rPr>
      </w:pPr>
      <w:ins w:id="2219" w:author="Unknown">
        <w:r>
          <w:rPr>
            <w:rStyle w:val="HTMLCode"/>
            <w:rFonts w:eastAsiaTheme="majorEastAsia"/>
          </w:rPr>
          <w:t xml:space="preserve">    width: 200px;</w:t>
        </w:r>
      </w:ins>
    </w:p>
    <w:p w:rsidR="00F5755F" w:rsidRDefault="00F5755F" w:rsidP="00F5755F">
      <w:pPr>
        <w:pStyle w:val="HTMLPreformatted"/>
        <w:rPr>
          <w:ins w:id="2220" w:author="Unknown"/>
          <w:rStyle w:val="HTMLCode"/>
          <w:rFonts w:eastAsiaTheme="majorEastAsia"/>
        </w:rPr>
      </w:pPr>
      <w:ins w:id="2221" w:author="Unknown">
        <w:r>
          <w:rPr>
            <w:rStyle w:val="HTMLCode"/>
            <w:rFonts w:eastAsiaTheme="majorEastAsia"/>
          </w:rPr>
          <w:t xml:space="preserve">    height: 100px;</w:t>
        </w:r>
      </w:ins>
    </w:p>
    <w:p w:rsidR="00F5755F" w:rsidRDefault="00F5755F" w:rsidP="00F5755F">
      <w:pPr>
        <w:pStyle w:val="HTMLPreformatted"/>
        <w:rPr>
          <w:ins w:id="2222" w:author="Unknown"/>
          <w:rStyle w:val="HTMLCode"/>
          <w:rFonts w:eastAsiaTheme="majorEastAsia"/>
        </w:rPr>
      </w:pPr>
      <w:ins w:id="2223" w:author="Unknown">
        <w:r>
          <w:rPr>
            <w:rStyle w:val="HTMLCode"/>
            <w:rFonts w:eastAsiaTheme="majorEastAsia"/>
          </w:rPr>
          <w:t xml:space="preserve">    background-color: silver;</w:t>
        </w:r>
      </w:ins>
    </w:p>
    <w:p w:rsidR="00F5755F" w:rsidRDefault="00F5755F" w:rsidP="00F5755F">
      <w:pPr>
        <w:pStyle w:val="HTMLPreformatted"/>
        <w:rPr>
          <w:ins w:id="2224" w:author="Unknown"/>
          <w:rFonts w:eastAsiaTheme="majorEastAsia"/>
        </w:rPr>
      </w:pPr>
      <w:ins w:id="2225" w:author="Unknown">
        <w:r>
          <w:rPr>
            <w:rStyle w:val="HTMLCode"/>
            <w:rFonts w:eastAsiaTheme="majorEastAsia"/>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26" w:author="Unknown"/>
        </w:rPr>
      </w:pPr>
      <w:ins w:id="2227" w:author="Unknown">
        <w:r>
          <w:fldChar w:fldCharType="begin"/>
        </w:r>
        <w:r>
          <w:instrText xml:space="preserve"> HYPERLINK "https://www.tutorialstonight.com/online-html-editor.php?p=css&amp;q=shadow-box-simple"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28" w:author="Unknown"/>
        </w:rPr>
      </w:pPr>
      <w:ins w:id="2229" w:author="Unknown">
        <w:r>
          <w:t>Output:</w:t>
        </w:r>
      </w:ins>
    </w:p>
    <w:p w:rsidR="00F5755F" w:rsidRDefault="00F5755F" w:rsidP="00F5755F">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30" w:author="Unknown"/>
        </w:rPr>
      </w:pPr>
      <w:ins w:id="2231" w:author="Unknown">
        <w:r>
          <w:t>This is a div element.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32" w:author="Unknown"/>
        </w:rPr>
      </w:pPr>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33" w:author="Unknown"/>
        </w:rPr>
      </w:pPr>
      <w:ins w:id="2234" w:author="Unknown">
        <w:r>
          <w:t>Creating CSS box-shadow with blur effect.</w:t>
        </w:r>
      </w:ins>
    </w:p>
    <w:p w:rsidR="00F5755F" w:rsidRDefault="00F5755F" w:rsidP="00F5755F">
      <w:pPr>
        <w:pStyle w:val="HTMLPreformatted"/>
        <w:rPr>
          <w:ins w:id="2235" w:author="Unknown"/>
          <w:rStyle w:val="HTMLCode"/>
          <w:rFonts w:eastAsiaTheme="majorEastAsia"/>
        </w:rPr>
      </w:pPr>
      <w:ins w:id="2236" w:author="Unknown">
        <w:r>
          <w:rPr>
            <w:rStyle w:val="HTMLCode"/>
            <w:rFonts w:eastAsiaTheme="majorEastAsia"/>
          </w:rPr>
          <w:t>div{</w:t>
        </w:r>
      </w:ins>
    </w:p>
    <w:p w:rsidR="00F5755F" w:rsidRDefault="00F5755F" w:rsidP="00F5755F">
      <w:pPr>
        <w:pStyle w:val="HTMLPreformatted"/>
        <w:rPr>
          <w:ins w:id="2237" w:author="Unknown"/>
          <w:rStyle w:val="HTMLCode"/>
          <w:rFonts w:eastAsiaTheme="majorEastAsia"/>
        </w:rPr>
      </w:pPr>
      <w:ins w:id="2238" w:author="Unknown">
        <w:r>
          <w:rPr>
            <w:rStyle w:val="HTMLCode"/>
            <w:rFonts w:eastAsiaTheme="majorEastAsia"/>
          </w:rPr>
          <w:t xml:space="preserve">    box-shadow: 10px 10px 10px gray;</w:t>
        </w:r>
      </w:ins>
    </w:p>
    <w:p w:rsidR="00F5755F" w:rsidRDefault="00F5755F" w:rsidP="00F5755F">
      <w:pPr>
        <w:pStyle w:val="HTMLPreformatted"/>
        <w:rPr>
          <w:ins w:id="2239" w:author="Unknown"/>
          <w:rStyle w:val="HTMLCode"/>
          <w:rFonts w:eastAsiaTheme="majorEastAsia"/>
        </w:rPr>
      </w:pPr>
      <w:ins w:id="2240" w:author="Unknown">
        <w:r>
          <w:rPr>
            <w:rStyle w:val="HTMLCode"/>
            <w:rFonts w:eastAsiaTheme="majorEastAsia"/>
          </w:rPr>
          <w:t xml:space="preserve">    width: 200px;</w:t>
        </w:r>
      </w:ins>
    </w:p>
    <w:p w:rsidR="00F5755F" w:rsidRDefault="00F5755F" w:rsidP="00F5755F">
      <w:pPr>
        <w:pStyle w:val="HTMLPreformatted"/>
        <w:rPr>
          <w:ins w:id="2241" w:author="Unknown"/>
          <w:rStyle w:val="HTMLCode"/>
          <w:rFonts w:eastAsiaTheme="majorEastAsia"/>
        </w:rPr>
      </w:pPr>
      <w:ins w:id="2242" w:author="Unknown">
        <w:r>
          <w:rPr>
            <w:rStyle w:val="HTMLCode"/>
            <w:rFonts w:eastAsiaTheme="majorEastAsia"/>
          </w:rPr>
          <w:t xml:space="preserve">    height: 100px;</w:t>
        </w:r>
      </w:ins>
    </w:p>
    <w:p w:rsidR="00F5755F" w:rsidRDefault="00F5755F" w:rsidP="00F5755F">
      <w:pPr>
        <w:pStyle w:val="HTMLPreformatted"/>
        <w:rPr>
          <w:ins w:id="2243" w:author="Unknown"/>
          <w:rStyle w:val="HTMLCode"/>
          <w:rFonts w:eastAsiaTheme="majorEastAsia"/>
        </w:rPr>
      </w:pPr>
      <w:ins w:id="2244" w:author="Unknown">
        <w:r>
          <w:rPr>
            <w:rStyle w:val="HTMLCode"/>
            <w:rFonts w:eastAsiaTheme="majorEastAsia"/>
          </w:rPr>
          <w:t xml:space="preserve">    background-color: silver;</w:t>
        </w:r>
      </w:ins>
    </w:p>
    <w:p w:rsidR="00F5755F" w:rsidRDefault="00F5755F" w:rsidP="00F5755F">
      <w:pPr>
        <w:pStyle w:val="HTMLPreformatted"/>
        <w:rPr>
          <w:ins w:id="2245" w:author="Unknown"/>
          <w:rFonts w:eastAsiaTheme="majorEastAsia"/>
        </w:rPr>
      </w:pPr>
      <w:ins w:id="2246" w:author="Unknown">
        <w:r>
          <w:rPr>
            <w:rStyle w:val="HTMLCode"/>
            <w:rFonts w:eastAsiaTheme="majorEastAsia"/>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47" w:author="Unknown"/>
        </w:rPr>
      </w:pPr>
      <w:ins w:id="2248" w:author="Unknown">
        <w:r>
          <w:fldChar w:fldCharType="begin"/>
        </w:r>
        <w:r>
          <w:instrText xml:space="preserve"> HYPERLINK "https://www.tutorialstonight.com/online-html-editor.php?p=css&amp;q=shadow-box-blur"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49" w:author="Unknown"/>
        </w:rPr>
      </w:pPr>
      <w:ins w:id="2250" w:author="Unknown">
        <w:r>
          <w:t>Output:</w:t>
        </w:r>
      </w:ins>
    </w:p>
    <w:p w:rsidR="00F5755F" w:rsidRDefault="00F5755F" w:rsidP="00F5755F">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51" w:author="Unknown"/>
        </w:rPr>
      </w:pPr>
      <w:ins w:id="2252" w:author="Unknown">
        <w:r>
          <w:t>This is a div element.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ins w:id="2253" w:author="Unknown"/>
          <w:rFonts w:ascii="Times New Roman" w:eastAsia="Times New Roman" w:hAnsi="Times New Roman" w:cs="Times New Roman"/>
          <w:b/>
          <w:bCs/>
          <w:kern w:val="36"/>
          <w:sz w:val="48"/>
          <w:szCs w:val="48"/>
        </w:rPr>
      </w:pPr>
      <w:ins w:id="2254" w:author="Unknown">
        <w:r>
          <w:rPr>
            <w:rFonts w:ascii="Times New Roman" w:eastAsia="Times New Roman" w:hAnsi="Times New Roman" w:cs="Times New Roman"/>
            <w:b/>
            <w:bCs/>
            <w:kern w:val="36"/>
            <w:sz w:val="48"/>
            <w:szCs w:val="48"/>
          </w:rPr>
          <w:t>CSS FLOA</w:t>
        </w:r>
      </w:ins>
      <w:r>
        <w:rPr>
          <w:rFonts w:ascii="Times New Roman" w:eastAsia="Times New Roman" w:hAnsi="Times New Roman" w:cs="Times New Roman"/>
          <w:b/>
          <w:bCs/>
          <w:kern w:val="36"/>
          <w:sz w:val="48"/>
          <w:szCs w:val="48"/>
        </w:rPr>
        <w:t>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55" w:author="Unknown"/>
          <w:rFonts w:ascii="Times New Roman" w:eastAsia="Times New Roman" w:hAnsi="Times New Roman" w:cs="Times New Roman"/>
          <w:sz w:val="24"/>
          <w:szCs w:val="24"/>
        </w:rPr>
      </w:pPr>
      <w:ins w:id="2256"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"https://www.tutorialstonight.com/css/css-shadow.php" </w:instrText>
        </w:r>
        <w:r>
          <w:rPr>
            <w:rFonts w:ascii="Times New Roman" w:eastAsia="Times New Roman" w:hAnsi="Times New Roman" w:cs="Times New Roman"/>
            <w:sz w:val="24"/>
            <w:szCs w:val="24"/>
          </w:rPr>
          <w:fldChar w:fldCharType="separate"/>
        </w:r>
        <w:r>
          <w:rPr>
            <w:rStyle w:val="Hyperlink"/>
            <w:rFonts w:ascii="Calibri" w:hAnsi="Calibri" w:cs="Calibri"/>
            <w:sz w:val="24"/>
            <w:szCs w:val="24"/>
          </w:rPr>
          <w:t>❮</w:t>
        </w:r>
        <w:r>
          <w:rPr>
            <w:rStyle w:val="Hyperlink"/>
            <w:sz w:val="24"/>
            <w:szCs w:val="24"/>
          </w:rPr>
          <w:t xml:space="preserve"> Prev</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"https://www.tutorialstonight.com/css/css-align.php" </w:instrText>
        </w:r>
        <w:r>
          <w:rPr>
            <w:rFonts w:ascii="Times New Roman" w:eastAsia="Times New Roman" w:hAnsi="Times New Roman" w:cs="Times New Roman"/>
            <w:sz w:val="24"/>
            <w:szCs w:val="24"/>
          </w:rPr>
          <w:fldChar w:fldCharType="separate"/>
        </w:r>
        <w:r>
          <w:rPr>
            <w:rStyle w:val="Hyperlink"/>
            <w:sz w:val="24"/>
            <w:szCs w:val="24"/>
          </w:rPr>
          <w:t xml:space="preserve">Next </w:t>
        </w:r>
        <w:r>
          <w:rPr>
            <w:rStyle w:val="Hyperlink"/>
            <w:rFonts w:ascii="Calibri" w:hAnsi="Calibri" w:cs="Calibri"/>
            <w:sz w:val="24"/>
            <w:szCs w:val="24"/>
          </w:rPr>
          <w:t>❯</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257" w:author="Unknown"/>
          <w:rFonts w:ascii="Times New Roman" w:eastAsia="Times New Roman" w:hAnsi="Times New Roman" w:cs="Times New Roman"/>
          <w:sz w:val="24"/>
          <w:szCs w:val="24"/>
        </w:rPr>
      </w:pPr>
      <w:ins w:id="2258" w:author="Unknown">
        <w:r>
          <w:rPr>
            <w:rFonts w:ascii="Times New Roman" w:eastAsia="Times New Roman" w:hAnsi="Times New Roman" w:cs="Times New Roman"/>
            <w:sz w:val="24"/>
            <w:szCs w:val="24"/>
          </w:rPr>
          <w:pict>
            <v:rect id="_x0000_i1166"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259" w:author="Unknown"/>
          <w:rFonts w:ascii="Times New Roman" w:eastAsia="Times New Roman" w:hAnsi="Times New Roman" w:cs="Times New Roman"/>
          <w:sz w:val="24"/>
          <w:szCs w:val="24"/>
        </w:rPr>
      </w:pPr>
      <w:ins w:id="2260" w:author="Unknown">
        <w:r>
          <w:rPr>
            <w:rFonts w:ascii="Times New Roman" w:eastAsia="Times New Roman" w:hAnsi="Times New Roman" w:cs="Times New Roman"/>
            <w:sz w:val="24"/>
            <w:szCs w:val="24"/>
          </w:rPr>
          <w:t>CSS float property floats the element left or right of its container. CSS float property defines flow of content. Once float value is defined element is removed from normal flow of webpage and behaves like defined.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261" w:author="Unknown"/>
          <w:rFonts w:ascii="Times New Roman" w:eastAsia="Times New Roman" w:hAnsi="Times New Roman" w:cs="Times New Roman"/>
          <w:sz w:val="24"/>
          <w:szCs w:val="24"/>
        </w:rPr>
      </w:pPr>
      <w:ins w:id="2262" w:author="Unknown">
        <w:r>
          <w:rPr>
            <w:rFonts w:ascii="Times New Roman" w:eastAsia="Times New Roman" w:hAnsi="Times New Roman" w:cs="Times New Roman"/>
            <w:sz w:val="24"/>
            <w:szCs w:val="24"/>
          </w:rPr>
          <w:t xml:space="preserve">It is used to push HTML elements or containers </w:t>
        </w:r>
        <w:r>
          <w:rPr>
            <w:rFonts w:ascii="Times New Roman" w:eastAsia="Times New Roman" w:hAnsi="Times New Roman" w:cs="Times New Roman"/>
            <w:i/>
            <w:iCs/>
            <w:sz w:val="24"/>
            <w:szCs w:val="24"/>
          </w:rPr>
          <w:t>left</w:t>
        </w:r>
        <w:r>
          <w:rPr>
            <w:rFonts w:ascii="Times New Roman" w:eastAsia="Times New Roman" w:hAnsi="Times New Roman" w:cs="Times New Roman"/>
            <w:sz w:val="24"/>
            <w:szCs w:val="24"/>
          </w:rPr>
          <w:t xml:space="preserve"> or </w:t>
        </w:r>
        <w:r>
          <w:rPr>
            <w:rFonts w:ascii="Times New Roman" w:eastAsia="Times New Roman" w:hAnsi="Times New Roman" w:cs="Times New Roman"/>
            <w:i/>
            <w:iCs/>
            <w:sz w:val="24"/>
            <w:szCs w:val="24"/>
          </w:rPr>
          <w:t>right</w:t>
        </w:r>
        <w:r>
          <w:rPr>
            <w:rFonts w:ascii="Times New Roman" w:eastAsia="Times New Roman" w:hAnsi="Times New Roman" w:cs="Times New Roman"/>
            <w:sz w:val="24"/>
            <w:szCs w:val="24"/>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2263" w:author="Unknown"/>
          <w:rFonts w:ascii="Times New Roman" w:eastAsia="Times New Roman" w:hAnsi="Times New Roman" w:cs="Times New Roman"/>
          <w:b/>
          <w:bCs/>
          <w:sz w:val="36"/>
          <w:szCs w:val="36"/>
        </w:rPr>
      </w:pPr>
      <w:ins w:id="2264" w:author="Unknown">
        <w:r>
          <w:rPr>
            <w:rFonts w:ascii="Times New Roman" w:eastAsia="Times New Roman" w:hAnsi="Times New Roman" w:cs="Times New Roman"/>
            <w:b/>
            <w:bCs/>
            <w:sz w:val="36"/>
            <w:szCs w:val="36"/>
          </w:rPr>
          <w:t>CSS Float properties</w:t>
        </w:r>
      </w:ins>
    </w:p>
    <w:tbl>
      <w:tblPr>
        <w:tblW w:w="0" w:type="auto"/>
        <w:tblCellSpacing w:w="15" w:type="dxa"/>
        <w:tblLook w:val="04A0" w:firstRow="1" w:lastRow="0" w:firstColumn="1" w:lastColumn="0" w:noHBand="0" w:noVBand="1"/>
      </w:tblPr>
      <w:tblGrid>
        <w:gridCol w:w="702"/>
        <w:gridCol w:w="6227"/>
      </w:tblGrid>
      <w:tr w:rsidR="00F5755F" w:rsidTr="00F5755F">
        <w:trPr>
          <w:tblHeade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Value</w:t>
            </w:r>
          </w:p>
        </w:tc>
        <w:tc>
          <w:tcPr>
            <w:tcW w:w="0" w:type="auto"/>
            <w:tcMar>
              <w:top w:w="15" w:type="dxa"/>
              <w:left w:w="15" w:type="dxa"/>
              <w:bottom w:w="15" w:type="dxa"/>
              <w:right w:w="15" w:type="dxa"/>
            </w:tcMar>
            <w:vAlign w:val="center"/>
            <w:hideMark/>
          </w:tcPr>
          <w:p w:rsidR="00F5755F" w:rsidRDefault="00F5755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pushes element to left.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right</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pushes element to right.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inherit</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inherit float value from parent element.</w:t>
            </w:r>
          </w:p>
        </w:tc>
      </w:tr>
      <w:tr w:rsidR="00F5755F" w:rsidTr="00F5755F">
        <w:trPr>
          <w:tblCellSpacing w:w="15" w:type="dxa"/>
        </w:trPr>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0" w:type="auto"/>
            <w:tcMar>
              <w:top w:w="15" w:type="dxa"/>
              <w:left w:w="15" w:type="dxa"/>
              <w:bottom w:w="15" w:type="dxa"/>
              <w:right w:w="15" w:type="dxa"/>
            </w:tcMar>
            <w:vAlign w:val="center"/>
            <w:hideMark/>
          </w:tcPr>
          <w:p w:rsidR="00F5755F" w:rsidRDefault="00F57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default value of float.It specifies that element is not floated.</w:t>
            </w:r>
          </w:p>
        </w:tc>
      </w:tr>
    </w:tbl>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265" w:author="Unknown"/>
          <w:rFonts w:ascii="Times New Roman" w:eastAsia="Times New Roman" w:hAnsi="Times New Roman" w:cs="Times New Roman"/>
          <w:sz w:val="24"/>
          <w:szCs w:val="24"/>
        </w:rPr>
      </w:pPr>
      <w:ins w:id="2266" w:author="Unknown">
        <w:r>
          <w:rPr>
            <w:rFonts w:ascii="Times New Roman" w:eastAsia="Times New Roman" w:hAnsi="Times New Roman" w:cs="Times New Roman"/>
            <w:sz w:val="24"/>
            <w:szCs w:val="24"/>
          </w:rPr>
          <w:pict>
            <v:rect id="_x0000_i1167"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67"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2268" w:author="Unknown"/>
          <w:rFonts w:ascii="Times New Roman" w:eastAsia="Times New Roman" w:hAnsi="Times New Roman" w:cs="Times New Roman"/>
          <w:b/>
          <w:bCs/>
          <w:sz w:val="36"/>
          <w:szCs w:val="36"/>
        </w:rPr>
      </w:pPr>
      <w:ins w:id="2269" w:author="Unknown">
        <w:r>
          <w:rPr>
            <w:rFonts w:ascii="Times New Roman" w:eastAsia="Times New Roman" w:hAnsi="Times New Roman" w:cs="Times New Roman"/>
            <w:b/>
            <w:bCs/>
            <w:sz w:val="36"/>
            <w:szCs w:val="36"/>
          </w:rPr>
          <w:t>CSS float left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270" w:author="Unknown"/>
          <w:rFonts w:ascii="Times New Roman" w:eastAsia="Times New Roman" w:hAnsi="Times New Roman" w:cs="Times New Roman"/>
          <w:sz w:val="24"/>
          <w:szCs w:val="24"/>
        </w:rPr>
      </w:pPr>
      <w:ins w:id="2271" w:author="Unknown">
        <w:r>
          <w:rPr>
            <w:rFonts w:ascii="Times New Roman" w:eastAsia="Times New Roman" w:hAnsi="Times New Roman" w:cs="Times New Roman"/>
            <w:sz w:val="24"/>
            <w:szCs w:val="24"/>
          </w:rPr>
          <w:t>The element having property float:left; is pushed left to the webpage.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72" w:author="Unknown"/>
          <w:rFonts w:ascii="Courier New" w:eastAsia="Times New Roman" w:hAnsi="Courier New" w:cs="Courier New"/>
          <w:sz w:val="20"/>
          <w:szCs w:val="20"/>
        </w:rPr>
      </w:pPr>
      <w:ins w:id="2273" w:author="Unknown">
        <w:r>
          <w:rPr>
            <w:rFonts w:ascii="Courier New" w:eastAsia="Times New Roman" w:hAnsi="Courier New" w:cs="Courier New"/>
            <w:sz w:val="20"/>
            <w:szCs w:val="20"/>
          </w:rPr>
          <w:t>.box-left{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74" w:author="Unknown"/>
          <w:rFonts w:ascii="Courier New" w:eastAsia="Times New Roman" w:hAnsi="Courier New" w:cs="Courier New"/>
          <w:sz w:val="20"/>
          <w:szCs w:val="20"/>
        </w:rPr>
      </w:pPr>
      <w:ins w:id="2275" w:author="Unknown">
        <w:r>
          <w:rPr>
            <w:rFonts w:ascii="Courier New" w:eastAsia="Times New Roman" w:hAnsi="Courier New" w:cs="Courier New"/>
            <w:sz w:val="20"/>
            <w:szCs w:val="20"/>
          </w:rPr>
          <w:t xml:space="preserve">    float: left;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76" w:author="Unknown"/>
          <w:rFonts w:ascii="Courier New" w:eastAsia="Times New Roman" w:hAnsi="Courier New" w:cs="Courier New"/>
          <w:sz w:val="20"/>
          <w:szCs w:val="20"/>
        </w:rPr>
      </w:pPr>
      <w:ins w:id="2277" w:author="Unknown">
        <w:r>
          <w:rPr>
            <w:rFonts w:ascii="Courier New" w:eastAsia="Times New Roman" w:hAnsi="Courier New" w:cs="Courier New"/>
            <w:sz w:val="20"/>
            <w:szCs w:val="20"/>
          </w:rPr>
          <w:t xml:space="preserve">    width: 10vw;</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78" w:author="Unknown"/>
          <w:rFonts w:ascii="Courier New" w:eastAsia="Times New Roman" w:hAnsi="Courier New" w:cs="Courier New"/>
          <w:sz w:val="20"/>
          <w:szCs w:val="20"/>
        </w:rPr>
      </w:pPr>
      <w:ins w:id="2279" w:author="Unknown">
        <w:r>
          <w:rPr>
            <w:rFonts w:ascii="Courier New" w:eastAsia="Times New Roman" w:hAnsi="Courier New" w:cs="Courier New"/>
            <w:sz w:val="20"/>
            <w:szCs w:val="20"/>
          </w:rPr>
          <w:t xml:space="preserve">    border: 1px solid silver;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80" w:author="Unknown"/>
          <w:rFonts w:ascii="Courier New" w:eastAsia="Times New Roman" w:hAnsi="Courier New" w:cs="Courier New"/>
          <w:sz w:val="20"/>
          <w:szCs w:val="20"/>
        </w:rPr>
      </w:pPr>
      <w:ins w:id="2281" w:author="Unknown">
        <w:r>
          <w:rPr>
            <w:rFonts w:ascii="Courier New" w:eastAsia="Times New Roman" w:hAnsi="Courier New" w:cs="Courier New"/>
            <w:sz w:val="20"/>
            <w:szCs w:val="20"/>
          </w:rPr>
          <w:t xml:space="preserve">    background-color: #00669950;</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82" w:author="Unknown"/>
          <w:rFonts w:ascii="Courier New" w:eastAsia="Times New Roman" w:hAnsi="Courier New" w:cs="Courier New"/>
          <w:sz w:val="20"/>
          <w:szCs w:val="20"/>
        </w:rPr>
      </w:pPr>
      <w:ins w:id="2283"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84" w:author="Unknown"/>
          <w:rFonts w:ascii="Times New Roman" w:eastAsia="Times New Roman" w:hAnsi="Times New Roman" w:cs="Times New Roman"/>
          <w:sz w:val="24"/>
          <w:szCs w:val="24"/>
        </w:rPr>
      </w:pPr>
      <w:ins w:id="2285"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86" w:author="Unknown"/>
          <w:rFonts w:ascii="Times New Roman" w:eastAsia="Times New Roman" w:hAnsi="Times New Roman" w:cs="Times New Roman"/>
          <w:sz w:val="24"/>
          <w:szCs w:val="24"/>
        </w:rPr>
      </w:pPr>
      <w:ins w:id="2287"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"https://www.tutorialstonight.com/online-html-editor.php?p=css&amp;q=float-left"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288" w:author="Unknown"/>
          <w:rFonts w:ascii="Times New Roman" w:eastAsia="Times New Roman" w:hAnsi="Times New Roman" w:cs="Times New Roman"/>
          <w:sz w:val="24"/>
          <w:szCs w:val="24"/>
        </w:rPr>
      </w:pPr>
      <w:ins w:id="2289" w:author="Unknown">
        <w:r>
          <w:rPr>
            <w:rFonts w:ascii="Times New Roman" w:eastAsia="Times New Roman" w:hAnsi="Times New Roman" w:cs="Times New Roman"/>
            <w:sz w:val="24"/>
            <w:szCs w:val="24"/>
          </w:rPr>
          <w:pict>
            <v:rect id="_x0000_i1168"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290" w:author="Unknown"/>
          <w:rFonts w:ascii="Times New Roman" w:eastAsia="Times New Roman" w:hAnsi="Times New Roman" w:cs="Times New Roman"/>
          <w:sz w:val="24"/>
          <w:szCs w:val="24"/>
        </w:rPr>
      </w:pPr>
      <w:ins w:id="2291" w:author="Unknown">
        <w:r>
          <w:rPr>
            <w:rFonts w:ascii="Times New Roman" w:eastAsia="Times New Roman" w:hAnsi="Times New Roman" w:cs="Times New Roman"/>
            <w:sz w:val="24"/>
            <w:szCs w:val="24"/>
          </w:rPr>
          <w:t>Output: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rPr>
          <w:ins w:id="2292" w:author="Unknown"/>
          <w:rFonts w:ascii="Times New Roman" w:eastAsia="Times New Roman" w:hAnsi="Times New Roman" w:cs="Times New Roman"/>
          <w:b/>
          <w:bCs/>
          <w:sz w:val="24"/>
          <w:szCs w:val="24"/>
        </w:rPr>
      </w:pPr>
      <w:ins w:id="2293" w:author="Unknown">
        <w:r>
          <w:rPr>
            <w:rFonts w:ascii="Times New Roman" w:eastAsia="Times New Roman" w:hAnsi="Times New Roman" w:cs="Times New Roman"/>
            <w:b/>
            <w:bCs/>
            <w:sz w:val="24"/>
            <w:szCs w:val="24"/>
          </w:rPr>
          <w:t xml:space="preserve">Floating Left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294" w:author="Unknown"/>
          <w:rFonts w:ascii="Times New Roman" w:eastAsia="Times New Roman" w:hAnsi="Times New Roman" w:cs="Times New Roman"/>
          <w:sz w:val="24"/>
          <w:szCs w:val="24"/>
        </w:rPr>
      </w:pP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295" w:author="Unknown"/>
          <w:rFonts w:ascii="Times New Roman" w:eastAsia="Times New Roman" w:hAnsi="Times New Roman" w:cs="Times New Roman"/>
          <w:sz w:val="24"/>
          <w:szCs w:val="24"/>
        </w:rPr>
      </w:pPr>
      <w:ins w:id="2296" w:author="Unknown">
        <w:r>
          <w:rPr>
            <w:rFonts w:ascii="Times New Roman" w:eastAsia="Times New Roman" w:hAnsi="Times New Roman" w:cs="Times New Roman"/>
            <w:sz w:val="24"/>
            <w:szCs w:val="24"/>
          </w:rPr>
          <w:pict>
            <v:rect id="_x0000_i1169"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97"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2298" w:author="Unknown"/>
          <w:rFonts w:ascii="Times New Roman" w:eastAsia="Times New Roman" w:hAnsi="Times New Roman" w:cs="Times New Roman"/>
          <w:b/>
          <w:bCs/>
          <w:sz w:val="36"/>
          <w:szCs w:val="36"/>
        </w:rPr>
      </w:pPr>
      <w:ins w:id="2299" w:author="Unknown">
        <w:r>
          <w:rPr>
            <w:rFonts w:ascii="Times New Roman" w:eastAsia="Times New Roman" w:hAnsi="Times New Roman" w:cs="Times New Roman"/>
            <w:b/>
            <w:bCs/>
            <w:sz w:val="36"/>
            <w:szCs w:val="36"/>
          </w:rPr>
          <w:t>CSS float right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300" w:author="Unknown"/>
          <w:rFonts w:ascii="Times New Roman" w:eastAsia="Times New Roman" w:hAnsi="Times New Roman" w:cs="Times New Roman"/>
          <w:sz w:val="24"/>
          <w:szCs w:val="24"/>
        </w:rPr>
      </w:pPr>
      <w:ins w:id="2301" w:author="Unknown">
        <w:r>
          <w:rPr>
            <w:rFonts w:ascii="Times New Roman" w:eastAsia="Times New Roman" w:hAnsi="Times New Roman" w:cs="Times New Roman"/>
            <w:sz w:val="24"/>
            <w:szCs w:val="24"/>
          </w:rPr>
          <w:t>The element having property float:right; is pushed right to the webpage.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02" w:author="Unknown"/>
          <w:rFonts w:ascii="Courier New" w:eastAsia="Times New Roman" w:hAnsi="Courier New" w:cs="Courier New"/>
          <w:sz w:val="20"/>
          <w:szCs w:val="20"/>
        </w:rPr>
      </w:pPr>
      <w:ins w:id="2303" w:author="Unknown">
        <w:r>
          <w:rPr>
            <w:rFonts w:ascii="Courier New" w:eastAsia="Times New Roman" w:hAnsi="Courier New" w:cs="Courier New"/>
            <w:sz w:val="20"/>
            <w:szCs w:val="20"/>
          </w:rPr>
          <w:t>.box-right{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04" w:author="Unknown"/>
          <w:rFonts w:ascii="Courier New" w:eastAsia="Times New Roman" w:hAnsi="Courier New" w:cs="Courier New"/>
          <w:sz w:val="20"/>
          <w:szCs w:val="20"/>
        </w:rPr>
      </w:pPr>
      <w:ins w:id="2305" w:author="Unknown">
        <w:r>
          <w:rPr>
            <w:rFonts w:ascii="Courier New" w:eastAsia="Times New Roman" w:hAnsi="Courier New" w:cs="Courier New"/>
            <w:sz w:val="20"/>
            <w:szCs w:val="20"/>
          </w:rPr>
          <w:t xml:space="preserve">    float: right;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06" w:author="Unknown"/>
          <w:rFonts w:ascii="Courier New" w:eastAsia="Times New Roman" w:hAnsi="Courier New" w:cs="Courier New"/>
          <w:sz w:val="20"/>
          <w:szCs w:val="20"/>
        </w:rPr>
      </w:pPr>
      <w:ins w:id="2307" w:author="Unknown">
        <w:r>
          <w:rPr>
            <w:rFonts w:ascii="Courier New" w:eastAsia="Times New Roman" w:hAnsi="Courier New" w:cs="Courier New"/>
            <w:sz w:val="20"/>
            <w:szCs w:val="20"/>
          </w:rPr>
          <w:t xml:space="preserve">    width: 10vw;</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08" w:author="Unknown"/>
          <w:rFonts w:ascii="Courier New" w:eastAsia="Times New Roman" w:hAnsi="Courier New" w:cs="Courier New"/>
          <w:sz w:val="20"/>
          <w:szCs w:val="20"/>
        </w:rPr>
      </w:pPr>
      <w:ins w:id="2309" w:author="Unknown">
        <w:r>
          <w:rPr>
            <w:rFonts w:ascii="Courier New" w:eastAsia="Times New Roman" w:hAnsi="Courier New" w:cs="Courier New"/>
            <w:sz w:val="20"/>
            <w:szCs w:val="20"/>
          </w:rPr>
          <w:t xml:space="preserve">    border: 1px solid silver;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10" w:author="Unknown"/>
          <w:rFonts w:ascii="Courier New" w:eastAsia="Times New Roman" w:hAnsi="Courier New" w:cs="Courier New"/>
          <w:sz w:val="20"/>
          <w:szCs w:val="20"/>
        </w:rPr>
      </w:pPr>
      <w:ins w:id="2311" w:author="Unknown">
        <w:r>
          <w:rPr>
            <w:rFonts w:ascii="Courier New" w:eastAsia="Times New Roman" w:hAnsi="Courier New" w:cs="Courier New"/>
            <w:sz w:val="20"/>
            <w:szCs w:val="20"/>
          </w:rPr>
          <w:t xml:space="preserve">    background-color: #00669950;</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12" w:author="Unknown"/>
          <w:rFonts w:ascii="Courier New" w:eastAsia="Times New Roman" w:hAnsi="Courier New" w:cs="Courier New"/>
          <w:sz w:val="20"/>
          <w:szCs w:val="20"/>
        </w:rPr>
      </w:pPr>
      <w:ins w:id="2313"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14" w:author="Unknown"/>
          <w:rFonts w:ascii="Times New Roman" w:eastAsia="Times New Roman" w:hAnsi="Times New Roman" w:cs="Times New Roman"/>
          <w:sz w:val="24"/>
          <w:szCs w:val="24"/>
        </w:rPr>
      </w:pPr>
      <w:ins w:id="2315"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16" w:author="Unknown"/>
          <w:rFonts w:ascii="Times New Roman" w:eastAsia="Times New Roman" w:hAnsi="Times New Roman" w:cs="Times New Roman"/>
          <w:sz w:val="24"/>
          <w:szCs w:val="24"/>
        </w:rPr>
      </w:pPr>
      <w:ins w:id="2317"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"https://www.tutorialstonight.com/online-html-editor.php?p=css&amp;q=float-right"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318" w:author="Unknown"/>
          <w:rFonts w:ascii="Times New Roman" w:eastAsia="Times New Roman" w:hAnsi="Times New Roman" w:cs="Times New Roman"/>
          <w:sz w:val="24"/>
          <w:szCs w:val="24"/>
        </w:rPr>
      </w:pPr>
      <w:ins w:id="2319" w:author="Unknown">
        <w:r>
          <w:rPr>
            <w:rFonts w:ascii="Times New Roman" w:eastAsia="Times New Roman" w:hAnsi="Times New Roman" w:cs="Times New Roman"/>
            <w:sz w:val="24"/>
            <w:szCs w:val="24"/>
          </w:rPr>
          <w:pict>
            <v:rect id="_x0000_i1170"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320" w:author="Unknown"/>
          <w:rFonts w:ascii="Times New Roman" w:eastAsia="Times New Roman" w:hAnsi="Times New Roman" w:cs="Times New Roman"/>
          <w:sz w:val="24"/>
          <w:szCs w:val="24"/>
        </w:rPr>
      </w:pPr>
      <w:ins w:id="2321" w:author="Unknown">
        <w:r>
          <w:rPr>
            <w:rFonts w:ascii="Times New Roman" w:eastAsia="Times New Roman" w:hAnsi="Times New Roman" w:cs="Times New Roman"/>
            <w:sz w:val="24"/>
            <w:szCs w:val="24"/>
          </w:rPr>
          <w:t>Output: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rPr>
          <w:ins w:id="2322" w:author="Unknown"/>
          <w:rFonts w:ascii="Times New Roman" w:eastAsia="Times New Roman" w:hAnsi="Times New Roman" w:cs="Times New Roman"/>
          <w:b/>
          <w:bCs/>
          <w:sz w:val="24"/>
          <w:szCs w:val="24"/>
        </w:rPr>
      </w:pPr>
      <w:ins w:id="2323" w:author="Unknown">
        <w:r>
          <w:rPr>
            <w:rFonts w:ascii="Times New Roman" w:eastAsia="Times New Roman" w:hAnsi="Times New Roman" w:cs="Times New Roman"/>
            <w:b/>
            <w:bCs/>
            <w:sz w:val="24"/>
            <w:szCs w:val="24"/>
          </w:rPr>
          <w:t xml:space="preserve">Floating Right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324" w:author="Unknown"/>
          <w:rFonts w:ascii="Times New Roman" w:eastAsia="Times New Roman" w:hAnsi="Times New Roman" w:cs="Times New Roman"/>
          <w:sz w:val="24"/>
          <w:szCs w:val="24"/>
        </w:rPr>
      </w:pP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325" w:author="Unknown"/>
          <w:rFonts w:ascii="Times New Roman" w:eastAsia="Times New Roman" w:hAnsi="Times New Roman" w:cs="Times New Roman"/>
          <w:sz w:val="24"/>
          <w:szCs w:val="24"/>
        </w:rPr>
      </w:pPr>
      <w:ins w:id="2326" w:author="Unknown">
        <w:r>
          <w:rPr>
            <w:rFonts w:ascii="Times New Roman" w:eastAsia="Times New Roman" w:hAnsi="Times New Roman" w:cs="Times New Roman"/>
            <w:sz w:val="24"/>
            <w:szCs w:val="24"/>
          </w:rPr>
          <w:pict>
            <v:rect id="_x0000_i1171"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27"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2328" w:author="Unknown"/>
          <w:rFonts w:ascii="Times New Roman" w:eastAsia="Times New Roman" w:hAnsi="Times New Roman" w:cs="Times New Roman"/>
          <w:b/>
          <w:bCs/>
          <w:sz w:val="36"/>
          <w:szCs w:val="36"/>
        </w:rPr>
      </w:pPr>
      <w:ins w:id="2329" w:author="Unknown">
        <w:r>
          <w:rPr>
            <w:rFonts w:ascii="Times New Roman" w:eastAsia="Times New Roman" w:hAnsi="Times New Roman" w:cs="Times New Roman"/>
            <w:b/>
            <w:bCs/>
            <w:sz w:val="36"/>
            <w:szCs w:val="36"/>
          </w:rPr>
          <w:t>CSS clear property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330" w:author="Unknown"/>
          <w:rFonts w:ascii="Times New Roman" w:eastAsia="Times New Roman" w:hAnsi="Times New Roman" w:cs="Times New Roman"/>
          <w:sz w:val="24"/>
          <w:szCs w:val="24"/>
        </w:rPr>
      </w:pPr>
      <w:ins w:id="2331" w:author="Unknown">
        <w:r>
          <w:rPr>
            <w:rFonts w:ascii="Times New Roman" w:eastAsia="Times New Roman" w:hAnsi="Times New Roman" w:cs="Times New Roman"/>
            <w:sz w:val="24"/>
            <w:szCs w:val="24"/>
          </w:rPr>
          <w:t>CSS clear property is used to control the element which will float beside that element.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332" w:author="Unknown"/>
          <w:rFonts w:ascii="Times New Roman" w:eastAsia="Times New Roman" w:hAnsi="Times New Roman" w:cs="Times New Roman"/>
          <w:sz w:val="24"/>
          <w:szCs w:val="24"/>
        </w:rPr>
      </w:pPr>
      <w:ins w:id="2333" w:author="Unknown">
        <w:r>
          <w:rPr>
            <w:rFonts w:ascii="Times New Roman" w:eastAsia="Times New Roman" w:hAnsi="Times New Roman" w:cs="Times New Roman"/>
            <w:sz w:val="24"/>
            <w:szCs w:val="24"/>
          </w:rPr>
          <w:t>If we specify value clear: left; then no floating element will be allowed to the left side of the element.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34" w:author="Unknown"/>
          <w:rFonts w:ascii="Courier New" w:eastAsia="Times New Roman" w:hAnsi="Courier New" w:cs="Courier New"/>
          <w:sz w:val="20"/>
          <w:szCs w:val="20"/>
        </w:rPr>
      </w:pPr>
      <w:ins w:id="2335" w:author="Unknown">
        <w:r>
          <w:rPr>
            <w:rFonts w:ascii="Courier New" w:eastAsia="Times New Roman" w:hAnsi="Courier New" w:cs="Courier New"/>
            <w:sz w:val="20"/>
            <w:szCs w:val="20"/>
          </w:rPr>
          <w:t>.float-left{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36" w:author="Unknown"/>
          <w:rFonts w:ascii="Courier New" w:eastAsia="Times New Roman" w:hAnsi="Courier New" w:cs="Courier New"/>
          <w:sz w:val="20"/>
          <w:szCs w:val="20"/>
        </w:rPr>
      </w:pPr>
      <w:ins w:id="2337" w:author="Unknown">
        <w:r>
          <w:rPr>
            <w:rFonts w:ascii="Courier New" w:eastAsia="Times New Roman" w:hAnsi="Courier New" w:cs="Courier New"/>
            <w:sz w:val="20"/>
            <w:szCs w:val="20"/>
          </w:rPr>
          <w:t xml:space="preserve">    float: left;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38" w:author="Unknown"/>
          <w:rFonts w:ascii="Courier New" w:eastAsia="Times New Roman" w:hAnsi="Courier New" w:cs="Courier New"/>
          <w:sz w:val="20"/>
          <w:szCs w:val="20"/>
        </w:rPr>
      </w:pPr>
      <w:ins w:id="2339" w:author="Unknown">
        <w:r>
          <w:rPr>
            <w:rFonts w:ascii="Courier New" w:eastAsia="Times New Roman" w:hAnsi="Courier New" w:cs="Courier New"/>
            <w:sz w:val="20"/>
            <w:szCs w:val="20"/>
          </w:rPr>
          <w:t xml:space="preserve">    border: 1px solid brown;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40" w:author="Unknown"/>
          <w:rFonts w:ascii="Courier New" w:eastAsia="Times New Roman" w:hAnsi="Courier New" w:cs="Courier New"/>
          <w:sz w:val="20"/>
          <w:szCs w:val="20"/>
        </w:rPr>
      </w:pPr>
      <w:ins w:id="2341"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42" w:author="Unknown"/>
          <w:rFonts w:ascii="Courier New" w:eastAsia="Times New Roman" w:hAnsi="Courier New" w:cs="Courier New"/>
          <w:sz w:val="20"/>
          <w:szCs w:val="20"/>
        </w:rPr>
      </w:pPr>
      <w:ins w:id="2343" w:author="Unknown">
        <w:r>
          <w:rPr>
            <w:rFonts w:ascii="Courier New" w:eastAsia="Times New Roman" w:hAnsi="Courier New" w:cs="Courier New"/>
            <w:sz w:val="20"/>
            <w:szCs w:val="20"/>
          </w:rPr>
          <w:t>.clear{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44" w:author="Unknown"/>
          <w:rFonts w:ascii="Courier New" w:eastAsia="Times New Roman" w:hAnsi="Courier New" w:cs="Courier New"/>
          <w:sz w:val="20"/>
          <w:szCs w:val="20"/>
        </w:rPr>
      </w:pPr>
      <w:ins w:id="2345" w:author="Unknown">
        <w:r>
          <w:rPr>
            <w:rFonts w:ascii="Courier New" w:eastAsia="Times New Roman" w:hAnsi="Courier New" w:cs="Courier New"/>
            <w:sz w:val="20"/>
            <w:szCs w:val="20"/>
          </w:rPr>
          <w:t xml:space="preserve">    clear: left;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46" w:author="Unknown"/>
          <w:rFonts w:ascii="Courier New" w:eastAsia="Times New Roman" w:hAnsi="Courier New" w:cs="Courier New"/>
          <w:sz w:val="20"/>
          <w:szCs w:val="20"/>
        </w:rPr>
      </w:pPr>
      <w:ins w:id="2347" w:author="Unknown">
        <w:r>
          <w:rPr>
            <w:rFonts w:ascii="Courier New" w:eastAsia="Times New Roman" w:hAnsi="Courier New" w:cs="Courier New"/>
            <w:sz w:val="20"/>
            <w:szCs w:val="20"/>
          </w:rPr>
          <w:t xml:space="preserve">    border: 1px solid silver;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48" w:author="Unknown"/>
          <w:rFonts w:ascii="Courier New" w:eastAsia="Times New Roman" w:hAnsi="Courier New" w:cs="Courier New"/>
          <w:sz w:val="20"/>
          <w:szCs w:val="20"/>
        </w:rPr>
      </w:pPr>
      <w:ins w:id="2349"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50" w:author="Unknown"/>
          <w:rFonts w:ascii="Times New Roman" w:eastAsia="Times New Roman" w:hAnsi="Times New Roman" w:cs="Times New Roman"/>
          <w:sz w:val="24"/>
          <w:szCs w:val="24"/>
        </w:rPr>
      </w:pPr>
      <w:ins w:id="2351"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52" w:author="Unknown"/>
          <w:rFonts w:ascii="Times New Roman" w:eastAsia="Times New Roman" w:hAnsi="Times New Roman" w:cs="Times New Roman"/>
          <w:sz w:val="24"/>
          <w:szCs w:val="24"/>
        </w:rPr>
      </w:pPr>
      <w:ins w:id="2353"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"https://www.tutorialstonight.com/online-html-editor.php?p=css&amp;q=float-clear"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354" w:author="Unknown"/>
          <w:rFonts w:ascii="Times New Roman" w:eastAsia="Times New Roman" w:hAnsi="Times New Roman" w:cs="Times New Roman"/>
          <w:sz w:val="24"/>
          <w:szCs w:val="24"/>
        </w:rPr>
      </w:pPr>
      <w:ins w:id="2355" w:author="Unknown">
        <w:r>
          <w:rPr>
            <w:rFonts w:ascii="Times New Roman" w:eastAsia="Times New Roman" w:hAnsi="Times New Roman" w:cs="Times New Roman"/>
            <w:sz w:val="24"/>
            <w:szCs w:val="24"/>
          </w:rPr>
          <w:t>Output: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rPr>
          <w:ins w:id="2356" w:author="Unknown"/>
          <w:rFonts w:ascii="Times New Roman" w:eastAsia="Times New Roman" w:hAnsi="Times New Roman" w:cs="Times New Roman"/>
          <w:b/>
          <w:bCs/>
          <w:sz w:val="24"/>
          <w:szCs w:val="24"/>
        </w:rPr>
      </w:pPr>
      <w:ins w:id="2357" w:author="Unknown">
        <w:r>
          <w:rPr>
            <w:rFonts w:ascii="Times New Roman" w:eastAsia="Times New Roman" w:hAnsi="Times New Roman" w:cs="Times New Roman"/>
            <w:b/>
            <w:bCs/>
            <w:sz w:val="24"/>
            <w:szCs w:val="24"/>
          </w:rPr>
          <w:t xml:space="preserve">Floating left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58" w:author="Unknown"/>
          <w:rFonts w:ascii="Times New Roman" w:eastAsia="Times New Roman" w:hAnsi="Times New Roman" w:cs="Times New Roman"/>
          <w:sz w:val="24"/>
          <w:szCs w:val="24"/>
        </w:rPr>
      </w:pPr>
      <w:ins w:id="2359" w:author="Unknown">
        <w:r>
          <w:rPr>
            <w:rFonts w:ascii="Times New Roman" w:eastAsia="Times New Roman" w:hAnsi="Times New Roman" w:cs="Times New Roman"/>
            <w:sz w:val="24"/>
            <w:szCs w:val="24"/>
          </w:rPr>
          <w:t xml:space="preserve">This div element does not allow any element to float its left side.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ins w:id="2360" w:author="Unknown"/>
          <w:rFonts w:ascii="Times New Roman" w:eastAsia="Times New Roman" w:hAnsi="Times New Roman" w:cs="Times New Roman"/>
          <w:b/>
          <w:bCs/>
          <w:kern w:val="36"/>
          <w:sz w:val="48"/>
          <w:szCs w:val="48"/>
        </w:rPr>
      </w:pPr>
      <w:ins w:id="2361" w:author="Unknown">
        <w:r>
          <w:rPr>
            <w:rFonts w:ascii="Times New Roman" w:eastAsia="Times New Roman" w:hAnsi="Times New Roman" w:cs="Times New Roman"/>
            <w:b/>
            <w:bCs/>
            <w:kern w:val="36"/>
            <w:sz w:val="48"/>
            <w:szCs w:val="48"/>
          </w:rPr>
          <w:t>CSS ALIGN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62" w:author="Unknown"/>
          <w:rFonts w:ascii="Times New Roman" w:eastAsia="Times New Roman" w:hAnsi="Times New Roman" w:cs="Times New Roman"/>
          <w:sz w:val="24"/>
          <w:szCs w:val="24"/>
        </w:rPr>
      </w:pPr>
      <w:ins w:id="2363"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"https://www.tutorialstonight.com/css/css-float.php" </w:instrText>
        </w:r>
        <w:r>
          <w:rPr>
            <w:rFonts w:ascii="Times New Roman" w:eastAsia="Times New Roman" w:hAnsi="Times New Roman" w:cs="Times New Roman"/>
            <w:sz w:val="24"/>
            <w:szCs w:val="24"/>
          </w:rPr>
          <w:fldChar w:fldCharType="separate"/>
        </w:r>
        <w:r>
          <w:rPr>
            <w:rStyle w:val="Hyperlink"/>
            <w:rFonts w:ascii="Calibri" w:hAnsi="Calibri" w:cs="Calibri"/>
            <w:sz w:val="24"/>
            <w:szCs w:val="24"/>
          </w:rPr>
          <w:t>❮</w:t>
        </w:r>
        <w:r>
          <w:rPr>
            <w:rStyle w:val="Hyperlink"/>
            <w:sz w:val="24"/>
            <w:szCs w:val="24"/>
          </w:rPr>
          <w:t xml:space="preserve"> Prev</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"https://www.tutorialstonight.com/css/css-icons.php" </w:instrText>
        </w:r>
        <w:r>
          <w:rPr>
            <w:rFonts w:ascii="Times New Roman" w:eastAsia="Times New Roman" w:hAnsi="Times New Roman" w:cs="Times New Roman"/>
            <w:sz w:val="24"/>
            <w:szCs w:val="24"/>
          </w:rPr>
          <w:fldChar w:fldCharType="separate"/>
        </w:r>
        <w:r>
          <w:rPr>
            <w:rStyle w:val="Hyperlink"/>
            <w:sz w:val="24"/>
            <w:szCs w:val="24"/>
          </w:rPr>
          <w:t xml:space="preserve">Next </w:t>
        </w:r>
        <w:r>
          <w:rPr>
            <w:rStyle w:val="Hyperlink"/>
            <w:rFonts w:ascii="Calibri" w:hAnsi="Calibri" w:cs="Calibri"/>
            <w:sz w:val="24"/>
            <w:szCs w:val="24"/>
          </w:rPr>
          <w:t>❯</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364" w:author="Unknown"/>
          <w:rFonts w:ascii="Times New Roman" w:eastAsia="Times New Roman" w:hAnsi="Times New Roman" w:cs="Times New Roman"/>
          <w:sz w:val="24"/>
          <w:szCs w:val="24"/>
        </w:rPr>
      </w:pPr>
      <w:ins w:id="2365" w:author="Unknown">
        <w:r>
          <w:rPr>
            <w:rFonts w:ascii="Times New Roman" w:eastAsia="Times New Roman" w:hAnsi="Times New Roman" w:cs="Times New Roman"/>
            <w:sz w:val="24"/>
            <w:szCs w:val="24"/>
          </w:rPr>
          <w:pict>
            <v:rect id="_x0000_i1172"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366" w:author="Unknown"/>
          <w:rFonts w:ascii="Times New Roman" w:eastAsia="Times New Roman" w:hAnsi="Times New Roman" w:cs="Times New Roman"/>
          <w:sz w:val="24"/>
          <w:szCs w:val="24"/>
        </w:rPr>
      </w:pPr>
      <w:ins w:id="2367" w:author="Unknown">
        <w:r>
          <w:rPr>
            <w:rFonts w:ascii="Times New Roman" w:eastAsia="Times New Roman" w:hAnsi="Times New Roman" w:cs="Times New Roman"/>
            <w:sz w:val="24"/>
            <w:szCs w:val="24"/>
          </w:rPr>
          <w:t>CSS provides us various methods to align elements on the web page.Some of the text and box aligning methods are discussed below.</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2368" w:author="Unknown"/>
          <w:rFonts w:ascii="Times New Roman" w:eastAsia="Times New Roman" w:hAnsi="Times New Roman" w:cs="Times New Roman"/>
          <w:b/>
          <w:bCs/>
          <w:sz w:val="36"/>
          <w:szCs w:val="36"/>
        </w:rPr>
      </w:pPr>
      <w:ins w:id="2369" w:author="Unknown">
        <w:r>
          <w:rPr>
            <w:rFonts w:ascii="Times New Roman" w:eastAsia="Times New Roman" w:hAnsi="Times New Roman" w:cs="Times New Roman"/>
            <w:b/>
            <w:bCs/>
            <w:sz w:val="36"/>
            <w:szCs w:val="36"/>
          </w:rPr>
          <w:t>CSS text align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370" w:author="Unknown"/>
          <w:rFonts w:ascii="Times New Roman" w:eastAsia="Times New Roman" w:hAnsi="Times New Roman" w:cs="Times New Roman"/>
          <w:sz w:val="24"/>
          <w:szCs w:val="24"/>
        </w:rPr>
      </w:pPr>
      <w:ins w:id="2371" w:author="Unknown">
        <w:r>
          <w:rPr>
            <w:rFonts w:ascii="Times New Roman" w:eastAsia="Times New Roman" w:hAnsi="Times New Roman" w:cs="Times New Roman"/>
            <w:sz w:val="24"/>
            <w:szCs w:val="24"/>
          </w:rPr>
          <w:t>The text-align is used to align text inside any container.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372" w:author="Unknown"/>
          <w:rFonts w:ascii="Times New Roman" w:eastAsia="Times New Roman" w:hAnsi="Times New Roman" w:cs="Times New Roman"/>
          <w:sz w:val="24"/>
          <w:szCs w:val="24"/>
        </w:rPr>
      </w:pPr>
      <w:ins w:id="2373" w:author="Unknown">
        <w:r>
          <w:rPr>
            <w:rFonts w:ascii="Times New Roman" w:eastAsia="Times New Roman" w:hAnsi="Times New Roman" w:cs="Times New Roman"/>
            <w:sz w:val="24"/>
            <w:szCs w:val="24"/>
          </w:rPr>
          <w:t>The text-align has following values:</w:t>
        </w:r>
      </w:ins>
    </w:p>
    <w:p w:rsidR="00F5755F" w:rsidRDefault="00F5755F" w:rsidP="00F5755F">
      <w:pPr>
        <w:numPr>
          <w:ilvl w:val="0"/>
          <w:numId w:val="49"/>
        </w:numPr>
        <w:spacing w:before="100" w:beforeAutospacing="1" w:after="100" w:afterAutospacing="1" w:line="240" w:lineRule="auto"/>
        <w:rPr>
          <w:ins w:id="2374" w:author="Unknown"/>
          <w:rFonts w:ascii="Times New Roman" w:eastAsia="Times New Roman" w:hAnsi="Times New Roman" w:cs="Times New Roman"/>
          <w:sz w:val="24"/>
          <w:szCs w:val="24"/>
        </w:rPr>
      </w:pPr>
      <w:ins w:id="2375" w:author="Unknown">
        <w:r>
          <w:rPr>
            <w:rFonts w:ascii="Times New Roman" w:eastAsia="Times New Roman" w:hAnsi="Times New Roman" w:cs="Times New Roman"/>
            <w:sz w:val="24"/>
            <w:szCs w:val="24"/>
          </w:rPr>
          <w:t>left - It aligns the text to the left of the container.It is default value.</w:t>
        </w:r>
      </w:ins>
    </w:p>
    <w:p w:rsidR="00F5755F" w:rsidRDefault="00F5755F" w:rsidP="00F5755F">
      <w:pPr>
        <w:numPr>
          <w:ilvl w:val="0"/>
          <w:numId w:val="49"/>
        </w:numPr>
        <w:spacing w:before="100" w:beforeAutospacing="1" w:after="100" w:afterAutospacing="1" w:line="240" w:lineRule="auto"/>
        <w:rPr>
          <w:ins w:id="2376" w:author="Unknown"/>
          <w:rFonts w:ascii="Times New Roman" w:eastAsia="Times New Roman" w:hAnsi="Times New Roman" w:cs="Times New Roman"/>
          <w:sz w:val="24"/>
          <w:szCs w:val="24"/>
        </w:rPr>
      </w:pPr>
      <w:ins w:id="2377" w:author="Unknown">
        <w:r>
          <w:rPr>
            <w:rFonts w:ascii="Times New Roman" w:eastAsia="Times New Roman" w:hAnsi="Times New Roman" w:cs="Times New Roman"/>
            <w:sz w:val="24"/>
            <w:szCs w:val="24"/>
          </w:rPr>
          <w:t>right - It aligns the text to the right of the container.</w:t>
        </w:r>
      </w:ins>
    </w:p>
    <w:p w:rsidR="00F5755F" w:rsidRDefault="00F5755F" w:rsidP="00F5755F">
      <w:pPr>
        <w:numPr>
          <w:ilvl w:val="0"/>
          <w:numId w:val="49"/>
        </w:numPr>
        <w:spacing w:before="100" w:beforeAutospacing="1" w:after="100" w:afterAutospacing="1" w:line="240" w:lineRule="auto"/>
        <w:rPr>
          <w:ins w:id="2378" w:author="Unknown"/>
          <w:rFonts w:ascii="Times New Roman" w:eastAsia="Times New Roman" w:hAnsi="Times New Roman" w:cs="Times New Roman"/>
          <w:sz w:val="24"/>
          <w:szCs w:val="24"/>
        </w:rPr>
      </w:pPr>
      <w:ins w:id="2379" w:author="Unknown">
        <w:r>
          <w:rPr>
            <w:rFonts w:ascii="Times New Roman" w:eastAsia="Times New Roman" w:hAnsi="Times New Roman" w:cs="Times New Roman"/>
            <w:sz w:val="24"/>
            <w:szCs w:val="24"/>
          </w:rPr>
          <w:t>center - It aligns the text to the center of the container.</w:t>
        </w:r>
      </w:ins>
    </w:p>
    <w:p w:rsidR="00F5755F" w:rsidRDefault="00F5755F" w:rsidP="00F5755F">
      <w:pPr>
        <w:numPr>
          <w:ilvl w:val="0"/>
          <w:numId w:val="49"/>
        </w:numPr>
        <w:spacing w:before="100" w:beforeAutospacing="1" w:after="100" w:afterAutospacing="1" w:line="240" w:lineRule="auto"/>
        <w:rPr>
          <w:ins w:id="2380" w:author="Unknown"/>
          <w:rFonts w:ascii="Times New Roman" w:eastAsia="Times New Roman" w:hAnsi="Times New Roman" w:cs="Times New Roman"/>
          <w:sz w:val="24"/>
          <w:szCs w:val="24"/>
        </w:rPr>
      </w:pPr>
      <w:ins w:id="2381" w:author="Unknown">
        <w:r>
          <w:rPr>
            <w:rFonts w:ascii="Times New Roman" w:eastAsia="Times New Roman" w:hAnsi="Times New Roman" w:cs="Times New Roman"/>
            <w:sz w:val="24"/>
            <w:szCs w:val="24"/>
          </w:rPr>
          <w:lastRenderedPageBreak/>
          <w:t>justify - When the value specified is 'justify' the text fills the space of the container exactly</w:t>
        </w:r>
      </w:ins>
    </w:p>
    <w:p w:rsidR="00F5755F" w:rsidRDefault="00F5755F" w:rsidP="00F5755F">
      <w:pPr>
        <w:numPr>
          <w:ilvl w:val="0"/>
          <w:numId w:val="49"/>
        </w:numPr>
        <w:spacing w:before="100" w:beforeAutospacing="1" w:after="100" w:afterAutospacing="1" w:line="240" w:lineRule="auto"/>
        <w:rPr>
          <w:ins w:id="2382" w:author="Unknown"/>
          <w:rFonts w:ascii="Times New Roman" w:eastAsia="Times New Roman" w:hAnsi="Times New Roman" w:cs="Times New Roman"/>
          <w:sz w:val="24"/>
          <w:szCs w:val="24"/>
        </w:rPr>
      </w:pPr>
      <w:ins w:id="2383" w:author="Unknown">
        <w:r>
          <w:rPr>
            <w:rFonts w:ascii="Times New Roman" w:eastAsia="Times New Roman" w:hAnsi="Times New Roman" w:cs="Times New Roman"/>
            <w:sz w:val="24"/>
            <w:szCs w:val="24"/>
          </w:rPr>
          <w:t>start - It aligns the text from the starting of the container.When the direction: rtl; then starting position is right so it will start from right side and will look as if it's right aligned.</w:t>
        </w:r>
      </w:ins>
    </w:p>
    <w:p w:rsidR="00F5755F" w:rsidRDefault="00F5755F" w:rsidP="00F5755F">
      <w:pPr>
        <w:numPr>
          <w:ilvl w:val="0"/>
          <w:numId w:val="49"/>
        </w:numPr>
        <w:spacing w:before="100" w:beforeAutospacing="1" w:after="100" w:afterAutospacing="1" w:line="240" w:lineRule="auto"/>
        <w:rPr>
          <w:ins w:id="2384" w:author="Unknown"/>
          <w:rFonts w:ascii="Times New Roman" w:eastAsia="Times New Roman" w:hAnsi="Times New Roman" w:cs="Times New Roman"/>
          <w:sz w:val="24"/>
          <w:szCs w:val="24"/>
        </w:rPr>
      </w:pPr>
      <w:ins w:id="2385" w:author="Unknown">
        <w:r>
          <w:rPr>
            <w:rFonts w:ascii="Times New Roman" w:eastAsia="Times New Roman" w:hAnsi="Times New Roman" w:cs="Times New Roman"/>
            <w:sz w:val="24"/>
            <w:szCs w:val="24"/>
          </w:rPr>
          <w:t>end - It aligns the text from the ending of the container.When the direction: rtl; then ending position is left so it will end at left side and will look as if it's left aligned.</w:t>
        </w:r>
      </w:ins>
    </w:p>
    <w:p w:rsidR="00F5755F" w:rsidRDefault="00F5755F" w:rsidP="00F5755F">
      <w:pPr>
        <w:numPr>
          <w:ilvl w:val="0"/>
          <w:numId w:val="49"/>
        </w:numPr>
        <w:spacing w:before="100" w:beforeAutospacing="1" w:after="100" w:afterAutospacing="1" w:line="240" w:lineRule="auto"/>
        <w:rPr>
          <w:ins w:id="2386" w:author="Unknown"/>
          <w:rFonts w:ascii="Times New Roman" w:eastAsia="Times New Roman" w:hAnsi="Times New Roman" w:cs="Times New Roman"/>
          <w:sz w:val="24"/>
          <w:szCs w:val="24"/>
        </w:rPr>
      </w:pPr>
      <w:ins w:id="2387" w:author="Unknown">
        <w:r>
          <w:rPr>
            <w:rFonts w:ascii="Times New Roman" w:eastAsia="Times New Roman" w:hAnsi="Times New Roman" w:cs="Times New Roman"/>
            <w:sz w:val="24"/>
            <w:szCs w:val="24"/>
          </w:rPr>
          <w:t>inherit - It inherits text-align value from its parent element.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88" w:author="Unknown"/>
          <w:rFonts w:ascii="Courier New" w:eastAsia="Times New Roman" w:hAnsi="Courier New" w:cs="Courier New"/>
          <w:sz w:val="20"/>
          <w:szCs w:val="20"/>
        </w:rPr>
      </w:pPr>
      <w:ins w:id="2389" w:author="Unknown">
        <w:r>
          <w:rPr>
            <w:rFonts w:ascii="Courier New" w:eastAsia="Times New Roman" w:hAnsi="Courier New" w:cs="Courier New"/>
            <w:sz w:val="20"/>
            <w:szCs w:val="20"/>
          </w:rPr>
          <w:t>.left{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90" w:author="Unknown"/>
          <w:rFonts w:ascii="Courier New" w:eastAsia="Times New Roman" w:hAnsi="Courier New" w:cs="Courier New"/>
          <w:sz w:val="20"/>
          <w:szCs w:val="20"/>
        </w:rPr>
      </w:pPr>
      <w:ins w:id="2391" w:author="Unknown">
        <w:r>
          <w:rPr>
            <w:rFonts w:ascii="Courier New" w:eastAsia="Times New Roman" w:hAnsi="Courier New" w:cs="Courier New"/>
            <w:sz w:val="20"/>
            <w:szCs w:val="20"/>
          </w:rPr>
          <w:t xml:space="preserve">    text-align: left;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92" w:author="Unknown"/>
          <w:rFonts w:ascii="Courier New" w:eastAsia="Times New Roman" w:hAnsi="Courier New" w:cs="Courier New"/>
          <w:sz w:val="20"/>
          <w:szCs w:val="20"/>
        </w:rPr>
      </w:pPr>
      <w:ins w:id="2393" w:author="Unknown">
        <w:r>
          <w:rPr>
            <w:rFonts w:ascii="Courier New" w:eastAsia="Times New Roman" w:hAnsi="Courier New" w:cs="Courier New"/>
            <w:sz w:val="20"/>
            <w:szCs w:val="20"/>
          </w:rPr>
          <w:t xml:space="preserve">    background-color: #00669950;</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94" w:author="Unknown"/>
          <w:rFonts w:ascii="Courier New" w:eastAsia="Times New Roman" w:hAnsi="Courier New" w:cs="Courier New"/>
          <w:sz w:val="20"/>
          <w:szCs w:val="20"/>
        </w:rPr>
      </w:pPr>
      <w:ins w:id="2395"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96" w:author="Unknown"/>
          <w:rFonts w:ascii="Courier New" w:eastAsia="Times New Roman" w:hAnsi="Courier New" w:cs="Courier New"/>
          <w:sz w:val="20"/>
          <w:szCs w:val="20"/>
        </w:rPr>
      </w:pPr>
      <w:ins w:id="2397" w:author="Unknown">
        <w:r>
          <w:rPr>
            <w:rFonts w:ascii="Courier New" w:eastAsia="Times New Roman" w:hAnsi="Courier New" w:cs="Courier New"/>
            <w:sz w:val="20"/>
            <w:szCs w:val="20"/>
          </w:rPr>
          <w:t>.start{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98" w:author="Unknown"/>
          <w:rFonts w:ascii="Courier New" w:eastAsia="Times New Roman" w:hAnsi="Courier New" w:cs="Courier New"/>
          <w:sz w:val="20"/>
          <w:szCs w:val="20"/>
        </w:rPr>
      </w:pPr>
      <w:ins w:id="2399" w:author="Unknown">
        <w:r>
          <w:rPr>
            <w:rFonts w:ascii="Courier New" w:eastAsia="Times New Roman" w:hAnsi="Courier New" w:cs="Courier New"/>
            <w:sz w:val="20"/>
            <w:szCs w:val="20"/>
          </w:rPr>
          <w:t xml:space="preserve">    text-align: start;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00" w:author="Unknown"/>
          <w:rFonts w:ascii="Courier New" w:eastAsia="Times New Roman" w:hAnsi="Courier New" w:cs="Courier New"/>
          <w:sz w:val="20"/>
          <w:szCs w:val="20"/>
        </w:rPr>
      </w:pPr>
      <w:ins w:id="2401" w:author="Unknown">
        <w:r>
          <w:rPr>
            <w:rFonts w:ascii="Courier New" w:eastAsia="Times New Roman" w:hAnsi="Courier New" w:cs="Courier New"/>
            <w:sz w:val="20"/>
            <w:szCs w:val="20"/>
          </w:rPr>
          <w:t xml:space="preserve">    background-color: #00669950;</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02" w:author="Unknown"/>
          <w:rFonts w:ascii="Courier New" w:eastAsia="Times New Roman" w:hAnsi="Courier New" w:cs="Courier New"/>
          <w:sz w:val="20"/>
          <w:szCs w:val="20"/>
        </w:rPr>
      </w:pPr>
      <w:ins w:id="2403" w:author="Unknown">
        <w:r>
          <w:rPr>
            <w:rFonts w:ascii="Courier New" w:eastAsia="Times New Roman" w:hAnsi="Courier New" w:cs="Courier New"/>
            <w:sz w:val="20"/>
            <w:szCs w:val="20"/>
          </w:rPr>
          <w:t xml:space="preserve">    direction: rtl;</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04" w:author="Unknown"/>
          <w:rFonts w:ascii="Courier New" w:eastAsia="Times New Roman" w:hAnsi="Courier New" w:cs="Courier New"/>
          <w:sz w:val="20"/>
          <w:szCs w:val="20"/>
        </w:rPr>
      </w:pPr>
      <w:ins w:id="2405"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06" w:author="Unknown"/>
          <w:rFonts w:ascii="Courier New" w:eastAsia="Times New Roman" w:hAnsi="Courier New" w:cs="Courier New"/>
          <w:sz w:val="20"/>
          <w:szCs w:val="20"/>
        </w:rPr>
      </w:pPr>
      <w:ins w:id="2407" w:author="Unknown">
        <w:r>
          <w:rPr>
            <w:rFonts w:ascii="Courier New" w:eastAsia="Times New Roman" w:hAnsi="Courier New" w:cs="Courier New"/>
            <w:sz w:val="20"/>
            <w:szCs w:val="20"/>
          </w:rPr>
          <w:t>.justify{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08" w:author="Unknown"/>
          <w:rFonts w:ascii="Courier New" w:eastAsia="Times New Roman" w:hAnsi="Courier New" w:cs="Courier New"/>
          <w:sz w:val="20"/>
          <w:szCs w:val="20"/>
        </w:rPr>
      </w:pPr>
      <w:ins w:id="2409" w:author="Unknown">
        <w:r>
          <w:rPr>
            <w:rFonts w:ascii="Courier New" w:eastAsia="Times New Roman" w:hAnsi="Courier New" w:cs="Courier New"/>
            <w:sz w:val="20"/>
            <w:szCs w:val="20"/>
          </w:rPr>
          <w:t xml:space="preserve">    text-align: justify;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10" w:author="Unknown"/>
          <w:rFonts w:ascii="Courier New" w:eastAsia="Times New Roman" w:hAnsi="Courier New" w:cs="Courier New"/>
          <w:sz w:val="20"/>
          <w:szCs w:val="20"/>
        </w:rPr>
      </w:pPr>
      <w:ins w:id="2411" w:author="Unknown">
        <w:r>
          <w:rPr>
            <w:rFonts w:ascii="Courier New" w:eastAsia="Times New Roman" w:hAnsi="Courier New" w:cs="Courier New"/>
            <w:sz w:val="20"/>
            <w:szCs w:val="20"/>
          </w:rPr>
          <w:t xml:space="preserve">    width: 200px;;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12" w:author="Unknown"/>
          <w:rFonts w:ascii="Courier New" w:eastAsia="Times New Roman" w:hAnsi="Courier New" w:cs="Courier New"/>
          <w:sz w:val="20"/>
          <w:szCs w:val="20"/>
        </w:rPr>
      </w:pPr>
      <w:ins w:id="2413" w:author="Unknown">
        <w:r>
          <w:rPr>
            <w:rFonts w:ascii="Courier New" w:eastAsia="Times New Roman" w:hAnsi="Courier New" w:cs="Courier New"/>
            <w:sz w:val="20"/>
            <w:szCs w:val="20"/>
          </w:rPr>
          <w:t xml:space="preserve">    background-color: #00669950;</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14" w:author="Unknown"/>
          <w:rFonts w:ascii="Courier New" w:eastAsia="Times New Roman" w:hAnsi="Courier New" w:cs="Courier New"/>
          <w:sz w:val="20"/>
          <w:szCs w:val="20"/>
        </w:rPr>
      </w:pPr>
      <w:ins w:id="2415"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16" w:author="Unknown"/>
          <w:rFonts w:ascii="Times New Roman" w:eastAsia="Times New Roman" w:hAnsi="Times New Roman" w:cs="Times New Roman"/>
          <w:sz w:val="24"/>
          <w:szCs w:val="24"/>
        </w:rPr>
      </w:pPr>
      <w:ins w:id="2417"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18" w:author="Unknown"/>
          <w:rFonts w:ascii="Times New Roman" w:eastAsia="Times New Roman" w:hAnsi="Times New Roman" w:cs="Times New Roman"/>
          <w:sz w:val="24"/>
          <w:szCs w:val="24"/>
        </w:rPr>
      </w:pPr>
      <w:ins w:id="2419"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"https://www.tutorialstonight.com/online-html-editor.php?p=css&amp;q=align-text"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420" w:author="Unknown"/>
          <w:rFonts w:ascii="Times New Roman" w:eastAsia="Times New Roman" w:hAnsi="Times New Roman" w:cs="Times New Roman"/>
          <w:sz w:val="24"/>
          <w:szCs w:val="24"/>
        </w:rPr>
      </w:pPr>
      <w:ins w:id="2421" w:author="Unknown">
        <w:r>
          <w:rPr>
            <w:rFonts w:ascii="Times New Roman" w:eastAsia="Times New Roman" w:hAnsi="Times New Roman" w:cs="Times New Roman"/>
            <w:sz w:val="24"/>
            <w:szCs w:val="24"/>
          </w:rPr>
          <w:pict>
            <v:rect id="_x0000_i1173"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22"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2423" w:author="Unknown"/>
          <w:rFonts w:ascii="Times New Roman" w:eastAsia="Times New Roman" w:hAnsi="Times New Roman" w:cs="Times New Roman"/>
          <w:b/>
          <w:bCs/>
          <w:sz w:val="36"/>
          <w:szCs w:val="36"/>
        </w:rPr>
      </w:pPr>
      <w:ins w:id="2424" w:author="Unknown">
        <w:r>
          <w:rPr>
            <w:rFonts w:ascii="Times New Roman" w:eastAsia="Times New Roman" w:hAnsi="Times New Roman" w:cs="Times New Roman"/>
            <w:b/>
            <w:bCs/>
            <w:sz w:val="36"/>
            <w:szCs w:val="36"/>
          </w:rPr>
          <w:t>Align element horizontally center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425" w:author="Unknown"/>
          <w:rFonts w:ascii="Times New Roman" w:eastAsia="Times New Roman" w:hAnsi="Times New Roman" w:cs="Times New Roman"/>
          <w:sz w:val="24"/>
          <w:szCs w:val="24"/>
        </w:rPr>
      </w:pPr>
      <w:ins w:id="2426" w:author="Unknown">
        <w:r>
          <w:rPr>
            <w:rFonts w:ascii="Times New Roman" w:eastAsia="Times New Roman" w:hAnsi="Times New Roman" w:cs="Times New Roman"/>
            <w:sz w:val="24"/>
            <w:szCs w:val="24"/>
          </w:rPr>
          <w:t>To align any element or container horizontally center use margin property and set its value to auto.It will create equal left and right margins which makes the container align to center.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427" w:author="Unknown"/>
          <w:rFonts w:ascii="Times New Roman" w:eastAsia="Times New Roman" w:hAnsi="Times New Roman" w:cs="Times New Roman"/>
          <w:sz w:val="24"/>
          <w:szCs w:val="24"/>
        </w:rPr>
      </w:pPr>
      <w:ins w:id="2428" w:author="Unknown">
        <w:r>
          <w:rPr>
            <w:rFonts w:ascii="Times New Roman" w:eastAsia="Times New Roman" w:hAnsi="Times New Roman" w:cs="Times New Roman"/>
            <w:sz w:val="24"/>
            <w:szCs w:val="24"/>
          </w:rPr>
          <w:t>To see the effect you must set the width value of the container which is less than 100% width value otherwise the effect will not be visible.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29" w:author="Unknown"/>
          <w:rFonts w:ascii="Courier New" w:eastAsia="Times New Roman" w:hAnsi="Courier New" w:cs="Courier New"/>
          <w:sz w:val="20"/>
          <w:szCs w:val="20"/>
        </w:rPr>
      </w:pPr>
      <w:ins w:id="2430" w:author="Unknown">
        <w:r>
          <w:rPr>
            <w:rFonts w:ascii="Courier New" w:eastAsia="Times New Roman" w:hAnsi="Courier New" w:cs="Courier New"/>
            <w:sz w:val="20"/>
            <w:szCs w:val="20"/>
          </w:rPr>
          <w:t>.horizontally-center{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31" w:author="Unknown"/>
          <w:rFonts w:ascii="Courier New" w:eastAsia="Times New Roman" w:hAnsi="Courier New" w:cs="Courier New"/>
          <w:sz w:val="20"/>
          <w:szCs w:val="20"/>
        </w:rPr>
      </w:pPr>
      <w:ins w:id="2432" w:author="Unknown">
        <w:r>
          <w:rPr>
            <w:rFonts w:ascii="Courier New" w:eastAsia="Times New Roman" w:hAnsi="Courier New" w:cs="Courier New"/>
            <w:sz w:val="20"/>
            <w:szCs w:val="20"/>
          </w:rPr>
          <w:t xml:space="preserve">    margin: auto;</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33" w:author="Unknown"/>
          <w:rFonts w:ascii="Courier New" w:eastAsia="Times New Roman" w:hAnsi="Courier New" w:cs="Courier New"/>
          <w:sz w:val="20"/>
          <w:szCs w:val="20"/>
        </w:rPr>
      </w:pPr>
      <w:ins w:id="2434" w:author="Unknown">
        <w:r>
          <w:rPr>
            <w:rFonts w:ascii="Courier New" w:eastAsia="Times New Roman" w:hAnsi="Courier New" w:cs="Courier New"/>
            <w:sz w:val="20"/>
            <w:szCs w:val="20"/>
          </w:rPr>
          <w:t xml:space="preserve">    width: 200px;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35" w:author="Unknown"/>
          <w:rFonts w:ascii="Courier New" w:eastAsia="Times New Roman" w:hAnsi="Courier New" w:cs="Courier New"/>
          <w:sz w:val="20"/>
          <w:szCs w:val="20"/>
        </w:rPr>
      </w:pPr>
      <w:ins w:id="2436" w:author="Unknown">
        <w:r>
          <w:rPr>
            <w:rFonts w:ascii="Courier New" w:eastAsia="Times New Roman" w:hAnsi="Courier New" w:cs="Courier New"/>
            <w:sz w:val="20"/>
            <w:szCs w:val="20"/>
          </w:rPr>
          <w:t xml:space="preserve">    border: 3px solid #006699;</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37" w:author="Unknown"/>
          <w:rFonts w:ascii="Courier New" w:eastAsia="Times New Roman" w:hAnsi="Courier New" w:cs="Courier New"/>
          <w:sz w:val="20"/>
          <w:szCs w:val="20"/>
        </w:rPr>
      </w:pPr>
      <w:ins w:id="2438"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39" w:author="Unknown"/>
          <w:rFonts w:ascii="Times New Roman" w:eastAsia="Times New Roman" w:hAnsi="Times New Roman" w:cs="Times New Roman"/>
          <w:sz w:val="24"/>
          <w:szCs w:val="24"/>
        </w:rPr>
      </w:pPr>
      <w:ins w:id="2440"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41" w:author="Unknown"/>
          <w:rFonts w:ascii="Times New Roman" w:eastAsia="Times New Roman" w:hAnsi="Times New Roman" w:cs="Times New Roman"/>
          <w:sz w:val="24"/>
          <w:szCs w:val="24"/>
        </w:rPr>
      </w:pPr>
      <w:ins w:id="2442"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"https://www.tutorialstonight.com/online-html-editor.php?p=css&amp;q=align-horizontally"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43"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444" w:author="Unknown"/>
          <w:rFonts w:ascii="Times New Roman" w:eastAsia="Times New Roman" w:hAnsi="Times New Roman" w:cs="Times New Roman"/>
          <w:sz w:val="24"/>
          <w:szCs w:val="24"/>
        </w:rPr>
      </w:pPr>
      <w:ins w:id="2445" w:author="Unknown">
        <w:r>
          <w:rPr>
            <w:rFonts w:ascii="Times New Roman" w:eastAsia="Times New Roman" w:hAnsi="Times New Roman" w:cs="Times New Roman"/>
            <w:sz w:val="24"/>
            <w:szCs w:val="24"/>
          </w:rPr>
          <w:t>Output: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ins w:id="2446" w:author="Unknown"/>
          <w:rFonts w:ascii="Times New Roman" w:eastAsia="Times New Roman" w:hAnsi="Times New Roman" w:cs="Times New Roman"/>
          <w:sz w:val="24"/>
          <w:szCs w:val="24"/>
        </w:rPr>
      </w:pPr>
      <w:ins w:id="2447" w:author="Unknown">
        <w:r>
          <w:rPr>
            <w:rFonts w:ascii="Times New Roman" w:eastAsia="Times New Roman" w:hAnsi="Times New Roman" w:cs="Times New Roman"/>
            <w:sz w:val="24"/>
            <w:szCs w:val="24"/>
          </w:rPr>
          <w:t>This container is in center.</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448" w:author="Unknown"/>
          <w:rFonts w:ascii="Times New Roman" w:eastAsia="Times New Roman" w:hAnsi="Times New Roman" w:cs="Times New Roman"/>
          <w:sz w:val="24"/>
          <w:szCs w:val="24"/>
        </w:rPr>
      </w:pPr>
      <w:ins w:id="2449" w:author="Unknown">
        <w:r>
          <w:rPr>
            <w:rFonts w:ascii="Times New Roman" w:eastAsia="Times New Roman" w:hAnsi="Times New Roman" w:cs="Times New Roman"/>
            <w:sz w:val="24"/>
            <w:szCs w:val="24"/>
          </w:rPr>
          <w:pict>
            <v:rect id="_x0000_i1174"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50"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2451" w:author="Unknown"/>
          <w:rFonts w:ascii="Times New Roman" w:eastAsia="Times New Roman" w:hAnsi="Times New Roman" w:cs="Times New Roman"/>
          <w:b/>
          <w:bCs/>
          <w:sz w:val="36"/>
          <w:szCs w:val="36"/>
        </w:rPr>
      </w:pPr>
      <w:ins w:id="2452" w:author="Unknown">
        <w:r>
          <w:rPr>
            <w:rFonts w:ascii="Times New Roman" w:eastAsia="Times New Roman" w:hAnsi="Times New Roman" w:cs="Times New Roman"/>
            <w:b/>
            <w:bCs/>
            <w:sz w:val="36"/>
            <w:szCs w:val="36"/>
          </w:rPr>
          <w:lastRenderedPageBreak/>
          <w:t>vertically center - using padding</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453" w:author="Unknown"/>
          <w:rFonts w:ascii="Times New Roman" w:eastAsia="Times New Roman" w:hAnsi="Times New Roman" w:cs="Times New Roman"/>
          <w:sz w:val="24"/>
          <w:szCs w:val="24"/>
        </w:rPr>
      </w:pPr>
      <w:ins w:id="2454" w:author="Unknown">
        <w:r>
          <w:rPr>
            <w:rFonts w:ascii="Times New Roman" w:eastAsia="Times New Roman" w:hAnsi="Times New Roman" w:cs="Times New Roman"/>
            <w:sz w:val="24"/>
            <w:szCs w:val="24"/>
          </w:rPr>
          <w:t>We can align elements vertically center by using padding property.Just Specify equal top and bottom padding value and it will align vertically center.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55" w:author="Unknown"/>
          <w:rFonts w:ascii="Courier New" w:eastAsia="Times New Roman" w:hAnsi="Courier New" w:cs="Courier New"/>
          <w:sz w:val="20"/>
          <w:szCs w:val="20"/>
        </w:rPr>
      </w:pPr>
      <w:ins w:id="2456" w:author="Unknown">
        <w:r>
          <w:rPr>
            <w:rFonts w:ascii="Courier New" w:eastAsia="Times New Roman" w:hAnsi="Courier New" w:cs="Courier New"/>
            <w:sz w:val="20"/>
            <w:szCs w:val="20"/>
          </w:rPr>
          <w:t>.vertically-center{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57" w:author="Unknown"/>
          <w:rFonts w:ascii="Courier New" w:eastAsia="Times New Roman" w:hAnsi="Courier New" w:cs="Courier New"/>
          <w:sz w:val="20"/>
          <w:szCs w:val="20"/>
        </w:rPr>
      </w:pPr>
      <w:ins w:id="2458" w:author="Unknown">
        <w:r>
          <w:rPr>
            <w:rFonts w:ascii="Courier New" w:eastAsia="Times New Roman" w:hAnsi="Courier New" w:cs="Courier New"/>
            <w:sz w:val="20"/>
            <w:szCs w:val="20"/>
          </w:rPr>
          <w:t xml:space="preserve">    padding: 50px 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59" w:author="Unknown"/>
          <w:rFonts w:ascii="Courier New" w:eastAsia="Times New Roman" w:hAnsi="Courier New" w:cs="Courier New"/>
          <w:sz w:val="20"/>
          <w:szCs w:val="20"/>
        </w:rPr>
      </w:pPr>
      <w:ins w:id="2460" w:author="Unknown">
        <w:r>
          <w:rPr>
            <w:rFonts w:ascii="Courier New" w:eastAsia="Times New Roman" w:hAnsi="Courier New" w:cs="Courier New"/>
            <w:sz w:val="20"/>
            <w:szCs w:val="20"/>
          </w:rPr>
          <w:t xml:space="preserve">    border: 3px solid #006699;</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61" w:author="Unknown"/>
          <w:rFonts w:ascii="Courier New" w:eastAsia="Times New Roman" w:hAnsi="Courier New" w:cs="Courier New"/>
          <w:sz w:val="20"/>
          <w:szCs w:val="20"/>
        </w:rPr>
      </w:pPr>
      <w:ins w:id="2462"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63" w:author="Unknown"/>
          <w:rFonts w:ascii="Times New Roman" w:eastAsia="Times New Roman" w:hAnsi="Times New Roman" w:cs="Times New Roman"/>
          <w:sz w:val="24"/>
          <w:szCs w:val="24"/>
        </w:rPr>
      </w:pPr>
      <w:ins w:id="2464"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65" w:author="Unknown"/>
          <w:rFonts w:ascii="Times New Roman" w:eastAsia="Times New Roman" w:hAnsi="Times New Roman" w:cs="Times New Roman"/>
          <w:sz w:val="24"/>
          <w:szCs w:val="24"/>
        </w:rPr>
      </w:pPr>
      <w:ins w:id="2466"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"https://www.tutorialstonight.com/online-html-editor.php?p=css&amp;q=align-vertically-padding"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467" w:author="Unknown"/>
          <w:rFonts w:ascii="Times New Roman" w:eastAsia="Times New Roman" w:hAnsi="Times New Roman" w:cs="Times New Roman"/>
          <w:sz w:val="24"/>
          <w:szCs w:val="24"/>
        </w:rPr>
      </w:pPr>
      <w:ins w:id="2468" w:author="Unknown">
        <w:r>
          <w:rPr>
            <w:rFonts w:ascii="Times New Roman" w:eastAsia="Times New Roman" w:hAnsi="Times New Roman" w:cs="Times New Roman"/>
            <w:sz w:val="24"/>
            <w:szCs w:val="24"/>
          </w:rPr>
          <w:pict>
            <v:rect id="_x0000_i1175"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69"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2470" w:author="Unknown"/>
          <w:rFonts w:ascii="Times New Roman" w:eastAsia="Times New Roman" w:hAnsi="Times New Roman" w:cs="Times New Roman"/>
          <w:b/>
          <w:bCs/>
          <w:sz w:val="36"/>
          <w:szCs w:val="36"/>
        </w:rPr>
      </w:pPr>
      <w:ins w:id="2471" w:author="Unknown">
        <w:r>
          <w:rPr>
            <w:rFonts w:ascii="Times New Roman" w:eastAsia="Times New Roman" w:hAnsi="Times New Roman" w:cs="Times New Roman"/>
            <w:b/>
            <w:bCs/>
            <w:sz w:val="36"/>
            <w:szCs w:val="36"/>
          </w:rPr>
          <w:t>vertically center - using line height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472" w:author="Unknown"/>
          <w:rFonts w:ascii="Times New Roman" w:eastAsia="Times New Roman" w:hAnsi="Times New Roman" w:cs="Times New Roman"/>
          <w:sz w:val="24"/>
          <w:szCs w:val="24"/>
        </w:rPr>
      </w:pPr>
      <w:ins w:id="2473" w:author="Unknown">
        <w:r>
          <w:rPr>
            <w:rFonts w:ascii="Times New Roman" w:eastAsia="Times New Roman" w:hAnsi="Times New Roman" w:cs="Times New Roman"/>
            <w:sz w:val="24"/>
            <w:szCs w:val="24"/>
          </w:rPr>
          <w:t>We can align elements vertically center by using line-height property.Specify equal line-height as the height of the container.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74" w:author="Unknown"/>
          <w:rFonts w:ascii="Courier New" w:eastAsia="Times New Roman" w:hAnsi="Courier New" w:cs="Courier New"/>
          <w:sz w:val="20"/>
          <w:szCs w:val="20"/>
        </w:rPr>
      </w:pPr>
      <w:ins w:id="2475" w:author="Unknown">
        <w:r>
          <w:rPr>
            <w:rFonts w:ascii="Courier New" w:eastAsia="Times New Roman" w:hAnsi="Courier New" w:cs="Courier New"/>
            <w:sz w:val="20"/>
            <w:szCs w:val="20"/>
          </w:rPr>
          <w:t>.vertically-center{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76" w:author="Unknown"/>
          <w:rFonts w:ascii="Courier New" w:eastAsia="Times New Roman" w:hAnsi="Courier New" w:cs="Courier New"/>
          <w:sz w:val="20"/>
          <w:szCs w:val="20"/>
        </w:rPr>
      </w:pPr>
      <w:ins w:id="2477" w:author="Unknown">
        <w:r>
          <w:rPr>
            <w:rFonts w:ascii="Courier New" w:eastAsia="Times New Roman" w:hAnsi="Courier New" w:cs="Courier New"/>
            <w:sz w:val="20"/>
            <w:szCs w:val="20"/>
          </w:rPr>
          <w:t xml:space="preserve">    line-height: 100px;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78" w:author="Unknown"/>
          <w:rFonts w:ascii="Courier New" w:eastAsia="Times New Roman" w:hAnsi="Courier New" w:cs="Courier New"/>
          <w:sz w:val="20"/>
          <w:szCs w:val="20"/>
        </w:rPr>
      </w:pPr>
      <w:ins w:id="2479" w:author="Unknown">
        <w:r>
          <w:rPr>
            <w:rFonts w:ascii="Courier New" w:eastAsia="Times New Roman" w:hAnsi="Courier New" w:cs="Courier New"/>
            <w:sz w:val="20"/>
            <w:szCs w:val="20"/>
          </w:rPr>
          <w:t xml:space="preserve">    height: 100px;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80" w:author="Unknown"/>
          <w:rFonts w:ascii="Courier New" w:eastAsia="Times New Roman" w:hAnsi="Courier New" w:cs="Courier New"/>
          <w:sz w:val="20"/>
          <w:szCs w:val="20"/>
        </w:rPr>
      </w:pPr>
      <w:ins w:id="2481" w:author="Unknown">
        <w:r>
          <w:rPr>
            <w:rFonts w:ascii="Courier New" w:eastAsia="Times New Roman" w:hAnsi="Courier New" w:cs="Courier New"/>
            <w:sz w:val="20"/>
            <w:szCs w:val="20"/>
          </w:rPr>
          <w:t xml:space="preserve">    border: 3px solid #006699;</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82" w:author="Unknown"/>
          <w:rFonts w:ascii="Courier New" w:eastAsia="Times New Roman" w:hAnsi="Courier New" w:cs="Courier New"/>
          <w:sz w:val="20"/>
          <w:szCs w:val="20"/>
        </w:rPr>
      </w:pPr>
      <w:ins w:id="2483"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84" w:author="Unknown"/>
          <w:rFonts w:ascii="Times New Roman" w:eastAsia="Times New Roman" w:hAnsi="Times New Roman" w:cs="Times New Roman"/>
          <w:sz w:val="24"/>
          <w:szCs w:val="24"/>
        </w:rPr>
      </w:pPr>
      <w:ins w:id="2485" w:author="Unknown">
        <w:r>
          <w:rPr>
            <w:rFonts w:ascii="Times New Roman" w:eastAsia="Times New Roman" w:hAnsi="Times New Roman" w:cs="Times New Roman"/>
            <w:sz w:val="24"/>
            <w:szCs w:val="24"/>
          </w:rPr>
          <w:t>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86" w:author="Unknown"/>
          <w:rFonts w:ascii="Times New Roman" w:eastAsia="Times New Roman" w:hAnsi="Times New Roman" w:cs="Times New Roman"/>
          <w:sz w:val="24"/>
          <w:szCs w:val="24"/>
        </w:rPr>
      </w:pPr>
      <w:ins w:id="2487"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"https://www.tutorialstonight.com/online-html-editor.php?p=css&amp;q=align-vertically-line-height"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88" w:author="Unknown"/>
          <w:rFonts w:ascii="Times New Roman" w:eastAsia="Times New Roman" w:hAnsi="Times New Roman" w:cs="Times New Roman"/>
          <w:sz w:val="24"/>
          <w:szCs w:val="24"/>
        </w:rPr>
      </w:pPr>
      <w:r>
        <w:rPr>
          <w:noProof/>
        </w:rPr>
        <mc:AlternateContent>
          <mc:Choice Requires="wps">
            <w:drawing>
              <wp:inline distT="0" distB="0" distL="0" distR="0">
                <wp:extent cx="304800" cy="304800"/>
                <wp:effectExtent l="0" t="0" r="0" b="0"/>
                <wp:docPr id="17" name="Rectangle 17" descr="Tutorials Tonight">
                  <a:hlinkClick xmlns:a="http://schemas.openxmlformats.org/drawingml/2006/main" r:id="rId58" tooltip="&quot;Learn programming online with Tutorials Tonigh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Tutorials Tonight" href="https://www.tutorialstonight.com/" title="&quot;Learn programming online with Tutorials Tonigh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" o:button="t" filled="f" stroked="f">
                <v:fill o:detectmouseclick="t"/>
                <o:lock v:ext="edit" aspectratio="t"/>
                <w10:anchorlock/>
              </v:rect>
            </w:pict>
          </mc:Fallback>
        </mc:AlternateContent>
      </w:r>
      <w:ins w:id="2489" w:author="Unknown">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ins w:id="2490" w:author="Unknown"/>
          <w:rFonts w:ascii="Times New Roman" w:eastAsia="Times New Roman" w:hAnsi="Times New Roman" w:cs="Times New Roman"/>
          <w:b/>
          <w:bCs/>
          <w:kern w:val="36"/>
          <w:sz w:val="48"/>
          <w:szCs w:val="48"/>
        </w:rPr>
      </w:pPr>
      <w:ins w:id="2491" w:author="Unknown">
        <w:r>
          <w:rPr>
            <w:rFonts w:ascii="Times New Roman" w:eastAsia="Times New Roman" w:hAnsi="Times New Roman" w:cs="Times New Roman"/>
            <w:b/>
            <w:bCs/>
            <w:kern w:val="36"/>
            <w:sz w:val="48"/>
            <w:szCs w:val="48"/>
          </w:rPr>
          <w:t>CSS ICONS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92" w:author="Unknown"/>
          <w:rFonts w:ascii="Times New Roman" w:eastAsia="Times New Roman" w:hAnsi="Times New Roman" w:cs="Times New Roman"/>
          <w:sz w:val="24"/>
          <w:szCs w:val="24"/>
        </w:rPr>
      </w:pPr>
      <w:ins w:id="2493"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"https://www.tutorialstonight.com/css/css-align.php" </w:instrText>
        </w:r>
        <w:r>
          <w:rPr>
            <w:rFonts w:ascii="Times New Roman" w:eastAsia="Times New Roman" w:hAnsi="Times New Roman" w:cs="Times New Roman"/>
            <w:sz w:val="24"/>
            <w:szCs w:val="24"/>
          </w:rPr>
          <w:fldChar w:fldCharType="separate"/>
        </w:r>
        <w:r>
          <w:rPr>
            <w:rStyle w:val="Hyperlink"/>
            <w:rFonts w:ascii="Calibri" w:hAnsi="Calibri" w:cs="Calibri"/>
            <w:sz w:val="24"/>
            <w:szCs w:val="24"/>
          </w:rPr>
          <w:t>❮</w:t>
        </w:r>
        <w:r>
          <w:rPr>
            <w:rStyle w:val="Hyperlink"/>
            <w:sz w:val="24"/>
            <w:szCs w:val="24"/>
          </w:rPr>
          <w:t xml:space="preserve"> Prev</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"https://www.tutorialstonight.com/css/css-button.php" </w:instrText>
        </w:r>
        <w:r>
          <w:rPr>
            <w:rFonts w:ascii="Times New Roman" w:eastAsia="Times New Roman" w:hAnsi="Times New Roman" w:cs="Times New Roman"/>
            <w:sz w:val="24"/>
            <w:szCs w:val="24"/>
          </w:rPr>
          <w:fldChar w:fldCharType="separate"/>
        </w:r>
        <w:r>
          <w:rPr>
            <w:rStyle w:val="Hyperlink"/>
            <w:sz w:val="24"/>
            <w:szCs w:val="24"/>
          </w:rPr>
          <w:t xml:space="preserve">Next </w:t>
        </w:r>
        <w:r>
          <w:rPr>
            <w:rStyle w:val="Hyperlink"/>
            <w:rFonts w:ascii="Calibri" w:hAnsi="Calibri" w:cs="Calibri"/>
            <w:sz w:val="24"/>
            <w:szCs w:val="24"/>
          </w:rPr>
          <w:t>❯</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494" w:author="Unknown"/>
          <w:rFonts w:ascii="Times New Roman" w:eastAsia="Times New Roman" w:hAnsi="Times New Roman" w:cs="Times New Roman"/>
          <w:sz w:val="24"/>
          <w:szCs w:val="24"/>
        </w:rPr>
      </w:pPr>
      <w:ins w:id="2495" w:author="Unknown">
        <w:r>
          <w:rPr>
            <w:rFonts w:ascii="Times New Roman" w:eastAsia="Times New Roman" w:hAnsi="Times New Roman" w:cs="Times New Roman"/>
            <w:sz w:val="24"/>
            <w:szCs w:val="24"/>
          </w:rPr>
          <w:pict>
            <v:rect id="_x0000_i1176"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496" w:author="Unknown"/>
          <w:rFonts w:ascii="Times New Roman" w:eastAsia="Times New Roman" w:hAnsi="Times New Roman" w:cs="Times New Roman"/>
          <w:sz w:val="24"/>
          <w:szCs w:val="24"/>
        </w:rPr>
      </w:pPr>
      <w:ins w:id="2497" w:author="Unknown">
        <w:r>
          <w:rPr>
            <w:rFonts w:ascii="Times New Roman" w:eastAsia="Times New Roman" w:hAnsi="Times New Roman" w:cs="Times New Roman"/>
            <w:sz w:val="24"/>
            <w:szCs w:val="24"/>
          </w:rPr>
          <w:t>Icon is a comprehensible symbol which is used to display something in the form of sign or symbol on the computer screen.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98" w:author="Unknown"/>
          <w:rFonts w:ascii="Times New Roman" w:eastAsia="Times New Roman" w:hAnsi="Times New Roman" w:cs="Times New Roman"/>
          <w:sz w:val="24"/>
          <w:szCs w:val="24"/>
        </w:rPr>
      </w:pPr>
      <w:ins w:id="2499" w:author="Unknown">
        <w:r>
          <w:rPr>
            <w:rFonts w:ascii="Times New Roman" w:eastAsia="Times New Roman" w:hAnsi="Times New Roman" w:cs="Times New Roman"/>
            <w:sz w:val="24"/>
            <w:szCs w:val="24"/>
          </w:rPr>
          <w:br/>
          <w:t xml:space="preserve">HOME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00" w:author="Unknown"/>
          <w:rFonts w:ascii="Times New Roman" w:eastAsia="Times New Roman" w:hAnsi="Times New Roman" w:cs="Times New Roman"/>
          <w:sz w:val="24"/>
          <w:szCs w:val="24"/>
        </w:rPr>
      </w:pPr>
      <w:ins w:id="2501" w:author="Unknown">
        <w:r>
          <w:rPr>
            <w:rFonts w:ascii="Times New Roman" w:eastAsia="Times New Roman" w:hAnsi="Times New Roman" w:cs="Times New Roman"/>
            <w:sz w:val="24"/>
            <w:szCs w:val="24"/>
          </w:rPr>
          <w:br/>
          <w:t xml:space="preserve">SERVER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02" w:author="Unknown"/>
          <w:rFonts w:ascii="Times New Roman" w:eastAsia="Times New Roman" w:hAnsi="Times New Roman" w:cs="Times New Roman"/>
          <w:sz w:val="24"/>
          <w:szCs w:val="24"/>
        </w:rPr>
      </w:pPr>
      <w:ins w:id="2503" w:author="Unknown">
        <w:r>
          <w:rPr>
            <w:rFonts w:ascii="Times New Roman" w:eastAsia="Times New Roman" w:hAnsi="Times New Roman" w:cs="Times New Roman"/>
            <w:sz w:val="24"/>
            <w:szCs w:val="24"/>
          </w:rPr>
          <w:br/>
          <w:t xml:space="preserve">SEARCH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04" w:author="Unknown"/>
          <w:rFonts w:ascii="Times New Roman" w:eastAsia="Times New Roman" w:hAnsi="Times New Roman" w:cs="Times New Roman"/>
          <w:sz w:val="24"/>
          <w:szCs w:val="24"/>
        </w:rPr>
      </w:pPr>
      <w:ins w:id="2505" w:author="Unknown">
        <w:r>
          <w:rPr>
            <w:rFonts w:ascii="Times New Roman" w:eastAsia="Times New Roman" w:hAnsi="Times New Roman" w:cs="Times New Roman"/>
            <w:sz w:val="24"/>
            <w:szCs w:val="24"/>
          </w:rPr>
          <w:br/>
          <w:t xml:space="preserve">CLONE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06" w:author="Unknown"/>
          <w:rFonts w:ascii="Times New Roman" w:eastAsia="Times New Roman" w:hAnsi="Times New Roman" w:cs="Times New Roman"/>
          <w:sz w:val="24"/>
          <w:szCs w:val="24"/>
        </w:rPr>
      </w:pPr>
      <w:ins w:id="2507" w:author="Unknown">
        <w:r>
          <w:rPr>
            <w:rFonts w:ascii="Times New Roman" w:eastAsia="Times New Roman" w:hAnsi="Times New Roman" w:cs="Times New Roman"/>
            <w:sz w:val="24"/>
            <w:szCs w:val="24"/>
          </w:rPr>
          <w:lastRenderedPageBreak/>
          <w:br/>
          <w:t xml:space="preserve">DOWNLOAD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08" w:author="Unknown"/>
          <w:rFonts w:ascii="Times New Roman" w:eastAsia="Times New Roman" w:hAnsi="Times New Roman" w:cs="Times New Roman"/>
          <w:sz w:val="24"/>
          <w:szCs w:val="24"/>
        </w:rPr>
      </w:pPr>
      <w:ins w:id="2509" w:author="Unknown">
        <w:r>
          <w:rPr>
            <w:rFonts w:ascii="Times New Roman" w:eastAsia="Times New Roman" w:hAnsi="Times New Roman" w:cs="Times New Roman"/>
            <w:sz w:val="24"/>
            <w:szCs w:val="24"/>
          </w:rPr>
          <w:br/>
          <w:t xml:space="preserve">TREE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10"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11" w:author="Unknown"/>
          <w:rFonts w:ascii="Times New Roman" w:eastAsia="Times New Roman" w:hAnsi="Times New Roman" w:cs="Times New Roman"/>
          <w:sz w:val="24"/>
          <w:szCs w:val="24"/>
        </w:rPr>
      </w:pPr>
      <w:ins w:id="2512" w:author="Unknown">
        <w:r>
          <w:rPr>
            <w:rFonts w:ascii="Times New Roman" w:eastAsia="Times New Roman" w:hAnsi="Times New Roman" w:cs="Times New Roman"/>
            <w:sz w:val="24"/>
            <w:szCs w:val="24"/>
          </w:rPr>
          <w:t>How to add icons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513" w:author="Unknown"/>
          <w:rFonts w:ascii="Times New Roman" w:eastAsia="Times New Roman" w:hAnsi="Times New Roman" w:cs="Times New Roman"/>
          <w:sz w:val="24"/>
          <w:szCs w:val="24"/>
        </w:rPr>
      </w:pPr>
      <w:ins w:id="2514" w:author="Unknown">
        <w:r>
          <w:rPr>
            <w:rFonts w:ascii="Times New Roman" w:eastAsia="Times New Roman" w:hAnsi="Times New Roman" w:cs="Times New Roman"/>
            <w:sz w:val="24"/>
            <w:szCs w:val="24"/>
          </w:rPr>
          <w:t>To add icons to the webpage we use icon library. These icon libraries create these icons using CSS so you can add other CSS properties to it too; like color,shadow,size etc. These icons are embedded in webpage by using HTML tags like &lt;i&gt; or &lt;span&gt;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515" w:author="Unknown"/>
          <w:rFonts w:ascii="Times New Roman" w:eastAsia="Times New Roman" w:hAnsi="Times New Roman" w:cs="Times New Roman"/>
          <w:sz w:val="24"/>
          <w:szCs w:val="24"/>
        </w:rPr>
      </w:pPr>
      <w:ins w:id="2516" w:author="Unknown">
        <w:r>
          <w:rPr>
            <w:rFonts w:ascii="Times New Roman" w:eastAsia="Times New Roman" w:hAnsi="Times New Roman" w:cs="Times New Roman"/>
            <w:sz w:val="24"/>
            <w:szCs w:val="24"/>
          </w:rPr>
          <w:t>There are many icon libraries which you can use like</w:t>
        </w:r>
      </w:ins>
    </w:p>
    <w:p w:rsidR="00F5755F" w:rsidRDefault="00F5755F" w:rsidP="00F5755F">
      <w:pPr>
        <w:numPr>
          <w:ilvl w:val="0"/>
          <w:numId w:val="50"/>
        </w:numPr>
        <w:spacing w:before="100" w:beforeAutospacing="1" w:after="100" w:afterAutospacing="1" w:line="240" w:lineRule="auto"/>
        <w:rPr>
          <w:ins w:id="2517" w:author="Unknown"/>
          <w:rFonts w:ascii="Times New Roman" w:eastAsia="Times New Roman" w:hAnsi="Times New Roman" w:cs="Times New Roman"/>
          <w:sz w:val="24"/>
          <w:szCs w:val="24"/>
        </w:rPr>
      </w:pPr>
      <w:ins w:id="2518" w:author="Unknown">
        <w:r>
          <w:rPr>
            <w:rFonts w:ascii="Times New Roman" w:eastAsia="Times New Roman" w:hAnsi="Times New Roman" w:cs="Times New Roman"/>
            <w:sz w:val="24"/>
            <w:szCs w:val="24"/>
          </w:rPr>
          <w:t>Font awesome icons</w:t>
        </w:r>
      </w:ins>
    </w:p>
    <w:p w:rsidR="00F5755F" w:rsidRDefault="00F5755F" w:rsidP="00F5755F">
      <w:pPr>
        <w:numPr>
          <w:ilvl w:val="0"/>
          <w:numId w:val="50"/>
        </w:numPr>
        <w:spacing w:before="100" w:beforeAutospacing="1" w:after="100" w:afterAutospacing="1" w:line="240" w:lineRule="auto"/>
        <w:rPr>
          <w:ins w:id="2519" w:author="Unknown"/>
          <w:rFonts w:ascii="Times New Roman" w:eastAsia="Times New Roman" w:hAnsi="Times New Roman" w:cs="Times New Roman"/>
          <w:sz w:val="24"/>
          <w:szCs w:val="24"/>
        </w:rPr>
      </w:pPr>
      <w:ins w:id="2520" w:author="Unknown">
        <w:r>
          <w:rPr>
            <w:rFonts w:ascii="Times New Roman" w:eastAsia="Times New Roman" w:hAnsi="Times New Roman" w:cs="Times New Roman"/>
            <w:sz w:val="24"/>
            <w:szCs w:val="24"/>
          </w:rPr>
          <w:t>Google icons</w:t>
        </w:r>
      </w:ins>
    </w:p>
    <w:p w:rsidR="00F5755F" w:rsidRDefault="00F5755F" w:rsidP="00F5755F">
      <w:pPr>
        <w:numPr>
          <w:ilvl w:val="0"/>
          <w:numId w:val="50"/>
        </w:numPr>
        <w:spacing w:before="100" w:beforeAutospacing="1" w:after="100" w:afterAutospacing="1" w:line="240" w:lineRule="auto"/>
        <w:rPr>
          <w:ins w:id="2521" w:author="Unknown"/>
          <w:rFonts w:ascii="Times New Roman" w:eastAsia="Times New Roman" w:hAnsi="Times New Roman" w:cs="Times New Roman"/>
          <w:sz w:val="24"/>
          <w:szCs w:val="24"/>
        </w:rPr>
      </w:pPr>
      <w:ins w:id="2522" w:author="Unknown">
        <w:r>
          <w:rPr>
            <w:rFonts w:ascii="Times New Roman" w:eastAsia="Times New Roman" w:hAnsi="Times New Roman" w:cs="Times New Roman"/>
            <w:sz w:val="24"/>
            <w:szCs w:val="24"/>
          </w:rPr>
          <w:t>Bootstrap icons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523" w:author="Unknown"/>
          <w:rFonts w:ascii="Times New Roman" w:eastAsia="Times New Roman" w:hAnsi="Times New Roman" w:cs="Times New Roman"/>
          <w:sz w:val="24"/>
          <w:szCs w:val="24"/>
        </w:rPr>
      </w:pPr>
      <w:ins w:id="2524" w:author="Unknown">
        <w:r>
          <w:rPr>
            <w:rFonts w:ascii="Times New Roman" w:eastAsia="Times New Roman" w:hAnsi="Times New Roman" w:cs="Times New Roman"/>
            <w:sz w:val="24"/>
            <w:szCs w:val="24"/>
          </w:rPr>
          <w:t xml:space="preserve">These icons libraries are added in the </w:t>
        </w:r>
        <w:r>
          <w:rPr>
            <w:rFonts w:ascii="Times New Roman" w:eastAsia="Times New Roman" w:hAnsi="Times New Roman" w:cs="Times New Roman"/>
            <w:b/>
            <w:bCs/>
            <w:sz w:val="24"/>
            <w:szCs w:val="24"/>
          </w:rPr>
          <w:t>head</w:t>
        </w:r>
        <w:r>
          <w:rPr>
            <w:rFonts w:ascii="Times New Roman" w:eastAsia="Times New Roman" w:hAnsi="Times New Roman" w:cs="Times New Roman"/>
            <w:sz w:val="24"/>
            <w:szCs w:val="24"/>
          </w:rPr>
          <w:t xml:space="preserve"> section using </w:t>
        </w:r>
        <w:r>
          <w:rPr>
            <w:rFonts w:ascii="Times New Roman" w:eastAsia="Times New Roman" w:hAnsi="Times New Roman" w:cs="Times New Roman"/>
            <w:b/>
            <w:bCs/>
            <w:sz w:val="24"/>
            <w:szCs w:val="24"/>
          </w:rPr>
          <w:t>link</w:t>
        </w:r>
        <w:r>
          <w:rPr>
            <w:rFonts w:ascii="Times New Roman" w:eastAsia="Times New Roman" w:hAnsi="Times New Roman" w:cs="Times New Roman"/>
            <w:sz w:val="24"/>
            <w:szCs w:val="24"/>
          </w:rPr>
          <w:t xml:space="preserve"> tag.</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525" w:author="Unknown"/>
          <w:rFonts w:ascii="Times New Roman" w:eastAsia="Times New Roman" w:hAnsi="Times New Roman" w:cs="Times New Roman"/>
          <w:sz w:val="24"/>
          <w:szCs w:val="24"/>
        </w:rPr>
      </w:pPr>
      <w:ins w:id="2526" w:author="Unknown">
        <w:r>
          <w:rPr>
            <w:rFonts w:ascii="Times New Roman" w:eastAsia="Times New Roman" w:hAnsi="Times New Roman" w:cs="Times New Roman"/>
            <w:sz w:val="24"/>
            <w:szCs w:val="24"/>
          </w:rPr>
          <w:pict>
            <v:rect id="_x0000_i1177"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27"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2528" w:author="Unknown"/>
          <w:rFonts w:ascii="Times New Roman" w:eastAsia="Times New Roman" w:hAnsi="Times New Roman" w:cs="Times New Roman"/>
          <w:b/>
          <w:bCs/>
          <w:sz w:val="36"/>
          <w:szCs w:val="36"/>
        </w:rPr>
      </w:pPr>
      <w:ins w:id="2529" w:author="Unknown">
        <w:r>
          <w:rPr>
            <w:rFonts w:ascii="Times New Roman" w:eastAsia="Times New Roman" w:hAnsi="Times New Roman" w:cs="Times New Roman"/>
            <w:b/>
            <w:bCs/>
            <w:sz w:val="36"/>
            <w:szCs w:val="36"/>
          </w:rPr>
          <w:t>Font awesome icons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530" w:author="Unknown"/>
          <w:rFonts w:ascii="Times New Roman" w:eastAsia="Times New Roman" w:hAnsi="Times New Roman" w:cs="Times New Roman"/>
          <w:sz w:val="24"/>
          <w:szCs w:val="24"/>
        </w:rPr>
      </w:pPr>
      <w:ins w:id="2531" w:author="Unknown">
        <w:r>
          <w:rPr>
            <w:rFonts w:ascii="Times New Roman" w:eastAsia="Times New Roman" w:hAnsi="Times New Roman" w:cs="Times New Roman"/>
            <w:sz w:val="24"/>
            <w:szCs w:val="24"/>
          </w:rPr>
          <w:t xml:space="preserve">Add the icon library link in the head section of the webpage and use classes defined by font awesome in &lt;i&gt; tag or &lt;span&gt; tag. You can also add CSS style to the icons like color,shadow,font-size etc. To increase or decrease the size of icons use classes like : </w:t>
        </w:r>
        <w:r>
          <w:rPr>
            <w:rFonts w:ascii="Times New Roman" w:eastAsia="Times New Roman" w:hAnsi="Times New Roman" w:cs="Times New Roman"/>
            <w:i/>
            <w:iCs/>
            <w:color w:val="000000"/>
            <w:sz w:val="24"/>
            <w:szCs w:val="24"/>
          </w:rPr>
          <w:t>fa-xs</w:t>
        </w:r>
        <w:r>
          <w:rPr>
            <w:rFonts w:ascii="Times New Roman" w:eastAsia="Times New Roman" w:hAnsi="Times New Roman" w:cs="Times New Roman"/>
            <w:sz w:val="24"/>
            <w:szCs w:val="24"/>
          </w:rPr>
          <w:t>,</w:t>
        </w:r>
        <w:r>
          <w:rPr>
            <w:rFonts w:ascii="Times New Roman" w:eastAsia="Times New Roman" w:hAnsi="Times New Roman" w:cs="Times New Roman"/>
            <w:i/>
            <w:iCs/>
            <w:color w:val="000000"/>
            <w:sz w:val="24"/>
            <w:szCs w:val="24"/>
          </w:rPr>
          <w:t>fa-sm</w:t>
        </w:r>
        <w:r>
          <w:rPr>
            <w:rFonts w:ascii="Times New Roman" w:eastAsia="Times New Roman" w:hAnsi="Times New Roman" w:cs="Times New Roman"/>
            <w:sz w:val="24"/>
            <w:szCs w:val="24"/>
          </w:rPr>
          <w:t>,</w:t>
        </w:r>
        <w:r>
          <w:rPr>
            <w:rFonts w:ascii="Times New Roman" w:eastAsia="Times New Roman" w:hAnsi="Times New Roman" w:cs="Times New Roman"/>
            <w:i/>
            <w:iCs/>
            <w:color w:val="000000"/>
            <w:sz w:val="24"/>
            <w:szCs w:val="24"/>
          </w:rPr>
          <w:t>fa-lg</w:t>
        </w:r>
        <w:r>
          <w:rPr>
            <w:rFonts w:ascii="Times New Roman" w:eastAsia="Times New Roman" w:hAnsi="Times New Roman" w:cs="Times New Roman"/>
            <w:sz w:val="24"/>
            <w:szCs w:val="24"/>
          </w:rPr>
          <w:t>,</w:t>
        </w:r>
        <w:r>
          <w:rPr>
            <w:rFonts w:ascii="Times New Roman" w:eastAsia="Times New Roman" w:hAnsi="Times New Roman" w:cs="Times New Roman"/>
            <w:i/>
            <w:iCs/>
            <w:color w:val="000000"/>
            <w:sz w:val="24"/>
            <w:szCs w:val="24"/>
          </w:rPr>
          <w:t>fa-2x</w:t>
        </w:r>
        <w:r>
          <w:rPr>
            <w:rFonts w:ascii="Times New Roman" w:eastAsia="Times New Roman" w:hAnsi="Times New Roman" w:cs="Times New Roman"/>
            <w:sz w:val="24"/>
            <w:szCs w:val="24"/>
          </w:rPr>
          <w:t>,</w:t>
        </w:r>
        <w:r>
          <w:rPr>
            <w:rFonts w:ascii="Times New Roman" w:eastAsia="Times New Roman" w:hAnsi="Times New Roman" w:cs="Times New Roman"/>
            <w:i/>
            <w:iCs/>
            <w:color w:val="000000"/>
            <w:sz w:val="24"/>
            <w:szCs w:val="24"/>
          </w:rPr>
          <w:t>fa-3x</w:t>
        </w:r>
        <w:r>
          <w:rPr>
            <w:rFonts w:ascii="Times New Roman" w:eastAsia="Times New Roman" w:hAnsi="Times New Roman" w:cs="Times New Roman"/>
            <w:sz w:val="24"/>
            <w:szCs w:val="24"/>
          </w:rPr>
          <w:t>, ... ,</w:t>
        </w:r>
        <w:r>
          <w:rPr>
            <w:rFonts w:ascii="Times New Roman" w:eastAsia="Times New Roman" w:hAnsi="Times New Roman" w:cs="Times New Roman"/>
            <w:i/>
            <w:iCs/>
            <w:color w:val="000000"/>
            <w:sz w:val="24"/>
            <w:szCs w:val="24"/>
          </w:rPr>
          <w:t>fa-10x</w:t>
        </w:r>
        <w:r>
          <w:rPr>
            <w:rFonts w:ascii="Times New Roman" w:eastAsia="Times New Roman" w:hAnsi="Times New Roman" w:cs="Times New Roman"/>
            <w:sz w:val="24"/>
            <w:szCs w:val="24"/>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32" w:author="Unknown"/>
          <w:rFonts w:ascii="Courier New" w:eastAsia="Times New Roman" w:hAnsi="Courier New" w:cs="Courier New"/>
          <w:sz w:val="20"/>
          <w:szCs w:val="20"/>
        </w:rPr>
      </w:pPr>
      <w:ins w:id="2533" w:author="Unknown">
        <w:r>
          <w:rPr>
            <w:rFonts w:ascii="Courier New" w:eastAsia="Times New Roman" w:hAnsi="Courier New" w:cs="Courier New"/>
            <w:sz w:val="20"/>
            <w:szCs w:val="20"/>
          </w:rPr>
          <w:t>&lt;!DOCTYPE html&gt;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34" w:author="Unknown"/>
          <w:rFonts w:ascii="Courier New" w:eastAsia="Times New Roman" w:hAnsi="Courier New" w:cs="Courier New"/>
          <w:sz w:val="20"/>
          <w:szCs w:val="20"/>
        </w:rPr>
      </w:pPr>
      <w:ins w:id="2535" w:author="Unknown">
        <w:r>
          <w:rPr>
            <w:rFonts w:ascii="Courier New" w:eastAsia="Times New Roman" w:hAnsi="Courier New" w:cs="Courier New"/>
            <w:sz w:val="20"/>
            <w:szCs w:val="20"/>
          </w:rPr>
          <w:t>&lt;html&gt;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36" w:author="Unknown"/>
          <w:rFonts w:ascii="Courier New" w:eastAsia="Times New Roman" w:hAnsi="Courier New" w:cs="Courier New"/>
          <w:sz w:val="20"/>
          <w:szCs w:val="20"/>
        </w:rPr>
      </w:pPr>
      <w:ins w:id="2537" w:author="Unknown">
        <w:r>
          <w:rPr>
            <w:rFonts w:ascii="Courier New" w:eastAsia="Times New Roman" w:hAnsi="Courier New" w:cs="Courier New"/>
            <w:sz w:val="20"/>
            <w:szCs w:val="20"/>
          </w:rPr>
          <w:t>&lt;head&gt;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38" w:author="Unknown"/>
          <w:rFonts w:ascii="Courier New" w:eastAsia="Times New Roman" w:hAnsi="Courier New" w:cs="Courier New"/>
          <w:sz w:val="20"/>
          <w:szCs w:val="20"/>
        </w:rPr>
      </w:pPr>
      <w:ins w:id="2539" w:author="Unknown">
        <w:r>
          <w:rPr>
            <w:rFonts w:ascii="Courier New" w:eastAsia="Times New Roman" w:hAnsi="Courier New" w:cs="Courier New"/>
            <w:sz w:val="20"/>
            <w:szCs w:val="20"/>
          </w:rPr>
          <w:t xml:space="preserve">&lt;link rel="stylesheet"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40" w:author="Unknown"/>
          <w:rFonts w:ascii="Courier New" w:eastAsia="Times New Roman" w:hAnsi="Courier New" w:cs="Courier New"/>
          <w:sz w:val="20"/>
          <w:szCs w:val="20"/>
        </w:rPr>
      </w:pPr>
      <w:ins w:id="2541" w:author="Unknown">
        <w:r>
          <w:rPr>
            <w:rFonts w:ascii="Courier New" w:eastAsia="Times New Roman" w:hAnsi="Courier New" w:cs="Courier New"/>
            <w:sz w:val="20"/>
            <w:szCs w:val="20"/>
          </w:rPr>
          <w:t>href="https://cdnjs.cloudflare.com/ajax/libs/font-awesome/4.7.0/css/font-awesome.min.css"&gt;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42" w:author="Unknown"/>
          <w:rFonts w:ascii="Courier New" w:eastAsia="Times New Roman" w:hAnsi="Courier New" w:cs="Courier New"/>
          <w:sz w:val="20"/>
          <w:szCs w:val="20"/>
        </w:rPr>
      </w:pPr>
      <w:ins w:id="2543" w:author="Unknown">
        <w:r>
          <w:rPr>
            <w:rFonts w:ascii="Courier New" w:eastAsia="Times New Roman" w:hAnsi="Courier New" w:cs="Courier New"/>
            <w:sz w:val="20"/>
            <w:szCs w:val="20"/>
          </w:rPr>
          <w:t>&lt;/head&gt;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44" w:author="Unknown"/>
          <w:rFonts w:ascii="Courier New" w:eastAsia="Times New Roman" w:hAnsi="Courier New" w:cs="Courier New"/>
          <w:sz w:val="20"/>
          <w:szCs w:val="20"/>
        </w:rPr>
      </w:pPr>
      <w:ins w:id="2545" w:author="Unknown">
        <w:r>
          <w:rPr>
            <w:rFonts w:ascii="Courier New" w:eastAsia="Times New Roman" w:hAnsi="Courier New" w:cs="Courier New"/>
            <w:sz w:val="20"/>
            <w:szCs w:val="20"/>
          </w:rPr>
          <w:t>&lt;body&gt;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46" w:author="Unknown"/>
          <w:rFonts w:ascii="Courier New" w:eastAsia="Times New Roman" w:hAnsi="Courier New" w:cs="Courier New"/>
          <w:sz w:val="20"/>
          <w:szCs w:val="20"/>
        </w:rPr>
      </w:pPr>
      <w:ins w:id="2547" w:author="Unknown">
        <w:r>
          <w:rPr>
            <w:rFonts w:ascii="Courier New" w:eastAsia="Times New Roman" w:hAnsi="Courier New" w:cs="Courier New"/>
            <w:sz w:val="20"/>
            <w:szCs w:val="20"/>
          </w:rPr>
          <w:t>&lt;div style="text-align:center"&gt;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48" w:author="Unknown"/>
          <w:rFonts w:ascii="Courier New" w:eastAsia="Times New Roman" w:hAnsi="Courier New" w:cs="Courier New"/>
          <w:sz w:val="20"/>
          <w:szCs w:val="20"/>
        </w:rPr>
      </w:pPr>
      <w:ins w:id="2549" w:author="Unknown">
        <w:r>
          <w:rPr>
            <w:rFonts w:ascii="Courier New" w:eastAsia="Times New Roman" w:hAnsi="Courier New" w:cs="Courier New"/>
            <w:sz w:val="20"/>
            <w:szCs w:val="20"/>
          </w:rPr>
          <w:t xml:space="preserve">    &lt;i class="fa fa-book"&gt;&lt;/i&gt;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50" w:author="Unknown"/>
          <w:rFonts w:ascii="Courier New" w:eastAsia="Times New Roman" w:hAnsi="Courier New" w:cs="Courier New"/>
          <w:sz w:val="20"/>
          <w:szCs w:val="20"/>
        </w:rPr>
      </w:pPr>
      <w:ins w:id="2551" w:author="Unknown">
        <w:r>
          <w:rPr>
            <w:rFonts w:ascii="Courier New" w:eastAsia="Times New Roman" w:hAnsi="Courier New" w:cs="Courier New"/>
            <w:sz w:val="20"/>
            <w:szCs w:val="20"/>
          </w:rPr>
          <w:t xml:space="preserve">    &lt;i class="fa fa-anchor"&gt;&lt;/i&gt;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52" w:author="Unknown"/>
          <w:rFonts w:ascii="Courier New" w:eastAsia="Times New Roman" w:hAnsi="Courier New" w:cs="Courier New"/>
          <w:sz w:val="20"/>
          <w:szCs w:val="20"/>
        </w:rPr>
      </w:pPr>
      <w:ins w:id="2553" w:author="Unknown">
        <w:r>
          <w:rPr>
            <w:rFonts w:ascii="Courier New" w:eastAsia="Times New Roman" w:hAnsi="Courier New" w:cs="Courier New"/>
            <w:sz w:val="20"/>
            <w:szCs w:val="20"/>
          </w:rPr>
          <w:t xml:space="preserve">    &lt;i class="fa fa-search fa-2x"&gt;&lt;/i&gt;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54" w:author="Unknown"/>
          <w:rFonts w:ascii="Courier New" w:eastAsia="Times New Roman" w:hAnsi="Courier New" w:cs="Courier New"/>
          <w:sz w:val="20"/>
          <w:szCs w:val="20"/>
        </w:rPr>
      </w:pPr>
      <w:ins w:id="2555" w:author="Unknown">
        <w:r>
          <w:rPr>
            <w:rFonts w:ascii="Courier New" w:eastAsia="Times New Roman" w:hAnsi="Courier New" w:cs="Courier New"/>
            <w:sz w:val="20"/>
            <w:szCs w:val="20"/>
          </w:rPr>
          <w:t xml:space="preserve">    &lt;i class="fa fa-heart" style="color:red"&gt;&lt;/i&gt;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56" w:author="Unknown"/>
          <w:rFonts w:ascii="Courier New" w:eastAsia="Times New Roman" w:hAnsi="Courier New" w:cs="Courier New"/>
          <w:sz w:val="20"/>
          <w:szCs w:val="20"/>
        </w:rPr>
      </w:pPr>
      <w:ins w:id="2557" w:author="Unknown">
        <w:r>
          <w:rPr>
            <w:rFonts w:ascii="Courier New" w:eastAsia="Times New Roman" w:hAnsi="Courier New" w:cs="Courier New"/>
            <w:sz w:val="20"/>
            <w:szCs w:val="20"/>
          </w:rPr>
          <w:t xml:space="preserve">    &lt;i class="fa fa-twitter" style="color:cyan"&gt;&lt;/i&gt;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58" w:author="Unknown"/>
          <w:rFonts w:ascii="Courier New" w:eastAsia="Times New Roman" w:hAnsi="Courier New" w:cs="Courier New"/>
          <w:sz w:val="20"/>
          <w:szCs w:val="20"/>
        </w:rPr>
      </w:pPr>
      <w:ins w:id="2559" w:author="Unknown">
        <w:r>
          <w:rPr>
            <w:rFonts w:ascii="Courier New" w:eastAsia="Times New Roman" w:hAnsi="Courier New" w:cs="Courier New"/>
            <w:sz w:val="20"/>
            <w:szCs w:val="20"/>
          </w:rPr>
          <w:t>&lt;/div&gt;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60" w:author="Unknown"/>
          <w:rFonts w:ascii="Courier New" w:eastAsia="Times New Roman" w:hAnsi="Courier New" w:cs="Courier New"/>
          <w:sz w:val="20"/>
          <w:szCs w:val="20"/>
        </w:rPr>
      </w:pPr>
      <w:ins w:id="2561" w:author="Unknown">
        <w:r>
          <w:rPr>
            <w:rFonts w:ascii="Courier New" w:eastAsia="Times New Roman" w:hAnsi="Courier New" w:cs="Courier New"/>
            <w:sz w:val="20"/>
            <w:szCs w:val="20"/>
          </w:rPr>
          <w:t>&lt;/body&gt;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62" w:author="Unknown"/>
          <w:rFonts w:ascii="Courier New" w:eastAsia="Times New Roman" w:hAnsi="Courier New" w:cs="Courier New"/>
          <w:sz w:val="20"/>
          <w:szCs w:val="20"/>
        </w:rPr>
      </w:pPr>
      <w:ins w:id="2563" w:author="Unknown">
        <w:r>
          <w:rPr>
            <w:rFonts w:ascii="Courier New" w:eastAsia="Times New Roman" w:hAnsi="Courier New" w:cs="Courier New"/>
            <w:sz w:val="20"/>
            <w:szCs w:val="20"/>
          </w:rPr>
          <w:t>&lt;/html&gt;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64" w:author="Unknown"/>
          <w:rFonts w:ascii="Times New Roman" w:eastAsia="Times New Roman" w:hAnsi="Times New Roman" w:cs="Times New Roman"/>
          <w:sz w:val="24"/>
          <w:szCs w:val="24"/>
        </w:rPr>
      </w:pPr>
      <w:ins w:id="2565"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"https://www.tutorialstonight.com/online-html-editor.php?p=css&amp;q=icons-fa"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566" w:author="Unknown"/>
          <w:rFonts w:ascii="Times New Roman" w:eastAsia="Times New Roman" w:hAnsi="Times New Roman" w:cs="Times New Roman"/>
          <w:sz w:val="24"/>
          <w:szCs w:val="24"/>
        </w:rPr>
      </w:pPr>
      <w:ins w:id="2567" w:author="Unknown">
        <w:r>
          <w:rPr>
            <w:rFonts w:ascii="Times New Roman" w:eastAsia="Times New Roman" w:hAnsi="Times New Roman" w:cs="Times New Roman"/>
            <w:sz w:val="24"/>
            <w:szCs w:val="24"/>
          </w:rPr>
          <w:pict>
            <v:rect id="_x0000_i1178"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68" w:author="Unknown"/>
          <w:rFonts w:ascii="Times New Roman" w:eastAsia="Times New Roman" w:hAnsi="Times New Roman" w:cs="Times New Roman"/>
          <w:sz w:val="24"/>
          <w:szCs w:val="24"/>
        </w:rPr>
      </w:pPr>
      <w:ins w:id="2569" w:author="Unknown">
        <w:r>
          <w:rPr>
            <w:rFonts w:ascii="Times New Roman" w:eastAsia="Times New Roman" w:hAnsi="Times New Roman" w:cs="Times New Roman"/>
            <w:b/>
            <w:bCs/>
            <w:sz w:val="24"/>
            <w:szCs w:val="24"/>
          </w:rPr>
          <w:t>OUTPUT:</w:t>
        </w:r>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70" w:author="Unknown"/>
          <w:rFonts w:ascii="Times New Roman" w:eastAsia="Times New Roman" w:hAnsi="Times New Roman" w:cs="Times New Roman"/>
          <w:sz w:val="24"/>
          <w:szCs w:val="24"/>
        </w:rPr>
      </w:pP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571" w:author="Unknown"/>
          <w:rFonts w:ascii="Times New Roman" w:eastAsia="Times New Roman" w:hAnsi="Times New Roman" w:cs="Times New Roman"/>
          <w:sz w:val="24"/>
          <w:szCs w:val="24"/>
        </w:rPr>
      </w:pPr>
      <w:ins w:id="2572" w:author="Unknown">
        <w:r>
          <w:rPr>
            <w:rFonts w:ascii="Times New Roman" w:eastAsia="Times New Roman" w:hAnsi="Times New Roman" w:cs="Times New Roman"/>
            <w:sz w:val="24"/>
            <w:szCs w:val="24"/>
          </w:rPr>
          <w:pict>
            <v:rect id="_x0000_i1179"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73"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2574" w:author="Unknown"/>
          <w:rFonts w:ascii="Times New Roman" w:eastAsia="Times New Roman" w:hAnsi="Times New Roman" w:cs="Times New Roman"/>
          <w:b/>
          <w:bCs/>
          <w:sz w:val="36"/>
          <w:szCs w:val="36"/>
        </w:rPr>
      </w:pPr>
      <w:ins w:id="2575" w:author="Unknown">
        <w:r>
          <w:rPr>
            <w:rFonts w:ascii="Times New Roman" w:eastAsia="Times New Roman" w:hAnsi="Times New Roman" w:cs="Times New Roman"/>
            <w:b/>
            <w:bCs/>
            <w:sz w:val="36"/>
            <w:szCs w:val="36"/>
          </w:rPr>
          <w:t>Google icons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576" w:author="Unknown"/>
          <w:rFonts w:ascii="Times New Roman" w:eastAsia="Times New Roman" w:hAnsi="Times New Roman" w:cs="Times New Roman"/>
          <w:sz w:val="24"/>
          <w:szCs w:val="24"/>
        </w:rPr>
      </w:pPr>
      <w:ins w:id="2577" w:author="Unknown">
        <w:r>
          <w:rPr>
            <w:rFonts w:ascii="Times New Roman" w:eastAsia="Times New Roman" w:hAnsi="Times New Roman" w:cs="Times New Roman"/>
            <w:sz w:val="24"/>
            <w:szCs w:val="24"/>
          </w:rPr>
          <w:t>Add icon library link in head section of webpage and use class material-icons in &lt;i&gt; tag or &lt;span&gt; tag and name of the icon is mentioned in between the tag. You can also add CSS style to the icons like color,shadow,font-size etc. To increase or decrease the size of icons you can use CSS property font-size.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78" w:author="Unknown"/>
          <w:rFonts w:ascii="Courier New" w:eastAsia="Times New Roman" w:hAnsi="Courier New" w:cs="Courier New"/>
          <w:sz w:val="20"/>
          <w:szCs w:val="20"/>
        </w:rPr>
      </w:pPr>
      <w:ins w:id="2579" w:author="Unknown">
        <w:r>
          <w:rPr>
            <w:rFonts w:ascii="Courier New" w:eastAsia="Times New Roman" w:hAnsi="Courier New" w:cs="Courier New"/>
            <w:sz w:val="20"/>
            <w:szCs w:val="20"/>
          </w:rPr>
          <w:t>&lt;!DOCTYPE html&gt;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80" w:author="Unknown"/>
          <w:rFonts w:ascii="Courier New" w:eastAsia="Times New Roman" w:hAnsi="Courier New" w:cs="Courier New"/>
          <w:sz w:val="20"/>
          <w:szCs w:val="20"/>
        </w:rPr>
      </w:pPr>
      <w:ins w:id="2581" w:author="Unknown">
        <w:r>
          <w:rPr>
            <w:rFonts w:ascii="Courier New" w:eastAsia="Times New Roman" w:hAnsi="Courier New" w:cs="Courier New"/>
            <w:sz w:val="20"/>
            <w:szCs w:val="20"/>
          </w:rPr>
          <w:t>&lt;html&gt;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82" w:author="Unknown"/>
          <w:rFonts w:ascii="Courier New" w:eastAsia="Times New Roman" w:hAnsi="Courier New" w:cs="Courier New"/>
          <w:sz w:val="20"/>
          <w:szCs w:val="20"/>
        </w:rPr>
      </w:pPr>
      <w:ins w:id="2583" w:author="Unknown">
        <w:r>
          <w:rPr>
            <w:rFonts w:ascii="Courier New" w:eastAsia="Times New Roman" w:hAnsi="Courier New" w:cs="Courier New"/>
            <w:sz w:val="20"/>
            <w:szCs w:val="20"/>
          </w:rPr>
          <w:t>&lt;head&gt;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84" w:author="Unknown"/>
          <w:rFonts w:ascii="Courier New" w:eastAsia="Times New Roman" w:hAnsi="Courier New" w:cs="Courier New"/>
          <w:sz w:val="20"/>
          <w:szCs w:val="20"/>
        </w:rPr>
      </w:pPr>
      <w:ins w:id="2585" w:author="Unknown">
        <w:r>
          <w:rPr>
            <w:rFonts w:ascii="Courier New" w:eastAsia="Times New Roman" w:hAnsi="Courier New" w:cs="Courier New"/>
            <w:sz w:val="20"/>
            <w:szCs w:val="20"/>
          </w:rPr>
          <w:t xml:space="preserve">&lt;link rel="stylesheet"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86" w:author="Unknown"/>
          <w:rFonts w:ascii="Courier New" w:eastAsia="Times New Roman" w:hAnsi="Courier New" w:cs="Courier New"/>
          <w:sz w:val="20"/>
          <w:szCs w:val="20"/>
        </w:rPr>
      </w:pPr>
      <w:ins w:id="2587" w:author="Unknown">
        <w:r>
          <w:rPr>
            <w:rFonts w:ascii="Courier New" w:eastAsia="Times New Roman" w:hAnsi="Courier New" w:cs="Courier New"/>
            <w:sz w:val="20"/>
            <w:szCs w:val="20"/>
          </w:rPr>
          <w:t>href="https://fonts.googleapis.com/icon?family=Material+Icons"&gt;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88" w:author="Unknown"/>
          <w:rFonts w:ascii="Courier New" w:eastAsia="Times New Roman" w:hAnsi="Courier New" w:cs="Courier New"/>
          <w:sz w:val="20"/>
          <w:szCs w:val="20"/>
        </w:rPr>
      </w:pPr>
      <w:ins w:id="2589" w:author="Unknown">
        <w:r>
          <w:rPr>
            <w:rFonts w:ascii="Courier New" w:eastAsia="Times New Roman" w:hAnsi="Courier New" w:cs="Courier New"/>
            <w:sz w:val="20"/>
            <w:szCs w:val="20"/>
          </w:rPr>
          <w:t>&lt;/head&gt;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90" w:author="Unknown"/>
          <w:rFonts w:ascii="Courier New" w:eastAsia="Times New Roman" w:hAnsi="Courier New" w:cs="Courier New"/>
          <w:sz w:val="20"/>
          <w:szCs w:val="20"/>
        </w:rPr>
      </w:pPr>
      <w:ins w:id="2591" w:author="Unknown">
        <w:r>
          <w:rPr>
            <w:rFonts w:ascii="Courier New" w:eastAsia="Times New Roman" w:hAnsi="Courier New" w:cs="Courier New"/>
            <w:sz w:val="20"/>
            <w:szCs w:val="20"/>
          </w:rPr>
          <w:t>&lt;body&gt;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92" w:author="Unknown"/>
          <w:rFonts w:ascii="Courier New" w:eastAsia="Times New Roman" w:hAnsi="Courier New" w:cs="Courier New"/>
          <w:sz w:val="20"/>
          <w:szCs w:val="20"/>
        </w:rPr>
      </w:pPr>
      <w:ins w:id="2593" w:author="Unknown">
        <w:r>
          <w:rPr>
            <w:rFonts w:ascii="Courier New" w:eastAsia="Times New Roman" w:hAnsi="Courier New" w:cs="Courier New"/>
            <w:sz w:val="20"/>
            <w:szCs w:val="20"/>
          </w:rPr>
          <w:t>&lt;div style="text-align:center"&gt;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94" w:author="Unknown"/>
          <w:rFonts w:ascii="Courier New" w:eastAsia="Times New Roman" w:hAnsi="Courier New" w:cs="Courier New"/>
          <w:sz w:val="20"/>
          <w:szCs w:val="20"/>
        </w:rPr>
      </w:pPr>
      <w:ins w:id="2595" w:author="Unknown">
        <w:r>
          <w:rPr>
            <w:rFonts w:ascii="Courier New" w:eastAsia="Times New Roman" w:hAnsi="Courier New" w:cs="Courier New"/>
            <w:sz w:val="20"/>
            <w:szCs w:val="20"/>
          </w:rPr>
          <w:t xml:space="preserve">    &lt;i class="material-icons"&gt;home&lt;/i&gt;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96" w:author="Unknown"/>
          <w:rFonts w:ascii="Courier New" w:eastAsia="Times New Roman" w:hAnsi="Courier New" w:cs="Courier New"/>
          <w:sz w:val="20"/>
          <w:szCs w:val="20"/>
        </w:rPr>
      </w:pPr>
      <w:ins w:id="2597" w:author="Unknown">
        <w:r>
          <w:rPr>
            <w:rFonts w:ascii="Courier New" w:eastAsia="Times New Roman" w:hAnsi="Courier New" w:cs="Courier New"/>
            <w:sz w:val="20"/>
            <w:szCs w:val="20"/>
          </w:rPr>
          <w:t xml:space="preserve">    &lt;i class="material-icons"&gt;attachment&lt;/i&gt;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98" w:author="Unknown"/>
          <w:rFonts w:ascii="Courier New" w:eastAsia="Times New Roman" w:hAnsi="Courier New" w:cs="Courier New"/>
          <w:sz w:val="20"/>
          <w:szCs w:val="20"/>
        </w:rPr>
      </w:pPr>
      <w:ins w:id="2599" w:author="Unknown">
        <w:r>
          <w:rPr>
            <w:rFonts w:ascii="Courier New" w:eastAsia="Times New Roman" w:hAnsi="Courier New" w:cs="Courier New"/>
            <w:sz w:val="20"/>
            <w:szCs w:val="20"/>
          </w:rPr>
          <w:t xml:space="preserve">    &lt;i class="material-icons"&gt;search&lt;/i&gt;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0" w:author="Unknown"/>
          <w:rFonts w:ascii="Courier New" w:eastAsia="Times New Roman" w:hAnsi="Courier New" w:cs="Courier New"/>
          <w:sz w:val="20"/>
          <w:szCs w:val="20"/>
        </w:rPr>
      </w:pPr>
      <w:ins w:id="2601" w:author="Unknown">
        <w:r>
          <w:rPr>
            <w:rFonts w:ascii="Courier New" w:eastAsia="Times New Roman" w:hAnsi="Courier New" w:cs="Courier New"/>
            <w:sz w:val="20"/>
            <w:szCs w:val="20"/>
          </w:rPr>
          <w:t xml:space="preserve">    &lt;i class="material-icons" style="color:red"&gt;favourite&lt;/i&gt;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2" w:author="Unknown"/>
          <w:rFonts w:ascii="Courier New" w:eastAsia="Times New Roman" w:hAnsi="Courier New" w:cs="Courier New"/>
          <w:sz w:val="20"/>
          <w:szCs w:val="20"/>
        </w:rPr>
      </w:pPr>
      <w:ins w:id="2603" w:author="Unknown">
        <w:r>
          <w:rPr>
            <w:rFonts w:ascii="Courier New" w:eastAsia="Times New Roman" w:hAnsi="Courier New" w:cs="Courier New"/>
            <w:sz w:val="20"/>
            <w:szCs w:val="20"/>
          </w:rPr>
          <w:t xml:space="preserve">    &lt;i class="material-icons" style="color:cyan"&gt;computer&lt;/i&gt;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4" w:author="Unknown"/>
          <w:rFonts w:ascii="Courier New" w:eastAsia="Times New Roman" w:hAnsi="Courier New" w:cs="Courier New"/>
          <w:sz w:val="20"/>
          <w:szCs w:val="20"/>
        </w:rPr>
      </w:pPr>
      <w:ins w:id="2605" w:author="Unknown">
        <w:r>
          <w:rPr>
            <w:rFonts w:ascii="Courier New" w:eastAsia="Times New Roman" w:hAnsi="Courier New" w:cs="Courier New"/>
            <w:sz w:val="20"/>
            <w:szCs w:val="20"/>
          </w:rPr>
          <w:t>&lt;/div&gt;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6" w:author="Unknown"/>
          <w:rFonts w:ascii="Courier New" w:eastAsia="Times New Roman" w:hAnsi="Courier New" w:cs="Courier New"/>
          <w:sz w:val="20"/>
          <w:szCs w:val="20"/>
        </w:rPr>
      </w:pPr>
      <w:ins w:id="2607" w:author="Unknown">
        <w:r>
          <w:rPr>
            <w:rFonts w:ascii="Courier New" w:eastAsia="Times New Roman" w:hAnsi="Courier New" w:cs="Courier New"/>
            <w:sz w:val="20"/>
            <w:szCs w:val="20"/>
          </w:rPr>
          <w:t>&lt;/body&gt;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8" w:author="Unknown"/>
          <w:rFonts w:ascii="Courier New" w:eastAsia="Times New Roman" w:hAnsi="Courier New" w:cs="Courier New"/>
          <w:sz w:val="20"/>
          <w:szCs w:val="20"/>
        </w:rPr>
      </w:pPr>
      <w:ins w:id="2609" w:author="Unknown">
        <w:r>
          <w:rPr>
            <w:rFonts w:ascii="Courier New" w:eastAsia="Times New Roman" w:hAnsi="Courier New" w:cs="Courier New"/>
            <w:sz w:val="20"/>
            <w:szCs w:val="20"/>
          </w:rPr>
          <w:t>&lt;/html&gt;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10" w:author="Unknown"/>
          <w:rFonts w:ascii="Times New Roman" w:eastAsia="Times New Roman" w:hAnsi="Times New Roman" w:cs="Times New Roman"/>
          <w:sz w:val="24"/>
          <w:szCs w:val="24"/>
        </w:rPr>
      </w:pPr>
      <w:ins w:id="2611"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"https://www.tutorialstonight.com/online-html-editor.php?p=css&amp;q=icons-google"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612" w:author="Unknown"/>
          <w:rFonts w:ascii="Times New Roman" w:eastAsia="Times New Roman" w:hAnsi="Times New Roman" w:cs="Times New Roman"/>
          <w:sz w:val="24"/>
          <w:szCs w:val="24"/>
        </w:rPr>
      </w:pPr>
      <w:ins w:id="2613" w:author="Unknown">
        <w:r>
          <w:rPr>
            <w:rFonts w:ascii="Times New Roman" w:eastAsia="Times New Roman" w:hAnsi="Times New Roman" w:cs="Times New Roman"/>
            <w:sz w:val="24"/>
            <w:szCs w:val="24"/>
          </w:rPr>
          <w:pict>
            <v:rect id="_x0000_i1180"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14" w:author="Unknown"/>
          <w:rFonts w:ascii="Times New Roman" w:eastAsia="Times New Roman" w:hAnsi="Times New Roman" w:cs="Times New Roman"/>
          <w:sz w:val="24"/>
          <w:szCs w:val="24"/>
        </w:rPr>
      </w:pPr>
      <w:ins w:id="2615" w:author="Unknown">
        <w:r>
          <w:rPr>
            <w:rFonts w:ascii="Times New Roman" w:eastAsia="Times New Roman" w:hAnsi="Times New Roman" w:cs="Times New Roman"/>
            <w:b/>
            <w:bCs/>
            <w:sz w:val="24"/>
            <w:szCs w:val="24"/>
          </w:rPr>
          <w:t>OUTPUT:</w:t>
        </w:r>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616" w:author="Unknown"/>
          <w:rFonts w:ascii="Times New Roman" w:eastAsia="Times New Roman" w:hAnsi="Times New Roman" w:cs="Times New Roman"/>
          <w:sz w:val="24"/>
          <w:szCs w:val="24"/>
        </w:rPr>
      </w:pPr>
      <w:ins w:id="2617" w:author="Unknown">
        <w:r>
          <w:rPr>
            <w:rFonts w:ascii="Times New Roman" w:eastAsia="Times New Roman" w:hAnsi="Times New Roman" w:cs="Times New Roman"/>
            <w:i/>
            <w:iCs/>
            <w:sz w:val="24"/>
            <w:szCs w:val="24"/>
          </w:rPr>
          <w:t>home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attachment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60"/>
            <w:szCs w:val="60"/>
          </w:rPr>
          <w:t>search</w:t>
        </w:r>
        <w:r>
          <w:rPr>
            <w:rFonts w:ascii="Times New Roman" w:eastAsia="Times New Roman" w:hAnsi="Times New Roman" w:cs="Times New Roman"/>
            <w:sz w:val="24"/>
            <w:szCs w:val="24"/>
          </w:rPr>
          <w:t xml:space="preserve"> </w:t>
        </w:r>
        <w:r>
          <w:rPr>
            <w:rFonts w:ascii="Times New Roman" w:eastAsia="Times New Roman" w:hAnsi="Times New Roman" w:cs="Times New Roman"/>
            <w:i/>
            <w:iCs/>
            <w:color w:val="FF0000"/>
            <w:sz w:val="24"/>
            <w:szCs w:val="24"/>
          </w:rPr>
          <w:t>favorite</w:t>
        </w:r>
        <w:r>
          <w:rPr>
            <w:rFonts w:ascii="Times New Roman" w:eastAsia="Times New Roman" w:hAnsi="Times New Roman" w:cs="Times New Roman"/>
            <w:sz w:val="24"/>
            <w:szCs w:val="24"/>
          </w:rPr>
          <w:t xml:space="preserve"> </w:t>
        </w:r>
        <w:r>
          <w:rPr>
            <w:rFonts w:ascii="Times New Roman" w:eastAsia="Times New Roman" w:hAnsi="Times New Roman" w:cs="Times New Roman"/>
            <w:i/>
            <w:iCs/>
            <w:color w:val="808080"/>
            <w:sz w:val="24"/>
            <w:szCs w:val="24"/>
          </w:rPr>
          <w:t>computer</w:t>
        </w:r>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18" w:author="Unknown"/>
          <w:rFonts w:ascii="Times New Roman" w:eastAsia="Times New Roman" w:hAnsi="Times New Roman" w:cs="Times New Roman"/>
          <w:sz w:val="24"/>
          <w:szCs w:val="24"/>
        </w:rPr>
      </w:pP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619" w:author="Unknown"/>
          <w:rFonts w:ascii="Times New Roman" w:eastAsia="Times New Roman" w:hAnsi="Times New Roman" w:cs="Times New Roman"/>
          <w:sz w:val="24"/>
          <w:szCs w:val="24"/>
        </w:rPr>
      </w:pPr>
      <w:ins w:id="2620" w:author="Unknown">
        <w:r>
          <w:rPr>
            <w:rFonts w:ascii="Times New Roman" w:eastAsia="Times New Roman" w:hAnsi="Times New Roman" w:cs="Times New Roman"/>
            <w:sz w:val="24"/>
            <w:szCs w:val="24"/>
          </w:rPr>
          <w:pict>
            <v:rect id="_x0000_i1181"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21"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2622" w:author="Unknown"/>
          <w:rFonts w:ascii="Times New Roman" w:eastAsia="Times New Roman" w:hAnsi="Times New Roman" w:cs="Times New Roman"/>
          <w:b/>
          <w:bCs/>
          <w:sz w:val="36"/>
          <w:szCs w:val="36"/>
        </w:rPr>
      </w:pPr>
      <w:ins w:id="2623" w:author="Unknown">
        <w:r>
          <w:rPr>
            <w:rFonts w:ascii="Times New Roman" w:eastAsia="Times New Roman" w:hAnsi="Times New Roman" w:cs="Times New Roman"/>
            <w:b/>
            <w:bCs/>
            <w:sz w:val="36"/>
            <w:szCs w:val="36"/>
          </w:rPr>
          <w:t>Bootstrap icons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624" w:author="Unknown"/>
          <w:rFonts w:ascii="Times New Roman" w:eastAsia="Times New Roman" w:hAnsi="Times New Roman" w:cs="Times New Roman"/>
          <w:sz w:val="24"/>
          <w:szCs w:val="24"/>
        </w:rPr>
      </w:pPr>
      <w:ins w:id="2625" w:author="Unknown">
        <w:r>
          <w:rPr>
            <w:rFonts w:ascii="Times New Roman" w:eastAsia="Times New Roman" w:hAnsi="Times New Roman" w:cs="Times New Roman"/>
            <w:sz w:val="24"/>
            <w:szCs w:val="24"/>
          </w:rPr>
          <w:t>Add the icon library link in the head section of the webpage and use classes defined by Bootstrap icons in &lt;i&gt; tag or &lt;span&gt; tag. You can also add CSS style to the icons like color,shadow,font-size etc. To increase or decrease the size of icons you can use CSS property font-size.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26" w:author="Unknown"/>
          <w:rFonts w:ascii="Courier New" w:eastAsia="Times New Roman" w:hAnsi="Courier New" w:cs="Courier New"/>
          <w:sz w:val="20"/>
          <w:szCs w:val="20"/>
        </w:rPr>
      </w:pPr>
      <w:ins w:id="2627" w:author="Unknown">
        <w:r>
          <w:rPr>
            <w:rFonts w:ascii="Courier New" w:eastAsia="Times New Roman" w:hAnsi="Courier New" w:cs="Courier New"/>
            <w:sz w:val="20"/>
            <w:szCs w:val="20"/>
          </w:rPr>
          <w:t>&lt;!DOCTYPE html&gt;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28" w:author="Unknown"/>
          <w:rFonts w:ascii="Courier New" w:eastAsia="Times New Roman" w:hAnsi="Courier New" w:cs="Courier New"/>
          <w:sz w:val="20"/>
          <w:szCs w:val="20"/>
        </w:rPr>
      </w:pPr>
      <w:ins w:id="2629" w:author="Unknown">
        <w:r>
          <w:rPr>
            <w:rFonts w:ascii="Courier New" w:eastAsia="Times New Roman" w:hAnsi="Courier New" w:cs="Courier New"/>
            <w:sz w:val="20"/>
            <w:szCs w:val="20"/>
          </w:rPr>
          <w:t>&lt;html&gt;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30" w:author="Unknown"/>
          <w:rFonts w:ascii="Courier New" w:eastAsia="Times New Roman" w:hAnsi="Courier New" w:cs="Courier New"/>
          <w:sz w:val="20"/>
          <w:szCs w:val="20"/>
        </w:rPr>
      </w:pPr>
      <w:ins w:id="2631" w:author="Unknown">
        <w:r>
          <w:rPr>
            <w:rFonts w:ascii="Courier New" w:eastAsia="Times New Roman" w:hAnsi="Courier New" w:cs="Courier New"/>
            <w:sz w:val="20"/>
            <w:szCs w:val="20"/>
          </w:rPr>
          <w:t>&lt;head&gt;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32" w:author="Unknown"/>
          <w:rFonts w:ascii="Courier New" w:eastAsia="Times New Roman" w:hAnsi="Courier New" w:cs="Courier New"/>
          <w:sz w:val="20"/>
          <w:szCs w:val="20"/>
        </w:rPr>
      </w:pPr>
      <w:ins w:id="2633" w:author="Unknown">
        <w:r>
          <w:rPr>
            <w:rFonts w:ascii="Courier New" w:eastAsia="Times New Roman" w:hAnsi="Courier New" w:cs="Courier New"/>
            <w:sz w:val="20"/>
            <w:szCs w:val="20"/>
          </w:rPr>
          <w:t xml:space="preserve">&lt;link rel="stylesheet"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34" w:author="Unknown"/>
          <w:rFonts w:ascii="Courier New" w:eastAsia="Times New Roman" w:hAnsi="Courier New" w:cs="Courier New"/>
          <w:sz w:val="20"/>
          <w:szCs w:val="20"/>
        </w:rPr>
      </w:pPr>
      <w:ins w:id="2635" w:author="Unknown">
        <w:r>
          <w:rPr>
            <w:rFonts w:ascii="Courier New" w:eastAsia="Times New Roman" w:hAnsi="Courier New" w:cs="Courier New"/>
            <w:sz w:val="20"/>
            <w:szCs w:val="20"/>
          </w:rPr>
          <w:t>href="https://maxcdn.bootstrapcdn.com/bootstrap/3.3.7/css/bootstrap.min.css"&gt;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36" w:author="Unknown"/>
          <w:rFonts w:ascii="Courier New" w:eastAsia="Times New Roman" w:hAnsi="Courier New" w:cs="Courier New"/>
          <w:sz w:val="20"/>
          <w:szCs w:val="20"/>
        </w:rPr>
      </w:pPr>
      <w:ins w:id="2637" w:author="Unknown">
        <w:r>
          <w:rPr>
            <w:rFonts w:ascii="Courier New" w:eastAsia="Times New Roman" w:hAnsi="Courier New" w:cs="Courier New"/>
            <w:sz w:val="20"/>
            <w:szCs w:val="20"/>
          </w:rPr>
          <w:t>&lt;/head&gt;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38" w:author="Unknown"/>
          <w:rFonts w:ascii="Courier New" w:eastAsia="Times New Roman" w:hAnsi="Courier New" w:cs="Courier New"/>
          <w:sz w:val="20"/>
          <w:szCs w:val="20"/>
        </w:rPr>
      </w:pPr>
      <w:ins w:id="2639" w:author="Unknown">
        <w:r>
          <w:rPr>
            <w:rFonts w:ascii="Courier New" w:eastAsia="Times New Roman" w:hAnsi="Courier New" w:cs="Courier New"/>
            <w:sz w:val="20"/>
            <w:szCs w:val="20"/>
          </w:rPr>
          <w:t>&lt;body&gt;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40" w:author="Unknown"/>
          <w:rFonts w:ascii="Courier New" w:eastAsia="Times New Roman" w:hAnsi="Courier New" w:cs="Courier New"/>
          <w:sz w:val="20"/>
          <w:szCs w:val="20"/>
        </w:rPr>
      </w:pPr>
      <w:ins w:id="2641" w:author="Unknown">
        <w:r>
          <w:rPr>
            <w:rFonts w:ascii="Courier New" w:eastAsia="Times New Roman" w:hAnsi="Courier New" w:cs="Courier New"/>
            <w:sz w:val="20"/>
            <w:szCs w:val="20"/>
          </w:rPr>
          <w:lastRenderedPageBreak/>
          <w:t>&lt;div style="text-align:center"&gt;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42" w:author="Unknown"/>
          <w:rFonts w:ascii="Courier New" w:eastAsia="Times New Roman" w:hAnsi="Courier New" w:cs="Courier New"/>
          <w:sz w:val="20"/>
          <w:szCs w:val="20"/>
        </w:rPr>
      </w:pPr>
      <w:ins w:id="2643" w:author="Unknown">
        <w:r>
          <w:rPr>
            <w:rFonts w:ascii="Courier New" w:eastAsia="Times New Roman" w:hAnsi="Courier New" w:cs="Courier New"/>
            <w:sz w:val="20"/>
            <w:szCs w:val="20"/>
          </w:rPr>
          <w:t xml:space="preserve">    &lt;i class="glyphicon glyphicon-home" style="font-size:1.5em;color:blue"&gt;&lt;/i&gt;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44" w:author="Unknown"/>
          <w:rFonts w:ascii="Courier New" w:eastAsia="Times New Roman" w:hAnsi="Courier New" w:cs="Courier New"/>
          <w:sz w:val="20"/>
          <w:szCs w:val="20"/>
        </w:rPr>
      </w:pPr>
      <w:ins w:id="2645" w:author="Unknown">
        <w:r>
          <w:rPr>
            <w:rFonts w:ascii="Courier New" w:eastAsia="Times New Roman" w:hAnsi="Courier New" w:cs="Courier New"/>
            <w:sz w:val="20"/>
            <w:szCs w:val="20"/>
          </w:rPr>
          <w:t xml:space="preserve">    &lt;i class="glyphicon glyphicon-user" style="font-size:2em"&gt;&lt;/i&gt;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46" w:author="Unknown"/>
          <w:rFonts w:ascii="Courier New" w:eastAsia="Times New Roman" w:hAnsi="Courier New" w:cs="Courier New"/>
          <w:sz w:val="20"/>
          <w:szCs w:val="20"/>
        </w:rPr>
      </w:pPr>
      <w:ins w:id="2647" w:author="Unknown">
        <w:r>
          <w:rPr>
            <w:rFonts w:ascii="Courier New" w:eastAsia="Times New Roman" w:hAnsi="Courier New" w:cs="Courier New"/>
            <w:sz w:val="20"/>
            <w:szCs w:val="20"/>
          </w:rPr>
          <w:t xml:space="preserve">    &lt;i class="glyphicon glyphicon-remove" style="font-size:2.5em"&gt;&lt;/i&gt;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48" w:author="Unknown"/>
          <w:rFonts w:ascii="Courier New" w:eastAsia="Times New Roman" w:hAnsi="Courier New" w:cs="Courier New"/>
          <w:sz w:val="20"/>
          <w:szCs w:val="20"/>
        </w:rPr>
      </w:pPr>
      <w:ins w:id="2649" w:author="Unknown">
        <w:r>
          <w:rPr>
            <w:rFonts w:ascii="Courier New" w:eastAsia="Times New Roman" w:hAnsi="Courier New" w:cs="Courier New"/>
            <w:sz w:val="20"/>
            <w:szCs w:val="20"/>
          </w:rPr>
          <w:t xml:space="preserve">    &lt;i class="glyphicon glyphicon-envelope" style="color:red;font-size:3em"&gt;&lt;/i&gt;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50" w:author="Unknown"/>
          <w:rFonts w:ascii="Courier New" w:eastAsia="Times New Roman" w:hAnsi="Courier New" w:cs="Courier New"/>
          <w:sz w:val="20"/>
          <w:szCs w:val="20"/>
        </w:rPr>
      </w:pPr>
      <w:ins w:id="2651" w:author="Unknown">
        <w:r>
          <w:rPr>
            <w:rFonts w:ascii="Courier New" w:eastAsia="Times New Roman" w:hAnsi="Courier New" w:cs="Courier New"/>
            <w:sz w:val="20"/>
            <w:szCs w:val="20"/>
          </w:rPr>
          <w:t xml:space="preserve">    &lt;i class="glyphicon glyphicon-cloud" style="color:cyan;font-size:3.5em"&gt;&lt;/i&gt;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52" w:author="Unknown"/>
          <w:rFonts w:ascii="Courier New" w:eastAsia="Times New Roman" w:hAnsi="Courier New" w:cs="Courier New"/>
          <w:sz w:val="20"/>
          <w:szCs w:val="20"/>
        </w:rPr>
      </w:pPr>
      <w:ins w:id="2653" w:author="Unknown">
        <w:r>
          <w:rPr>
            <w:rFonts w:ascii="Courier New" w:eastAsia="Times New Roman" w:hAnsi="Courier New" w:cs="Courier New"/>
            <w:sz w:val="20"/>
            <w:szCs w:val="20"/>
          </w:rPr>
          <w:t>&lt;/div&gt;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54" w:author="Unknown"/>
          <w:rFonts w:ascii="Courier New" w:eastAsia="Times New Roman" w:hAnsi="Courier New" w:cs="Courier New"/>
          <w:sz w:val="20"/>
          <w:szCs w:val="20"/>
        </w:rPr>
      </w:pPr>
      <w:ins w:id="2655" w:author="Unknown">
        <w:r>
          <w:rPr>
            <w:rFonts w:ascii="Courier New" w:eastAsia="Times New Roman" w:hAnsi="Courier New" w:cs="Courier New"/>
            <w:sz w:val="20"/>
            <w:szCs w:val="20"/>
          </w:rPr>
          <w:t>&lt;/body&gt;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56" w:author="Unknown"/>
          <w:rFonts w:ascii="Courier New" w:eastAsia="Times New Roman" w:hAnsi="Courier New" w:cs="Courier New"/>
          <w:sz w:val="20"/>
          <w:szCs w:val="20"/>
        </w:rPr>
      </w:pPr>
      <w:ins w:id="2657" w:author="Unknown">
        <w:r>
          <w:rPr>
            <w:rFonts w:ascii="Courier New" w:eastAsia="Times New Roman" w:hAnsi="Courier New" w:cs="Courier New"/>
            <w:sz w:val="20"/>
            <w:szCs w:val="20"/>
          </w:rPr>
          <w:t>&lt;/html&gt;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58" w:author="Unknown"/>
          <w:rFonts w:ascii="Times New Roman" w:eastAsia="Times New Roman" w:hAnsi="Times New Roman" w:cs="Times New Roman"/>
          <w:sz w:val="24"/>
          <w:szCs w:val="24"/>
        </w:rPr>
      </w:pPr>
      <w:ins w:id="2659"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"https://www.tutorialstonight.com/online-html-editor.php?p=css&amp;q=icons-bootstrap"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60" w:author="Unknown"/>
          <w:rFonts w:ascii="Times New Roman" w:eastAsia="Times New Roman" w:hAnsi="Times New Roman" w:cs="Times New Roman"/>
          <w:sz w:val="24"/>
          <w:szCs w:val="24"/>
        </w:rPr>
      </w:pPr>
      <w:r>
        <w:rPr>
          <w:noProof/>
        </w:rPr>
        <mc:AlternateContent>
          <mc:Choice Requires="wps">
            <w:drawing>
              <wp:inline distT="0" distB="0" distL="0" distR="0">
                <wp:extent cx="304800" cy="304800"/>
                <wp:effectExtent l="0" t="0" r="0" b="0"/>
                <wp:docPr id="19" name="Rectangle 19" descr="Tutorials Tonight">
                  <a:hlinkClick xmlns:a="http://schemas.openxmlformats.org/drawingml/2006/main" r:id="rId58" tooltip="&quot;Learn programming online with Tutorials Tonigh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Tutorials Tonight" href="https://www.tutorialstonight.com/" title="&quot;Learn programming online with Tutorials Tonigh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" o:button="t" filled="f" stroked="f">
                <v:fill o:detectmouseclick="t"/>
                <o:lock v:ext="edit" aspectratio="t"/>
                <w10:anchorlock/>
              </v:rect>
            </w:pict>
          </mc:Fallback>
        </mc:AlternateContent>
      </w:r>
      <w:ins w:id="2661" w:author="Unknown">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ins w:id="2662" w:author="Unknown"/>
          <w:rFonts w:ascii="Times New Roman" w:eastAsia="Times New Roman" w:hAnsi="Times New Roman" w:cs="Times New Roman"/>
          <w:b/>
          <w:bCs/>
          <w:kern w:val="36"/>
          <w:sz w:val="48"/>
          <w:szCs w:val="48"/>
        </w:rPr>
      </w:pPr>
      <w:ins w:id="2663" w:author="Unknown">
        <w:r>
          <w:rPr>
            <w:rFonts w:ascii="Times New Roman" w:eastAsia="Times New Roman" w:hAnsi="Times New Roman" w:cs="Times New Roman"/>
            <w:b/>
            <w:bCs/>
            <w:kern w:val="36"/>
            <w:sz w:val="48"/>
            <w:szCs w:val="48"/>
          </w:rPr>
          <w:t>CSS BUTTONS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64" w:author="Unknown"/>
          <w:rFonts w:ascii="Times New Roman" w:eastAsia="Times New Roman" w:hAnsi="Times New Roman" w:cs="Times New Roman"/>
          <w:sz w:val="24"/>
          <w:szCs w:val="24"/>
        </w:rPr>
      </w:pPr>
      <w:ins w:id="2665"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"https://www.tutorialstonight.com/css/css-icons.php" </w:instrText>
        </w:r>
        <w:r>
          <w:rPr>
            <w:rFonts w:ascii="Times New Roman" w:eastAsia="Times New Roman" w:hAnsi="Times New Roman" w:cs="Times New Roman"/>
            <w:sz w:val="24"/>
            <w:szCs w:val="24"/>
          </w:rPr>
          <w:fldChar w:fldCharType="separate"/>
        </w:r>
        <w:r>
          <w:rPr>
            <w:rStyle w:val="Hyperlink"/>
            <w:rFonts w:ascii="Calibri" w:hAnsi="Calibri" w:cs="Calibri"/>
            <w:sz w:val="24"/>
            <w:szCs w:val="24"/>
          </w:rPr>
          <w:t>❮</w:t>
        </w:r>
        <w:r>
          <w:rPr>
            <w:rStyle w:val="Hyperlink"/>
            <w:sz w:val="24"/>
            <w:szCs w:val="24"/>
          </w:rPr>
          <w:t xml:space="preserve"> Prev</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"https://www.tutorialstonight.com/css/css-form.php" </w:instrText>
        </w:r>
        <w:r>
          <w:rPr>
            <w:rFonts w:ascii="Times New Roman" w:eastAsia="Times New Roman" w:hAnsi="Times New Roman" w:cs="Times New Roman"/>
            <w:sz w:val="24"/>
            <w:szCs w:val="24"/>
          </w:rPr>
          <w:fldChar w:fldCharType="separate"/>
        </w:r>
        <w:r>
          <w:rPr>
            <w:rStyle w:val="Hyperlink"/>
            <w:sz w:val="24"/>
            <w:szCs w:val="24"/>
          </w:rPr>
          <w:t xml:space="preserve">Next </w:t>
        </w:r>
        <w:r>
          <w:rPr>
            <w:rStyle w:val="Hyperlink"/>
            <w:rFonts w:ascii="Calibri" w:hAnsi="Calibri" w:cs="Calibri"/>
            <w:sz w:val="24"/>
            <w:szCs w:val="24"/>
          </w:rPr>
          <w:t>❯</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666" w:author="Unknown"/>
          <w:rFonts w:ascii="Times New Roman" w:eastAsia="Times New Roman" w:hAnsi="Times New Roman" w:cs="Times New Roman"/>
          <w:sz w:val="24"/>
          <w:szCs w:val="24"/>
        </w:rPr>
      </w:pPr>
      <w:ins w:id="2667" w:author="Unknown">
        <w:r>
          <w:rPr>
            <w:rFonts w:ascii="Times New Roman" w:eastAsia="Times New Roman" w:hAnsi="Times New Roman" w:cs="Times New Roman"/>
            <w:sz w:val="24"/>
            <w:szCs w:val="24"/>
          </w:rPr>
          <w:pict>
            <v:rect id="_x0000_i1182"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668" w:author="Unknown"/>
          <w:rFonts w:ascii="Times New Roman" w:eastAsia="Times New Roman" w:hAnsi="Times New Roman" w:cs="Times New Roman"/>
          <w:sz w:val="24"/>
          <w:szCs w:val="24"/>
        </w:rPr>
      </w:pPr>
      <w:ins w:id="2669" w:author="Unknown">
        <w:r>
          <w:rPr>
            <w:rFonts w:ascii="Times New Roman" w:eastAsia="Times New Roman" w:hAnsi="Times New Roman" w:cs="Times New Roman"/>
            <w:sz w:val="24"/>
            <w:szCs w:val="24"/>
          </w:rPr>
          <w:t>A button is used to perform certain tasks when clicked.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670" w:author="Unknown"/>
          <w:rFonts w:ascii="Times New Roman" w:eastAsia="Times New Roman" w:hAnsi="Times New Roman" w:cs="Times New Roman"/>
          <w:sz w:val="24"/>
          <w:szCs w:val="24"/>
        </w:rPr>
      </w:pPr>
      <w:ins w:id="2671" w:author="Unknown">
        <w:r>
          <w:rPr>
            <w:rFonts w:ascii="Times New Roman" w:eastAsia="Times New Roman" w:hAnsi="Times New Roman" w:cs="Times New Roman"/>
            <w:sz w:val="24"/>
            <w:szCs w:val="24"/>
          </w:rPr>
          <w:t>Example:</w:t>
        </w:r>
      </w:ins>
    </w:p>
    <w:p w:rsidR="00F5755F" w:rsidRDefault="00F5755F" w:rsidP="00F5755F">
      <w:pPr>
        <w:numPr>
          <w:ilvl w:val="0"/>
          <w:numId w:val="51"/>
        </w:numPr>
        <w:spacing w:before="100" w:beforeAutospacing="1" w:after="100" w:afterAutospacing="1" w:line="240" w:lineRule="auto"/>
        <w:rPr>
          <w:ins w:id="2672" w:author="Unknown"/>
          <w:rFonts w:ascii="Times New Roman" w:eastAsia="Times New Roman" w:hAnsi="Times New Roman" w:cs="Times New Roman"/>
          <w:sz w:val="24"/>
          <w:szCs w:val="24"/>
        </w:rPr>
      </w:pPr>
      <w:ins w:id="2673" w:author="Unknown">
        <w:r>
          <w:rPr>
            <w:rFonts w:ascii="Times New Roman" w:eastAsia="Times New Roman" w:hAnsi="Times New Roman" w:cs="Times New Roman"/>
            <w:sz w:val="24"/>
            <w:szCs w:val="24"/>
          </w:rPr>
          <w:t>A button can be used to invoke certain kind of function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674"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ins w:id="2675" w:author="Unknown"/>
          <w:rFonts w:ascii="Times New Roman" w:eastAsia="Times New Roman" w:hAnsi="Times New Roman" w:cs="Times New Roman"/>
          <w:color w:val="FFFFFF"/>
          <w:sz w:val="24"/>
          <w:szCs w:val="24"/>
        </w:rPr>
      </w:pPr>
      <w:ins w:id="2676" w:author="Unknown">
        <w:r>
          <w:rPr>
            <w:rFonts w:ascii="Times New Roman" w:eastAsia="Times New Roman" w:hAnsi="Times New Roman" w:cs="Times New Roman"/>
            <w:color w:val="FFFFFF"/>
            <w:sz w:val="24"/>
            <w:szCs w:val="24"/>
          </w:rPr>
          <w:t>Fibonacci is sum of two preceding numbers</w:t>
        </w:r>
      </w:ins>
    </w:p>
    <w:p w:rsidR="00F5755F" w:rsidRDefault="00F5755F" w:rsidP="00F57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ins w:id="2677" w:author="Unknown"/>
          <w:rFonts w:ascii="Times New Roman" w:eastAsia="Times New Roman" w:hAnsi="Times New Roman" w:cs="Times New Roman"/>
          <w:sz w:val="24"/>
          <w:szCs w:val="24"/>
        </w:rPr>
      </w:pPr>
      <w:ins w:id="2678" w:author="Unknown">
        <w:r>
          <w:rPr>
            <w:rFonts w:ascii="Times New Roman" w:eastAsia="Times New Roman" w:hAnsi="Times New Roman" w:cs="Times New Roman"/>
            <w:sz w:val="24"/>
            <w:szCs w:val="24"/>
          </w:rPr>
          <w:t>Fibonacci here...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679" w:author="Unknown"/>
          <w:rFonts w:ascii="Times New Roman" w:eastAsia="Times New Roman" w:hAnsi="Times New Roman" w:cs="Times New Roman"/>
          <w:sz w:val="24"/>
          <w:szCs w:val="24"/>
        </w:rPr>
      </w:pPr>
      <w:ins w:id="2680" w:author="Unknown">
        <w:r>
          <w:rPr>
            <w:rFonts w:ascii="Times New Roman" w:eastAsia="Times New Roman" w:hAnsi="Times New Roman" w:cs="Times New Roman"/>
            <w:sz w:val="24"/>
            <w:szCs w:val="24"/>
          </w:rPr>
          <w:t>click to see fibonacci series</w:t>
        </w:r>
      </w:ins>
    </w:p>
    <w:p w:rsidR="00F5755F" w:rsidRDefault="00F5755F" w:rsidP="00F5755F">
      <w:pPr>
        <w:numPr>
          <w:ilvl w:val="0"/>
          <w:numId w:val="51"/>
        </w:numPr>
        <w:spacing w:before="100" w:beforeAutospacing="1" w:after="100" w:afterAutospacing="1" w:line="240" w:lineRule="auto"/>
        <w:rPr>
          <w:ins w:id="2681" w:author="Unknown"/>
          <w:rFonts w:ascii="Times New Roman" w:eastAsia="Times New Roman" w:hAnsi="Times New Roman" w:cs="Times New Roman"/>
          <w:sz w:val="24"/>
          <w:szCs w:val="24"/>
        </w:rPr>
      </w:pPr>
      <w:ins w:id="2682" w:author="Unknown">
        <w:r>
          <w:rPr>
            <w:rFonts w:ascii="Times New Roman" w:eastAsia="Times New Roman" w:hAnsi="Times New Roman" w:cs="Times New Roman"/>
            <w:sz w:val="24"/>
            <w:szCs w:val="24"/>
          </w:rPr>
          <w:t>A button can be used to take you to another page</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683" w:author="Unknown"/>
          <w:rFonts w:ascii="Times New Roman" w:eastAsia="Times New Roman" w:hAnsi="Times New Roman" w:cs="Times New Roman"/>
          <w:sz w:val="24"/>
          <w:szCs w:val="24"/>
        </w:rPr>
      </w:pPr>
      <w:ins w:id="2684" w:author="Unknown">
        <w:r>
          <w:rPr>
            <w:rFonts w:ascii="Times New Roman" w:eastAsia="Times New Roman" w:hAnsi="Times New Roman" w:cs="Times New Roman"/>
            <w:sz w:val="24"/>
            <w:szCs w:val="24"/>
          </w:rPr>
          <w:pict>
            <v:rect id="_x0000_i1183" style="width:6in;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85"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2686" w:author="Unknown"/>
          <w:rFonts w:ascii="Times New Roman" w:eastAsia="Times New Roman" w:hAnsi="Times New Roman" w:cs="Times New Roman"/>
          <w:b/>
          <w:bCs/>
          <w:sz w:val="36"/>
          <w:szCs w:val="36"/>
        </w:rPr>
      </w:pPr>
      <w:ins w:id="2687" w:author="Unknown">
        <w:r>
          <w:rPr>
            <w:rFonts w:ascii="Times New Roman" w:eastAsia="Times New Roman" w:hAnsi="Times New Roman" w:cs="Times New Roman"/>
            <w:b/>
            <w:bCs/>
            <w:sz w:val="36"/>
            <w:szCs w:val="36"/>
          </w:rPr>
          <w:t>styling button using 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688" w:author="Unknown"/>
          <w:rFonts w:ascii="Times New Roman" w:eastAsia="Times New Roman" w:hAnsi="Times New Roman" w:cs="Times New Roman"/>
          <w:sz w:val="24"/>
          <w:szCs w:val="24"/>
        </w:rPr>
      </w:pPr>
      <w:ins w:id="2689" w:author="Unknown">
        <w:r>
          <w:rPr>
            <w:rFonts w:ascii="Times New Roman" w:eastAsia="Times New Roman" w:hAnsi="Times New Roman" w:cs="Times New Roman"/>
            <w:sz w:val="24"/>
            <w:szCs w:val="24"/>
          </w:rPr>
          <w:t>Using CSS properties we can design a button according to our need.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90" w:author="Unknown"/>
          <w:rFonts w:ascii="Courier New" w:eastAsia="Times New Roman" w:hAnsi="Courier New" w:cs="Courier New"/>
          <w:sz w:val="20"/>
          <w:szCs w:val="20"/>
        </w:rPr>
      </w:pPr>
      <w:ins w:id="2691" w:author="Unknown">
        <w:r>
          <w:rPr>
            <w:rFonts w:ascii="Courier New" w:eastAsia="Times New Roman" w:hAnsi="Courier New" w:cs="Courier New"/>
            <w:sz w:val="20"/>
            <w:szCs w:val="20"/>
          </w:rPr>
          <w:t>.button1{</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92" w:author="Unknown"/>
          <w:rFonts w:ascii="Courier New" w:eastAsia="Times New Roman" w:hAnsi="Courier New" w:cs="Courier New"/>
          <w:sz w:val="20"/>
          <w:szCs w:val="20"/>
        </w:rPr>
      </w:pPr>
      <w:ins w:id="2693" w:author="Unknown">
        <w:r>
          <w:rPr>
            <w:rFonts w:ascii="Courier New" w:eastAsia="Times New Roman" w:hAnsi="Courier New" w:cs="Courier New"/>
            <w:sz w:val="20"/>
            <w:szCs w:val="20"/>
          </w:rPr>
          <w:t xml:space="preserve">    background-color: #38577b;</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94" w:author="Unknown"/>
          <w:rFonts w:ascii="Courier New" w:eastAsia="Times New Roman" w:hAnsi="Courier New" w:cs="Courier New"/>
          <w:sz w:val="20"/>
          <w:szCs w:val="20"/>
        </w:rPr>
      </w:pPr>
      <w:ins w:id="2695" w:author="Unknown">
        <w:r>
          <w:rPr>
            <w:rFonts w:ascii="Courier New" w:eastAsia="Times New Roman" w:hAnsi="Courier New" w:cs="Courier New"/>
            <w:sz w:val="20"/>
            <w:szCs w:val="20"/>
          </w:rPr>
          <w:t xml:space="preserve">    color: white;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96" w:author="Unknown"/>
          <w:rFonts w:ascii="Courier New" w:eastAsia="Times New Roman" w:hAnsi="Courier New" w:cs="Courier New"/>
          <w:sz w:val="20"/>
          <w:szCs w:val="20"/>
        </w:rPr>
      </w:pPr>
      <w:ins w:id="2697" w:author="Unknown">
        <w:r>
          <w:rPr>
            <w:rFonts w:ascii="Courier New" w:eastAsia="Times New Roman" w:hAnsi="Courier New" w:cs="Courier New"/>
            <w:sz w:val="20"/>
            <w:szCs w:val="20"/>
          </w:rPr>
          <w:t xml:space="preserve">    padding: 10px;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98" w:author="Unknown"/>
          <w:rFonts w:ascii="Courier New" w:eastAsia="Times New Roman" w:hAnsi="Courier New" w:cs="Courier New"/>
          <w:sz w:val="20"/>
          <w:szCs w:val="20"/>
        </w:rPr>
      </w:pPr>
      <w:ins w:id="2699" w:author="Unknown">
        <w:r>
          <w:rPr>
            <w:rFonts w:ascii="Courier New" w:eastAsia="Times New Roman" w:hAnsi="Courier New" w:cs="Courier New"/>
            <w:sz w:val="20"/>
            <w:szCs w:val="20"/>
          </w:rPr>
          <w:lastRenderedPageBreak/>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00" w:author="Unknown"/>
          <w:rFonts w:ascii="Times New Roman" w:eastAsia="Times New Roman" w:hAnsi="Times New Roman" w:cs="Times New Roman"/>
          <w:sz w:val="24"/>
          <w:szCs w:val="24"/>
        </w:rPr>
      </w:pPr>
      <w:ins w:id="2701"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"https://www.tutorialstonight.com/online-html-editor.php?p=css&amp;q=css-button"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702" w:author="Unknown"/>
          <w:rFonts w:ascii="Times New Roman" w:eastAsia="Times New Roman" w:hAnsi="Times New Roman" w:cs="Times New Roman"/>
          <w:sz w:val="24"/>
          <w:szCs w:val="24"/>
        </w:rPr>
      </w:pPr>
      <w:ins w:id="2703" w:author="Unknown">
        <w:r>
          <w:rPr>
            <w:rFonts w:ascii="Times New Roman" w:eastAsia="Times New Roman" w:hAnsi="Times New Roman" w:cs="Times New Roman"/>
            <w:sz w:val="24"/>
            <w:szCs w:val="24"/>
          </w:rPr>
          <w:pict>
            <v:rect id="_x0000_i1184"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2704" w:author="Unknown"/>
          <w:rFonts w:ascii="Times New Roman" w:eastAsia="Times New Roman" w:hAnsi="Times New Roman" w:cs="Times New Roman"/>
          <w:b/>
          <w:bCs/>
          <w:sz w:val="36"/>
          <w:szCs w:val="36"/>
        </w:rPr>
      </w:pPr>
      <w:ins w:id="2705" w:author="Unknown">
        <w:r>
          <w:rPr>
            <w:rFonts w:ascii="Times New Roman" w:eastAsia="Times New Roman" w:hAnsi="Times New Roman" w:cs="Times New Roman"/>
            <w:b/>
            <w:bCs/>
            <w:sz w:val="36"/>
            <w:szCs w:val="36"/>
          </w:rPr>
          <w:t>Button border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706" w:author="Unknown"/>
          <w:rFonts w:ascii="Times New Roman" w:eastAsia="Times New Roman" w:hAnsi="Times New Roman" w:cs="Times New Roman"/>
          <w:sz w:val="24"/>
          <w:szCs w:val="24"/>
        </w:rPr>
      </w:pPr>
      <w:ins w:id="2707" w:author="Unknown">
        <w:r>
          <w:rPr>
            <w:rFonts w:ascii="Times New Roman" w:eastAsia="Times New Roman" w:hAnsi="Times New Roman" w:cs="Times New Roman"/>
            <w:sz w:val="24"/>
            <w:szCs w:val="24"/>
          </w:rPr>
          <w:t>Using border property you can define the border of the button.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08" w:author="Unknown"/>
          <w:rFonts w:ascii="Courier New" w:eastAsia="Times New Roman" w:hAnsi="Courier New" w:cs="Courier New"/>
          <w:sz w:val="20"/>
          <w:szCs w:val="20"/>
        </w:rPr>
      </w:pPr>
      <w:ins w:id="2709" w:author="Unknown">
        <w:r>
          <w:rPr>
            <w:rFonts w:ascii="Courier New" w:eastAsia="Times New Roman" w:hAnsi="Courier New" w:cs="Courier New"/>
            <w:sz w:val="20"/>
            <w:szCs w:val="20"/>
          </w:rPr>
          <w:t>.button1{</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10" w:author="Unknown"/>
          <w:rFonts w:ascii="Courier New" w:eastAsia="Times New Roman" w:hAnsi="Courier New" w:cs="Courier New"/>
          <w:sz w:val="20"/>
          <w:szCs w:val="20"/>
        </w:rPr>
      </w:pPr>
      <w:ins w:id="2711" w:author="Unknown">
        <w:r>
          <w:rPr>
            <w:rFonts w:ascii="Courier New" w:eastAsia="Times New Roman" w:hAnsi="Courier New" w:cs="Courier New"/>
            <w:sz w:val="20"/>
            <w:szCs w:val="20"/>
          </w:rPr>
          <w:t xml:space="preserve">    border: 2px solid #38577b;</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12" w:author="Unknown"/>
          <w:rFonts w:ascii="Courier New" w:eastAsia="Times New Roman" w:hAnsi="Courier New" w:cs="Courier New"/>
          <w:sz w:val="20"/>
          <w:szCs w:val="20"/>
        </w:rPr>
      </w:pPr>
      <w:ins w:id="2713"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14" w:author="Unknown"/>
          <w:rFonts w:ascii="Times New Roman" w:eastAsia="Times New Roman" w:hAnsi="Times New Roman" w:cs="Times New Roman"/>
          <w:sz w:val="24"/>
          <w:szCs w:val="24"/>
        </w:rPr>
      </w:pPr>
      <w:ins w:id="2715"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"https://www.tutorialstonight.com/online-html-editor.php?p=css&amp;q=button-border"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716" w:author="Unknown"/>
          <w:rFonts w:ascii="Times New Roman" w:eastAsia="Times New Roman" w:hAnsi="Times New Roman" w:cs="Times New Roman"/>
          <w:sz w:val="24"/>
          <w:szCs w:val="24"/>
        </w:rPr>
      </w:pPr>
      <w:ins w:id="2717" w:author="Unknown">
        <w:r>
          <w:rPr>
            <w:rFonts w:ascii="Times New Roman" w:eastAsia="Times New Roman" w:hAnsi="Times New Roman" w:cs="Times New Roman"/>
            <w:sz w:val="24"/>
            <w:szCs w:val="24"/>
          </w:rPr>
          <w:t>Output: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718" w:author="Unknown"/>
          <w:rFonts w:ascii="Times New Roman" w:eastAsia="Times New Roman" w:hAnsi="Times New Roman" w:cs="Times New Roman"/>
          <w:sz w:val="24"/>
          <w:szCs w:val="24"/>
        </w:rPr>
      </w:pPr>
      <w:ins w:id="2719"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"https://www.tutorialstonight.com/css/css-button.php" </w:instrText>
        </w:r>
        <w:r>
          <w:rPr>
            <w:rFonts w:ascii="Times New Roman" w:eastAsia="Times New Roman" w:hAnsi="Times New Roman" w:cs="Times New Roman"/>
            <w:sz w:val="24"/>
            <w:szCs w:val="24"/>
          </w:rPr>
          <w:fldChar w:fldCharType="separate"/>
        </w:r>
        <w:r>
          <w:rPr>
            <w:rStyle w:val="Hyperlink"/>
            <w:sz w:val="24"/>
            <w:szCs w:val="24"/>
          </w:rPr>
          <w:t>My button</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"https://www.tutorialstonight.com/css/css-button.php" </w:instrText>
        </w:r>
        <w:r>
          <w:rPr>
            <w:rFonts w:ascii="Times New Roman" w:eastAsia="Times New Roman" w:hAnsi="Times New Roman" w:cs="Times New Roman"/>
            <w:sz w:val="24"/>
            <w:szCs w:val="24"/>
          </w:rPr>
          <w:fldChar w:fldCharType="separate"/>
        </w:r>
        <w:r>
          <w:rPr>
            <w:rStyle w:val="Hyperlink"/>
            <w:sz w:val="24"/>
            <w:szCs w:val="24"/>
            <w:bdr w:val="none" w:sz="0" w:space="0" w:color="auto" w:frame="1"/>
          </w:rPr>
          <w:t>My button</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"https://www.tutorialstonight.com/css/css-button.php" </w:instrText>
        </w:r>
        <w:r>
          <w:rPr>
            <w:rFonts w:ascii="Times New Roman" w:eastAsia="Times New Roman" w:hAnsi="Times New Roman" w:cs="Times New Roman"/>
            <w:sz w:val="24"/>
            <w:szCs w:val="24"/>
          </w:rPr>
          <w:fldChar w:fldCharType="separate"/>
        </w:r>
        <w:r>
          <w:rPr>
            <w:rStyle w:val="Hyperlink"/>
            <w:sz w:val="24"/>
            <w:szCs w:val="24"/>
            <w:bdr w:val="none" w:sz="0" w:space="0" w:color="auto" w:frame="1"/>
          </w:rPr>
          <w:t>My button</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"https://www.tutorialstonight.com/css/css-button.php" </w:instrText>
        </w:r>
        <w:r>
          <w:rPr>
            <w:rFonts w:ascii="Times New Roman" w:eastAsia="Times New Roman" w:hAnsi="Times New Roman" w:cs="Times New Roman"/>
            <w:sz w:val="24"/>
            <w:szCs w:val="24"/>
          </w:rPr>
          <w:fldChar w:fldCharType="separate"/>
        </w:r>
        <w:r>
          <w:rPr>
            <w:rStyle w:val="Hyperlink"/>
            <w:sz w:val="24"/>
            <w:szCs w:val="24"/>
            <w:bdr w:val="none" w:sz="0" w:space="0" w:color="auto" w:frame="1"/>
          </w:rPr>
          <w:t>My button</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720" w:author="Unknown"/>
          <w:rFonts w:ascii="Times New Roman" w:eastAsia="Times New Roman" w:hAnsi="Times New Roman" w:cs="Times New Roman"/>
          <w:sz w:val="24"/>
          <w:szCs w:val="24"/>
        </w:rPr>
      </w:pPr>
      <w:ins w:id="2721" w:author="Unknown">
        <w:r>
          <w:rPr>
            <w:rFonts w:ascii="Times New Roman" w:eastAsia="Times New Roman" w:hAnsi="Times New Roman" w:cs="Times New Roman"/>
            <w:sz w:val="24"/>
            <w:szCs w:val="24"/>
          </w:rPr>
          <w:pict>
            <v:rect id="_x0000_i1185"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22"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2723" w:author="Unknown"/>
          <w:rFonts w:ascii="Times New Roman" w:eastAsia="Times New Roman" w:hAnsi="Times New Roman" w:cs="Times New Roman"/>
          <w:b/>
          <w:bCs/>
          <w:sz w:val="36"/>
          <w:szCs w:val="36"/>
        </w:rPr>
      </w:pPr>
      <w:ins w:id="2724" w:author="Unknown">
        <w:r>
          <w:rPr>
            <w:rFonts w:ascii="Times New Roman" w:eastAsia="Times New Roman" w:hAnsi="Times New Roman" w:cs="Times New Roman"/>
            <w:b/>
            <w:bCs/>
            <w:sz w:val="36"/>
            <w:szCs w:val="36"/>
          </w:rPr>
          <w:t>Button size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725" w:author="Unknown"/>
          <w:rFonts w:ascii="Times New Roman" w:eastAsia="Times New Roman" w:hAnsi="Times New Roman" w:cs="Times New Roman"/>
          <w:sz w:val="24"/>
          <w:szCs w:val="24"/>
        </w:rPr>
      </w:pPr>
      <w:ins w:id="2726" w:author="Unknown">
        <w:r>
          <w:rPr>
            <w:rFonts w:ascii="Times New Roman" w:eastAsia="Times New Roman" w:hAnsi="Times New Roman" w:cs="Times New Roman"/>
            <w:sz w:val="24"/>
            <w:szCs w:val="24"/>
          </w:rPr>
          <w:t>Using font-size property you can adjust the size of the button.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27" w:author="Unknown"/>
          <w:rFonts w:ascii="Courier New" w:eastAsia="Times New Roman" w:hAnsi="Courier New" w:cs="Courier New"/>
          <w:sz w:val="20"/>
          <w:szCs w:val="20"/>
        </w:rPr>
      </w:pPr>
      <w:ins w:id="2728" w:author="Unknown">
        <w:r>
          <w:rPr>
            <w:rFonts w:ascii="Courier New" w:eastAsia="Times New Roman" w:hAnsi="Courier New" w:cs="Courier New"/>
            <w:sz w:val="20"/>
            <w:szCs w:val="20"/>
          </w:rPr>
          <w:t>.button1{</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29" w:author="Unknown"/>
          <w:rFonts w:ascii="Courier New" w:eastAsia="Times New Roman" w:hAnsi="Courier New" w:cs="Courier New"/>
          <w:sz w:val="20"/>
          <w:szCs w:val="20"/>
        </w:rPr>
      </w:pPr>
      <w:ins w:id="2730" w:author="Unknown">
        <w:r>
          <w:rPr>
            <w:rFonts w:ascii="Courier New" w:eastAsia="Times New Roman" w:hAnsi="Courier New" w:cs="Courier New"/>
            <w:sz w:val="20"/>
            <w:szCs w:val="20"/>
          </w:rPr>
          <w:t xml:space="preserve">    font-size: 12px;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31" w:author="Unknown"/>
          <w:rFonts w:ascii="Courier New" w:eastAsia="Times New Roman" w:hAnsi="Courier New" w:cs="Courier New"/>
          <w:sz w:val="20"/>
          <w:szCs w:val="20"/>
        </w:rPr>
      </w:pPr>
      <w:ins w:id="2732"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33" w:author="Unknown"/>
          <w:rFonts w:ascii="Times New Roman" w:eastAsia="Times New Roman" w:hAnsi="Times New Roman" w:cs="Times New Roman"/>
          <w:sz w:val="24"/>
          <w:szCs w:val="24"/>
        </w:rPr>
      </w:pPr>
      <w:ins w:id="2734"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"https://www.tutorialstonight.com/online-html-editor.php?p=css&amp;q=button-size"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735" w:author="Unknown"/>
          <w:rFonts w:ascii="Times New Roman" w:eastAsia="Times New Roman" w:hAnsi="Times New Roman" w:cs="Times New Roman"/>
          <w:sz w:val="24"/>
          <w:szCs w:val="24"/>
        </w:rPr>
      </w:pPr>
      <w:ins w:id="2736" w:author="Unknown">
        <w:r>
          <w:rPr>
            <w:rFonts w:ascii="Times New Roman" w:eastAsia="Times New Roman" w:hAnsi="Times New Roman" w:cs="Times New Roman"/>
            <w:sz w:val="24"/>
            <w:szCs w:val="24"/>
          </w:rPr>
          <w:t>Output: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37" w:author="Unknown"/>
          <w:rFonts w:ascii="Times New Roman" w:eastAsia="Times New Roman" w:hAnsi="Times New Roman" w:cs="Times New Roman"/>
          <w:sz w:val="24"/>
          <w:szCs w:val="24"/>
        </w:rPr>
      </w:pPr>
      <w:ins w:id="2738"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"https://www.tutorialstonight.com/css/css-button.php" </w:instrText>
        </w:r>
        <w:r>
          <w:rPr>
            <w:rFonts w:ascii="Times New Roman" w:eastAsia="Times New Roman" w:hAnsi="Times New Roman" w:cs="Times New Roman"/>
            <w:sz w:val="24"/>
            <w:szCs w:val="24"/>
          </w:rPr>
          <w:fldChar w:fldCharType="separate"/>
        </w:r>
        <w:r>
          <w:rPr>
            <w:rStyle w:val="Hyperlink"/>
            <w:sz w:val="18"/>
            <w:szCs w:val="18"/>
          </w:rPr>
          <w:t>My button</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"https://www.tutorialstonight.com/css/css-button.php" </w:instrText>
        </w:r>
        <w:r>
          <w:rPr>
            <w:rFonts w:ascii="Times New Roman" w:eastAsia="Times New Roman" w:hAnsi="Times New Roman" w:cs="Times New Roman"/>
            <w:sz w:val="24"/>
            <w:szCs w:val="24"/>
          </w:rPr>
          <w:fldChar w:fldCharType="separate"/>
        </w:r>
        <w:r>
          <w:rPr>
            <w:rStyle w:val="Hyperlink"/>
            <w:sz w:val="24"/>
            <w:szCs w:val="24"/>
          </w:rPr>
          <w:t>My button</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"https://www.tutorialstonight.com/css/css-button.php" </w:instrText>
        </w:r>
        <w:r>
          <w:rPr>
            <w:rFonts w:ascii="Times New Roman" w:eastAsia="Times New Roman" w:hAnsi="Times New Roman" w:cs="Times New Roman"/>
            <w:sz w:val="24"/>
            <w:szCs w:val="24"/>
          </w:rPr>
          <w:fldChar w:fldCharType="separate"/>
        </w:r>
        <w:r>
          <w:rPr>
            <w:rStyle w:val="Hyperlink"/>
            <w:sz w:val="33"/>
            <w:szCs w:val="33"/>
          </w:rPr>
          <w:t>My button</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"https://www.tutorialstonight.com/css/css-button.php" </w:instrText>
        </w:r>
        <w:r>
          <w:rPr>
            <w:rFonts w:ascii="Times New Roman" w:eastAsia="Times New Roman" w:hAnsi="Times New Roman" w:cs="Times New Roman"/>
            <w:sz w:val="24"/>
            <w:szCs w:val="24"/>
          </w:rPr>
          <w:fldChar w:fldCharType="separate"/>
        </w:r>
        <w:r>
          <w:rPr>
            <w:rStyle w:val="Hyperlink"/>
            <w:sz w:val="42"/>
            <w:szCs w:val="42"/>
          </w:rPr>
          <w:t>My button</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739" w:author="Unknown"/>
          <w:rFonts w:ascii="Times New Roman" w:eastAsia="Times New Roman" w:hAnsi="Times New Roman" w:cs="Times New Roman"/>
          <w:sz w:val="24"/>
          <w:szCs w:val="24"/>
        </w:rPr>
      </w:pPr>
      <w:ins w:id="2740" w:author="Unknown">
        <w:r>
          <w:rPr>
            <w:rFonts w:ascii="Times New Roman" w:eastAsia="Times New Roman" w:hAnsi="Times New Roman" w:cs="Times New Roman"/>
            <w:sz w:val="24"/>
            <w:szCs w:val="24"/>
          </w:rPr>
          <w:pict>
            <v:rect id="_x0000_i1186"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41"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2742" w:author="Unknown"/>
          <w:rFonts w:ascii="Times New Roman" w:eastAsia="Times New Roman" w:hAnsi="Times New Roman" w:cs="Times New Roman"/>
          <w:b/>
          <w:bCs/>
          <w:sz w:val="36"/>
          <w:szCs w:val="36"/>
        </w:rPr>
      </w:pPr>
      <w:ins w:id="2743" w:author="Unknown">
        <w:r>
          <w:rPr>
            <w:rFonts w:ascii="Times New Roman" w:eastAsia="Times New Roman" w:hAnsi="Times New Roman" w:cs="Times New Roman"/>
            <w:b/>
            <w:bCs/>
            <w:sz w:val="36"/>
            <w:szCs w:val="36"/>
          </w:rPr>
          <w:t>Button shadow</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744" w:author="Unknown"/>
          <w:rFonts w:ascii="Times New Roman" w:eastAsia="Times New Roman" w:hAnsi="Times New Roman" w:cs="Times New Roman"/>
          <w:sz w:val="24"/>
          <w:szCs w:val="24"/>
        </w:rPr>
      </w:pPr>
      <w:ins w:id="2745" w:author="Unknown">
        <w:r>
          <w:rPr>
            <w:rFonts w:ascii="Times New Roman" w:eastAsia="Times New Roman" w:hAnsi="Times New Roman" w:cs="Times New Roman"/>
            <w:sz w:val="24"/>
            <w:szCs w:val="24"/>
          </w:rPr>
          <w:t>Using box-shadow property you can get button shadow.</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46" w:author="Unknown"/>
          <w:rFonts w:ascii="Courier New" w:eastAsia="Times New Roman" w:hAnsi="Courier New" w:cs="Courier New"/>
          <w:sz w:val="20"/>
          <w:szCs w:val="20"/>
        </w:rPr>
      </w:pPr>
      <w:ins w:id="2747" w:author="Unknown">
        <w:r>
          <w:rPr>
            <w:rFonts w:ascii="Courier New" w:eastAsia="Times New Roman" w:hAnsi="Courier New" w:cs="Courier New"/>
            <w:sz w:val="20"/>
            <w:szCs w:val="20"/>
          </w:rPr>
          <w:t>.button1{</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48" w:author="Unknown"/>
          <w:rFonts w:ascii="Courier New" w:eastAsia="Times New Roman" w:hAnsi="Courier New" w:cs="Courier New"/>
          <w:sz w:val="20"/>
          <w:szCs w:val="20"/>
        </w:rPr>
      </w:pPr>
      <w:ins w:id="2749" w:author="Unknown">
        <w:r>
          <w:rPr>
            <w:rFonts w:ascii="Courier New" w:eastAsia="Times New Roman" w:hAnsi="Courier New" w:cs="Courier New"/>
            <w:sz w:val="20"/>
            <w:szCs w:val="20"/>
          </w:rPr>
          <w:t xml:space="preserve">    box-shadow: 5px 5px 10px gray;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50" w:author="Unknown"/>
          <w:rFonts w:ascii="Courier New" w:eastAsia="Times New Roman" w:hAnsi="Courier New" w:cs="Courier New"/>
          <w:sz w:val="20"/>
          <w:szCs w:val="20"/>
        </w:rPr>
      </w:pPr>
      <w:ins w:id="2751"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52" w:author="Unknown"/>
          <w:rFonts w:ascii="Times New Roman" w:eastAsia="Times New Roman" w:hAnsi="Times New Roman" w:cs="Times New Roman"/>
          <w:sz w:val="24"/>
          <w:szCs w:val="24"/>
        </w:rPr>
      </w:pPr>
      <w:ins w:id="2753"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"https://www.tutorialstonight.com/online-html-editor.php?p=css&amp;q=button-shadow"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754" w:author="Unknown"/>
          <w:rFonts w:ascii="Times New Roman" w:eastAsia="Times New Roman" w:hAnsi="Times New Roman" w:cs="Times New Roman"/>
          <w:sz w:val="24"/>
          <w:szCs w:val="24"/>
        </w:rPr>
      </w:pPr>
      <w:ins w:id="2755" w:author="Unknown">
        <w:r>
          <w:rPr>
            <w:rFonts w:ascii="Times New Roman" w:eastAsia="Times New Roman" w:hAnsi="Times New Roman" w:cs="Times New Roman"/>
            <w:sz w:val="24"/>
            <w:szCs w:val="24"/>
          </w:rPr>
          <w:t>Output: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56" w:author="Unknown"/>
          <w:rFonts w:ascii="Times New Roman" w:eastAsia="Times New Roman" w:hAnsi="Times New Roman" w:cs="Times New Roman"/>
          <w:sz w:val="24"/>
          <w:szCs w:val="24"/>
        </w:rPr>
      </w:pPr>
      <w:ins w:id="2757" w:author="Unknown">
        <w:r>
          <w:rPr>
            <w:rFonts w:ascii="Times New Roman" w:eastAsia="Times New Roman" w:hAnsi="Times New Roman" w:cs="Times New Roman"/>
            <w:sz w:val="24"/>
            <w:szCs w:val="24"/>
          </w:rPr>
          <w:lastRenderedPageBreak/>
          <w:fldChar w:fldCharType="begin"/>
        </w:r>
        <w:r>
          <w:rPr>
            <w:rFonts w:ascii="Times New Roman" w:eastAsia="Times New Roman" w:hAnsi="Times New Roman" w:cs="Times New Roman"/>
            <w:sz w:val="24"/>
            <w:szCs w:val="24"/>
          </w:rPr>
          <w:instrText xml:space="preserve"> HYPERLINK "https://www.tutorialstonight.com/css/css-button.php" </w:instrText>
        </w:r>
        <w:r>
          <w:rPr>
            <w:rFonts w:ascii="Times New Roman" w:eastAsia="Times New Roman" w:hAnsi="Times New Roman" w:cs="Times New Roman"/>
            <w:sz w:val="24"/>
            <w:szCs w:val="24"/>
          </w:rPr>
          <w:fldChar w:fldCharType="separate"/>
        </w:r>
        <w:r>
          <w:rPr>
            <w:rStyle w:val="Hyperlink"/>
            <w:sz w:val="24"/>
            <w:szCs w:val="24"/>
          </w:rPr>
          <w:t>My Button</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758" w:author="Unknown"/>
          <w:rFonts w:ascii="Times New Roman" w:eastAsia="Times New Roman" w:hAnsi="Times New Roman" w:cs="Times New Roman"/>
          <w:sz w:val="24"/>
          <w:szCs w:val="24"/>
        </w:rPr>
      </w:pPr>
      <w:ins w:id="2759" w:author="Unknown">
        <w:r>
          <w:rPr>
            <w:rFonts w:ascii="Times New Roman" w:eastAsia="Times New Roman" w:hAnsi="Times New Roman" w:cs="Times New Roman"/>
            <w:sz w:val="24"/>
            <w:szCs w:val="24"/>
          </w:rPr>
          <w:pict>
            <v:rect id="_x0000_i1187"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60"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2761" w:author="Unknown"/>
          <w:rFonts w:ascii="Times New Roman" w:eastAsia="Times New Roman" w:hAnsi="Times New Roman" w:cs="Times New Roman"/>
          <w:b/>
          <w:bCs/>
          <w:sz w:val="36"/>
          <w:szCs w:val="36"/>
        </w:rPr>
      </w:pPr>
      <w:ins w:id="2762" w:author="Unknown">
        <w:r>
          <w:rPr>
            <w:rFonts w:ascii="Times New Roman" w:eastAsia="Times New Roman" w:hAnsi="Times New Roman" w:cs="Times New Roman"/>
            <w:b/>
            <w:bCs/>
            <w:sz w:val="36"/>
            <w:szCs w:val="36"/>
          </w:rPr>
          <w:t>Button Hover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763" w:author="Unknown"/>
          <w:rFonts w:ascii="Times New Roman" w:eastAsia="Times New Roman" w:hAnsi="Times New Roman" w:cs="Times New Roman"/>
          <w:sz w:val="24"/>
          <w:szCs w:val="24"/>
        </w:rPr>
      </w:pPr>
      <w:ins w:id="2764" w:author="Unknown">
        <w:r>
          <w:rPr>
            <w:rFonts w:ascii="Times New Roman" w:eastAsia="Times New Roman" w:hAnsi="Times New Roman" w:cs="Times New Roman"/>
            <w:sz w:val="24"/>
            <w:szCs w:val="24"/>
          </w:rPr>
          <w:t>Using :hover selector you can define hover property.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65" w:author="Unknown"/>
          <w:rFonts w:ascii="Courier New" w:eastAsia="Times New Roman" w:hAnsi="Courier New" w:cs="Courier New"/>
          <w:sz w:val="20"/>
          <w:szCs w:val="20"/>
        </w:rPr>
      </w:pPr>
      <w:ins w:id="2766" w:author="Unknown">
        <w:r>
          <w:rPr>
            <w:rFonts w:ascii="Courier New" w:eastAsia="Times New Roman" w:hAnsi="Courier New" w:cs="Courier New"/>
            <w:sz w:val="20"/>
            <w:szCs w:val="20"/>
          </w:rPr>
          <w:t>.button1:hover{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67" w:author="Unknown"/>
          <w:rFonts w:ascii="Courier New" w:eastAsia="Times New Roman" w:hAnsi="Courier New" w:cs="Courier New"/>
          <w:sz w:val="20"/>
          <w:szCs w:val="20"/>
        </w:rPr>
      </w:pPr>
      <w:ins w:id="2768" w:author="Unknown">
        <w:r>
          <w:rPr>
            <w:rFonts w:ascii="Courier New" w:eastAsia="Times New Roman" w:hAnsi="Courier New" w:cs="Courier New"/>
            <w:sz w:val="20"/>
            <w:szCs w:val="20"/>
          </w:rPr>
          <w:t xml:space="preserve">    background-color: #38577b;</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69" w:author="Unknown"/>
          <w:rFonts w:ascii="Courier New" w:eastAsia="Times New Roman" w:hAnsi="Courier New" w:cs="Courier New"/>
          <w:sz w:val="20"/>
          <w:szCs w:val="20"/>
        </w:rPr>
      </w:pPr>
      <w:ins w:id="2770" w:author="Unknown">
        <w:r>
          <w:rPr>
            <w:rFonts w:ascii="Courier New" w:eastAsia="Times New Roman" w:hAnsi="Courier New" w:cs="Courier New"/>
            <w:sz w:val="20"/>
            <w:szCs w:val="20"/>
          </w:rPr>
          <w:t xml:space="preserve">    color: white;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71" w:author="Unknown"/>
          <w:rFonts w:ascii="Courier New" w:eastAsia="Times New Roman" w:hAnsi="Courier New" w:cs="Courier New"/>
          <w:sz w:val="20"/>
          <w:szCs w:val="20"/>
        </w:rPr>
      </w:pPr>
      <w:ins w:id="2772" w:author="Unknown">
        <w:r>
          <w:rPr>
            <w:rFonts w:ascii="Courier New" w:eastAsia="Times New Roman" w:hAnsi="Courier New" w:cs="Courier New"/>
            <w:sz w:val="20"/>
            <w:szCs w:val="20"/>
          </w:rPr>
          <w:t xml:space="preserve">    text-decoration: none;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73" w:author="Unknown"/>
          <w:rFonts w:ascii="Courier New" w:eastAsia="Times New Roman" w:hAnsi="Courier New" w:cs="Courier New"/>
          <w:sz w:val="20"/>
          <w:szCs w:val="20"/>
        </w:rPr>
      </w:pPr>
      <w:ins w:id="2774" w:author="Unknown">
        <w:r>
          <w:rPr>
            <w:rFonts w:ascii="Courier New" w:eastAsia="Times New Roman" w:hAnsi="Courier New" w:cs="Courier New"/>
            <w:sz w:val="20"/>
            <w:szCs w:val="20"/>
          </w:rPr>
          <w:t xml:space="preserve">    box-shadow: 5px 5px 10px gray;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75" w:author="Unknown"/>
          <w:rFonts w:ascii="Courier New" w:eastAsia="Times New Roman" w:hAnsi="Courier New" w:cs="Courier New"/>
          <w:sz w:val="20"/>
          <w:szCs w:val="20"/>
        </w:rPr>
      </w:pPr>
      <w:ins w:id="2776"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77" w:author="Unknown"/>
          <w:rFonts w:ascii="Times New Roman" w:eastAsia="Times New Roman" w:hAnsi="Times New Roman" w:cs="Times New Roman"/>
          <w:sz w:val="24"/>
          <w:szCs w:val="24"/>
        </w:rPr>
      </w:pPr>
      <w:ins w:id="2778"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"https://www.tutorialstonight.com/online-html-editor.php?p=css&amp;q=button-hover"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779" w:author="Unknown"/>
          <w:rFonts w:ascii="Times New Roman" w:eastAsia="Times New Roman" w:hAnsi="Times New Roman" w:cs="Times New Roman"/>
          <w:sz w:val="24"/>
          <w:szCs w:val="24"/>
        </w:rPr>
      </w:pPr>
      <w:ins w:id="2780" w:author="Unknown">
        <w:r>
          <w:rPr>
            <w:rFonts w:ascii="Times New Roman" w:eastAsia="Times New Roman" w:hAnsi="Times New Roman" w:cs="Times New Roman"/>
            <w:sz w:val="24"/>
            <w:szCs w:val="24"/>
          </w:rPr>
          <w:t>Output: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781" w:author="Unknown"/>
          <w:rFonts w:ascii="Times New Roman" w:eastAsia="Times New Roman" w:hAnsi="Times New Roman" w:cs="Times New Roman"/>
          <w:sz w:val="24"/>
          <w:szCs w:val="24"/>
        </w:rPr>
      </w:pPr>
      <w:ins w:id="2782"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"https://www.tutorialstonight.com/css/css-button.php" </w:instrText>
        </w:r>
        <w:r>
          <w:rPr>
            <w:rFonts w:ascii="Times New Roman" w:eastAsia="Times New Roman" w:hAnsi="Times New Roman" w:cs="Times New Roman"/>
            <w:sz w:val="24"/>
            <w:szCs w:val="24"/>
          </w:rPr>
          <w:fldChar w:fldCharType="separate"/>
        </w:r>
        <w:r>
          <w:rPr>
            <w:rStyle w:val="Hyperlink"/>
            <w:sz w:val="24"/>
            <w:szCs w:val="24"/>
          </w:rPr>
          <w:t>My Button</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"https://www.tutorialstonight.com/css/css-button.php" </w:instrText>
        </w:r>
        <w:r>
          <w:rPr>
            <w:rFonts w:ascii="Times New Roman" w:eastAsia="Times New Roman" w:hAnsi="Times New Roman" w:cs="Times New Roman"/>
            <w:sz w:val="24"/>
            <w:szCs w:val="24"/>
          </w:rPr>
          <w:fldChar w:fldCharType="separate"/>
        </w:r>
        <w:r>
          <w:rPr>
            <w:rStyle w:val="Hyperlink"/>
            <w:sz w:val="24"/>
            <w:szCs w:val="24"/>
          </w:rPr>
          <w:t>My Button</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"https://www.tutorialstonight.com/css/css-button.php" </w:instrText>
        </w:r>
        <w:r>
          <w:rPr>
            <w:rFonts w:ascii="Times New Roman" w:eastAsia="Times New Roman" w:hAnsi="Times New Roman" w:cs="Times New Roman"/>
            <w:sz w:val="24"/>
            <w:szCs w:val="24"/>
          </w:rPr>
          <w:fldChar w:fldCharType="separate"/>
        </w:r>
        <w:r>
          <w:rPr>
            <w:rStyle w:val="Hyperlink"/>
            <w:sz w:val="24"/>
            <w:szCs w:val="24"/>
          </w:rPr>
          <w:t>My Button</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"https://www.tutorialstonight.com/css/css-button.php" </w:instrText>
        </w:r>
        <w:r>
          <w:rPr>
            <w:rFonts w:ascii="Times New Roman" w:eastAsia="Times New Roman" w:hAnsi="Times New Roman" w:cs="Times New Roman"/>
            <w:sz w:val="24"/>
            <w:szCs w:val="24"/>
          </w:rPr>
          <w:fldChar w:fldCharType="separate"/>
        </w:r>
        <w:r>
          <w:rPr>
            <w:rStyle w:val="Hyperlink"/>
            <w:sz w:val="24"/>
            <w:szCs w:val="24"/>
          </w:rPr>
          <w:t>My Button</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ins w:id="2783" w:author="Unknown"/>
          <w:rFonts w:ascii="Times New Roman" w:eastAsia="Times New Roman" w:hAnsi="Times New Roman" w:cs="Times New Roman"/>
          <w:b/>
          <w:bCs/>
          <w:kern w:val="36"/>
          <w:sz w:val="48"/>
          <w:szCs w:val="48"/>
        </w:rPr>
      </w:pPr>
      <w:ins w:id="2784" w:author="Unknown">
        <w:r>
          <w:rPr>
            <w:rFonts w:ascii="Times New Roman" w:eastAsia="Times New Roman" w:hAnsi="Times New Roman" w:cs="Times New Roman"/>
            <w:b/>
            <w:bCs/>
            <w:kern w:val="36"/>
            <w:sz w:val="48"/>
            <w:szCs w:val="48"/>
          </w:rPr>
          <w:t>CSS FORM</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85" w:author="Unknown"/>
          <w:rFonts w:ascii="Times New Roman" w:eastAsia="Times New Roman" w:hAnsi="Times New Roman" w:cs="Times New Roman"/>
          <w:sz w:val="24"/>
          <w:szCs w:val="24"/>
        </w:rPr>
      </w:pPr>
      <w:ins w:id="2786"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"https://www.tutorialstonight.com/css/css-button.php" </w:instrText>
        </w:r>
        <w:r>
          <w:rPr>
            <w:rFonts w:ascii="Times New Roman" w:eastAsia="Times New Roman" w:hAnsi="Times New Roman" w:cs="Times New Roman"/>
            <w:sz w:val="24"/>
            <w:szCs w:val="24"/>
          </w:rPr>
          <w:fldChar w:fldCharType="separate"/>
        </w:r>
        <w:r>
          <w:rPr>
            <w:rStyle w:val="Hyperlink"/>
            <w:rFonts w:ascii="Calibri" w:hAnsi="Calibri" w:cs="Calibri"/>
            <w:sz w:val="24"/>
            <w:szCs w:val="24"/>
          </w:rPr>
          <w:t>❮</w:t>
        </w:r>
        <w:r>
          <w:rPr>
            <w:rStyle w:val="Hyperlink"/>
            <w:sz w:val="24"/>
            <w:szCs w:val="24"/>
          </w:rPr>
          <w:t xml:space="preserve"> Prev</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"https://www.tutorialstonight.com/css/css-combinators.php" </w:instrText>
        </w:r>
        <w:r>
          <w:rPr>
            <w:rFonts w:ascii="Times New Roman" w:eastAsia="Times New Roman" w:hAnsi="Times New Roman" w:cs="Times New Roman"/>
            <w:sz w:val="24"/>
            <w:szCs w:val="24"/>
          </w:rPr>
          <w:fldChar w:fldCharType="separate"/>
        </w:r>
        <w:r>
          <w:rPr>
            <w:rStyle w:val="Hyperlink"/>
            <w:sz w:val="24"/>
            <w:szCs w:val="24"/>
          </w:rPr>
          <w:t xml:space="preserve">Next </w:t>
        </w:r>
        <w:r>
          <w:rPr>
            <w:rStyle w:val="Hyperlink"/>
            <w:rFonts w:ascii="Calibri" w:hAnsi="Calibri" w:cs="Calibri"/>
            <w:sz w:val="24"/>
            <w:szCs w:val="24"/>
          </w:rPr>
          <w:t>❯</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787" w:author="Unknown"/>
          <w:rFonts w:ascii="Times New Roman" w:eastAsia="Times New Roman" w:hAnsi="Times New Roman" w:cs="Times New Roman"/>
          <w:sz w:val="24"/>
          <w:szCs w:val="24"/>
        </w:rPr>
      </w:pPr>
      <w:ins w:id="2788" w:author="Unknown">
        <w:r>
          <w:rPr>
            <w:rFonts w:ascii="Times New Roman" w:eastAsia="Times New Roman" w:hAnsi="Times New Roman" w:cs="Times New Roman"/>
            <w:sz w:val="24"/>
            <w:szCs w:val="24"/>
          </w:rPr>
          <w:pict>
            <v:rect id="_x0000_i1188"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789" w:author="Unknown"/>
          <w:rFonts w:ascii="Times New Roman" w:eastAsia="Times New Roman" w:hAnsi="Times New Roman" w:cs="Times New Roman"/>
          <w:sz w:val="24"/>
          <w:szCs w:val="24"/>
        </w:rPr>
      </w:pPr>
      <w:ins w:id="2790"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"https://www.tutorialstonight.com/html/html-form.php" </w:instrText>
        </w:r>
        <w:r>
          <w:rPr>
            <w:rFonts w:ascii="Times New Roman" w:eastAsia="Times New Roman" w:hAnsi="Times New Roman" w:cs="Times New Roman"/>
            <w:sz w:val="24"/>
            <w:szCs w:val="24"/>
          </w:rPr>
          <w:fldChar w:fldCharType="separate"/>
        </w:r>
        <w:r>
          <w:rPr>
            <w:rStyle w:val="Hyperlink"/>
            <w:sz w:val="24"/>
            <w:szCs w:val="24"/>
          </w:rPr>
          <w:t>Forms are made using HTML</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but we can improve its look using CSS. using CSS you can designe a beautiful form by creating borders, background color, hover effect, focus property, transition etc</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791" w:author="Unknown"/>
          <w:rFonts w:ascii="Times New Roman" w:eastAsia="Times New Roman" w:hAnsi="Times New Roman" w:cs="Times New Roman"/>
          <w:sz w:val="24"/>
          <w:szCs w:val="24"/>
        </w:rPr>
      </w:pPr>
      <w:ins w:id="2792" w:author="Unknown">
        <w:r>
          <w:rPr>
            <w:rFonts w:ascii="Times New Roman" w:eastAsia="Times New Roman" w:hAnsi="Times New Roman" w:cs="Times New Roman"/>
            <w:sz w:val="24"/>
            <w:szCs w:val="24"/>
          </w:rPr>
          <w:t>you can control width, height and many other property of input field using CSS. you can also add image and focus property to the input fields.</w:t>
        </w:r>
      </w:ins>
    </w:p>
    <w:p w:rsidR="00F5755F" w:rsidRDefault="00F5755F" w:rsidP="00F5755F">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Top of Form</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793" w:author="Unknown"/>
          <w:rFonts w:ascii="Times New Roman" w:eastAsia="Times New Roman" w:hAnsi="Times New Roman" w:cs="Times New Roman"/>
          <w:sz w:val="24"/>
          <w:szCs w:val="24"/>
        </w:rPr>
      </w:pPr>
      <w:ins w:id="2794" w:author="Unknown">
        <w:r>
          <w:rPr>
            <w:rFonts w:ascii="Times New Roman" w:eastAsia="Times New Roman" w:hAnsi="Times New Roman" w:cs="Times New Roman"/>
            <w:sz w:val="24"/>
            <w:szCs w:val="24"/>
          </w:rPr>
          <w:t>First name:</w:t>
        </w:r>
        <w:r>
          <w:rPr>
            <w:rFonts w:ascii="Times New Roman" w:eastAsia="Times New Roman" w:hAnsi="Times New Roman" w:cs="Times New Roman"/>
            <w:sz w:val="24"/>
            <w:szCs w:val="24"/>
          </w:rPr>
          <w:br/>
        </w:r>
      </w:ins>
      <w:r>
        <w:rPr>
          <w:rFonts w:ascii="Times New Roman" w:eastAsia="Times New Roman" w:hAnsi="Times New Roman" w:cs="Times New Roman"/>
          <w:sz w:val="24"/>
          <w:szCs w:val="24"/>
        </w:rPr>
        <w:object w:dxaOrig="225" w:dyaOrig="225">
          <v:shape id="_x0000_i1283" type="#_x0000_t75" style="width:60.75pt;height:18pt" o:ole="">
            <v:imagedata r:id="rId6" o:title=""/>
          </v:shape>
          <w:control r:id="rId152" w:name="DefaultOcxName2" w:shapeid="_x0000_i1283"/>
        </w:object>
      </w:r>
      <w:ins w:id="2795" w:author="Unknown">
        <w:r>
          <w:rPr>
            <w:rFonts w:ascii="Times New Roman" w:eastAsia="Times New Roman" w:hAnsi="Times New Roman" w:cs="Times New Roman"/>
            <w:sz w:val="24"/>
            <w:szCs w:val="24"/>
          </w:rPr>
          <w:br/>
          <w:t>Last name:</w:t>
        </w:r>
        <w:r>
          <w:rPr>
            <w:rFonts w:ascii="Times New Roman" w:eastAsia="Times New Roman" w:hAnsi="Times New Roman" w:cs="Times New Roman"/>
            <w:sz w:val="24"/>
            <w:szCs w:val="24"/>
          </w:rPr>
          <w:br/>
        </w:r>
      </w:ins>
      <w:r>
        <w:rPr>
          <w:rFonts w:ascii="Times New Roman" w:eastAsia="Times New Roman" w:hAnsi="Times New Roman" w:cs="Times New Roman"/>
          <w:sz w:val="24"/>
          <w:szCs w:val="24"/>
        </w:rPr>
        <w:object w:dxaOrig="225" w:dyaOrig="225">
          <v:shape id="_x0000_i1438" type="#_x0000_t75" style="width:60.75pt;height:18pt" o:ole="">
            <v:imagedata r:id="rId6" o:title=""/>
          </v:shape>
          <w:control r:id="rId153" w:name="DefaultOcxName3" w:shapeid="_x0000_i1438"/>
        </w:object>
      </w:r>
    </w:p>
    <w:p w:rsidR="00F5755F" w:rsidRDefault="00F5755F" w:rsidP="00F5755F">
      <w:pPr>
        <w:pBdr>
          <w:top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Bottom of Form</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796" w:author="Unknown"/>
          <w:rFonts w:ascii="Times New Roman" w:eastAsia="Times New Roman" w:hAnsi="Times New Roman" w:cs="Times New Roman"/>
          <w:sz w:val="24"/>
          <w:szCs w:val="24"/>
        </w:rPr>
      </w:pPr>
      <w:ins w:id="2797" w:author="Unknown">
        <w:r>
          <w:rPr>
            <w:rFonts w:ascii="Times New Roman" w:eastAsia="Times New Roman" w:hAnsi="Times New Roman" w:cs="Times New Roman"/>
            <w:sz w:val="24"/>
            <w:szCs w:val="24"/>
          </w:rPr>
          <w:pict>
            <v:rect id="_x0000_i1193"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98"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2799" w:author="Unknown"/>
          <w:rFonts w:ascii="Times New Roman" w:eastAsia="Times New Roman" w:hAnsi="Times New Roman" w:cs="Times New Roman"/>
          <w:b/>
          <w:bCs/>
          <w:sz w:val="36"/>
          <w:szCs w:val="36"/>
        </w:rPr>
      </w:pPr>
      <w:ins w:id="2800" w:author="Unknown">
        <w:r>
          <w:rPr>
            <w:rFonts w:ascii="Times New Roman" w:eastAsia="Times New Roman" w:hAnsi="Times New Roman" w:cs="Times New Roman"/>
            <w:b/>
            <w:bCs/>
            <w:sz w:val="36"/>
            <w:szCs w:val="36"/>
          </w:rPr>
          <w:t>CSS for label</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801" w:author="Unknown"/>
          <w:rFonts w:ascii="Times New Roman" w:eastAsia="Times New Roman" w:hAnsi="Times New Roman" w:cs="Times New Roman"/>
          <w:sz w:val="24"/>
          <w:szCs w:val="24"/>
        </w:rPr>
      </w:pPr>
      <w:ins w:id="2802" w:author="Unknown">
        <w:r>
          <w:rPr>
            <w:rFonts w:ascii="Times New Roman" w:eastAsia="Times New Roman" w:hAnsi="Times New Roman" w:cs="Times New Roman"/>
            <w:sz w:val="24"/>
            <w:szCs w:val="24"/>
          </w:rPr>
          <w:t>You can add CSS property like font-size, color, shadow etc tolabel of form.</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03" w:author="Unknown"/>
          <w:rFonts w:ascii="Courier New" w:eastAsia="Times New Roman" w:hAnsi="Courier New" w:cs="Courier New"/>
          <w:sz w:val="20"/>
          <w:szCs w:val="20"/>
        </w:rPr>
      </w:pPr>
      <w:ins w:id="2804" w:author="Unknown">
        <w:r>
          <w:rPr>
            <w:rFonts w:ascii="Courier New" w:eastAsia="Times New Roman" w:hAnsi="Courier New" w:cs="Courier New"/>
            <w:sz w:val="20"/>
            <w:szCs w:val="20"/>
          </w:rPr>
          <w:t>label{</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05" w:author="Unknown"/>
          <w:rFonts w:ascii="Courier New" w:eastAsia="Times New Roman" w:hAnsi="Courier New" w:cs="Courier New"/>
          <w:sz w:val="20"/>
          <w:szCs w:val="20"/>
        </w:rPr>
      </w:pPr>
      <w:ins w:id="2806" w:author="Unknown">
        <w:r>
          <w:rPr>
            <w:rFonts w:ascii="Courier New" w:eastAsia="Times New Roman" w:hAnsi="Courier New" w:cs="Courier New"/>
            <w:sz w:val="20"/>
            <w:szCs w:val="20"/>
          </w:rPr>
          <w:lastRenderedPageBreak/>
          <w:t xml:space="preserve">    color:red;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07" w:author="Unknown"/>
          <w:rFonts w:ascii="Courier New" w:eastAsia="Times New Roman" w:hAnsi="Courier New" w:cs="Courier New"/>
          <w:sz w:val="20"/>
          <w:szCs w:val="20"/>
        </w:rPr>
      </w:pPr>
      <w:ins w:id="2808" w:author="Unknown">
        <w:r>
          <w:rPr>
            <w:rFonts w:ascii="Courier New" w:eastAsia="Times New Roman" w:hAnsi="Courier New" w:cs="Courier New"/>
            <w:sz w:val="20"/>
            <w:szCs w:val="20"/>
          </w:rPr>
          <w:t xml:space="preserve">    font-size:22px;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09" w:author="Unknown"/>
          <w:rFonts w:ascii="Courier New" w:eastAsia="Times New Roman" w:hAnsi="Courier New" w:cs="Courier New"/>
          <w:sz w:val="20"/>
          <w:szCs w:val="20"/>
        </w:rPr>
      </w:pPr>
      <w:ins w:id="2810"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11" w:author="Unknown"/>
          <w:rFonts w:ascii="Times New Roman" w:eastAsia="Times New Roman" w:hAnsi="Times New Roman" w:cs="Times New Roman"/>
          <w:sz w:val="24"/>
          <w:szCs w:val="24"/>
        </w:rPr>
      </w:pPr>
      <w:ins w:id="2812"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"https://www.tutorialstonight.com/online-html-editor.php?p=css&amp;q=form-label"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813" w:author="Unknown"/>
          <w:rFonts w:ascii="Times New Roman" w:eastAsia="Times New Roman" w:hAnsi="Times New Roman" w:cs="Times New Roman"/>
          <w:sz w:val="24"/>
          <w:szCs w:val="24"/>
        </w:rPr>
      </w:pPr>
      <w:ins w:id="2814" w:author="Unknown">
        <w:r>
          <w:rPr>
            <w:rFonts w:ascii="Times New Roman" w:eastAsia="Times New Roman" w:hAnsi="Times New Roman" w:cs="Times New Roman"/>
            <w:sz w:val="24"/>
            <w:szCs w:val="24"/>
          </w:rPr>
          <w:pict>
            <v:rect id="_x0000_i1194"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15" w:author="Unknown"/>
          <w:rFonts w:ascii="Times New Roman" w:eastAsia="Times New Roman" w:hAnsi="Times New Roman" w:cs="Times New Roman"/>
          <w:sz w:val="24"/>
          <w:szCs w:val="24"/>
        </w:rPr>
      </w:pPr>
      <w:ins w:id="2816" w:author="Unknown">
        <w:r>
          <w:rPr>
            <w:rFonts w:ascii="Times New Roman" w:eastAsia="Times New Roman" w:hAnsi="Times New Roman" w:cs="Times New Roman"/>
            <w:b/>
            <w:bCs/>
            <w:sz w:val="24"/>
            <w:szCs w:val="24"/>
          </w:rPr>
          <w:t>Output:</w:t>
        </w:r>
        <w:r>
          <w:rPr>
            <w:rFonts w:ascii="Times New Roman" w:eastAsia="Times New Roman" w:hAnsi="Times New Roman" w:cs="Times New Roman"/>
            <w:sz w:val="24"/>
            <w:szCs w:val="24"/>
          </w:rPr>
          <w:t xml:space="preserve"> </w:t>
        </w:r>
      </w:ins>
    </w:p>
    <w:p w:rsidR="00F5755F" w:rsidRDefault="00F5755F" w:rsidP="00F5755F">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Top of Form</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17" w:author="Unknown"/>
          <w:rFonts w:ascii="Times New Roman" w:eastAsia="Times New Roman" w:hAnsi="Times New Roman" w:cs="Times New Roman"/>
          <w:sz w:val="24"/>
          <w:szCs w:val="24"/>
        </w:rPr>
      </w:pPr>
      <w:ins w:id="2818" w:author="Unknown">
        <w:r>
          <w:rPr>
            <w:rFonts w:ascii="Times New Roman" w:eastAsia="Times New Roman" w:hAnsi="Times New Roman" w:cs="Times New Roman"/>
            <w:sz w:val="24"/>
            <w:szCs w:val="24"/>
          </w:rPr>
          <w:t xml:space="preserve">Name: </w:t>
        </w:r>
      </w:ins>
      <w:r>
        <w:rPr>
          <w:rFonts w:ascii="Times New Roman" w:eastAsia="Times New Roman" w:hAnsi="Times New Roman" w:cs="Times New Roman"/>
          <w:sz w:val="24"/>
          <w:szCs w:val="24"/>
        </w:rPr>
        <w:object w:dxaOrig="225" w:dyaOrig="225">
          <v:shape id="_x0000_i1442" type="#_x0000_t75" style="width:60.75pt;height:18pt" o:ole="">
            <v:imagedata r:id="rId6" o:title=""/>
          </v:shape>
          <w:control r:id="rId154" w:name="DefaultOcxName4" w:shapeid="_x0000_i1442"/>
        </w:object>
      </w:r>
    </w:p>
    <w:p w:rsidR="00F5755F" w:rsidRDefault="00F5755F" w:rsidP="00F5755F">
      <w:pPr>
        <w:pBdr>
          <w:top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Bottom of Form</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819" w:author="Unknown"/>
          <w:rFonts w:ascii="Times New Roman" w:eastAsia="Times New Roman" w:hAnsi="Times New Roman" w:cs="Times New Roman"/>
          <w:sz w:val="24"/>
          <w:szCs w:val="24"/>
        </w:rPr>
      </w:pPr>
      <w:ins w:id="2820" w:author="Unknown">
        <w:r>
          <w:rPr>
            <w:rFonts w:ascii="Times New Roman" w:eastAsia="Times New Roman" w:hAnsi="Times New Roman" w:cs="Times New Roman"/>
            <w:sz w:val="24"/>
            <w:szCs w:val="24"/>
          </w:rPr>
          <w:pict>
            <v:rect id="_x0000_i1197"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21"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2822" w:author="Unknown"/>
          <w:rFonts w:ascii="Times New Roman" w:eastAsia="Times New Roman" w:hAnsi="Times New Roman" w:cs="Times New Roman"/>
          <w:b/>
          <w:bCs/>
          <w:sz w:val="36"/>
          <w:szCs w:val="36"/>
        </w:rPr>
      </w:pPr>
      <w:ins w:id="2823" w:author="Unknown">
        <w:r>
          <w:rPr>
            <w:rFonts w:ascii="Times New Roman" w:eastAsia="Times New Roman" w:hAnsi="Times New Roman" w:cs="Times New Roman"/>
            <w:b/>
            <w:bCs/>
            <w:sz w:val="36"/>
            <w:szCs w:val="36"/>
          </w:rPr>
          <w:t>Setting CSS property to input field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824" w:author="Unknown"/>
          <w:rFonts w:ascii="Times New Roman" w:eastAsia="Times New Roman" w:hAnsi="Times New Roman" w:cs="Times New Roman"/>
          <w:sz w:val="24"/>
          <w:szCs w:val="24"/>
        </w:rPr>
      </w:pPr>
      <w:ins w:id="2825" w:author="Unknown">
        <w:r>
          <w:rPr>
            <w:rFonts w:ascii="Times New Roman" w:eastAsia="Times New Roman" w:hAnsi="Times New Roman" w:cs="Times New Roman"/>
            <w:sz w:val="24"/>
            <w:szCs w:val="24"/>
          </w:rPr>
          <w:t>You can select input field and define CSS property like width,border,shadow,margin etc.</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26" w:author="Unknown"/>
          <w:rFonts w:ascii="Courier New" w:eastAsia="Times New Roman" w:hAnsi="Courier New" w:cs="Courier New"/>
          <w:sz w:val="20"/>
          <w:szCs w:val="20"/>
        </w:rPr>
      </w:pPr>
      <w:ins w:id="2827" w:author="Unknown">
        <w:r>
          <w:rPr>
            <w:rFonts w:ascii="Courier New" w:eastAsia="Times New Roman" w:hAnsi="Courier New" w:cs="Courier New"/>
            <w:sz w:val="20"/>
            <w:szCs w:val="20"/>
          </w:rPr>
          <w:t>input{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28" w:author="Unknown"/>
          <w:rFonts w:ascii="Courier New" w:eastAsia="Times New Roman" w:hAnsi="Courier New" w:cs="Courier New"/>
          <w:sz w:val="20"/>
          <w:szCs w:val="20"/>
        </w:rPr>
      </w:pPr>
      <w:ins w:id="2829" w:author="Unknown">
        <w:r>
          <w:rPr>
            <w:rFonts w:ascii="Courier New" w:eastAsia="Times New Roman" w:hAnsi="Courier New" w:cs="Courier New"/>
            <w:sz w:val="20"/>
            <w:szCs w:val="20"/>
          </w:rPr>
          <w:t xml:space="preserve">    border: 2px solid red;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30" w:author="Unknown"/>
          <w:rFonts w:ascii="Courier New" w:eastAsia="Times New Roman" w:hAnsi="Courier New" w:cs="Courier New"/>
          <w:sz w:val="20"/>
          <w:szCs w:val="20"/>
        </w:rPr>
      </w:pPr>
      <w:ins w:id="2831" w:author="Unknown">
        <w:r>
          <w:rPr>
            <w:rFonts w:ascii="Courier New" w:eastAsia="Times New Roman" w:hAnsi="Courier New" w:cs="Courier New"/>
            <w:sz w:val="20"/>
            <w:szCs w:val="20"/>
          </w:rPr>
          <w:t xml:space="preserve">    width:100%;</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32" w:author="Unknown"/>
          <w:rFonts w:ascii="Courier New" w:eastAsia="Times New Roman" w:hAnsi="Courier New" w:cs="Courier New"/>
          <w:sz w:val="20"/>
          <w:szCs w:val="20"/>
        </w:rPr>
      </w:pPr>
      <w:ins w:id="2833"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34" w:author="Unknown"/>
          <w:rFonts w:ascii="Times New Roman" w:eastAsia="Times New Roman" w:hAnsi="Times New Roman" w:cs="Times New Roman"/>
          <w:sz w:val="24"/>
          <w:szCs w:val="24"/>
        </w:rPr>
      </w:pPr>
      <w:ins w:id="2835"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"https://www.tutorialstonight.com/online-html-editor.php?p=css&amp;q=form-input"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836" w:author="Unknown"/>
          <w:rFonts w:ascii="Times New Roman" w:eastAsia="Times New Roman" w:hAnsi="Times New Roman" w:cs="Times New Roman"/>
          <w:sz w:val="24"/>
          <w:szCs w:val="24"/>
        </w:rPr>
      </w:pPr>
      <w:ins w:id="2837" w:author="Unknown">
        <w:r>
          <w:rPr>
            <w:rFonts w:ascii="Times New Roman" w:eastAsia="Times New Roman" w:hAnsi="Times New Roman" w:cs="Times New Roman"/>
            <w:sz w:val="24"/>
            <w:szCs w:val="24"/>
          </w:rPr>
          <w:pict>
            <v:rect id="_x0000_i1198"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38" w:author="Unknown"/>
          <w:rFonts w:ascii="Times New Roman" w:eastAsia="Times New Roman" w:hAnsi="Times New Roman" w:cs="Times New Roman"/>
          <w:sz w:val="24"/>
          <w:szCs w:val="24"/>
        </w:rPr>
      </w:pPr>
      <w:ins w:id="2839" w:author="Unknown">
        <w:r>
          <w:rPr>
            <w:rFonts w:ascii="Times New Roman" w:eastAsia="Times New Roman" w:hAnsi="Times New Roman" w:cs="Times New Roman"/>
            <w:b/>
            <w:bCs/>
            <w:sz w:val="24"/>
            <w:szCs w:val="24"/>
          </w:rPr>
          <w:t>Output:</w:t>
        </w:r>
        <w:r>
          <w:rPr>
            <w:rFonts w:ascii="Times New Roman" w:eastAsia="Times New Roman" w:hAnsi="Times New Roman" w:cs="Times New Roman"/>
            <w:sz w:val="24"/>
            <w:szCs w:val="24"/>
          </w:rPr>
          <w:t xml:space="preserve"> </w:t>
        </w:r>
      </w:ins>
    </w:p>
    <w:p w:rsidR="00F5755F" w:rsidRDefault="00F5755F" w:rsidP="00F5755F">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Top of Form</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40" w:author="Unknown"/>
          <w:rFonts w:ascii="Times New Roman" w:eastAsia="Times New Roman" w:hAnsi="Times New Roman" w:cs="Times New Roman"/>
          <w:sz w:val="24"/>
          <w:szCs w:val="24"/>
        </w:rPr>
      </w:pPr>
      <w:ins w:id="2841" w:author="Unknown">
        <w:r>
          <w:rPr>
            <w:rFonts w:ascii="Times New Roman" w:eastAsia="Times New Roman" w:hAnsi="Times New Roman" w:cs="Times New Roman"/>
            <w:sz w:val="24"/>
            <w:szCs w:val="24"/>
          </w:rPr>
          <w:t xml:space="preserve">Name: </w:t>
        </w:r>
      </w:ins>
      <w:r>
        <w:rPr>
          <w:rFonts w:ascii="Times New Roman" w:eastAsia="Times New Roman" w:hAnsi="Times New Roman" w:cs="Times New Roman"/>
          <w:sz w:val="24"/>
          <w:szCs w:val="24"/>
        </w:rPr>
        <w:object w:dxaOrig="225" w:dyaOrig="225">
          <v:shape id="_x0000_i1448" type="#_x0000_t75" style="width:60.75pt;height:18pt" o:ole="">
            <v:imagedata r:id="rId6" o:title=""/>
          </v:shape>
          <w:control r:id="rId155" w:name="DefaultOcxName5" w:shapeid="_x0000_i1448"/>
        </w:object>
      </w:r>
      <w:ins w:id="2842" w:author="Unknown">
        <w:r>
          <w:rPr>
            <w:rFonts w:ascii="Times New Roman" w:eastAsia="Times New Roman" w:hAnsi="Times New Roman" w:cs="Times New Roman"/>
            <w:sz w:val="24"/>
            <w:szCs w:val="24"/>
          </w:rPr>
          <w:t xml:space="preserve">Password: </w:t>
        </w:r>
      </w:ins>
      <w:r>
        <w:rPr>
          <w:rFonts w:ascii="Times New Roman" w:eastAsia="Times New Roman" w:hAnsi="Times New Roman" w:cs="Times New Roman"/>
          <w:sz w:val="24"/>
          <w:szCs w:val="24"/>
        </w:rPr>
        <w:object w:dxaOrig="225" w:dyaOrig="225">
          <v:shape id="_x0000_i1454" type="#_x0000_t75" style="width:60.75pt;height:18pt" o:ole="">
            <v:imagedata r:id="rId6" o:title=""/>
          </v:shape>
          <w:control r:id="rId156" w:name="DefaultOcxName6" w:shapeid="_x0000_i1454"/>
        </w:object>
      </w:r>
    </w:p>
    <w:p w:rsidR="00F5755F" w:rsidRDefault="00F5755F" w:rsidP="00F5755F">
      <w:pPr>
        <w:pBdr>
          <w:top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Bottom of Form</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843" w:author="Unknown"/>
          <w:rFonts w:ascii="Times New Roman" w:eastAsia="Times New Roman" w:hAnsi="Times New Roman" w:cs="Times New Roman"/>
          <w:sz w:val="24"/>
          <w:szCs w:val="24"/>
        </w:rPr>
      </w:pPr>
      <w:ins w:id="2844" w:author="Unknown">
        <w:r>
          <w:rPr>
            <w:rFonts w:ascii="Times New Roman" w:eastAsia="Times New Roman" w:hAnsi="Times New Roman" w:cs="Times New Roman"/>
            <w:sz w:val="24"/>
            <w:szCs w:val="24"/>
          </w:rPr>
          <w:pict>
            <v:rect id="_x0000_i1203"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45"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2846" w:author="Unknown"/>
          <w:rFonts w:ascii="Times New Roman" w:eastAsia="Times New Roman" w:hAnsi="Times New Roman" w:cs="Times New Roman"/>
          <w:b/>
          <w:bCs/>
          <w:sz w:val="36"/>
          <w:szCs w:val="36"/>
        </w:rPr>
      </w:pPr>
      <w:ins w:id="2847" w:author="Unknown">
        <w:r>
          <w:rPr>
            <w:rFonts w:ascii="Times New Roman" w:eastAsia="Times New Roman" w:hAnsi="Times New Roman" w:cs="Times New Roman"/>
            <w:b/>
            <w:bCs/>
            <w:sz w:val="36"/>
            <w:szCs w:val="36"/>
          </w:rPr>
          <w:t>Styling input field by its type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848" w:author="Unknown"/>
          <w:rFonts w:ascii="Times New Roman" w:eastAsia="Times New Roman" w:hAnsi="Times New Roman" w:cs="Times New Roman"/>
          <w:sz w:val="24"/>
          <w:szCs w:val="24"/>
        </w:rPr>
      </w:pPr>
      <w:ins w:id="2849" w:author="Unknown">
        <w:r>
          <w:rPr>
            <w:rFonts w:ascii="Times New Roman" w:eastAsia="Times New Roman" w:hAnsi="Times New Roman" w:cs="Times New Roman"/>
            <w:sz w:val="24"/>
            <w:szCs w:val="24"/>
          </w:rPr>
          <w:t>Instead of slecting all input you can select input fields by its type and specify CSS property.</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50" w:author="Unknown"/>
          <w:rFonts w:ascii="Courier New" w:eastAsia="Times New Roman" w:hAnsi="Courier New" w:cs="Courier New"/>
          <w:sz w:val="20"/>
          <w:szCs w:val="20"/>
        </w:rPr>
      </w:pPr>
      <w:ins w:id="2851" w:author="Unknown">
        <w:r>
          <w:rPr>
            <w:rFonts w:ascii="Courier New" w:eastAsia="Times New Roman" w:hAnsi="Courier New" w:cs="Courier New"/>
            <w:sz w:val="20"/>
            <w:szCs w:val="20"/>
          </w:rPr>
          <w:t>input[type=text]{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52" w:author="Unknown"/>
          <w:rFonts w:ascii="Courier New" w:eastAsia="Times New Roman" w:hAnsi="Courier New" w:cs="Courier New"/>
          <w:sz w:val="20"/>
          <w:szCs w:val="20"/>
        </w:rPr>
      </w:pPr>
      <w:ins w:id="2853" w:author="Unknown">
        <w:r>
          <w:rPr>
            <w:rFonts w:ascii="Courier New" w:eastAsia="Times New Roman" w:hAnsi="Courier New" w:cs="Courier New"/>
            <w:sz w:val="20"/>
            <w:szCs w:val="20"/>
          </w:rPr>
          <w:t xml:space="preserve">    border: 2px solid red;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54" w:author="Unknown"/>
          <w:rFonts w:ascii="Courier New" w:eastAsia="Times New Roman" w:hAnsi="Courier New" w:cs="Courier New"/>
          <w:sz w:val="20"/>
          <w:szCs w:val="20"/>
        </w:rPr>
      </w:pPr>
      <w:ins w:id="2855" w:author="Unknown">
        <w:r>
          <w:rPr>
            <w:rFonts w:ascii="Courier New" w:eastAsia="Times New Roman" w:hAnsi="Courier New" w:cs="Courier New"/>
            <w:sz w:val="20"/>
            <w:szCs w:val="20"/>
          </w:rPr>
          <w:t xml:space="preserve">    width:100%;</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56" w:author="Unknown"/>
          <w:rFonts w:ascii="Courier New" w:eastAsia="Times New Roman" w:hAnsi="Courier New" w:cs="Courier New"/>
          <w:sz w:val="20"/>
          <w:szCs w:val="20"/>
        </w:rPr>
      </w:pPr>
      <w:ins w:id="2857"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58" w:author="Unknown"/>
          <w:rFonts w:ascii="Courier New" w:eastAsia="Times New Roman" w:hAnsi="Courier New" w:cs="Courier New"/>
          <w:sz w:val="20"/>
          <w:szCs w:val="20"/>
        </w:rPr>
      </w:pPr>
      <w:ins w:id="2859" w:author="Unknown">
        <w:r>
          <w:rPr>
            <w:rFonts w:ascii="Courier New" w:eastAsia="Times New Roman" w:hAnsi="Courier New" w:cs="Courier New"/>
            <w:sz w:val="20"/>
            <w:szCs w:val="20"/>
          </w:rPr>
          <w:t>input[type=password]{</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60" w:author="Unknown"/>
          <w:rFonts w:ascii="Courier New" w:eastAsia="Times New Roman" w:hAnsi="Courier New" w:cs="Courier New"/>
          <w:sz w:val="20"/>
          <w:szCs w:val="20"/>
        </w:rPr>
      </w:pPr>
      <w:ins w:id="2861" w:author="Unknown">
        <w:r>
          <w:rPr>
            <w:rFonts w:ascii="Courier New" w:eastAsia="Times New Roman" w:hAnsi="Courier New" w:cs="Courier New"/>
            <w:sz w:val="20"/>
            <w:szCs w:val="20"/>
          </w:rPr>
          <w:t xml:space="preserve">    border: 2px solid green;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62" w:author="Unknown"/>
          <w:rFonts w:ascii="Courier New" w:eastAsia="Times New Roman" w:hAnsi="Courier New" w:cs="Courier New"/>
          <w:sz w:val="20"/>
          <w:szCs w:val="20"/>
        </w:rPr>
      </w:pPr>
      <w:ins w:id="2863" w:author="Unknown">
        <w:r>
          <w:rPr>
            <w:rFonts w:ascii="Courier New" w:eastAsia="Times New Roman" w:hAnsi="Courier New" w:cs="Courier New"/>
            <w:sz w:val="20"/>
            <w:szCs w:val="20"/>
          </w:rPr>
          <w:t xml:space="preserve">    width:100%;</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64" w:author="Unknown"/>
          <w:rFonts w:ascii="Courier New" w:eastAsia="Times New Roman" w:hAnsi="Courier New" w:cs="Courier New"/>
          <w:sz w:val="20"/>
          <w:szCs w:val="20"/>
        </w:rPr>
      </w:pPr>
      <w:ins w:id="2865"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66" w:author="Unknown"/>
          <w:rFonts w:ascii="Times New Roman" w:eastAsia="Times New Roman" w:hAnsi="Times New Roman" w:cs="Times New Roman"/>
          <w:sz w:val="24"/>
          <w:szCs w:val="24"/>
        </w:rPr>
      </w:pPr>
      <w:ins w:id="2867"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"https://www.tutorialstonight.com/online-html-editor.php?p=css&amp;q=form-type"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868" w:author="Unknown"/>
          <w:rFonts w:ascii="Times New Roman" w:eastAsia="Times New Roman" w:hAnsi="Times New Roman" w:cs="Times New Roman"/>
          <w:sz w:val="24"/>
          <w:szCs w:val="24"/>
        </w:rPr>
      </w:pPr>
      <w:ins w:id="2869" w:author="Unknown">
        <w:r>
          <w:rPr>
            <w:rFonts w:ascii="Times New Roman" w:eastAsia="Times New Roman" w:hAnsi="Times New Roman" w:cs="Times New Roman"/>
            <w:sz w:val="24"/>
            <w:szCs w:val="24"/>
          </w:rPr>
          <w:pict>
            <v:rect id="_x0000_i1204"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70" w:author="Unknown"/>
          <w:rFonts w:ascii="Times New Roman" w:eastAsia="Times New Roman" w:hAnsi="Times New Roman" w:cs="Times New Roman"/>
          <w:sz w:val="24"/>
          <w:szCs w:val="24"/>
        </w:rPr>
      </w:pPr>
      <w:ins w:id="2871" w:author="Unknown">
        <w:r>
          <w:rPr>
            <w:rFonts w:ascii="Times New Roman" w:eastAsia="Times New Roman" w:hAnsi="Times New Roman" w:cs="Times New Roman"/>
            <w:b/>
            <w:bCs/>
            <w:sz w:val="24"/>
            <w:szCs w:val="24"/>
          </w:rPr>
          <w:t>Output:</w:t>
        </w:r>
        <w:r>
          <w:rPr>
            <w:rFonts w:ascii="Times New Roman" w:eastAsia="Times New Roman" w:hAnsi="Times New Roman" w:cs="Times New Roman"/>
            <w:sz w:val="24"/>
            <w:szCs w:val="24"/>
          </w:rPr>
          <w:t xml:space="preserve"> </w:t>
        </w:r>
      </w:ins>
    </w:p>
    <w:p w:rsidR="00F5755F" w:rsidRDefault="00F5755F" w:rsidP="00F5755F">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Top of Form</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72" w:author="Unknown"/>
          <w:rFonts w:ascii="Times New Roman" w:eastAsia="Times New Roman" w:hAnsi="Times New Roman" w:cs="Times New Roman"/>
          <w:sz w:val="24"/>
          <w:szCs w:val="24"/>
        </w:rPr>
      </w:pPr>
      <w:ins w:id="2873" w:author="Unknown">
        <w:r>
          <w:rPr>
            <w:rFonts w:ascii="Times New Roman" w:eastAsia="Times New Roman" w:hAnsi="Times New Roman" w:cs="Times New Roman"/>
            <w:sz w:val="24"/>
            <w:szCs w:val="24"/>
          </w:rPr>
          <w:t xml:space="preserve">Name: </w:t>
        </w:r>
      </w:ins>
      <w:r>
        <w:rPr>
          <w:rFonts w:ascii="Times New Roman" w:eastAsia="Times New Roman" w:hAnsi="Times New Roman" w:cs="Times New Roman"/>
          <w:sz w:val="24"/>
          <w:szCs w:val="24"/>
        </w:rPr>
        <w:object w:dxaOrig="225" w:dyaOrig="225">
          <v:shape id="_x0000_i1458" type="#_x0000_t75" style="width:60.75pt;height:18pt" o:ole="">
            <v:imagedata r:id="rId6" o:title=""/>
          </v:shape>
          <w:control r:id="rId157" w:name="DefaultOcxName7" w:shapeid="_x0000_i1458"/>
        </w:object>
      </w:r>
      <w:ins w:id="2874" w:author="Unknown">
        <w:r>
          <w:rPr>
            <w:rFonts w:ascii="Times New Roman" w:eastAsia="Times New Roman" w:hAnsi="Times New Roman" w:cs="Times New Roman"/>
            <w:sz w:val="24"/>
            <w:szCs w:val="24"/>
          </w:rPr>
          <w:t xml:space="preserve">Password: </w:t>
        </w:r>
      </w:ins>
      <w:r>
        <w:rPr>
          <w:rFonts w:ascii="Times New Roman" w:eastAsia="Times New Roman" w:hAnsi="Times New Roman" w:cs="Times New Roman"/>
          <w:sz w:val="24"/>
          <w:szCs w:val="24"/>
        </w:rPr>
        <w:object w:dxaOrig="225" w:dyaOrig="225">
          <v:shape id="_x0000_i1464" type="#_x0000_t75" style="width:60.75pt;height:18pt" o:ole="">
            <v:imagedata r:id="rId6" o:title=""/>
          </v:shape>
          <w:control r:id="rId158" w:name="DefaultOcxName8" w:shapeid="_x0000_i1464"/>
        </w:object>
      </w:r>
    </w:p>
    <w:p w:rsidR="00F5755F" w:rsidRDefault="00F5755F" w:rsidP="00F5755F">
      <w:pPr>
        <w:pBdr>
          <w:top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Bottom of Form</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875" w:author="Unknown"/>
          <w:rFonts w:ascii="Times New Roman" w:eastAsia="Times New Roman" w:hAnsi="Times New Roman" w:cs="Times New Roman"/>
          <w:sz w:val="24"/>
          <w:szCs w:val="24"/>
        </w:rPr>
      </w:pPr>
      <w:ins w:id="2876" w:author="Unknown">
        <w:r>
          <w:rPr>
            <w:rFonts w:ascii="Times New Roman" w:eastAsia="Times New Roman" w:hAnsi="Times New Roman" w:cs="Times New Roman"/>
            <w:sz w:val="24"/>
            <w:szCs w:val="24"/>
          </w:rPr>
          <w:pict>
            <v:rect id="_x0000_i1209" style="width:468pt;height:1.5pt" o:hralign="center" o:hrstd="t" o:hr="t" fillcolor="#a0a0a0" stroked="f"/>
          </w:pic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77" w:author="Unknown"/>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ins w:id="2878" w:author="Unknown"/>
          <w:rFonts w:ascii="Times New Roman" w:eastAsia="Times New Roman" w:hAnsi="Times New Roman" w:cs="Times New Roman"/>
          <w:b/>
          <w:bCs/>
          <w:sz w:val="36"/>
          <w:szCs w:val="36"/>
        </w:rPr>
      </w:pPr>
      <w:ins w:id="2879" w:author="Unknown">
        <w:r>
          <w:rPr>
            <w:rFonts w:ascii="Times New Roman" w:eastAsia="Times New Roman" w:hAnsi="Times New Roman" w:cs="Times New Roman"/>
            <w:b/>
            <w:bCs/>
            <w:sz w:val="36"/>
            <w:szCs w:val="36"/>
          </w:rPr>
          <w:t>Creating animated Search bar using CSS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ins w:id="2880" w:author="Unknown"/>
          <w:rFonts w:ascii="Times New Roman" w:eastAsia="Times New Roman" w:hAnsi="Times New Roman" w:cs="Times New Roman"/>
          <w:sz w:val="24"/>
          <w:szCs w:val="24"/>
        </w:rPr>
      </w:pPr>
      <w:ins w:id="2881" w:author="Unknown">
        <w:r>
          <w:rPr>
            <w:rFonts w:ascii="Times New Roman" w:eastAsia="Times New Roman" w:hAnsi="Times New Roman" w:cs="Times New Roman"/>
            <w:sz w:val="24"/>
            <w:szCs w:val="24"/>
          </w:rPr>
          <w:lastRenderedPageBreak/>
          <w:t>To create animated search bar you can define input text field and specify CSS properties for it one for normal styling and one of cursor focus.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82" w:author="Unknown"/>
          <w:rFonts w:ascii="Courier New" w:eastAsia="Times New Roman" w:hAnsi="Courier New" w:cs="Courier New"/>
          <w:sz w:val="20"/>
          <w:szCs w:val="20"/>
        </w:rPr>
      </w:pPr>
      <w:ins w:id="2883" w:author="Unknown">
        <w:r>
          <w:rPr>
            <w:rFonts w:ascii="Courier New" w:eastAsia="Times New Roman" w:hAnsi="Courier New" w:cs="Courier New"/>
            <w:sz w:val="20"/>
            <w:szCs w:val="20"/>
          </w:rPr>
          <w:t>input[type=text]{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84" w:author="Unknown"/>
          <w:rFonts w:ascii="Courier New" w:eastAsia="Times New Roman" w:hAnsi="Courier New" w:cs="Courier New"/>
          <w:sz w:val="20"/>
          <w:szCs w:val="20"/>
        </w:rPr>
      </w:pPr>
      <w:ins w:id="2885" w:author="Unknown">
        <w:r>
          <w:rPr>
            <w:rFonts w:ascii="Courier New" w:eastAsia="Times New Roman" w:hAnsi="Courier New" w:cs="Courier New"/>
            <w:sz w:val="20"/>
            <w:szCs w:val="20"/>
          </w:rPr>
          <w:t xml:space="preserve">    border: 2px solid silver;</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86" w:author="Unknown"/>
          <w:rFonts w:ascii="Courier New" w:eastAsia="Times New Roman" w:hAnsi="Courier New" w:cs="Courier New"/>
          <w:sz w:val="20"/>
          <w:szCs w:val="20"/>
        </w:rPr>
      </w:pPr>
      <w:ins w:id="2887" w:author="Unknown">
        <w:r>
          <w:rPr>
            <w:rFonts w:ascii="Courier New" w:eastAsia="Times New Roman" w:hAnsi="Courier New" w:cs="Courier New"/>
            <w:sz w:val="20"/>
            <w:szCs w:val="20"/>
          </w:rPr>
          <w:t xml:space="preserve">    width: 15%;</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88" w:author="Unknown"/>
          <w:rFonts w:ascii="Courier New" w:eastAsia="Times New Roman" w:hAnsi="Courier New" w:cs="Courier New"/>
          <w:sz w:val="20"/>
          <w:szCs w:val="20"/>
        </w:rPr>
      </w:pPr>
      <w:ins w:id="2889" w:author="Unknown">
        <w:r>
          <w:rPr>
            <w:rFonts w:ascii="Courier New" w:eastAsia="Times New Roman" w:hAnsi="Courier New" w:cs="Courier New"/>
            <w:sz w:val="20"/>
            <w:szCs w:val="20"/>
          </w:rPr>
          <w:t xml:space="preserve">    padding: 10px;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90" w:author="Unknown"/>
          <w:rFonts w:ascii="Courier New" w:eastAsia="Times New Roman" w:hAnsi="Courier New" w:cs="Courier New"/>
          <w:sz w:val="20"/>
          <w:szCs w:val="20"/>
        </w:rPr>
      </w:pPr>
      <w:ins w:id="2891" w:author="Unknown">
        <w:r>
          <w:rPr>
            <w:rFonts w:ascii="Courier New" w:eastAsia="Times New Roman" w:hAnsi="Courier New" w:cs="Courier New"/>
            <w:sz w:val="20"/>
            <w:szCs w:val="20"/>
          </w:rPr>
          <w:t xml:space="preserve">    background-image: url('search-icon.jpg');</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92" w:author="Unknown"/>
          <w:rFonts w:ascii="Courier New" w:eastAsia="Times New Roman" w:hAnsi="Courier New" w:cs="Courier New"/>
          <w:sz w:val="20"/>
          <w:szCs w:val="20"/>
        </w:rPr>
      </w:pPr>
      <w:ins w:id="2893" w:author="Unknown">
        <w:r>
          <w:rPr>
            <w:rFonts w:ascii="Courier New" w:eastAsia="Times New Roman" w:hAnsi="Courier New" w:cs="Courier New"/>
            <w:sz w:val="20"/>
            <w:szCs w:val="20"/>
          </w:rPr>
          <w:t xml:space="preserve">    background-repeat: none;</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94" w:author="Unknown"/>
          <w:rFonts w:ascii="Courier New" w:eastAsia="Times New Roman" w:hAnsi="Courier New" w:cs="Courier New"/>
          <w:sz w:val="20"/>
          <w:szCs w:val="20"/>
        </w:rPr>
      </w:pPr>
      <w:ins w:id="2895"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96" w:author="Unknown"/>
          <w:rFonts w:ascii="Courier New" w:eastAsia="Times New Roman" w:hAnsi="Courier New" w:cs="Courier New"/>
          <w:sz w:val="20"/>
          <w:szCs w:val="20"/>
        </w:rPr>
      </w:pPr>
      <w:ins w:id="2897" w:author="Unknown">
        <w:r>
          <w:rPr>
            <w:rFonts w:ascii="Courier New" w:eastAsia="Times New Roman" w:hAnsi="Courier New" w:cs="Courier New"/>
            <w:sz w:val="20"/>
            <w:szCs w:val="20"/>
          </w:rPr>
          <w:t>input[type=text]:focus{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98" w:author="Unknown"/>
          <w:rFonts w:ascii="Courier New" w:eastAsia="Times New Roman" w:hAnsi="Courier New" w:cs="Courier New"/>
          <w:sz w:val="20"/>
          <w:szCs w:val="20"/>
        </w:rPr>
      </w:pPr>
      <w:ins w:id="2899" w:author="Unknown">
        <w:r>
          <w:rPr>
            <w:rFonts w:ascii="Courier New" w:eastAsia="Times New Roman" w:hAnsi="Courier New" w:cs="Courier New"/>
            <w:sz w:val="20"/>
            <w:szCs w:val="20"/>
          </w:rPr>
          <w:t xml:space="preserve">    border: 2px solid green;</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00" w:author="Unknown"/>
          <w:rFonts w:ascii="Courier New" w:eastAsia="Times New Roman" w:hAnsi="Courier New" w:cs="Courier New"/>
          <w:sz w:val="20"/>
          <w:szCs w:val="20"/>
        </w:rPr>
      </w:pPr>
      <w:ins w:id="2901" w:author="Unknown">
        <w:r>
          <w:rPr>
            <w:rFonts w:ascii="Courier New" w:eastAsia="Times New Roman" w:hAnsi="Courier New" w:cs="Courier New"/>
            <w:sz w:val="20"/>
            <w:szCs w:val="20"/>
          </w:rPr>
          <w:t xml:space="preserve">    width:90%;</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02" w:author="Unknown"/>
          <w:rFonts w:ascii="Courier New" w:eastAsia="Times New Roman" w:hAnsi="Courier New" w:cs="Courier New"/>
          <w:sz w:val="20"/>
          <w:szCs w:val="20"/>
        </w:rPr>
      </w:pPr>
      <w:ins w:id="2903" w:author="Unknown">
        <w:r>
          <w:rPr>
            <w:rFonts w:ascii="Courier New" w:eastAsia="Times New Roman" w:hAnsi="Courier New" w:cs="Courier New"/>
            <w:sz w:val="20"/>
            <w:szCs w:val="20"/>
          </w:rPr>
          <w:t xml:space="preserve">    background-color:#0066992c;</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04" w:author="Unknown"/>
          <w:rFonts w:ascii="Courier New" w:eastAsia="Times New Roman" w:hAnsi="Courier New" w:cs="Courier New"/>
          <w:sz w:val="20"/>
          <w:szCs w:val="20"/>
        </w:rPr>
      </w:pPr>
      <w:ins w:id="2905" w:author="Unknown">
        <w:r>
          <w:rPr>
            <w:rFonts w:ascii="Courier New" w:eastAsia="Times New Roman" w:hAnsi="Courier New" w:cs="Courier New"/>
            <w:sz w:val="20"/>
            <w:szCs w:val="20"/>
          </w:rPr>
          <w:t xml:space="preserve">    transition:0.5s;</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06" w:author="Unknown"/>
          <w:rFonts w:ascii="Courier New" w:eastAsia="Times New Roman" w:hAnsi="Courier New" w:cs="Courier New"/>
          <w:sz w:val="20"/>
          <w:szCs w:val="20"/>
        </w:rPr>
      </w:pPr>
      <w:ins w:id="2907" w:author="Unknown">
        <w:r>
          <w:rPr>
            <w:rFonts w:ascii="Courier New" w:eastAsia="Times New Roman" w:hAnsi="Courier New" w:cs="Courier New"/>
            <w:sz w:val="20"/>
            <w:szCs w:val="20"/>
          </w:rPr>
          <w:t xml:space="preserve">    padding: 10px 35px;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08" w:author="Unknown"/>
          <w:rFonts w:ascii="Courier New" w:eastAsia="Times New Roman" w:hAnsi="Courier New" w:cs="Courier New"/>
          <w:sz w:val="20"/>
          <w:szCs w:val="20"/>
        </w:rPr>
      </w:pPr>
      <w:ins w:id="2909" w:author="Unknown">
        <w:r>
          <w:rPr>
            <w:rFonts w:ascii="Courier New" w:eastAsia="Times New Roman" w:hAnsi="Courier New" w:cs="Courier New"/>
            <w:sz w:val="20"/>
            <w:szCs w:val="20"/>
          </w:rPr>
          <w:t xml:space="preserve">    font-size: 20px;</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10" w:author="Unknown"/>
          <w:rFonts w:ascii="Courier New" w:eastAsia="Times New Roman" w:hAnsi="Courier New" w:cs="Courier New"/>
          <w:sz w:val="20"/>
          <w:szCs w:val="20"/>
        </w:rPr>
      </w:pPr>
      <w:ins w:id="2911" w:author="Unknown">
        <w:r>
          <w:rPr>
            <w:rFonts w:ascii="Courier New" w:eastAsia="Times New Roman" w:hAnsi="Courier New" w:cs="Courier New"/>
            <w:sz w:val="20"/>
            <w:szCs w:val="20"/>
          </w:rPr>
          <w:t>}</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12" w:author="Unknown"/>
          <w:rFonts w:ascii="Times New Roman" w:eastAsia="Times New Roman" w:hAnsi="Times New Roman" w:cs="Times New Roman"/>
          <w:sz w:val="24"/>
          <w:szCs w:val="24"/>
        </w:rPr>
      </w:pPr>
      <w:ins w:id="2913" w:author="Unknown">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"https://www.tutorialstonight.com/online-html-editor.php?p=css&amp;q=form-search" \t "_blank" </w:instrText>
        </w:r>
        <w:r>
          <w:rPr>
            <w:rFonts w:ascii="Times New Roman" w:eastAsia="Times New Roman" w:hAnsi="Times New Roman" w:cs="Times New Roman"/>
            <w:sz w:val="24"/>
            <w:szCs w:val="24"/>
          </w:rPr>
          <w:fldChar w:fldCharType="separate"/>
        </w:r>
        <w:r>
          <w:rPr>
            <w:rStyle w:val="Hyperlink"/>
            <w:rFonts w:ascii="MS Gothic" w:eastAsia="MS Gothic" w:hAnsi="MS Gothic" w:cs="MS Gothic" w:hint="eastAsia"/>
            <w:sz w:val="24"/>
            <w:szCs w:val="24"/>
          </w:rPr>
          <w:t>▶</w:t>
        </w:r>
        <w:r>
          <w:rPr>
            <w:rStyle w:val="Hyperlink"/>
            <w:sz w:val="24"/>
            <w:szCs w:val="24"/>
          </w:rPr>
          <w:t xml:space="preserve"> Run the code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CSS COMBINATORS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59" w:history="1">
        <w:r w:rsidR="00F5755F">
          <w:rPr>
            <w:rStyle w:val="Hyperlink"/>
            <w:rFonts w:ascii="Calibri" w:hAnsi="Calibri" w:cs="Calibri"/>
            <w:sz w:val="24"/>
            <w:szCs w:val="24"/>
          </w:rPr>
          <w:t>❮</w:t>
        </w:r>
        <w:r w:rsidR="00F5755F">
          <w:rPr>
            <w:rStyle w:val="Hyperlink"/>
            <w:sz w:val="24"/>
            <w:szCs w:val="24"/>
          </w:rPr>
          <w:t xml:space="preserve"> Prev</w:t>
        </w:r>
      </w:hyperlink>
      <w:r w:rsidR="00F5755F">
        <w:rPr>
          <w:rFonts w:ascii="Times New Roman" w:eastAsia="Times New Roman" w:hAnsi="Times New Roman" w:cs="Times New Roman"/>
          <w:sz w:val="24"/>
          <w:szCs w:val="24"/>
        </w:rPr>
        <w:t xml:space="preserve"> </w:t>
      </w:r>
      <w:hyperlink r:id="rId160" w:history="1">
        <w:r w:rsidR="00F5755F">
          <w:rPr>
            <w:rStyle w:val="Hyperlink"/>
            <w:sz w:val="24"/>
            <w:szCs w:val="24"/>
          </w:rPr>
          <w:t xml:space="preserve">Next </w:t>
        </w:r>
        <w:r w:rsidR="00F5755F">
          <w:rPr>
            <w:rStyle w:val="Hyperlink"/>
            <w:rFonts w:ascii="Calibri" w:hAnsi="Calibri" w:cs="Calibri"/>
            <w:sz w:val="24"/>
            <w:szCs w:val="24"/>
          </w:rPr>
          <w:t>❯</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0"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CSS combinators is a combination of two or more other </w:t>
      </w:r>
      <w:hyperlink r:id="rId161" w:tgtFrame="_blank" w:tooltip="CSS Selectors" w:history="1">
        <w:r>
          <w:rPr>
            <w:rStyle w:val="Hyperlink"/>
            <w:sz w:val="24"/>
            <w:szCs w:val="24"/>
          </w:rPr>
          <w:t>selectors</w:t>
        </w:r>
      </w:hyperlink>
      <w:r>
        <w:rPr>
          <w:rFonts w:ascii="Times New Roman" w:eastAsia="Times New Roman" w:hAnsi="Times New Roman" w:cs="Times New Roman"/>
          <w:sz w:val="24"/>
          <w:szCs w:val="24"/>
        </w:rPr>
        <w:t xml:space="preserve"> and creates a relationship between them. The combinators also provide location of the content in the HTML document and is used to target specific elements to style.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four types of selector in CSS:</w:t>
      </w:r>
    </w:p>
    <w:p w:rsidR="00F5755F" w:rsidRDefault="00623007" w:rsidP="00F5755F">
      <w:pPr>
        <w:numPr>
          <w:ilvl w:val="0"/>
          <w:numId w:val="52"/>
        </w:numPr>
        <w:spacing w:before="100" w:beforeAutospacing="1" w:after="100" w:afterAutospacing="1" w:line="240" w:lineRule="auto"/>
        <w:rPr>
          <w:rFonts w:ascii="Times New Roman" w:eastAsia="Times New Roman" w:hAnsi="Times New Roman" w:cs="Times New Roman"/>
          <w:sz w:val="24"/>
          <w:szCs w:val="24"/>
        </w:rPr>
      </w:pPr>
      <w:hyperlink r:id="rId162" w:anchor="descendant" w:history="1">
        <w:r w:rsidR="00F5755F">
          <w:rPr>
            <w:rStyle w:val="Hyperlink"/>
            <w:sz w:val="24"/>
            <w:szCs w:val="24"/>
          </w:rPr>
          <w:t>Descendant selector</w:t>
        </w:r>
      </w:hyperlink>
    </w:p>
    <w:p w:rsidR="00F5755F" w:rsidRDefault="00623007" w:rsidP="00F5755F">
      <w:pPr>
        <w:numPr>
          <w:ilvl w:val="0"/>
          <w:numId w:val="52"/>
        </w:numPr>
        <w:spacing w:before="100" w:beforeAutospacing="1" w:after="100" w:afterAutospacing="1" w:line="240" w:lineRule="auto"/>
        <w:rPr>
          <w:rFonts w:ascii="Times New Roman" w:eastAsia="Times New Roman" w:hAnsi="Times New Roman" w:cs="Times New Roman"/>
          <w:sz w:val="24"/>
          <w:szCs w:val="24"/>
        </w:rPr>
      </w:pPr>
      <w:hyperlink r:id="rId163" w:anchor="adjacent" w:history="1">
        <w:r w:rsidR="00F5755F">
          <w:rPr>
            <w:rStyle w:val="Hyperlink"/>
            <w:sz w:val="24"/>
            <w:szCs w:val="24"/>
          </w:rPr>
          <w:t>Adjacent sibling (+)</w:t>
        </w:r>
      </w:hyperlink>
    </w:p>
    <w:p w:rsidR="00F5755F" w:rsidRDefault="00623007" w:rsidP="00F5755F">
      <w:pPr>
        <w:numPr>
          <w:ilvl w:val="0"/>
          <w:numId w:val="52"/>
        </w:numPr>
        <w:spacing w:before="100" w:beforeAutospacing="1" w:after="100" w:afterAutospacing="1" w:line="240" w:lineRule="auto"/>
        <w:rPr>
          <w:rFonts w:ascii="Times New Roman" w:eastAsia="Times New Roman" w:hAnsi="Times New Roman" w:cs="Times New Roman"/>
          <w:sz w:val="24"/>
          <w:szCs w:val="24"/>
        </w:rPr>
      </w:pPr>
      <w:hyperlink r:id="rId164" w:anchor="child" w:history="1">
        <w:r w:rsidR="00F5755F">
          <w:rPr>
            <w:rStyle w:val="Hyperlink"/>
            <w:sz w:val="24"/>
            <w:szCs w:val="24"/>
          </w:rPr>
          <w:t>Child selector (&gt;)</w:t>
        </w:r>
      </w:hyperlink>
    </w:p>
    <w:p w:rsidR="00F5755F" w:rsidRDefault="00623007" w:rsidP="00F5755F">
      <w:pPr>
        <w:numPr>
          <w:ilvl w:val="0"/>
          <w:numId w:val="52"/>
        </w:numPr>
        <w:spacing w:before="100" w:beforeAutospacing="1" w:after="100" w:afterAutospacing="1" w:line="240" w:lineRule="auto"/>
        <w:rPr>
          <w:rFonts w:ascii="Times New Roman" w:eastAsia="Times New Roman" w:hAnsi="Times New Roman" w:cs="Times New Roman"/>
          <w:sz w:val="24"/>
          <w:szCs w:val="24"/>
        </w:rPr>
      </w:pPr>
      <w:hyperlink r:id="rId165" w:anchor="general" w:history="1">
        <w:r w:rsidR="00F5755F">
          <w:rPr>
            <w:rStyle w:val="Hyperlink"/>
            <w:sz w:val="24"/>
            <w:szCs w:val="24"/>
          </w:rPr>
          <w:t>General sibling selector (~)</w:t>
        </w:r>
      </w:hyperlink>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1" style="width:6in;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1).Descendant selector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descendant selector selects all the elements that are children of specified previous selectors.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combinator is written by a combination of other selectors separated by </w:t>
      </w:r>
      <w:r>
        <w:rPr>
          <w:rFonts w:ascii="Times New Roman" w:eastAsia="Times New Roman" w:hAnsi="Times New Roman" w:cs="Times New Roman"/>
          <w:b/>
          <w:bCs/>
          <w:sz w:val="24"/>
          <w:szCs w:val="24"/>
        </w:rPr>
        <w:t>space</w:t>
      </w:r>
      <w:r>
        <w:rPr>
          <w:rFonts w:ascii="Times New Roman" w:eastAsia="Times New Roman" w:hAnsi="Times New Roman" w:cs="Times New Roman"/>
          <w:sz w:val="24"/>
          <w:szCs w:val="24"/>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 div ul li This will select all </w:t>
      </w:r>
      <w:r>
        <w:rPr>
          <w:rFonts w:ascii="Times New Roman" w:eastAsia="Times New Roman" w:hAnsi="Times New Roman" w:cs="Times New Roman"/>
          <w:color w:val="808080"/>
          <w:sz w:val="24"/>
          <w:szCs w:val="24"/>
        </w:rPr>
        <w:t>li</w:t>
      </w:r>
      <w:r>
        <w:rPr>
          <w:rFonts w:ascii="Times New Roman" w:eastAsia="Times New Roman" w:hAnsi="Times New Roman" w:cs="Times New Roman"/>
          <w:sz w:val="24"/>
          <w:szCs w:val="24"/>
        </w:rPr>
        <w:t xml:space="preserve"> elements which are nested inside </w:t>
      </w:r>
      <w:r>
        <w:rPr>
          <w:rFonts w:ascii="Times New Roman" w:eastAsia="Times New Roman" w:hAnsi="Times New Roman" w:cs="Times New Roman"/>
          <w:color w:val="808080"/>
          <w:sz w:val="24"/>
          <w:szCs w:val="24"/>
        </w:rPr>
        <w:t>ul</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808080"/>
          <w:sz w:val="24"/>
          <w:szCs w:val="24"/>
        </w:rPr>
        <w:t>ul</w:t>
      </w:r>
      <w:r>
        <w:rPr>
          <w:rFonts w:ascii="Times New Roman" w:eastAsia="Times New Roman" w:hAnsi="Times New Roman" w:cs="Times New Roman"/>
          <w:sz w:val="24"/>
          <w:szCs w:val="24"/>
        </w:rPr>
        <w:t xml:space="preserve"> is nested inside </w:t>
      </w:r>
      <w:r>
        <w:rPr>
          <w:rFonts w:ascii="Times New Roman" w:eastAsia="Times New Roman" w:hAnsi="Times New Roman" w:cs="Times New Roman"/>
          <w:color w:val="808080"/>
          <w:sz w:val="24"/>
          <w:szCs w:val="24"/>
        </w:rPr>
        <w:t>div</w:t>
      </w:r>
      <w:r>
        <w:rPr>
          <w:rFonts w:ascii="Times New Roman" w:eastAsia="Times New Roman" w:hAnsi="Times New Roman" w:cs="Times New Roman"/>
          <w:sz w:val="24"/>
          <w:szCs w:val="24"/>
        </w:rPr>
        <w:t xml:space="preserve"> elements.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div ul li{</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red;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background-color: #0066992c;</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margin: 5px;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66"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2"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2).Adjacent sibling</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adjacent selector selects the elements that are adjacent to the specified selector. Here adjacent means immediately after the specified selector.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combinator is written by a combination of other selectors separated by </w:t>
      </w:r>
      <w:r>
        <w:rPr>
          <w:rFonts w:ascii="Times New Roman" w:eastAsia="Times New Roman" w:hAnsi="Times New Roman" w:cs="Times New Roman"/>
          <w:b/>
          <w:bCs/>
          <w:sz w:val="24"/>
          <w:szCs w:val="24"/>
        </w:rPr>
        <w:t>plus (+)</w:t>
      </w:r>
      <w:r>
        <w:rPr>
          <w:rFonts w:ascii="Times New Roman" w:eastAsia="Times New Roman" w:hAnsi="Times New Roman" w:cs="Times New Roman"/>
          <w:sz w:val="24"/>
          <w:szCs w:val="24"/>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 h2 + p This will select </w:t>
      </w:r>
      <w:r>
        <w:rPr>
          <w:rFonts w:ascii="Times New Roman" w:eastAsia="Times New Roman" w:hAnsi="Times New Roman" w:cs="Times New Roman"/>
          <w:color w:val="808080"/>
          <w:sz w:val="24"/>
          <w:szCs w:val="24"/>
        </w:rPr>
        <w:t>p</w:t>
      </w:r>
      <w:r>
        <w:rPr>
          <w:rFonts w:ascii="Times New Roman" w:eastAsia="Times New Roman" w:hAnsi="Times New Roman" w:cs="Times New Roman"/>
          <w:sz w:val="24"/>
          <w:szCs w:val="24"/>
        </w:rPr>
        <w:t xml:space="preserve"> element if it is immediately after </w:t>
      </w:r>
      <w:r>
        <w:rPr>
          <w:rFonts w:ascii="Times New Roman" w:eastAsia="Times New Roman" w:hAnsi="Times New Roman" w:cs="Times New Roman"/>
          <w:color w:val="808080"/>
          <w:sz w:val="24"/>
          <w:szCs w:val="24"/>
        </w:rPr>
        <w:t>h2</w:t>
      </w:r>
      <w:r>
        <w:rPr>
          <w:rFonts w:ascii="Times New Roman" w:eastAsia="Times New Roman" w:hAnsi="Times New Roman" w:cs="Times New Roman"/>
          <w:sz w:val="24"/>
          <w:szCs w:val="24"/>
        </w:rPr>
        <w:t xml:space="preserve"> element.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h3 + p{</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brown;</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font-size: 1.5em;</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background-color: #0066992c;</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67"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3"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3).Child selector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child selector selects all the elements that are the child of the specified selector. Here adjacent means immediately after the specified selector.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combinator is written by combination of other selectors and </w:t>
      </w:r>
      <w:r>
        <w:rPr>
          <w:rFonts w:ascii="Times New Roman" w:eastAsia="Times New Roman" w:hAnsi="Times New Roman" w:cs="Times New Roman"/>
          <w:b/>
          <w:bCs/>
          <w:sz w:val="24"/>
          <w:szCs w:val="24"/>
        </w:rPr>
        <w:t>greater than (&gt;)</w:t>
      </w:r>
      <w:r>
        <w:rPr>
          <w:rFonts w:ascii="Times New Roman" w:eastAsia="Times New Roman" w:hAnsi="Times New Roman" w:cs="Times New Roman"/>
          <w:sz w:val="24"/>
          <w:szCs w:val="24"/>
        </w:rPr>
        <w:t xml:space="preserve"> symbols in between.</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 div &gt; p This will select </w:t>
      </w:r>
      <w:r>
        <w:rPr>
          <w:rFonts w:ascii="Times New Roman" w:eastAsia="Times New Roman" w:hAnsi="Times New Roman" w:cs="Times New Roman"/>
          <w:color w:val="808080"/>
          <w:sz w:val="24"/>
          <w:szCs w:val="24"/>
        </w:rPr>
        <w:t>div</w:t>
      </w:r>
      <w:r>
        <w:rPr>
          <w:rFonts w:ascii="Times New Roman" w:eastAsia="Times New Roman" w:hAnsi="Times New Roman" w:cs="Times New Roman"/>
          <w:sz w:val="24"/>
          <w:szCs w:val="24"/>
        </w:rPr>
        <w:t xml:space="preserve"> as parent and select all the </w:t>
      </w:r>
      <w:r>
        <w:rPr>
          <w:rFonts w:ascii="Times New Roman" w:eastAsia="Times New Roman" w:hAnsi="Times New Roman" w:cs="Times New Roman"/>
          <w:color w:val="808080"/>
          <w:sz w:val="24"/>
          <w:szCs w:val="24"/>
        </w:rPr>
        <w:t>p</w:t>
      </w:r>
      <w:r>
        <w:rPr>
          <w:rFonts w:ascii="Times New Roman" w:eastAsia="Times New Roman" w:hAnsi="Times New Roman" w:cs="Times New Roman"/>
          <w:sz w:val="24"/>
          <w:szCs w:val="24"/>
        </w:rPr>
        <w:t xml:space="preserve"> elements that are their own children of it.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div &gt; p{</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white;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font-size: 1.5em;</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background-color: #006699;</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68"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4"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4).General sibling selector</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sibling selector selects all the sibling elements that follows the first selector element.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combinator is written by combination of other selectors and </w:t>
      </w:r>
      <w:r>
        <w:rPr>
          <w:rFonts w:ascii="Times New Roman" w:eastAsia="Times New Roman" w:hAnsi="Times New Roman" w:cs="Times New Roman"/>
          <w:b/>
          <w:bCs/>
          <w:sz w:val="24"/>
          <w:szCs w:val="24"/>
        </w:rPr>
        <w:t>tilde (~)</w:t>
      </w:r>
      <w:r>
        <w:rPr>
          <w:rFonts w:ascii="Times New Roman" w:eastAsia="Times New Roman" w:hAnsi="Times New Roman" w:cs="Times New Roman"/>
          <w:sz w:val="24"/>
          <w:szCs w:val="24"/>
        </w:rPr>
        <w:t xml:space="preserve"> symbol in between.</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 div ~ p This will select </w:t>
      </w:r>
      <w:r>
        <w:rPr>
          <w:rFonts w:ascii="Times New Roman" w:eastAsia="Times New Roman" w:hAnsi="Times New Roman" w:cs="Times New Roman"/>
          <w:color w:val="808080"/>
          <w:sz w:val="24"/>
          <w:szCs w:val="24"/>
        </w:rPr>
        <w:t>p</w:t>
      </w:r>
      <w:r>
        <w:rPr>
          <w:rFonts w:ascii="Times New Roman" w:eastAsia="Times New Roman" w:hAnsi="Times New Roman" w:cs="Times New Roman"/>
          <w:sz w:val="24"/>
          <w:szCs w:val="24"/>
        </w:rPr>
        <w:t xml:space="preserve"> element that are siblings of </w:t>
      </w:r>
      <w:r>
        <w:rPr>
          <w:rFonts w:ascii="Times New Roman" w:eastAsia="Times New Roman" w:hAnsi="Times New Roman" w:cs="Times New Roman"/>
          <w:color w:val="808080"/>
          <w:sz w:val="24"/>
          <w:szCs w:val="24"/>
        </w:rPr>
        <w:t>div</w:t>
      </w:r>
      <w:r>
        <w:rPr>
          <w:rFonts w:ascii="Times New Roman" w:eastAsia="Times New Roman" w:hAnsi="Times New Roman" w:cs="Times New Roman"/>
          <w:sz w:val="24"/>
          <w:szCs w:val="24"/>
        </w:rPr>
        <w:t xml:space="preserve"> element.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div ~ p{</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color: white;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font-size: 1.5em;</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background-color: #006699;</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169"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mc:AlternateContent>
          <mc:Choice Requires="wps">
            <w:drawing>
              <wp:inline distT="0" distB="0" distL="0" distR="0">
                <wp:extent cx="304800" cy="304800"/>
                <wp:effectExtent l="0" t="0" r="0" b="0"/>
                <wp:docPr id="18" name="Rectangle 18" descr="Tutorials Tonight">
                  <a:hlinkClick xmlns:a="http://schemas.openxmlformats.org/drawingml/2006/main" r:id="rId58" tooltip="&quot;Learn programming online with Tutorials Tonigh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Tutorials Tonight" href="https://www.tutorialstonight.com/" title="&quot;Learn programming online with Tutorials Tonigh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" o:button="t" filled="f" stroked="f">
                <v:fill o:detectmouseclick="t"/>
                <o:lock v:ext="edit" aspectratio="t"/>
                <w10:anchorlock/>
              </v:rect>
            </w:pict>
          </mc:Fallback>
        </mc:AlternateContent>
      </w:r>
    </w:p>
    <w:p w:rsidR="00F5755F" w:rsidRDefault="00F5755F" w:rsidP="00F5755F">
      <w:pPr>
        <w:pStyle w:val="z-TopofForm"/>
      </w:pPr>
      <w:r>
        <w:t>Top of Form</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object w:dxaOrig="225" w:dyaOrig="225">
          <v:shape id="_x0000_i1468" type="#_x0000_t75" style="width:49.5pt;height:18pt" o:ole="">
            <v:imagedata r:id="rId69" o:title=""/>
          </v:shape>
          <w:control r:id="rId170" w:name="DefaultOcxName9" w:shapeid="_x0000_i1468"/>
        </w:object>
      </w:r>
    </w:p>
    <w:p w:rsidR="00F5755F" w:rsidRDefault="00F5755F" w:rsidP="00F5755F">
      <w:pPr>
        <w:pStyle w:val="z-BottomofForm"/>
      </w:pPr>
      <w:r>
        <w:t>Bottom of Form</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Follow Us </w:t>
      </w:r>
    </w:p>
    <w:p w:rsidR="00F5755F" w:rsidRDefault="00F5755F" w:rsidP="00F5755F">
      <w:pPr>
        <w:numPr>
          <w:ilvl w:val="0"/>
          <w:numId w:val="53"/>
        </w:numPr>
        <w:spacing w:before="100" w:beforeAutospacing="1" w:after="100" w:afterAutospacing="1" w:line="240" w:lineRule="auto"/>
      </w:pPr>
    </w:p>
    <w:p w:rsidR="00F5755F" w:rsidRDefault="00623007" w:rsidP="00F5755F">
      <w:pPr>
        <w:numPr>
          <w:ilvl w:val="0"/>
          <w:numId w:val="53"/>
        </w:numPr>
        <w:spacing w:before="100" w:beforeAutospacing="1" w:after="100" w:afterAutospacing="1" w:line="240" w:lineRule="auto"/>
      </w:pPr>
      <w:hyperlink r:id="rId171" w:history="1">
        <w:r w:rsidR="00F5755F">
          <w:rPr>
            <w:rStyle w:val="Hyperlink"/>
          </w:rPr>
          <w:t xml:space="preserve">HTML5 </w:t>
        </w:r>
      </w:hyperlink>
    </w:p>
    <w:p w:rsidR="00F5755F" w:rsidRDefault="00623007" w:rsidP="00F5755F">
      <w:pPr>
        <w:numPr>
          <w:ilvl w:val="0"/>
          <w:numId w:val="53"/>
        </w:numPr>
        <w:spacing w:before="100" w:beforeAutospacing="1" w:after="100" w:afterAutospacing="1" w:line="240" w:lineRule="auto"/>
      </w:pPr>
      <w:hyperlink r:id="rId172" w:history="1">
        <w:r w:rsidR="00F5755F">
          <w:rPr>
            <w:rStyle w:val="Hyperlink"/>
          </w:rPr>
          <w:t xml:space="preserve">CSS3 </w:t>
        </w:r>
      </w:hyperlink>
    </w:p>
    <w:p w:rsidR="00F5755F" w:rsidRDefault="00623007" w:rsidP="00F5755F">
      <w:pPr>
        <w:numPr>
          <w:ilvl w:val="0"/>
          <w:numId w:val="53"/>
        </w:numPr>
        <w:spacing w:before="100" w:beforeAutospacing="1" w:after="100" w:afterAutospacing="1" w:line="240" w:lineRule="auto"/>
      </w:pPr>
      <w:hyperlink r:id="rId173" w:history="1">
        <w:r w:rsidR="00F5755F">
          <w:rPr>
            <w:rStyle w:val="Hyperlink"/>
          </w:rPr>
          <w:t xml:space="preserve">Javascript </w:t>
        </w:r>
      </w:hyperlink>
    </w:p>
    <w:p w:rsidR="00F5755F" w:rsidRDefault="00623007" w:rsidP="00F5755F">
      <w:pPr>
        <w:numPr>
          <w:ilvl w:val="0"/>
          <w:numId w:val="53"/>
        </w:numPr>
        <w:spacing w:before="100" w:beforeAutospacing="1" w:after="100" w:afterAutospacing="1" w:line="240" w:lineRule="auto"/>
      </w:pPr>
      <w:hyperlink r:id="rId174" w:history="1">
        <w:r w:rsidR="00F5755F">
          <w:rPr>
            <w:rStyle w:val="Hyperlink"/>
          </w:rPr>
          <w:t xml:space="preserve">Bootstrap 4 </w:t>
        </w:r>
      </w:hyperlink>
    </w:p>
    <w:p w:rsidR="00F5755F" w:rsidRDefault="00623007" w:rsidP="00F5755F">
      <w:pPr>
        <w:numPr>
          <w:ilvl w:val="0"/>
          <w:numId w:val="53"/>
        </w:numPr>
        <w:spacing w:before="100" w:beforeAutospacing="1" w:after="100" w:afterAutospacing="1" w:line="240" w:lineRule="auto"/>
      </w:pPr>
      <w:hyperlink r:id="rId175" w:history="1">
        <w:r w:rsidR="00F5755F">
          <w:rPr>
            <w:rStyle w:val="Hyperlink"/>
          </w:rPr>
          <w:t xml:space="preserve">Python </w:t>
        </w:r>
      </w:hyperlink>
    </w:p>
    <w:p w:rsidR="00F5755F" w:rsidRDefault="00623007" w:rsidP="00F5755F">
      <w:pPr>
        <w:numPr>
          <w:ilvl w:val="0"/>
          <w:numId w:val="54"/>
        </w:numPr>
        <w:spacing w:before="100" w:beforeAutospacing="1" w:after="100" w:afterAutospacing="1" w:line="240" w:lineRule="auto"/>
      </w:pPr>
      <w:hyperlink r:id="rId176" w:history="1">
        <w:r w:rsidR="00F5755F">
          <w:rPr>
            <w:rStyle w:val="Hyperlink"/>
          </w:rPr>
          <w:t>Articles</w:t>
        </w:r>
      </w:hyperlink>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CSS Tutorial</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77" w:history="1">
        <w:r w:rsidR="00F5755F">
          <w:rPr>
            <w:rStyle w:val="Hyperlink"/>
          </w:rPr>
          <w:t>CSS Introduction</w:t>
        </w:r>
      </w:hyperlink>
      <w:r w:rsidR="00F5755F">
        <w:t xml:space="preserve"> </w:t>
      </w:r>
      <w:hyperlink r:id="rId178" w:history="1">
        <w:r w:rsidR="00F5755F">
          <w:rPr>
            <w:rStyle w:val="Hyperlink"/>
          </w:rPr>
          <w:t>CSS Implementation</w:t>
        </w:r>
      </w:hyperlink>
      <w:r w:rsidR="00F5755F">
        <w:t xml:space="preserve"> </w:t>
      </w:r>
      <w:hyperlink r:id="rId179" w:history="1">
        <w:r w:rsidR="00F5755F">
          <w:rPr>
            <w:rStyle w:val="Hyperlink"/>
          </w:rPr>
          <w:t>CSS Syntax</w:t>
        </w:r>
      </w:hyperlink>
      <w:r w:rsidR="00F5755F">
        <w:t xml:space="preserve"> </w:t>
      </w:r>
      <w:hyperlink r:id="rId180" w:history="1">
        <w:r w:rsidR="00F5755F">
          <w:rPr>
            <w:rStyle w:val="Hyperlink"/>
          </w:rPr>
          <w:t>CSS Selector</w:t>
        </w:r>
      </w:hyperlink>
      <w:r w:rsidR="00F5755F">
        <w:t xml:space="preserve"> </w:t>
      </w:r>
      <w:hyperlink r:id="rId181" w:history="1">
        <w:r w:rsidR="00F5755F">
          <w:rPr>
            <w:rStyle w:val="Hyperlink"/>
          </w:rPr>
          <w:t>CSS Class</w:t>
        </w:r>
      </w:hyperlink>
      <w:r w:rsidR="00F5755F">
        <w:t xml:space="preserve"> </w:t>
      </w:r>
      <w:hyperlink r:id="rId182" w:history="1">
        <w:r w:rsidR="00F5755F">
          <w:rPr>
            <w:rStyle w:val="Hyperlink"/>
          </w:rPr>
          <w:t>CSS Id</w:t>
        </w:r>
      </w:hyperlink>
      <w:r w:rsidR="00F5755F">
        <w:t xml:space="preserve"> </w:t>
      </w:r>
      <w:hyperlink r:id="rId183" w:history="1">
        <w:r w:rsidR="00F5755F">
          <w:rPr>
            <w:rStyle w:val="Hyperlink"/>
          </w:rPr>
          <w:t>CSS Color</w:t>
        </w:r>
      </w:hyperlink>
      <w:r w:rsidR="00F5755F">
        <w:t xml:space="preserve"> </w:t>
      </w:r>
      <w:hyperlink r:id="rId184" w:history="1">
        <w:r w:rsidR="00F5755F">
          <w:rPr>
            <w:rStyle w:val="Hyperlink"/>
          </w:rPr>
          <w:t>CSS Background</w:t>
        </w:r>
      </w:hyperlink>
      <w:r w:rsidR="00F5755F">
        <w:t xml:space="preserve"> </w:t>
      </w:r>
      <w:hyperlink r:id="rId185" w:history="1">
        <w:r w:rsidR="00F5755F">
          <w:rPr>
            <w:rStyle w:val="Hyperlink"/>
          </w:rPr>
          <w:t>CSS Units</w:t>
        </w:r>
      </w:hyperlink>
      <w:r w:rsidR="00F5755F">
        <w:t xml:space="preserve"> </w:t>
      </w:r>
      <w:hyperlink r:id="rId186" w:history="1">
        <w:r w:rsidR="00F5755F">
          <w:rPr>
            <w:rStyle w:val="Hyperlink"/>
          </w:rPr>
          <w:t>CSS fonts</w:t>
        </w:r>
      </w:hyperlink>
      <w:r w:rsidR="00F5755F">
        <w:t xml:space="preserve"> </w:t>
      </w:r>
      <w:hyperlink r:id="rId187" w:history="1">
        <w:r w:rsidR="00F5755F">
          <w:rPr>
            <w:rStyle w:val="Hyperlink"/>
          </w:rPr>
          <w:t>CSS text</w:t>
        </w:r>
      </w:hyperlink>
      <w:r w:rsidR="00F5755F">
        <w:t xml:space="preserve"> </w:t>
      </w:r>
      <w:hyperlink r:id="rId188" w:history="1">
        <w:r w:rsidR="00F5755F">
          <w:rPr>
            <w:rStyle w:val="Hyperlink"/>
          </w:rPr>
          <w:t>CSS Links</w:t>
        </w:r>
      </w:hyperlink>
      <w:r w:rsidR="00F5755F">
        <w:t xml:space="preserve"> </w:t>
      </w:r>
      <w:hyperlink r:id="rId189" w:history="1">
        <w:r w:rsidR="00F5755F">
          <w:rPr>
            <w:rStyle w:val="Hyperlink"/>
          </w:rPr>
          <w:t>CSS Lists</w:t>
        </w:r>
      </w:hyperlink>
      <w:r w:rsidR="00F5755F">
        <w:t xml:space="preserve"> </w:t>
      </w:r>
      <w:hyperlink r:id="rId190" w:history="1">
        <w:r w:rsidR="00F5755F">
          <w:rPr>
            <w:rStyle w:val="Hyperlink"/>
          </w:rPr>
          <w:t>CSS Tables</w:t>
        </w:r>
      </w:hyperlink>
      <w:r w:rsidR="00F5755F">
        <w:t xml:space="preserve"> </w:t>
      </w:r>
      <w:hyperlink r:id="rId191" w:history="1">
        <w:r w:rsidR="00F5755F">
          <w:rPr>
            <w:rStyle w:val="Hyperlink"/>
          </w:rPr>
          <w:t>CSS Height /width</w:t>
        </w:r>
      </w:hyperlink>
      <w:r w:rsidR="00F5755F">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CSS box model</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92" w:history="1">
        <w:r w:rsidR="00F5755F">
          <w:rPr>
            <w:rStyle w:val="Hyperlink"/>
          </w:rPr>
          <w:t>CSS Box Model</w:t>
        </w:r>
      </w:hyperlink>
      <w:r w:rsidR="00F5755F">
        <w:t xml:space="preserve"> </w:t>
      </w:r>
      <w:hyperlink r:id="rId193" w:history="1">
        <w:r w:rsidR="00F5755F">
          <w:rPr>
            <w:rStyle w:val="Hyperlink"/>
          </w:rPr>
          <w:t>CSS Borders</w:t>
        </w:r>
      </w:hyperlink>
      <w:r w:rsidR="00F5755F">
        <w:t xml:space="preserve"> </w:t>
      </w:r>
      <w:hyperlink r:id="rId194" w:history="1">
        <w:r w:rsidR="00F5755F">
          <w:rPr>
            <w:rStyle w:val="Hyperlink"/>
          </w:rPr>
          <w:t>CSS Margins</w:t>
        </w:r>
      </w:hyperlink>
      <w:r w:rsidR="00F5755F">
        <w:t xml:space="preserve"> </w:t>
      </w:r>
      <w:hyperlink r:id="rId195" w:history="1">
        <w:r w:rsidR="00F5755F">
          <w:rPr>
            <w:rStyle w:val="Hyperlink"/>
          </w:rPr>
          <w:t>CSS Padding</w:t>
        </w:r>
      </w:hyperlink>
      <w:r w:rsidR="00F5755F">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CSS advanced</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96" w:history="1">
        <w:r w:rsidR="00F5755F">
          <w:rPr>
            <w:rStyle w:val="Hyperlink"/>
          </w:rPr>
          <w:t>CSS Outline</w:t>
        </w:r>
      </w:hyperlink>
      <w:r w:rsidR="00F5755F">
        <w:t xml:space="preserve"> </w:t>
      </w:r>
      <w:hyperlink r:id="rId197" w:history="1">
        <w:r w:rsidR="00F5755F">
          <w:rPr>
            <w:rStyle w:val="Hyperlink"/>
          </w:rPr>
          <w:t>CSS Overflow</w:t>
        </w:r>
      </w:hyperlink>
      <w:r w:rsidR="00F5755F">
        <w:t xml:space="preserve"> </w:t>
      </w:r>
      <w:hyperlink r:id="rId198" w:history="1">
        <w:r w:rsidR="00F5755F">
          <w:rPr>
            <w:rStyle w:val="Hyperlink"/>
          </w:rPr>
          <w:t>CSS Cursor</w:t>
        </w:r>
      </w:hyperlink>
      <w:r w:rsidR="00F5755F">
        <w:t xml:space="preserve"> </w:t>
      </w:r>
      <w:hyperlink r:id="rId199" w:history="1">
        <w:r w:rsidR="00F5755F">
          <w:rPr>
            <w:rStyle w:val="Hyperlink"/>
          </w:rPr>
          <w:t>CSS Position</w:t>
        </w:r>
      </w:hyperlink>
      <w:r w:rsidR="00F5755F">
        <w:t xml:space="preserve"> </w:t>
      </w:r>
      <w:hyperlink r:id="rId200" w:history="1">
        <w:r w:rsidR="00F5755F">
          <w:rPr>
            <w:rStyle w:val="Hyperlink"/>
          </w:rPr>
          <w:t>CSS Display</w:t>
        </w:r>
      </w:hyperlink>
      <w:r w:rsidR="00F5755F">
        <w:t xml:space="preserve"> </w:t>
      </w:r>
      <w:hyperlink r:id="rId201" w:history="1">
        <w:r w:rsidR="00F5755F">
          <w:rPr>
            <w:rStyle w:val="Hyperlink"/>
          </w:rPr>
          <w:t>CSS shadow</w:t>
        </w:r>
      </w:hyperlink>
      <w:r w:rsidR="00F5755F">
        <w:t xml:space="preserve"> </w:t>
      </w:r>
      <w:hyperlink r:id="rId202" w:history="1">
        <w:r w:rsidR="00F5755F">
          <w:rPr>
            <w:rStyle w:val="Hyperlink"/>
          </w:rPr>
          <w:t>CSS Float</w:t>
        </w:r>
      </w:hyperlink>
      <w:r w:rsidR="00F5755F">
        <w:t xml:space="preserve"> </w:t>
      </w:r>
      <w:hyperlink r:id="rId203" w:history="1">
        <w:r w:rsidR="00F5755F">
          <w:rPr>
            <w:rStyle w:val="Hyperlink"/>
          </w:rPr>
          <w:t>CSS Align</w:t>
        </w:r>
      </w:hyperlink>
      <w:r w:rsidR="00F5755F">
        <w:t xml:space="preserve"> </w:t>
      </w:r>
      <w:hyperlink r:id="rId204" w:history="1">
        <w:r w:rsidR="00F5755F">
          <w:rPr>
            <w:rStyle w:val="Hyperlink"/>
          </w:rPr>
          <w:t>CSS Icons</w:t>
        </w:r>
      </w:hyperlink>
      <w:r w:rsidR="00F5755F">
        <w:t xml:space="preserve"> </w:t>
      </w:r>
      <w:hyperlink r:id="rId205" w:history="1">
        <w:r w:rsidR="00F5755F">
          <w:rPr>
            <w:rStyle w:val="Hyperlink"/>
          </w:rPr>
          <w:t>CSS Buttons</w:t>
        </w:r>
      </w:hyperlink>
      <w:r w:rsidR="00F5755F">
        <w:t xml:space="preserve"> </w:t>
      </w:r>
      <w:hyperlink r:id="rId206" w:history="1">
        <w:r w:rsidR="00F5755F">
          <w:rPr>
            <w:rStyle w:val="Hyperlink"/>
          </w:rPr>
          <w:t>CSS Form</w:t>
        </w:r>
      </w:hyperlink>
      <w:r w:rsidR="00F5755F">
        <w:t xml:space="preserve"> </w:t>
      </w:r>
      <w:hyperlink r:id="rId207" w:history="1">
        <w:r w:rsidR="00F5755F">
          <w:rPr>
            <w:rStyle w:val="Hyperlink"/>
          </w:rPr>
          <w:t>CSS Combinators</w:t>
        </w:r>
      </w:hyperlink>
      <w:r w:rsidR="00F5755F">
        <w:t xml:space="preserve"> </w:t>
      </w:r>
      <w:hyperlink r:id="rId208" w:history="1">
        <w:r w:rsidR="00F5755F">
          <w:rPr>
            <w:rStyle w:val="Hyperlink"/>
          </w:rPr>
          <w:t>CSS Specificity</w:t>
        </w:r>
      </w:hyperlink>
      <w:r w:rsidR="00F5755F">
        <w:t xml:space="preserve"> </w:t>
      </w:r>
      <w:hyperlink r:id="rId209" w:history="1">
        <w:r w:rsidR="00F5755F">
          <w:rPr>
            <w:rStyle w:val="Hyperlink"/>
          </w:rPr>
          <w:t>CSS 2D transforms</w:t>
        </w:r>
      </w:hyperlink>
      <w:r w:rsidR="00F5755F">
        <w:t xml:space="preserve"> </w:t>
      </w:r>
      <w:hyperlink r:id="rId210" w:history="1">
        <w:r w:rsidR="00F5755F">
          <w:rPr>
            <w:rStyle w:val="Hyperlink"/>
          </w:rPr>
          <w:t>CSS 3D transforms</w:t>
        </w:r>
      </w:hyperlink>
      <w:r w:rsidR="00F5755F">
        <w:t xml:space="preserve"> </w:t>
      </w:r>
      <w:hyperlink r:id="rId211" w:history="1">
        <w:r w:rsidR="00F5755F">
          <w:rPr>
            <w:rStyle w:val="Hyperlink"/>
          </w:rPr>
          <w:t>CSS transition</w:t>
        </w:r>
      </w:hyperlink>
      <w:r w:rsidR="00F5755F">
        <w:t xml:space="preserve"> </w:t>
      </w:r>
      <w:hyperlink r:id="rId212" w:history="1">
        <w:r w:rsidR="00F5755F">
          <w:rPr>
            <w:rStyle w:val="Hyperlink"/>
          </w:rPr>
          <w:t>CSS Animation</w:t>
        </w:r>
      </w:hyperlink>
      <w:r w:rsidR="00F5755F">
        <w:t xml:space="preserve"> </w:t>
      </w:r>
      <w:hyperlink r:id="rId213" w:history="1">
        <w:r w:rsidR="00F5755F">
          <w:rPr>
            <w:rStyle w:val="Hyperlink"/>
          </w:rPr>
          <w:t>CSS variable</w:t>
        </w:r>
      </w:hyperlink>
      <w:r w:rsidR="00F5755F">
        <w:t xml:space="preserve"> </w:t>
      </w:r>
      <w:hyperlink r:id="rId214" w:history="1">
        <w:r w:rsidR="00F5755F">
          <w:rPr>
            <w:rStyle w:val="Hyperlink"/>
          </w:rPr>
          <w:t>CSS Pagination</w:t>
        </w:r>
      </w:hyperlink>
      <w:r w:rsidR="00F5755F">
        <w:t xml:space="preserve"> </w:t>
      </w:r>
      <w:hyperlink r:id="rId215" w:history="1">
        <w:r w:rsidR="00F5755F">
          <w:rPr>
            <w:rStyle w:val="Hyperlink"/>
          </w:rPr>
          <w:t>CSS flexbox</w:t>
        </w:r>
      </w:hyperlink>
      <w:r w:rsidR="00F5755F">
        <w:t xml:space="preserve"> </w:t>
      </w:r>
      <w:hyperlink r:id="rId216" w:history="1">
        <w:r w:rsidR="00F5755F">
          <w:rPr>
            <w:rStyle w:val="Hyperlink"/>
          </w:rPr>
          <w:t>CSS Media Queries</w:t>
        </w:r>
      </w:hyperlink>
      <w:r w:rsidR="00F5755F">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CSS MISCELLANEOUS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17" w:history="1">
        <w:r w:rsidR="00F5755F">
          <w:rPr>
            <w:rStyle w:val="Hyperlink"/>
          </w:rPr>
          <w:t>How to center a div in CSS</w:t>
        </w:r>
      </w:hyperlink>
      <w:r w:rsidR="00F5755F">
        <w:t xml:space="preserve"> </w:t>
      </w:r>
      <w:hyperlink r:id="rId218" w:history="1">
        <w:r w:rsidR="00F5755F">
          <w:rPr>
            <w:rStyle w:val="Hyperlink"/>
          </w:rPr>
          <w:t>How to center an image in CSS</w:t>
        </w:r>
      </w:hyperlink>
      <w:r w:rsidR="00F5755F">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color w:val="0000FF"/>
          <w:sz w:val="20"/>
          <w:szCs w:val="20"/>
        </w:rPr>
        <w:drawing>
          <wp:inline distT="0" distB="0" distL="0" distR="0">
            <wp:extent cx="828675" cy="171450"/>
            <wp:effectExtent l="0" t="0" r="9525" b="0"/>
            <wp:docPr id="2" name="Picture 2" descr="Description: Description: Ezoic">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Ezoic">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28675" cy="171450"/>
                    </a:xfrm>
                    <a:prstGeom prst="rect">
                      <a:avLst/>
                    </a:prstGeom>
                    <a:noFill/>
                    <a:ln>
                      <a:noFill/>
                    </a:ln>
                  </pic:spPr>
                </pic:pic>
              </a:graphicData>
            </a:graphic>
          </wp:inline>
        </w:drawing>
      </w:r>
      <w:r>
        <w:rPr>
          <w:rStyle w:val="ez-report-ad-button"/>
          <w:color w:val="A5A5A5"/>
        </w:rPr>
        <w:t>report this ad</w:t>
      </w:r>
      <w:r>
        <w:t xml:space="preserve"> </w:t>
      </w:r>
    </w:p>
    <w:p w:rsidR="00F5755F" w:rsidRDefault="00F5755F" w:rsidP="00F5755F">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ezoic-ad"/>
        </w:rPr>
      </w:pPr>
      <w:r>
        <w:t>CSS SPECIFICITY</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19" w:history="1">
        <w:r w:rsidR="00F5755F">
          <w:rPr>
            <w:rStyle w:val="Hyperlink"/>
            <w:rFonts w:ascii="Calibri" w:hAnsi="Calibri" w:cs="Calibri"/>
          </w:rPr>
          <w:t>❮</w:t>
        </w:r>
        <w:r w:rsidR="00F5755F">
          <w:rPr>
            <w:rStyle w:val="Hyperlink"/>
          </w:rPr>
          <w:t xml:space="preserve"> Prev</w:t>
        </w:r>
      </w:hyperlink>
      <w:r w:rsidR="00F5755F">
        <w:t xml:space="preserve"> </w:t>
      </w:r>
      <w:hyperlink r:id="rId220" w:history="1">
        <w:r w:rsidR="00F5755F">
          <w:rPr>
            <w:rStyle w:val="Hyperlink"/>
          </w:rPr>
          <w:t xml:space="preserve">Next </w:t>
        </w:r>
        <w:r w:rsidR="00F5755F">
          <w:rPr>
            <w:rStyle w:val="Hyperlink"/>
            <w:rFonts w:ascii="Calibri" w:hAnsi="Calibri" w:cs="Calibri"/>
          </w:rPr>
          <w:t>❯</w:t>
        </w:r>
      </w:hyperlink>
      <w:r w:rsidR="00F5755F">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217" style="width:468pt;height:1.5pt" o:hralign="center" o:hrstd="t" o:hr="t" fillcolor="#a0a0a0" stroked="f"/>
        </w:pict>
      </w:r>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CSS </w:t>
      </w:r>
      <w:r>
        <w:rPr>
          <w:rStyle w:val="focus"/>
        </w:rPr>
        <w:t>specificity</w:t>
      </w:r>
      <w:r>
        <w:t xml:space="preserve"> determines which rule set is to be applied if there are multiple CSS rules pointing to the same element.</w:t>
      </w:r>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CSS selectors are provided with different values and if multiple CSS rules are pointing to the same element then on the basis of those selector values CSS rules are ranked.</w:t>
      </w:r>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Pr>
          <w:rStyle w:val="focus"/>
        </w:rPr>
        <w:t>specificity</w:t>
      </w:r>
      <w:r>
        <w:t xml:space="preserve"> value on the basis of selectors ranges from 0 to 1000.</w:t>
      </w:r>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On the basic of different selectors specificity value is given as follows:</w:t>
      </w:r>
    </w:p>
    <w:p w:rsidR="00F5755F" w:rsidRDefault="00F5755F" w:rsidP="00F5755F">
      <w:pPr>
        <w:numPr>
          <w:ilvl w:val="0"/>
          <w:numId w:val="55"/>
        </w:numPr>
        <w:spacing w:before="100" w:beforeAutospacing="1" w:after="100" w:afterAutospacing="1" w:line="240" w:lineRule="auto"/>
      </w:pPr>
      <w:r>
        <w:rPr>
          <w:rStyle w:val="focus"/>
        </w:rPr>
        <w:t>inline style</w:t>
      </w:r>
      <w:r>
        <w:t xml:space="preserve"> - Inline style has highest value of specificity among other selectors.Its is 1000. Can be represented as </w:t>
      </w:r>
      <w:r>
        <w:rPr>
          <w:rStyle w:val="represent"/>
        </w:rPr>
        <w:t>( 1, 0, 0, 0)</w:t>
      </w:r>
    </w:p>
    <w:p w:rsidR="00F5755F" w:rsidRDefault="00F5755F" w:rsidP="00F5755F">
      <w:pPr>
        <w:numPr>
          <w:ilvl w:val="0"/>
          <w:numId w:val="55"/>
        </w:numPr>
        <w:spacing w:before="100" w:beforeAutospacing="1" w:after="100" w:afterAutospacing="1" w:line="240" w:lineRule="auto"/>
      </w:pPr>
      <w:r>
        <w:rPr>
          <w:rStyle w:val="focus"/>
        </w:rPr>
        <w:t>id</w:t>
      </w:r>
      <w:r>
        <w:t xml:space="preserve"> - Id has second highest specificity value.Its is 100. Can be represented as </w:t>
      </w:r>
      <w:r>
        <w:rPr>
          <w:rStyle w:val="represent"/>
        </w:rPr>
        <w:t>( 0, 1, 0, 0)</w:t>
      </w:r>
    </w:p>
    <w:p w:rsidR="00F5755F" w:rsidRDefault="00F5755F" w:rsidP="00F5755F">
      <w:pPr>
        <w:numPr>
          <w:ilvl w:val="0"/>
          <w:numId w:val="55"/>
        </w:numPr>
        <w:spacing w:before="100" w:beforeAutospacing="1" w:after="100" w:afterAutospacing="1" w:line="240" w:lineRule="auto"/>
      </w:pPr>
      <w:r>
        <w:rPr>
          <w:rStyle w:val="focus"/>
        </w:rPr>
        <w:t>class,pseudo-class,attribute selector</w:t>
      </w:r>
      <w:r>
        <w:t xml:space="preserve"> - These have third highest value of specificity among other selectors.Its is 10. Can be represented as </w:t>
      </w:r>
      <w:r>
        <w:rPr>
          <w:rStyle w:val="represent"/>
        </w:rPr>
        <w:t>( 0, 0, 1, 0)</w:t>
      </w:r>
    </w:p>
    <w:p w:rsidR="00F5755F" w:rsidRDefault="00F5755F" w:rsidP="00F5755F">
      <w:pPr>
        <w:numPr>
          <w:ilvl w:val="0"/>
          <w:numId w:val="55"/>
        </w:numPr>
        <w:spacing w:before="100" w:beforeAutospacing="1" w:after="100" w:afterAutospacing="1" w:line="240" w:lineRule="auto"/>
      </w:pPr>
      <w:r>
        <w:t xml:space="preserve">element or pseudo element - These have lowest specificity value.Its is 1. Can be represented as </w:t>
      </w:r>
      <w:r>
        <w:rPr>
          <w:rStyle w:val="represent"/>
        </w:rPr>
        <w:t>( 0, 0, 0, 1)</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218" style="width:6in;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5755F" w:rsidRDefault="00F5755F" w:rsidP="00F5755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Calculation of specificity</w:t>
      </w:r>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specificity is calculated on the basis of values given as we have mentioned above. For multiple numbers the selector value is added together.</w:t>
      </w:r>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bold"/>
        </w:rPr>
        <w:t>Example 1:</w:t>
      </w:r>
    </w:p>
    <w:p w:rsidR="00F5755F" w:rsidRDefault="00F5755F" w:rsidP="00F5755F">
      <w:pPr>
        <w:pStyle w:val="HTMLPreformatted"/>
        <w:rPr>
          <w:rStyle w:val="HTMLCode"/>
          <w:rFonts w:eastAsiaTheme="majorEastAsia"/>
        </w:rPr>
      </w:pPr>
      <w:r>
        <w:rPr>
          <w:rStyle w:val="token"/>
        </w:rPr>
        <w:t>div p{</w:t>
      </w:r>
    </w:p>
    <w:p w:rsidR="00F5755F" w:rsidRDefault="00F5755F" w:rsidP="00F5755F">
      <w:pPr>
        <w:pStyle w:val="HTMLPreformatted"/>
        <w:rPr>
          <w:rStyle w:val="HTMLCode"/>
          <w:rFonts w:eastAsiaTheme="majorEastAsia"/>
        </w:rPr>
      </w:pPr>
      <w:r>
        <w:rPr>
          <w:rStyle w:val="HTMLCode"/>
          <w:rFonts w:eastAsiaTheme="majorEastAsia"/>
        </w:rPr>
        <w:t xml:space="preserve">    </w:t>
      </w:r>
      <w:r>
        <w:rPr>
          <w:rStyle w:val="token"/>
        </w:rPr>
        <w:t>color:</w:t>
      </w:r>
      <w:r>
        <w:rPr>
          <w:rStyle w:val="HTMLCode"/>
          <w:rFonts w:eastAsiaTheme="majorEastAsia"/>
        </w:rPr>
        <w:t xml:space="preserve"> </w:t>
      </w:r>
      <w:r>
        <w:rPr>
          <w:rStyle w:val="token"/>
        </w:rPr>
        <w:t>red;</w:t>
      </w:r>
    </w:p>
    <w:p w:rsidR="00F5755F" w:rsidRDefault="00F5755F" w:rsidP="00F5755F">
      <w:pPr>
        <w:pStyle w:val="HTMLPreformatted"/>
        <w:rPr>
          <w:rStyle w:val="HTMLCode"/>
          <w:rFonts w:eastAsiaTheme="majorEastAsia"/>
        </w:rPr>
      </w:pPr>
      <w:r>
        <w:rPr>
          <w:rStyle w:val="HTMLCode"/>
          <w:rFonts w:eastAsiaTheme="majorEastAsia"/>
        </w:rPr>
        <w:t xml:space="preserve">    </w:t>
      </w:r>
      <w:r>
        <w:rPr>
          <w:rStyle w:val="token"/>
        </w:rPr>
        <w:t>background-color:</w:t>
      </w:r>
      <w:r>
        <w:rPr>
          <w:rStyle w:val="HTMLCode"/>
          <w:rFonts w:eastAsiaTheme="majorEastAsia"/>
        </w:rPr>
        <w:t xml:space="preserve"> light-yellow</w:t>
      </w:r>
      <w:r>
        <w:rPr>
          <w:rStyle w:val="token"/>
        </w:rPr>
        <w:t>;</w:t>
      </w:r>
    </w:p>
    <w:p w:rsidR="00F5755F" w:rsidRDefault="00F5755F" w:rsidP="00F5755F">
      <w:pPr>
        <w:pStyle w:val="HTMLPreformatted"/>
        <w:rPr>
          <w:rStyle w:val="HTMLCode"/>
          <w:rFonts w:eastAsiaTheme="majorEastAsia"/>
        </w:rPr>
      </w:pPr>
      <w:r>
        <w:rPr>
          <w:rStyle w:val="token"/>
        </w:rPr>
        <w:t>}</w:t>
      </w:r>
    </w:p>
    <w:p w:rsidR="00F5755F" w:rsidRDefault="00F5755F" w:rsidP="00F5755F">
      <w:pPr>
        <w:pStyle w:val="HTMLPreformatted"/>
        <w:rPr>
          <w:rStyle w:val="HTMLCode"/>
          <w:rFonts w:eastAsiaTheme="majorEastAsia"/>
        </w:rPr>
      </w:pPr>
      <w:r>
        <w:rPr>
          <w:rStyle w:val="token"/>
        </w:rPr>
        <w:t>p.add-class{</w:t>
      </w:r>
    </w:p>
    <w:p w:rsidR="00F5755F" w:rsidRDefault="00F5755F" w:rsidP="00F5755F">
      <w:pPr>
        <w:pStyle w:val="HTMLPreformatted"/>
        <w:rPr>
          <w:rStyle w:val="HTMLCode"/>
          <w:rFonts w:eastAsiaTheme="majorEastAsia"/>
        </w:rPr>
      </w:pPr>
      <w:r>
        <w:rPr>
          <w:rStyle w:val="HTMLCode"/>
          <w:rFonts w:eastAsiaTheme="majorEastAsia"/>
        </w:rPr>
        <w:t xml:space="preserve">    </w:t>
      </w:r>
      <w:r>
        <w:rPr>
          <w:rStyle w:val="token"/>
        </w:rPr>
        <w:t>color:</w:t>
      </w:r>
      <w:r>
        <w:rPr>
          <w:rStyle w:val="HTMLCode"/>
          <w:rFonts w:eastAsiaTheme="majorEastAsia"/>
        </w:rPr>
        <w:t xml:space="preserve"> </w:t>
      </w:r>
      <w:r>
        <w:rPr>
          <w:rStyle w:val="token"/>
        </w:rPr>
        <w:t>blue;</w:t>
      </w:r>
    </w:p>
    <w:p w:rsidR="00F5755F" w:rsidRDefault="00F5755F" w:rsidP="00F5755F">
      <w:pPr>
        <w:pStyle w:val="HTMLPreformatted"/>
        <w:rPr>
          <w:rFonts w:eastAsiaTheme="majorEastAsia"/>
        </w:rPr>
      </w:pPr>
      <w:r>
        <w:rPr>
          <w:rStyle w:val="token"/>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21" w:tgtFrame="_blank" w:history="1">
        <w:r w:rsidR="00F5755F">
          <w:rPr>
            <w:rStyle w:val="Hyperlink"/>
            <w:rFonts w:ascii="MS Gothic" w:eastAsia="MS Gothic" w:hAnsi="MS Gothic" w:cs="MS Gothic" w:hint="eastAsia"/>
          </w:rPr>
          <w:t>▶</w:t>
        </w:r>
        <w:r w:rsidR="00F5755F">
          <w:rPr>
            <w:rStyle w:val="Hyperlink"/>
          </w:rPr>
          <w:t xml:space="preserve"> Run the code</w:t>
        </w:r>
      </w:hyperlink>
      <w:r w:rsidR="00F5755F">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219" style="width:468pt;height:1.5pt" o:hralign="center" o:hrstd="t" o:hr="t" fillcolor="#a0a0a0" stroked="f"/>
        </w:pict>
      </w:r>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Here in this example class will be applied to </w:t>
      </w:r>
      <w:r>
        <w:rPr>
          <w:b/>
          <w:bCs/>
        </w:rPr>
        <w:t>p</w:t>
      </w:r>
      <w:r>
        <w:t xml:space="preserve"> because specificity for element rule is 1+1(two elements)=2 but specificity of class is 10(1 class)+1(1 element)=11.</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220"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5755F" w:rsidRDefault="00F5755F" w:rsidP="00F5755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Example 2:</w:t>
      </w:r>
    </w:p>
    <w:p w:rsidR="00F5755F" w:rsidRDefault="00F5755F" w:rsidP="00F5755F">
      <w:pPr>
        <w:pStyle w:val="HTMLPreformatted"/>
        <w:rPr>
          <w:rStyle w:val="HTMLCode"/>
          <w:rFonts w:eastAsiaTheme="majorEastAsia"/>
        </w:rPr>
      </w:pPr>
      <w:r>
        <w:rPr>
          <w:rStyle w:val="token"/>
        </w:rPr>
        <w:t>div p.add-color{</w:t>
      </w:r>
    </w:p>
    <w:p w:rsidR="00F5755F" w:rsidRDefault="00F5755F" w:rsidP="00F5755F">
      <w:pPr>
        <w:pStyle w:val="HTMLPreformatted"/>
        <w:rPr>
          <w:rStyle w:val="HTMLCode"/>
          <w:rFonts w:eastAsiaTheme="majorEastAsia"/>
        </w:rPr>
      </w:pPr>
      <w:r>
        <w:rPr>
          <w:rStyle w:val="HTMLCode"/>
          <w:rFonts w:eastAsiaTheme="majorEastAsia"/>
        </w:rPr>
        <w:t xml:space="preserve">    </w:t>
      </w:r>
      <w:r>
        <w:rPr>
          <w:rStyle w:val="token"/>
        </w:rPr>
        <w:t>color:</w:t>
      </w:r>
      <w:r>
        <w:rPr>
          <w:rStyle w:val="HTMLCode"/>
          <w:rFonts w:eastAsiaTheme="majorEastAsia"/>
        </w:rPr>
        <w:t xml:space="preserve"> </w:t>
      </w:r>
      <w:r>
        <w:rPr>
          <w:rStyle w:val="token"/>
        </w:rPr>
        <w:t>red;</w:t>
      </w:r>
    </w:p>
    <w:p w:rsidR="00F5755F" w:rsidRDefault="00F5755F" w:rsidP="00F5755F">
      <w:pPr>
        <w:pStyle w:val="HTMLPreformatted"/>
        <w:rPr>
          <w:rStyle w:val="HTMLCode"/>
          <w:rFonts w:eastAsiaTheme="majorEastAsia"/>
        </w:rPr>
      </w:pPr>
      <w:r>
        <w:rPr>
          <w:rStyle w:val="HTMLCode"/>
          <w:rFonts w:eastAsiaTheme="majorEastAsia"/>
        </w:rPr>
        <w:t xml:space="preserve">    </w:t>
      </w:r>
      <w:r>
        <w:rPr>
          <w:rStyle w:val="token"/>
        </w:rPr>
        <w:t>background-color:</w:t>
      </w:r>
      <w:r>
        <w:rPr>
          <w:rStyle w:val="HTMLCode"/>
          <w:rFonts w:eastAsiaTheme="majorEastAsia"/>
        </w:rPr>
        <w:t xml:space="preserve"> light-yellow</w:t>
      </w:r>
      <w:r>
        <w:rPr>
          <w:rStyle w:val="token"/>
        </w:rPr>
        <w:t>;</w:t>
      </w:r>
    </w:p>
    <w:p w:rsidR="00F5755F" w:rsidRDefault="00F5755F" w:rsidP="00F5755F">
      <w:pPr>
        <w:pStyle w:val="HTMLPreformatted"/>
        <w:rPr>
          <w:rStyle w:val="HTMLCode"/>
          <w:rFonts w:eastAsiaTheme="majorEastAsia"/>
        </w:rPr>
      </w:pPr>
      <w:r>
        <w:rPr>
          <w:rStyle w:val="token"/>
        </w:rPr>
        <w:t>}</w:t>
      </w:r>
    </w:p>
    <w:p w:rsidR="00F5755F" w:rsidRDefault="00F5755F" w:rsidP="00F5755F">
      <w:pPr>
        <w:pStyle w:val="HTMLPreformatted"/>
        <w:rPr>
          <w:rStyle w:val="HTMLCode"/>
          <w:rFonts w:eastAsiaTheme="majorEastAsia"/>
        </w:rPr>
      </w:pPr>
      <w:r>
        <w:rPr>
          <w:rStyle w:val="token"/>
        </w:rPr>
        <w:t>p#id-color{</w:t>
      </w:r>
    </w:p>
    <w:p w:rsidR="00F5755F" w:rsidRDefault="00F5755F" w:rsidP="00F5755F">
      <w:pPr>
        <w:pStyle w:val="HTMLPreformatted"/>
        <w:rPr>
          <w:rStyle w:val="HTMLCode"/>
          <w:rFonts w:eastAsiaTheme="majorEastAsia"/>
        </w:rPr>
      </w:pPr>
      <w:r>
        <w:rPr>
          <w:rStyle w:val="HTMLCode"/>
          <w:rFonts w:eastAsiaTheme="majorEastAsia"/>
        </w:rPr>
        <w:t xml:space="preserve">    </w:t>
      </w:r>
      <w:r>
        <w:rPr>
          <w:rStyle w:val="token"/>
        </w:rPr>
        <w:t>color:</w:t>
      </w:r>
      <w:r>
        <w:rPr>
          <w:rStyle w:val="HTMLCode"/>
          <w:rFonts w:eastAsiaTheme="majorEastAsia"/>
        </w:rPr>
        <w:t xml:space="preserve"> </w:t>
      </w:r>
      <w:r>
        <w:rPr>
          <w:rStyle w:val="token"/>
        </w:rPr>
        <w:t>blue;</w:t>
      </w:r>
    </w:p>
    <w:p w:rsidR="00F5755F" w:rsidRDefault="00F5755F" w:rsidP="00F5755F">
      <w:pPr>
        <w:pStyle w:val="HTMLPreformatted"/>
        <w:rPr>
          <w:rFonts w:eastAsiaTheme="majorEastAsia"/>
        </w:rPr>
      </w:pPr>
      <w:r>
        <w:rPr>
          <w:rStyle w:val="token"/>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22" w:tgtFrame="_blank" w:history="1">
        <w:r w:rsidR="00F5755F">
          <w:rPr>
            <w:rStyle w:val="Hyperlink"/>
            <w:rFonts w:ascii="MS Gothic" w:eastAsia="MS Gothic" w:hAnsi="MS Gothic" w:cs="MS Gothic" w:hint="eastAsia"/>
          </w:rPr>
          <w:t>▶</w:t>
        </w:r>
        <w:r w:rsidR="00F5755F">
          <w:rPr>
            <w:rStyle w:val="Hyperlink"/>
          </w:rPr>
          <w:t xml:space="preserve"> Run the code</w:t>
        </w:r>
      </w:hyperlink>
      <w:r w:rsidR="00F5755F">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221" style="width:468pt;height:1.5pt" o:hralign="center" o:hrstd="t" o:hr="t" fillcolor="#a0a0a0" stroked="f"/>
        </w:pict>
      </w:r>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Here in this example id will be applied to </w:t>
      </w:r>
      <w:r>
        <w:rPr>
          <w:b/>
          <w:bCs/>
        </w:rPr>
        <w:t>p</w:t>
      </w:r>
      <w:r>
        <w:t xml:space="preserve"> because specificity for id rule is 100(1 id)+1(1 element)=101 but specificity of class is 10(1 class)+2(2 element)=12.</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t xml:space="preserve">&lt;hr size=2 width="100%" align=center&gt;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5755F" w:rsidRDefault="00F5755F" w:rsidP="00F5755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Example 3:</w:t>
      </w:r>
    </w:p>
    <w:p w:rsidR="00F5755F" w:rsidRDefault="00F5755F" w:rsidP="00F5755F">
      <w:pPr>
        <w:pStyle w:val="HTMLPreformatted"/>
        <w:rPr>
          <w:rStyle w:val="token"/>
        </w:rPr>
      </w:pPr>
      <w:r>
        <w:rPr>
          <w:rStyle w:val="token"/>
        </w:rPr>
        <w:t>&lt;style&gt;</w:t>
      </w:r>
    </w:p>
    <w:p w:rsidR="00F5755F" w:rsidRDefault="00F5755F" w:rsidP="00F5755F">
      <w:pPr>
        <w:pStyle w:val="HTMLPreformatted"/>
        <w:rPr>
          <w:rStyle w:val="token"/>
        </w:rPr>
      </w:pPr>
      <w:r>
        <w:rPr>
          <w:rStyle w:val="token"/>
        </w:rPr>
        <w:t>p#id-color{</w:t>
      </w:r>
    </w:p>
    <w:p w:rsidR="00F5755F" w:rsidRDefault="00F5755F" w:rsidP="00F5755F">
      <w:pPr>
        <w:pStyle w:val="HTMLPreformatted"/>
        <w:rPr>
          <w:rStyle w:val="token"/>
        </w:rPr>
      </w:pPr>
      <w:r>
        <w:rPr>
          <w:rStyle w:val="token"/>
        </w:rPr>
        <w:t xml:space="preserve">    color: blue;</w:t>
      </w:r>
    </w:p>
    <w:p w:rsidR="00F5755F" w:rsidRDefault="00F5755F" w:rsidP="00F5755F">
      <w:pPr>
        <w:pStyle w:val="HTMLPreformatted"/>
        <w:rPr>
          <w:rStyle w:val="token"/>
        </w:rPr>
      </w:pPr>
      <w:r>
        <w:rPr>
          <w:rStyle w:val="token"/>
        </w:rPr>
        <w:t>}</w:t>
      </w:r>
    </w:p>
    <w:p w:rsidR="00F5755F" w:rsidRDefault="00F5755F" w:rsidP="00F5755F">
      <w:pPr>
        <w:pStyle w:val="HTMLPreformatted"/>
        <w:rPr>
          <w:rStyle w:val="HTMLCode"/>
          <w:rFonts w:eastAsiaTheme="majorEastAsia"/>
        </w:rPr>
      </w:pPr>
      <w:r>
        <w:rPr>
          <w:rStyle w:val="token"/>
        </w:rPr>
        <w:t>&lt;/style&gt;</w:t>
      </w:r>
    </w:p>
    <w:p w:rsidR="00F5755F" w:rsidRDefault="00F5755F" w:rsidP="00F5755F">
      <w:pPr>
        <w:pStyle w:val="HTMLPreformatted"/>
        <w:rPr>
          <w:rFonts w:eastAsiaTheme="majorEastAsia"/>
        </w:rPr>
      </w:pPr>
      <w:r>
        <w:rPr>
          <w:rStyle w:val="token"/>
        </w:rPr>
        <w:t>&lt;p style="color:red"&gt;</w:t>
      </w:r>
      <w:r>
        <w:rPr>
          <w:rStyle w:val="HTMLCode"/>
          <w:rFonts w:eastAsiaTheme="majorEastAsia"/>
        </w:rPr>
        <w:t>This paragraph is red.</w:t>
      </w:r>
      <w:r>
        <w:rPr>
          <w:rStyle w:val="token"/>
        </w:rPr>
        <w:t>&lt;/p&gt;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HTML</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23" w:tgtFrame="_blank" w:history="1">
        <w:r w:rsidR="00F5755F">
          <w:rPr>
            <w:rStyle w:val="Hyperlink"/>
            <w:rFonts w:ascii="MS Gothic" w:eastAsia="MS Gothic" w:hAnsi="MS Gothic" w:cs="MS Gothic" w:hint="eastAsia"/>
          </w:rPr>
          <w:t>▶</w:t>
        </w:r>
        <w:r w:rsidR="00F5755F">
          <w:rPr>
            <w:rStyle w:val="Hyperlink"/>
          </w:rPr>
          <w:t xml:space="preserve"> Run the code</w:t>
        </w:r>
      </w:hyperlink>
      <w:r w:rsidR="00F5755F">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t xml:space="preserve">&lt;hr size=2 width="100%" align=center&gt; </w:t>
      </w:r>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Here in this example inline style will be applied to </w:t>
      </w:r>
      <w:r>
        <w:rPr>
          <w:b/>
          <w:bCs/>
        </w:rPr>
        <w:t>p</w:t>
      </w:r>
      <w:r>
        <w:t xml:space="preserve"> because specificity for inline rule is 1000(inline) but specificity of id is 100(1 id)+1(1 element)=101.</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222"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5755F" w:rsidRDefault="00F5755F" w:rsidP="00F5755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Equal specificity</w:t>
      </w:r>
    </w:p>
    <w:p w:rsidR="00F5755F" w:rsidRDefault="00F5755F" w:rsidP="00F575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there are two CSS rules having the same Specificity value then the rule that is defined lower in the style sheet is applied.</w:t>
      </w:r>
    </w:p>
    <w:p w:rsidR="00F5755F" w:rsidRDefault="00F5755F" w:rsidP="00F5755F">
      <w:pPr>
        <w:pStyle w:val="HTMLPreformatted"/>
        <w:rPr>
          <w:rStyle w:val="HTMLCode"/>
          <w:rFonts w:eastAsiaTheme="majorEastAsia"/>
        </w:rPr>
      </w:pPr>
      <w:r>
        <w:rPr>
          <w:rStyle w:val="token"/>
        </w:rPr>
        <w:t>p{</w:t>
      </w:r>
    </w:p>
    <w:p w:rsidR="00F5755F" w:rsidRDefault="00F5755F" w:rsidP="00F5755F">
      <w:pPr>
        <w:pStyle w:val="HTMLPreformatted"/>
        <w:rPr>
          <w:rStyle w:val="HTMLCode"/>
          <w:rFonts w:eastAsiaTheme="majorEastAsia"/>
        </w:rPr>
      </w:pPr>
      <w:r>
        <w:rPr>
          <w:rStyle w:val="HTMLCode"/>
          <w:rFonts w:eastAsiaTheme="majorEastAsia"/>
        </w:rPr>
        <w:t xml:space="preserve">    </w:t>
      </w:r>
      <w:r>
        <w:rPr>
          <w:rStyle w:val="token"/>
        </w:rPr>
        <w:t>color:</w:t>
      </w:r>
      <w:r>
        <w:rPr>
          <w:rStyle w:val="HTMLCode"/>
          <w:rFonts w:eastAsiaTheme="majorEastAsia"/>
        </w:rPr>
        <w:t xml:space="preserve"> </w:t>
      </w:r>
      <w:r>
        <w:rPr>
          <w:rStyle w:val="token"/>
        </w:rPr>
        <w:t>blue;</w:t>
      </w:r>
    </w:p>
    <w:p w:rsidR="00F5755F" w:rsidRDefault="00F5755F" w:rsidP="00F5755F">
      <w:pPr>
        <w:pStyle w:val="HTMLPreformatted"/>
        <w:rPr>
          <w:rStyle w:val="HTMLCode"/>
          <w:rFonts w:eastAsiaTheme="majorEastAsia"/>
        </w:rPr>
      </w:pPr>
      <w:r>
        <w:rPr>
          <w:rStyle w:val="token"/>
        </w:rPr>
        <w:t>}</w:t>
      </w:r>
    </w:p>
    <w:p w:rsidR="00F5755F" w:rsidRDefault="00F5755F" w:rsidP="00F5755F">
      <w:pPr>
        <w:pStyle w:val="HTMLPreformatted"/>
        <w:rPr>
          <w:rStyle w:val="HTMLCode"/>
          <w:rFonts w:eastAsiaTheme="majorEastAsia"/>
        </w:rPr>
      </w:pPr>
      <w:r>
        <w:rPr>
          <w:rStyle w:val="token"/>
        </w:rPr>
        <w:t>p{</w:t>
      </w:r>
    </w:p>
    <w:p w:rsidR="00F5755F" w:rsidRDefault="00F5755F" w:rsidP="00F5755F">
      <w:pPr>
        <w:pStyle w:val="HTMLPreformatted"/>
        <w:rPr>
          <w:rStyle w:val="HTMLCode"/>
          <w:rFonts w:eastAsiaTheme="majorEastAsia"/>
        </w:rPr>
      </w:pPr>
      <w:r>
        <w:rPr>
          <w:rStyle w:val="HTMLCode"/>
          <w:rFonts w:eastAsiaTheme="majorEastAsia"/>
        </w:rPr>
        <w:t xml:space="preserve">    </w:t>
      </w:r>
      <w:r>
        <w:rPr>
          <w:rStyle w:val="token"/>
        </w:rPr>
        <w:t>color:</w:t>
      </w:r>
      <w:r>
        <w:rPr>
          <w:rStyle w:val="HTMLCode"/>
          <w:rFonts w:eastAsiaTheme="majorEastAsia"/>
        </w:rPr>
        <w:t xml:space="preserve"> </w:t>
      </w:r>
      <w:r>
        <w:rPr>
          <w:rStyle w:val="token"/>
        </w:rPr>
        <w:t>red;</w:t>
      </w:r>
    </w:p>
    <w:p w:rsidR="00F5755F" w:rsidRDefault="00F5755F" w:rsidP="00F5755F">
      <w:pPr>
        <w:pStyle w:val="HTMLPreformatted"/>
        <w:rPr>
          <w:rFonts w:eastAsiaTheme="majorEastAsia"/>
        </w:rPr>
      </w:pPr>
      <w:r>
        <w:rPr>
          <w:rStyle w:val="token"/>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CSS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hyperlink r:id="rId224" w:tgtFrame="_blank" w:history="1">
        <w:r w:rsidR="00F5755F">
          <w:rPr>
            <w:rStyle w:val="Hyperlink"/>
            <w:rFonts w:ascii="MS Gothic" w:eastAsia="MS Gothic" w:hAnsi="MS Gothic" w:cs="MS Gothic" w:hint="eastAsia"/>
          </w:rPr>
          <w:t>▶</w:t>
        </w:r>
        <w:r w:rsidR="00F5755F">
          <w:rPr>
            <w:rStyle w:val="Hyperlink"/>
          </w:rPr>
          <w:t xml:space="preserve"> Run the code</w:t>
        </w:r>
      </w:hyperlink>
      <w:r w:rsidR="00F5755F">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CSS 2D TRANSFORMS</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225" w:history="1">
        <w:r w:rsidR="00F5755F">
          <w:rPr>
            <w:rStyle w:val="Hyperlink"/>
            <w:rFonts w:ascii="Calibri" w:hAnsi="Calibri" w:cs="Calibri"/>
            <w:sz w:val="24"/>
            <w:szCs w:val="24"/>
          </w:rPr>
          <w:t>❮</w:t>
        </w:r>
        <w:r w:rsidR="00F5755F">
          <w:rPr>
            <w:rStyle w:val="Hyperlink"/>
            <w:sz w:val="24"/>
            <w:szCs w:val="24"/>
          </w:rPr>
          <w:t xml:space="preserve"> Prev</w:t>
        </w:r>
      </w:hyperlink>
      <w:r w:rsidR="00F5755F">
        <w:rPr>
          <w:rFonts w:ascii="Times New Roman" w:eastAsia="Times New Roman" w:hAnsi="Times New Roman" w:cs="Times New Roman"/>
          <w:sz w:val="24"/>
          <w:szCs w:val="24"/>
        </w:rPr>
        <w:t xml:space="preserve"> </w:t>
      </w:r>
      <w:hyperlink r:id="rId226" w:history="1">
        <w:r w:rsidR="00F5755F">
          <w:rPr>
            <w:rStyle w:val="Hyperlink"/>
            <w:sz w:val="24"/>
            <w:szCs w:val="24"/>
          </w:rPr>
          <w:t xml:space="preserve">Next </w:t>
        </w:r>
        <w:r w:rsidR="00F5755F">
          <w:rPr>
            <w:rStyle w:val="Hyperlink"/>
            <w:rFonts w:ascii="Calibri" w:hAnsi="Calibri" w:cs="Calibri"/>
            <w:sz w:val="24"/>
            <w:szCs w:val="24"/>
          </w:rPr>
          <w:t>❯</w:t>
        </w:r>
      </w:hyperlink>
      <w:r w:rsidR="00F5755F">
        <w:rPr>
          <w:rFonts w:ascii="Times New Roman" w:eastAsia="Times New Roman" w:hAnsi="Times New Roman" w:cs="Times New Roman"/>
          <w:sz w:val="24"/>
          <w:szCs w:val="24"/>
        </w:rPr>
        <w:t xml:space="preserve"> </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3"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CSS3 2D transform feature HTML elements can be scaled, skewed, moved, translated and rotated in 2-dimensional shape.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2D transform</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transformed element doesn't affect the surrounding element, it gets overlapped over them. The space taken by a transformed element is the same space when it's not transformed.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following CSS 2D transformation methods that can be applied over HTML elements are as follows: </w:t>
      </w:r>
    </w:p>
    <w:p w:rsidR="00F5755F" w:rsidRDefault="00623007" w:rsidP="00F5755F">
      <w:pPr>
        <w:numPr>
          <w:ilvl w:val="0"/>
          <w:numId w:val="56"/>
        </w:numPr>
        <w:spacing w:before="100" w:beforeAutospacing="1" w:after="100" w:afterAutospacing="1" w:line="240" w:lineRule="auto"/>
        <w:rPr>
          <w:rFonts w:ascii="Times New Roman" w:eastAsia="Times New Roman" w:hAnsi="Times New Roman" w:cs="Times New Roman"/>
          <w:sz w:val="24"/>
          <w:szCs w:val="24"/>
        </w:rPr>
      </w:pPr>
      <w:hyperlink r:id="rId227" w:anchor="translate" w:history="1">
        <w:r w:rsidR="00F5755F">
          <w:rPr>
            <w:rStyle w:val="Hyperlink"/>
            <w:sz w:val="24"/>
            <w:szCs w:val="24"/>
          </w:rPr>
          <w:t>CSS translate</w:t>
        </w:r>
      </w:hyperlink>
    </w:p>
    <w:p w:rsidR="00F5755F" w:rsidRDefault="00623007" w:rsidP="00F5755F">
      <w:pPr>
        <w:numPr>
          <w:ilvl w:val="0"/>
          <w:numId w:val="56"/>
        </w:numPr>
        <w:spacing w:before="100" w:beforeAutospacing="1" w:after="100" w:afterAutospacing="1" w:line="240" w:lineRule="auto"/>
        <w:rPr>
          <w:rFonts w:ascii="Times New Roman" w:eastAsia="Times New Roman" w:hAnsi="Times New Roman" w:cs="Times New Roman"/>
          <w:sz w:val="24"/>
          <w:szCs w:val="24"/>
        </w:rPr>
      </w:pPr>
      <w:hyperlink r:id="rId228" w:anchor="rotate" w:history="1">
        <w:r w:rsidR="00F5755F">
          <w:rPr>
            <w:rStyle w:val="Hyperlink"/>
            <w:sz w:val="24"/>
            <w:szCs w:val="24"/>
          </w:rPr>
          <w:t>CSS rotate</w:t>
        </w:r>
      </w:hyperlink>
    </w:p>
    <w:p w:rsidR="00F5755F" w:rsidRDefault="00623007" w:rsidP="00F5755F">
      <w:pPr>
        <w:numPr>
          <w:ilvl w:val="0"/>
          <w:numId w:val="56"/>
        </w:numPr>
        <w:spacing w:before="100" w:beforeAutospacing="1" w:after="100" w:afterAutospacing="1" w:line="240" w:lineRule="auto"/>
        <w:rPr>
          <w:rFonts w:ascii="Times New Roman" w:eastAsia="Times New Roman" w:hAnsi="Times New Roman" w:cs="Times New Roman"/>
          <w:sz w:val="24"/>
          <w:szCs w:val="24"/>
        </w:rPr>
      </w:pPr>
      <w:hyperlink r:id="rId229" w:anchor="scale" w:history="1">
        <w:r w:rsidR="00F5755F">
          <w:rPr>
            <w:rStyle w:val="Hyperlink"/>
            <w:sz w:val="24"/>
            <w:szCs w:val="24"/>
          </w:rPr>
          <w:t>CSS scale</w:t>
        </w:r>
      </w:hyperlink>
    </w:p>
    <w:p w:rsidR="00F5755F" w:rsidRDefault="00623007" w:rsidP="00F5755F">
      <w:pPr>
        <w:numPr>
          <w:ilvl w:val="0"/>
          <w:numId w:val="56"/>
        </w:numPr>
        <w:spacing w:before="100" w:beforeAutospacing="1" w:after="100" w:afterAutospacing="1" w:line="240" w:lineRule="auto"/>
        <w:rPr>
          <w:rFonts w:ascii="Times New Roman" w:eastAsia="Times New Roman" w:hAnsi="Times New Roman" w:cs="Times New Roman"/>
          <w:sz w:val="24"/>
          <w:szCs w:val="24"/>
        </w:rPr>
      </w:pPr>
      <w:hyperlink r:id="rId230" w:anchor="skew" w:history="1">
        <w:r w:rsidR="00F5755F">
          <w:rPr>
            <w:rStyle w:val="Hyperlink"/>
            <w:sz w:val="24"/>
            <w:szCs w:val="24"/>
          </w:rPr>
          <w:t>CSS skew</w:t>
        </w:r>
      </w:hyperlink>
    </w:p>
    <w:p w:rsidR="00F5755F" w:rsidRDefault="00623007" w:rsidP="00F5755F">
      <w:pPr>
        <w:numPr>
          <w:ilvl w:val="0"/>
          <w:numId w:val="56"/>
        </w:numPr>
        <w:spacing w:before="100" w:beforeAutospacing="1" w:after="100" w:afterAutospacing="1" w:line="240" w:lineRule="auto"/>
        <w:rPr>
          <w:rFonts w:ascii="Times New Roman" w:eastAsia="Times New Roman" w:hAnsi="Times New Roman" w:cs="Times New Roman"/>
          <w:sz w:val="24"/>
          <w:szCs w:val="24"/>
        </w:rPr>
      </w:pPr>
      <w:hyperlink r:id="rId231" w:anchor="matrix" w:history="1">
        <w:r w:rsidR="00F5755F">
          <w:rPr>
            <w:rStyle w:val="Hyperlink"/>
            <w:sz w:val="24"/>
            <w:szCs w:val="24"/>
          </w:rPr>
          <w:t>CSS matrix</w:t>
        </w:r>
      </w:hyperlink>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4" style="width:6in;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 CSS translate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CSS translate() method is used to translate or move an HTML element on the scale of x and y coordinate.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translate() takes two argument </w:t>
      </w:r>
      <w:r>
        <w:rPr>
          <w:rFonts w:ascii="Times New Roman" w:eastAsia="Times New Roman" w:hAnsi="Times New Roman" w:cs="Times New Roman"/>
          <w:b/>
          <w:bCs/>
          <w:sz w:val="24"/>
          <w:szCs w:val="24"/>
        </w:rPr>
        <w:t>x</w:t>
      </w:r>
      <w:r>
        <w:rPr>
          <w:rFonts w:ascii="Times New Roman" w:eastAsia="Times New Roman" w:hAnsi="Times New Roman" w:cs="Times New Roman"/>
          <w:sz w:val="24"/>
          <w:szCs w:val="24"/>
        </w:rPr>
        <w:t xml:space="preserve"> and </w:t>
      </w:r>
      <w:r>
        <w:rPr>
          <w:rFonts w:ascii="Times New Roman" w:eastAsia="Times New Roman" w:hAnsi="Times New Roman" w:cs="Times New Roman"/>
          <w:b/>
          <w:bCs/>
          <w:sz w:val="24"/>
          <w:szCs w:val="24"/>
        </w:rPr>
        <w:t>y</w:t>
      </w:r>
      <w:r>
        <w:rPr>
          <w:rFonts w:ascii="Times New Roman" w:eastAsia="Times New Roman" w:hAnsi="Times New Roman" w:cs="Times New Roman"/>
          <w:sz w:val="24"/>
          <w:szCs w:val="24"/>
        </w:rPr>
        <w:t xml:space="preserve">. The arguments values </w:t>
      </w:r>
      <w:r>
        <w:rPr>
          <w:rFonts w:ascii="Times New Roman" w:eastAsia="Times New Roman" w:hAnsi="Times New Roman" w:cs="Times New Roman"/>
          <w:b/>
          <w:bCs/>
          <w:sz w:val="24"/>
          <w:szCs w:val="24"/>
        </w:rPr>
        <w:t>x</w:t>
      </w:r>
      <w:r>
        <w:rPr>
          <w:rFonts w:ascii="Times New Roman" w:eastAsia="Times New Roman" w:hAnsi="Times New Roman" w:cs="Times New Roman"/>
          <w:sz w:val="24"/>
          <w:szCs w:val="24"/>
        </w:rPr>
        <w:t xml:space="preserve"> and </w:t>
      </w:r>
      <w:r>
        <w:rPr>
          <w:rFonts w:ascii="Times New Roman" w:eastAsia="Times New Roman" w:hAnsi="Times New Roman" w:cs="Times New Roman"/>
          <w:b/>
          <w:bCs/>
          <w:sz w:val="24"/>
          <w:szCs w:val="24"/>
        </w:rPr>
        <w:t>y</w:t>
      </w:r>
      <w:r>
        <w:rPr>
          <w:rFonts w:ascii="Times New Roman" w:eastAsia="Times New Roman" w:hAnsi="Times New Roman" w:cs="Times New Roman"/>
          <w:sz w:val="24"/>
          <w:szCs w:val="24"/>
        </w:rPr>
        <w:t xml:space="preserve"> could be negative also. </w:t>
      </w:r>
      <w:r>
        <w:rPr>
          <w:rFonts w:ascii="Times New Roman" w:eastAsia="Times New Roman" w:hAnsi="Times New Roman" w:cs="Times New Roman"/>
          <w:sz w:val="24"/>
          <w:szCs w:val="24"/>
        </w:rPr>
        <w:br/>
        <w:t xml:space="preserve">Example - </w:t>
      </w:r>
      <w:r>
        <w:rPr>
          <w:rFonts w:ascii="Times New Roman" w:eastAsia="Times New Roman" w:hAnsi="Times New Roman" w:cs="Times New Roman"/>
          <w:b/>
          <w:bCs/>
          <w:sz w:val="24"/>
          <w:szCs w:val="24"/>
        </w:rPr>
        <w:t>transform: translate( x,y );</w:t>
      </w:r>
      <w:r>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.my-div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transform: translate(100px, 100px);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-moz-transform: translate(100px, 100px);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232"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div element is translated 50px to right and 50px to bottom by using CSS translate.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sz w:val="24"/>
          <w:szCs w:val="24"/>
        </w:rPr>
      </w:pP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5"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2.) CSS rotate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CSS rotate() method is used to rotate the HTML element clockwise or anticlockwise.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rotate() takes argument in degree. The argument values can be negative as well as positive. Positive value rotates the element in clockwise whereas negative value rotates element in anticlockwise direction. </w:t>
      </w:r>
      <w:r>
        <w:rPr>
          <w:rFonts w:ascii="Times New Roman" w:eastAsia="Times New Roman" w:hAnsi="Times New Roman" w:cs="Times New Roman"/>
          <w:sz w:val="24"/>
          <w:szCs w:val="24"/>
        </w:rPr>
        <w:br/>
        <w:t xml:space="preserve">Example - </w:t>
      </w:r>
      <w:r>
        <w:rPr>
          <w:rFonts w:ascii="Times New Roman" w:eastAsia="Times New Roman" w:hAnsi="Times New Roman" w:cs="Times New Roman"/>
          <w:b/>
          <w:bCs/>
          <w:sz w:val="24"/>
          <w:szCs w:val="24"/>
        </w:rPr>
        <w:t>transform: rotate( 20deg );</w:t>
      </w:r>
      <w:r>
        <w:rPr>
          <w:rFonts w:ascii="Times New Roman" w:eastAsia="Times New Roman" w:hAnsi="Times New Roman" w:cs="Times New Roman"/>
          <w:sz w:val="24"/>
          <w:szCs w:val="24"/>
        </w:rPr>
        <w:t xml:space="preserve"> or </w:t>
      </w:r>
      <w:r>
        <w:rPr>
          <w:rFonts w:ascii="Times New Roman" w:eastAsia="Times New Roman" w:hAnsi="Times New Roman" w:cs="Times New Roman"/>
          <w:b/>
          <w:bCs/>
          <w:sz w:val="24"/>
          <w:szCs w:val="24"/>
        </w:rPr>
        <w:t>transform: rotate( -20deg );</w:t>
      </w:r>
      <w:r>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.my-div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transform: rotate( 90deg);</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-moz-transform: rotate( 90deg);</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233"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div element is rotated 90deg by using CSS rotate method.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6"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3.) CSS scale</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CSS scale() method is used to increase or decrease size of element on the basic parameter given in </w:t>
      </w:r>
      <w:r>
        <w:rPr>
          <w:rFonts w:ascii="Times New Roman" w:eastAsia="Times New Roman" w:hAnsi="Times New Roman" w:cs="Times New Roman"/>
          <w:b/>
          <w:bCs/>
          <w:sz w:val="24"/>
          <w:szCs w:val="24"/>
        </w:rPr>
        <w:t>scale()</w:t>
      </w:r>
      <w:r>
        <w:rPr>
          <w:rFonts w:ascii="Times New Roman" w:eastAsia="Times New Roman" w:hAnsi="Times New Roman" w:cs="Times New Roman"/>
          <w:sz w:val="24"/>
          <w:szCs w:val="24"/>
        </w:rPr>
        <w: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scale() takes two arguments in numbers one for width and one for height. </w:t>
      </w:r>
      <w:r>
        <w:rPr>
          <w:rFonts w:ascii="Times New Roman" w:eastAsia="Times New Roman" w:hAnsi="Times New Roman" w:cs="Times New Roman"/>
          <w:sz w:val="24"/>
          <w:szCs w:val="24"/>
        </w:rPr>
        <w:br/>
        <w:t xml:space="preserve">Example - </w:t>
      </w:r>
      <w:r>
        <w:rPr>
          <w:rFonts w:ascii="Times New Roman" w:eastAsia="Times New Roman" w:hAnsi="Times New Roman" w:cs="Times New Roman"/>
          <w:b/>
          <w:bCs/>
          <w:sz w:val="24"/>
          <w:szCs w:val="24"/>
        </w:rPr>
        <w:t>transform: scale( width,height );</w:t>
      </w:r>
      <w:r>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.my-div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transform: scale( 1.5,2);</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-moz-transform: scale( 1.5,2);</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234"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scaled width 1.5× and height 2×.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7"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4.) CSS skew</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CSS skew() method is used to skew the element on the </w:t>
      </w:r>
      <w:r>
        <w:rPr>
          <w:rFonts w:ascii="Times New Roman" w:eastAsia="Times New Roman" w:hAnsi="Times New Roman" w:cs="Times New Roman"/>
          <w:b/>
          <w:bCs/>
          <w:sz w:val="24"/>
          <w:szCs w:val="24"/>
        </w:rPr>
        <w:t>x</w:t>
      </w:r>
      <w:r>
        <w:rPr>
          <w:rFonts w:ascii="Times New Roman" w:eastAsia="Times New Roman" w:hAnsi="Times New Roman" w:cs="Times New Roman"/>
          <w:sz w:val="24"/>
          <w:szCs w:val="24"/>
        </w:rPr>
        <w:t xml:space="preserve"> and </w:t>
      </w:r>
      <w:r>
        <w:rPr>
          <w:rFonts w:ascii="Times New Roman" w:eastAsia="Times New Roman" w:hAnsi="Times New Roman" w:cs="Times New Roman"/>
          <w:b/>
          <w:bCs/>
          <w:sz w:val="24"/>
          <w:szCs w:val="24"/>
        </w:rPr>
        <w:t>y</w:t>
      </w:r>
      <w:r>
        <w:rPr>
          <w:rFonts w:ascii="Times New Roman" w:eastAsia="Times New Roman" w:hAnsi="Times New Roman" w:cs="Times New Roman"/>
          <w:sz w:val="24"/>
          <w:szCs w:val="24"/>
        </w:rPr>
        <w:t xml:space="preserve"> axis.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skew() takes two arguments in degree one for </w:t>
      </w:r>
      <w:r>
        <w:rPr>
          <w:rFonts w:ascii="Times New Roman" w:eastAsia="Times New Roman" w:hAnsi="Times New Roman" w:cs="Times New Roman"/>
          <w:b/>
          <w:bCs/>
          <w:sz w:val="24"/>
          <w:szCs w:val="24"/>
        </w:rPr>
        <w:t>x</w:t>
      </w:r>
      <w:r>
        <w:rPr>
          <w:rFonts w:ascii="Times New Roman" w:eastAsia="Times New Roman" w:hAnsi="Times New Roman" w:cs="Times New Roman"/>
          <w:sz w:val="24"/>
          <w:szCs w:val="24"/>
        </w:rPr>
        <w:t xml:space="preserve"> and one for </w:t>
      </w:r>
      <w:r>
        <w:rPr>
          <w:rFonts w:ascii="Times New Roman" w:eastAsia="Times New Roman" w:hAnsi="Times New Roman" w:cs="Times New Roman"/>
          <w:b/>
          <w:bCs/>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 xml:space="preserve">Example - </w:t>
      </w:r>
      <w:r>
        <w:rPr>
          <w:rFonts w:ascii="Times New Roman" w:eastAsia="Times New Roman" w:hAnsi="Times New Roman" w:cs="Times New Roman"/>
          <w:b/>
          <w:bCs/>
          <w:sz w:val="24"/>
          <w:szCs w:val="24"/>
        </w:rPr>
        <w:t>transform: skew( Xdeg,Ydeg );</w:t>
      </w:r>
      <w:r>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.my-div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transform: skew( 20deg, 0deg);</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-moz-transform: scale( 20deg,0deg);</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235"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This div element is skewed 20deg in X and 0deg Y by using CSS skew method.</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8" style="width:468pt;height:1.5pt" o:hralign="center" o:hrstd="t" o:hr="t" fillcolor="#a0a0a0" stroked="f"/>
        </w:pic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5.) CSS matrix</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CSS matrix method is a combination of all methods.</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2D matrix method takes six arguments. </w:t>
      </w:r>
      <w:r>
        <w:rPr>
          <w:rFonts w:ascii="Times New Roman" w:eastAsia="Times New Roman" w:hAnsi="Times New Roman" w:cs="Times New Roman"/>
          <w:sz w:val="24"/>
          <w:szCs w:val="24"/>
        </w:rPr>
        <w:br/>
        <w:t xml:space="preserve">Example - </w:t>
      </w:r>
      <w:r>
        <w:rPr>
          <w:rFonts w:ascii="Times New Roman" w:eastAsia="Times New Roman" w:hAnsi="Times New Roman" w:cs="Times New Roman"/>
          <w:b/>
          <w:bCs/>
          <w:sz w:val="24"/>
          <w:szCs w:val="24"/>
        </w:rPr>
        <w:t>transform: matrix( scaleX(),skewY(),skewX(),scaleY(),translateX(),translateX() );</w:t>
      </w:r>
      <w:r>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.my-div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transform: matrix( 1.2,0, 1,1.5,100,50);</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-moz-transform: matrix( 1.2,0, 1,1.5,100,50);</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755F" w:rsidRDefault="00623007"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hyperlink r:id="rId236" w:tgtFrame="_blank" w:history="1">
        <w:r w:rsidR="00F5755F">
          <w:rPr>
            <w:rStyle w:val="Hyperlink"/>
            <w:rFonts w:ascii="MS Gothic" w:eastAsia="MS Gothic" w:hAnsi="MS Gothic" w:cs="MS Gothic" w:hint="eastAsia"/>
            <w:sz w:val="24"/>
            <w:szCs w:val="24"/>
          </w:rPr>
          <w:t>▶</w:t>
        </w:r>
        <w:r w:rsidR="00F5755F">
          <w:rPr>
            <w:rStyle w:val="Hyperlink"/>
            <w:sz w:val="24"/>
            <w:szCs w:val="24"/>
          </w:rPr>
          <w:t xml:space="preserve"> Run the code</w:t>
        </w:r>
      </w:hyperlink>
      <w:r w:rsidR="00F5755F">
        <w:rPr>
          <w:rFonts w:ascii="Times New Roman" w:eastAsia="Times New Roman" w:hAnsi="Times New Roman" w:cs="Times New Roman"/>
          <w:sz w:val="24"/>
          <w:szCs w:val="24"/>
        </w:rPr>
        <w:t xml:space="preserve"> </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F5755F" w:rsidRDefault="00F5755F" w:rsidP="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This div element is using matrix method.</w:t>
      </w:r>
    </w:p>
    <w:p w:rsidR="00A378BD" w:rsidRPr="00A378BD" w:rsidRDefault="00A378BD" w:rsidP="00A378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3" name="Rectangle 13" descr="Tutorials Tonight">
                  <a:hlinkClick xmlns:a="http://schemas.openxmlformats.org/drawingml/2006/main" r:id="rId58" tooltip="&quot;Learn programming online with Tutorials Tonigh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Tutorials Tonight" href="https://www.tutorialstonight.com/" title="&quot;Learn programming online with Tutorials Tonigh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" o:button="t" filled="f" stroked="f">
                <v:fill o:detectmouseclick="t"/>
                <o:lock v:ext="edit" aspectratio="t"/>
                <w10:anchorlock/>
              </v:rect>
            </w:pict>
          </mc:Fallback>
        </mc:AlternateContent>
      </w:r>
      <w:r w:rsidRPr="00A378BD">
        <w:rPr>
          <w:rFonts w:ascii="Times New Roman" w:eastAsia="Times New Roman" w:hAnsi="Times New Roman" w:cs="Times New Roman"/>
          <w:sz w:val="24"/>
          <w:szCs w:val="24"/>
        </w:rPr>
        <w:t xml:space="preserve"> </w:t>
      </w:r>
    </w:p>
    <w:p w:rsidR="00A378BD" w:rsidRPr="00A378BD" w:rsidRDefault="00A378BD" w:rsidP="00A378B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378BD">
        <w:rPr>
          <w:rFonts w:ascii="Times New Roman" w:eastAsia="Times New Roman" w:hAnsi="Times New Roman" w:cs="Times New Roman"/>
          <w:b/>
          <w:bCs/>
          <w:kern w:val="36"/>
          <w:sz w:val="48"/>
          <w:szCs w:val="48"/>
        </w:rPr>
        <w:t>CSS 3D TRANSFORMS</w:t>
      </w:r>
    </w:p>
    <w:p w:rsidR="00A378BD" w:rsidRPr="00A378BD" w:rsidRDefault="00623007" w:rsidP="00A378BD">
      <w:pPr>
        <w:spacing w:after="0" w:line="240" w:lineRule="auto"/>
        <w:rPr>
          <w:rFonts w:ascii="Times New Roman" w:eastAsia="Times New Roman" w:hAnsi="Times New Roman" w:cs="Times New Roman"/>
          <w:sz w:val="24"/>
          <w:szCs w:val="24"/>
        </w:rPr>
      </w:pPr>
      <w:hyperlink r:id="rId237" w:history="1">
        <w:r w:rsidR="00A378BD" w:rsidRPr="00A378BD">
          <w:rPr>
            <w:rFonts w:ascii="Times New Roman" w:eastAsia="Times New Roman" w:hAnsi="Times New Roman" w:cs="Times New Roman"/>
            <w:color w:val="0000FF"/>
            <w:sz w:val="24"/>
            <w:szCs w:val="24"/>
            <w:u w:val="single"/>
          </w:rPr>
          <w:t>❮ Prev</w:t>
        </w:r>
      </w:hyperlink>
      <w:r w:rsidR="00A378BD" w:rsidRPr="00A378BD">
        <w:rPr>
          <w:rFonts w:ascii="Times New Roman" w:eastAsia="Times New Roman" w:hAnsi="Times New Roman" w:cs="Times New Roman"/>
          <w:sz w:val="24"/>
          <w:szCs w:val="24"/>
        </w:rPr>
        <w:t xml:space="preserve"> </w:t>
      </w:r>
      <w:hyperlink r:id="rId238" w:history="1">
        <w:r w:rsidR="00A378BD" w:rsidRPr="00A378BD">
          <w:rPr>
            <w:rFonts w:ascii="Times New Roman" w:eastAsia="Times New Roman" w:hAnsi="Times New Roman" w:cs="Times New Roman"/>
            <w:color w:val="0000FF"/>
            <w:sz w:val="24"/>
            <w:szCs w:val="24"/>
            <w:u w:val="single"/>
          </w:rPr>
          <w:t>Next ❯</w:t>
        </w:r>
      </w:hyperlink>
      <w:r w:rsidR="00A378BD" w:rsidRPr="00A378BD">
        <w:rPr>
          <w:rFonts w:ascii="Times New Roman" w:eastAsia="Times New Roman" w:hAnsi="Times New Roman" w:cs="Times New Roman"/>
          <w:sz w:val="24"/>
          <w:szCs w:val="24"/>
        </w:rPr>
        <w:t xml:space="preserve"> </w:t>
      </w:r>
    </w:p>
    <w:p w:rsidR="00A378BD" w:rsidRPr="00A378BD" w:rsidRDefault="00623007" w:rsidP="00A378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9" style="width:0;height:1.5pt" o:hralign="center" o:hrstd="t" o:hr="t" fillcolor="#a0a0a0" stroked="f"/>
        </w:pict>
      </w:r>
    </w:p>
    <w:p w:rsidR="00A378BD" w:rsidRPr="00A378BD" w:rsidRDefault="00A378BD" w:rsidP="00A378BD">
      <w:pPr>
        <w:spacing w:before="100" w:beforeAutospacing="1" w:after="100" w:afterAutospacing="1" w:line="240" w:lineRule="auto"/>
        <w:rPr>
          <w:rFonts w:ascii="Times New Roman" w:eastAsia="Times New Roman" w:hAnsi="Times New Roman" w:cs="Times New Roman"/>
          <w:sz w:val="24"/>
          <w:szCs w:val="24"/>
        </w:rPr>
      </w:pPr>
      <w:r w:rsidRPr="00A378BD">
        <w:rPr>
          <w:rFonts w:ascii="Times New Roman" w:eastAsia="Times New Roman" w:hAnsi="Times New Roman" w:cs="Times New Roman"/>
          <w:sz w:val="24"/>
          <w:szCs w:val="24"/>
        </w:rPr>
        <w:t>Using CSS 3D transform you can perform 3D operations on HTML elements like scale, skew, rotate, translate etc.</w:t>
      </w:r>
    </w:p>
    <w:p w:rsidR="00A378BD" w:rsidRPr="00A378BD" w:rsidRDefault="00A378BD" w:rsidP="00A378BD">
      <w:pPr>
        <w:spacing w:before="100" w:beforeAutospacing="1" w:after="100" w:afterAutospacing="1" w:line="240" w:lineRule="auto"/>
        <w:rPr>
          <w:rFonts w:ascii="Times New Roman" w:eastAsia="Times New Roman" w:hAnsi="Times New Roman" w:cs="Times New Roman"/>
          <w:sz w:val="24"/>
          <w:szCs w:val="24"/>
        </w:rPr>
      </w:pPr>
      <w:r w:rsidRPr="00A378BD">
        <w:rPr>
          <w:rFonts w:ascii="Times New Roman" w:eastAsia="Times New Roman" w:hAnsi="Times New Roman" w:cs="Times New Roman"/>
          <w:sz w:val="24"/>
          <w:szCs w:val="24"/>
        </w:rPr>
        <w:t>The 3D translated elements don't affect surrounding elements and may overlap them. The translated element takes the same space as its default.</w:t>
      </w:r>
    </w:p>
    <w:p w:rsidR="00A378BD" w:rsidRPr="00A378BD" w:rsidRDefault="00A378BD" w:rsidP="00A378BD">
      <w:pPr>
        <w:spacing w:before="100" w:beforeAutospacing="1" w:after="100" w:afterAutospacing="1" w:line="240" w:lineRule="auto"/>
        <w:rPr>
          <w:rFonts w:ascii="Times New Roman" w:eastAsia="Times New Roman" w:hAnsi="Times New Roman" w:cs="Times New Roman"/>
          <w:sz w:val="24"/>
          <w:szCs w:val="24"/>
        </w:rPr>
      </w:pPr>
      <w:r w:rsidRPr="00A378BD">
        <w:rPr>
          <w:rFonts w:ascii="Times New Roman" w:eastAsia="Times New Roman" w:hAnsi="Times New Roman" w:cs="Times New Roman"/>
          <w:sz w:val="24"/>
          <w:szCs w:val="24"/>
        </w:rPr>
        <w:t>To apply 3D transformation CSS use transform property and values are given as required like scaling, rotation etc.</w:t>
      </w:r>
    </w:p>
    <w:p w:rsidR="00A378BD" w:rsidRPr="00A378BD" w:rsidRDefault="00A378BD" w:rsidP="00A378BD">
      <w:pPr>
        <w:spacing w:before="100" w:beforeAutospacing="1" w:after="100" w:afterAutospacing="1" w:line="240" w:lineRule="auto"/>
        <w:rPr>
          <w:rFonts w:ascii="Times New Roman" w:eastAsia="Times New Roman" w:hAnsi="Times New Roman" w:cs="Times New Roman"/>
          <w:sz w:val="24"/>
          <w:szCs w:val="24"/>
        </w:rPr>
      </w:pPr>
      <w:r w:rsidRPr="00A378BD">
        <w:rPr>
          <w:rFonts w:ascii="Times New Roman" w:eastAsia="Times New Roman" w:hAnsi="Times New Roman" w:cs="Times New Roman"/>
          <w:sz w:val="24"/>
          <w:szCs w:val="24"/>
        </w:rPr>
        <w:t>We are going to learn following 3D transform properties:</w:t>
      </w:r>
    </w:p>
    <w:p w:rsidR="00A378BD" w:rsidRPr="00A378BD" w:rsidRDefault="00623007" w:rsidP="00CB58BA">
      <w:pPr>
        <w:numPr>
          <w:ilvl w:val="0"/>
          <w:numId w:val="57"/>
        </w:numPr>
        <w:spacing w:before="100" w:beforeAutospacing="1" w:after="100" w:afterAutospacing="1" w:line="240" w:lineRule="auto"/>
        <w:rPr>
          <w:rFonts w:ascii="Times New Roman" w:eastAsia="Times New Roman" w:hAnsi="Times New Roman" w:cs="Times New Roman"/>
          <w:sz w:val="24"/>
          <w:szCs w:val="24"/>
        </w:rPr>
      </w:pPr>
      <w:hyperlink r:id="rId239" w:anchor="translate" w:history="1">
        <w:r w:rsidR="00A378BD" w:rsidRPr="00A378BD">
          <w:rPr>
            <w:rFonts w:ascii="Times New Roman" w:eastAsia="Times New Roman" w:hAnsi="Times New Roman" w:cs="Times New Roman"/>
            <w:color w:val="0000FF"/>
            <w:sz w:val="24"/>
            <w:szCs w:val="24"/>
            <w:u w:val="single"/>
          </w:rPr>
          <w:t>CSS translate3d</w:t>
        </w:r>
      </w:hyperlink>
    </w:p>
    <w:p w:rsidR="00A378BD" w:rsidRPr="00A378BD" w:rsidRDefault="00623007" w:rsidP="00CB58BA">
      <w:pPr>
        <w:numPr>
          <w:ilvl w:val="0"/>
          <w:numId w:val="57"/>
        </w:numPr>
        <w:spacing w:before="100" w:beforeAutospacing="1" w:after="100" w:afterAutospacing="1" w:line="240" w:lineRule="auto"/>
        <w:rPr>
          <w:rFonts w:ascii="Times New Roman" w:eastAsia="Times New Roman" w:hAnsi="Times New Roman" w:cs="Times New Roman"/>
          <w:sz w:val="24"/>
          <w:szCs w:val="24"/>
        </w:rPr>
      </w:pPr>
      <w:hyperlink r:id="rId240" w:anchor="rotate" w:history="1">
        <w:r w:rsidR="00A378BD" w:rsidRPr="00A378BD">
          <w:rPr>
            <w:rFonts w:ascii="Times New Roman" w:eastAsia="Times New Roman" w:hAnsi="Times New Roman" w:cs="Times New Roman"/>
            <w:color w:val="0000FF"/>
            <w:sz w:val="24"/>
            <w:szCs w:val="24"/>
            <w:u w:val="single"/>
          </w:rPr>
          <w:t>CSS rotate3d</w:t>
        </w:r>
      </w:hyperlink>
    </w:p>
    <w:p w:rsidR="00A378BD" w:rsidRPr="00A378BD" w:rsidRDefault="00623007" w:rsidP="00CB58BA">
      <w:pPr>
        <w:numPr>
          <w:ilvl w:val="0"/>
          <w:numId w:val="57"/>
        </w:numPr>
        <w:spacing w:before="100" w:beforeAutospacing="1" w:after="100" w:afterAutospacing="1" w:line="240" w:lineRule="auto"/>
        <w:rPr>
          <w:rFonts w:ascii="Times New Roman" w:eastAsia="Times New Roman" w:hAnsi="Times New Roman" w:cs="Times New Roman"/>
          <w:sz w:val="24"/>
          <w:szCs w:val="24"/>
        </w:rPr>
      </w:pPr>
      <w:hyperlink r:id="rId241" w:anchor="scale" w:history="1">
        <w:r w:rsidR="00A378BD" w:rsidRPr="00A378BD">
          <w:rPr>
            <w:rFonts w:ascii="Times New Roman" w:eastAsia="Times New Roman" w:hAnsi="Times New Roman" w:cs="Times New Roman"/>
            <w:color w:val="0000FF"/>
            <w:sz w:val="24"/>
            <w:szCs w:val="24"/>
            <w:u w:val="single"/>
          </w:rPr>
          <w:t>CSS scale3d</w:t>
        </w:r>
      </w:hyperlink>
    </w:p>
    <w:p w:rsidR="00A378BD" w:rsidRPr="00A378BD" w:rsidRDefault="00623007" w:rsidP="00A378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0" style="width:0;height:1.5pt" o:hralign="center" o:hrstd="t" o:hr="t" fillcolor="#a0a0a0" stroked="f"/>
        </w:pict>
      </w:r>
    </w:p>
    <w:p w:rsidR="00A378BD" w:rsidRPr="00A378BD" w:rsidRDefault="00A378BD" w:rsidP="00A378BD">
      <w:pPr>
        <w:spacing w:before="100" w:beforeAutospacing="1" w:after="100" w:afterAutospacing="1" w:line="240" w:lineRule="auto"/>
        <w:outlineLvl w:val="1"/>
        <w:rPr>
          <w:rFonts w:ascii="Times New Roman" w:eastAsia="Times New Roman" w:hAnsi="Times New Roman" w:cs="Times New Roman"/>
          <w:b/>
          <w:bCs/>
          <w:sz w:val="36"/>
          <w:szCs w:val="36"/>
        </w:rPr>
      </w:pPr>
      <w:r w:rsidRPr="00A378BD">
        <w:rPr>
          <w:rFonts w:ascii="Times New Roman" w:eastAsia="Times New Roman" w:hAnsi="Times New Roman" w:cs="Times New Roman"/>
          <w:b/>
          <w:bCs/>
          <w:sz w:val="36"/>
          <w:szCs w:val="36"/>
        </w:rPr>
        <w:t>1.) CSS translate3d</w:t>
      </w:r>
    </w:p>
    <w:p w:rsidR="00A378BD" w:rsidRPr="00A378BD" w:rsidRDefault="00A378BD" w:rsidP="00A378BD">
      <w:pPr>
        <w:spacing w:before="100" w:beforeAutospacing="1" w:after="100" w:afterAutospacing="1" w:line="240" w:lineRule="auto"/>
        <w:rPr>
          <w:rFonts w:ascii="Times New Roman" w:eastAsia="Times New Roman" w:hAnsi="Times New Roman" w:cs="Times New Roman"/>
          <w:sz w:val="24"/>
          <w:szCs w:val="24"/>
        </w:rPr>
      </w:pPr>
      <w:r w:rsidRPr="00A378BD">
        <w:rPr>
          <w:rFonts w:ascii="Times New Roman" w:eastAsia="Times New Roman" w:hAnsi="Times New Roman" w:cs="Times New Roman"/>
          <w:sz w:val="24"/>
          <w:szCs w:val="24"/>
        </w:rPr>
        <w:t>Using CSS translate3d you can translate or move HTML elements along X, Y and Z-axis.</w:t>
      </w:r>
    </w:p>
    <w:p w:rsidR="00A378BD" w:rsidRPr="00A378BD" w:rsidRDefault="00A378BD" w:rsidP="00A378BD">
      <w:pPr>
        <w:spacing w:before="100" w:beforeAutospacing="1" w:after="100" w:afterAutospacing="1" w:line="240" w:lineRule="auto"/>
        <w:rPr>
          <w:rFonts w:ascii="Times New Roman" w:eastAsia="Times New Roman" w:hAnsi="Times New Roman" w:cs="Times New Roman"/>
          <w:sz w:val="24"/>
          <w:szCs w:val="24"/>
        </w:rPr>
      </w:pPr>
      <w:r w:rsidRPr="00A378BD">
        <w:rPr>
          <w:rFonts w:ascii="Times New Roman" w:eastAsia="Times New Roman" w:hAnsi="Times New Roman" w:cs="Times New Roman"/>
          <w:sz w:val="24"/>
          <w:szCs w:val="24"/>
        </w:rPr>
        <w:t xml:space="preserve">The CSS translate3d takes three arguments, each for one axis </w:t>
      </w:r>
      <w:r w:rsidRPr="00A378BD">
        <w:rPr>
          <w:rFonts w:ascii="Times New Roman" w:eastAsia="Times New Roman" w:hAnsi="Times New Roman" w:cs="Times New Roman"/>
          <w:b/>
          <w:bCs/>
          <w:sz w:val="24"/>
          <w:szCs w:val="24"/>
        </w:rPr>
        <w:t>X</w:t>
      </w:r>
      <w:r w:rsidRPr="00A378BD">
        <w:rPr>
          <w:rFonts w:ascii="Times New Roman" w:eastAsia="Times New Roman" w:hAnsi="Times New Roman" w:cs="Times New Roman"/>
          <w:sz w:val="24"/>
          <w:szCs w:val="24"/>
        </w:rPr>
        <w:t xml:space="preserve">, </w:t>
      </w:r>
      <w:r w:rsidRPr="00A378BD">
        <w:rPr>
          <w:rFonts w:ascii="Times New Roman" w:eastAsia="Times New Roman" w:hAnsi="Times New Roman" w:cs="Times New Roman"/>
          <w:b/>
          <w:bCs/>
          <w:sz w:val="24"/>
          <w:szCs w:val="24"/>
        </w:rPr>
        <w:t>Y</w:t>
      </w:r>
      <w:r w:rsidRPr="00A378BD">
        <w:rPr>
          <w:rFonts w:ascii="Times New Roman" w:eastAsia="Times New Roman" w:hAnsi="Times New Roman" w:cs="Times New Roman"/>
          <w:sz w:val="24"/>
          <w:szCs w:val="24"/>
        </w:rPr>
        <w:t xml:space="preserve"> and </w:t>
      </w:r>
      <w:r w:rsidRPr="00A378BD">
        <w:rPr>
          <w:rFonts w:ascii="Times New Roman" w:eastAsia="Times New Roman" w:hAnsi="Times New Roman" w:cs="Times New Roman"/>
          <w:b/>
          <w:bCs/>
          <w:sz w:val="24"/>
          <w:szCs w:val="24"/>
        </w:rPr>
        <w:t>Z</w:t>
      </w:r>
      <w:r w:rsidRPr="00A378BD">
        <w:rPr>
          <w:rFonts w:ascii="Times New Roman" w:eastAsia="Times New Roman" w:hAnsi="Times New Roman" w:cs="Times New Roman"/>
          <w:sz w:val="24"/>
          <w:szCs w:val="24"/>
        </w:rPr>
        <w:t xml:space="preserve"> respectively. The coordinate values could be negative as well as positive.</w:t>
      </w:r>
    </w:p>
    <w:p w:rsidR="00A378BD" w:rsidRPr="00A378BD" w:rsidRDefault="00A378BD" w:rsidP="00A378BD">
      <w:pPr>
        <w:spacing w:before="100" w:beforeAutospacing="1" w:after="100" w:afterAutospacing="1" w:line="240" w:lineRule="auto"/>
        <w:rPr>
          <w:rFonts w:ascii="Times New Roman" w:eastAsia="Times New Roman" w:hAnsi="Times New Roman" w:cs="Times New Roman"/>
          <w:sz w:val="24"/>
          <w:szCs w:val="24"/>
        </w:rPr>
      </w:pPr>
      <w:r w:rsidRPr="00A378BD">
        <w:rPr>
          <w:rFonts w:ascii="Times New Roman" w:eastAsia="Times New Roman" w:hAnsi="Times New Roman" w:cs="Times New Roman"/>
          <w:sz w:val="24"/>
          <w:szCs w:val="24"/>
        </w:rPr>
        <w:t xml:space="preserve">Example- </w:t>
      </w:r>
      <w:r w:rsidRPr="00A378BD">
        <w:rPr>
          <w:rFonts w:ascii="Times New Roman" w:eastAsia="Times New Roman" w:hAnsi="Times New Roman" w:cs="Times New Roman"/>
          <w:b/>
          <w:bCs/>
          <w:sz w:val="24"/>
          <w:szCs w:val="24"/>
        </w:rPr>
        <w:t>transform: translate3d( x, y, z)</w:t>
      </w:r>
    </w:p>
    <w:p w:rsidR="00A378BD" w:rsidRPr="00A378BD" w:rsidRDefault="00A378BD" w:rsidP="00A37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78BD">
        <w:rPr>
          <w:rFonts w:ascii="Courier New" w:eastAsia="Times New Roman" w:hAnsi="Courier New" w:cs="Courier New"/>
          <w:sz w:val="20"/>
          <w:szCs w:val="20"/>
        </w:rPr>
        <w:t>.my-div{</w:t>
      </w:r>
    </w:p>
    <w:p w:rsidR="00A378BD" w:rsidRPr="00A378BD" w:rsidRDefault="00A378BD" w:rsidP="00A37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78BD">
        <w:rPr>
          <w:rFonts w:ascii="Courier New" w:eastAsia="Times New Roman" w:hAnsi="Courier New" w:cs="Courier New"/>
          <w:sz w:val="20"/>
          <w:szCs w:val="20"/>
        </w:rPr>
        <w:t xml:space="preserve">    transform: translate3d( 50px,10px,20px);</w:t>
      </w:r>
    </w:p>
    <w:p w:rsidR="00A378BD" w:rsidRPr="00A378BD" w:rsidRDefault="00A378BD" w:rsidP="00A37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78BD">
        <w:rPr>
          <w:rFonts w:ascii="Courier New" w:eastAsia="Times New Roman" w:hAnsi="Courier New" w:cs="Courier New"/>
          <w:sz w:val="20"/>
          <w:szCs w:val="20"/>
        </w:rPr>
        <w:t xml:space="preserve">    -moz-transform: translate3d( 50px,10px,20px);</w:t>
      </w:r>
    </w:p>
    <w:p w:rsidR="00A378BD" w:rsidRPr="00A378BD" w:rsidRDefault="00A378BD" w:rsidP="00A37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78BD">
        <w:rPr>
          <w:rFonts w:ascii="Courier New" w:eastAsia="Times New Roman" w:hAnsi="Courier New" w:cs="Courier New"/>
          <w:sz w:val="20"/>
          <w:szCs w:val="20"/>
        </w:rPr>
        <w:t>}</w:t>
      </w:r>
    </w:p>
    <w:p w:rsidR="00A378BD" w:rsidRPr="00A378BD" w:rsidRDefault="00623007" w:rsidP="00A378BD">
      <w:pPr>
        <w:spacing w:after="0" w:line="240" w:lineRule="auto"/>
        <w:rPr>
          <w:rFonts w:ascii="Times New Roman" w:eastAsia="Times New Roman" w:hAnsi="Times New Roman" w:cs="Times New Roman"/>
          <w:sz w:val="24"/>
          <w:szCs w:val="24"/>
        </w:rPr>
      </w:pPr>
      <w:hyperlink r:id="rId242" w:tgtFrame="_blank" w:history="1">
        <w:r w:rsidR="00A378BD" w:rsidRPr="00A378BD">
          <w:rPr>
            <w:rFonts w:ascii="MS Gothic" w:eastAsia="MS Gothic" w:hAnsi="MS Gothic" w:cs="MS Gothic" w:hint="eastAsia"/>
            <w:color w:val="0000FF"/>
            <w:sz w:val="24"/>
            <w:szCs w:val="24"/>
            <w:u w:val="single"/>
          </w:rPr>
          <w:t>▶</w:t>
        </w:r>
        <w:r w:rsidR="00A378BD" w:rsidRPr="00A378BD">
          <w:rPr>
            <w:rFonts w:ascii="Times New Roman" w:eastAsia="Times New Roman" w:hAnsi="Times New Roman" w:cs="Times New Roman"/>
            <w:color w:val="0000FF"/>
            <w:sz w:val="24"/>
            <w:szCs w:val="24"/>
            <w:u w:val="single"/>
          </w:rPr>
          <w:t xml:space="preserve"> Run the code</w:t>
        </w:r>
      </w:hyperlink>
      <w:r w:rsidR="00A378BD" w:rsidRPr="00A378BD">
        <w:rPr>
          <w:rFonts w:ascii="Times New Roman" w:eastAsia="Times New Roman" w:hAnsi="Times New Roman" w:cs="Times New Roman"/>
          <w:sz w:val="24"/>
          <w:szCs w:val="24"/>
        </w:rPr>
        <w:t xml:space="preserve"> </w:t>
      </w:r>
    </w:p>
    <w:p w:rsidR="00A378BD" w:rsidRPr="00A378BD" w:rsidRDefault="00A378BD" w:rsidP="00A378BD">
      <w:pPr>
        <w:spacing w:before="100" w:beforeAutospacing="1" w:after="100" w:afterAutospacing="1" w:line="240" w:lineRule="auto"/>
        <w:rPr>
          <w:rFonts w:ascii="Times New Roman" w:eastAsia="Times New Roman" w:hAnsi="Times New Roman" w:cs="Times New Roman"/>
          <w:sz w:val="24"/>
          <w:szCs w:val="24"/>
        </w:rPr>
      </w:pPr>
      <w:r w:rsidRPr="00A378BD">
        <w:rPr>
          <w:rFonts w:ascii="Times New Roman" w:eastAsia="Times New Roman" w:hAnsi="Times New Roman" w:cs="Times New Roman"/>
          <w:sz w:val="24"/>
          <w:szCs w:val="24"/>
        </w:rPr>
        <w:lastRenderedPageBreak/>
        <w:t>Output:</w:t>
      </w:r>
    </w:p>
    <w:p w:rsidR="00A378BD" w:rsidRPr="00A378BD" w:rsidRDefault="00A378BD" w:rsidP="00A378BD">
      <w:pPr>
        <w:spacing w:after="0" w:line="240" w:lineRule="auto"/>
        <w:rPr>
          <w:rFonts w:ascii="Times New Roman" w:eastAsia="Times New Roman" w:hAnsi="Times New Roman" w:cs="Times New Roman"/>
          <w:sz w:val="24"/>
          <w:szCs w:val="24"/>
        </w:rPr>
      </w:pPr>
      <w:r w:rsidRPr="00A378BD">
        <w:rPr>
          <w:rFonts w:ascii="Times New Roman" w:eastAsia="Times New Roman" w:hAnsi="Times New Roman" w:cs="Times New Roman"/>
          <w:sz w:val="24"/>
          <w:szCs w:val="24"/>
        </w:rPr>
        <w:t>This div element is translated in 3D 50px in x-axis, 10px in Y-axis and 20px in Z-axis.</w:t>
      </w:r>
    </w:p>
    <w:p w:rsidR="00A378BD" w:rsidRPr="00A378BD" w:rsidRDefault="00623007" w:rsidP="00A378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1" style="width:0;height:1.5pt" o:hralign="center" o:hrstd="t" o:hr="t" fillcolor="#a0a0a0" stroked="f"/>
        </w:pict>
      </w:r>
    </w:p>
    <w:p w:rsidR="00A378BD" w:rsidRPr="00A378BD" w:rsidRDefault="00A378BD" w:rsidP="00A378BD">
      <w:pPr>
        <w:spacing w:after="0" w:line="240" w:lineRule="auto"/>
        <w:rPr>
          <w:rFonts w:ascii="Times New Roman" w:eastAsia="Times New Roman" w:hAnsi="Times New Roman" w:cs="Times New Roman"/>
          <w:sz w:val="24"/>
          <w:szCs w:val="24"/>
        </w:rPr>
      </w:pPr>
      <w:r w:rsidRPr="00A378BD">
        <w:rPr>
          <w:rFonts w:ascii="Times New Roman" w:eastAsia="Times New Roman" w:hAnsi="Times New Roman" w:cs="Times New Roman"/>
          <w:sz w:val="24"/>
          <w:szCs w:val="24"/>
        </w:rPr>
        <w:br/>
      </w:r>
    </w:p>
    <w:p w:rsidR="00A378BD" w:rsidRPr="00A378BD" w:rsidRDefault="00A378BD" w:rsidP="00A378BD">
      <w:pPr>
        <w:spacing w:before="100" w:beforeAutospacing="1" w:after="100" w:afterAutospacing="1" w:line="240" w:lineRule="auto"/>
        <w:outlineLvl w:val="1"/>
        <w:rPr>
          <w:rFonts w:ascii="Times New Roman" w:eastAsia="Times New Roman" w:hAnsi="Times New Roman" w:cs="Times New Roman"/>
          <w:b/>
          <w:bCs/>
          <w:sz w:val="36"/>
          <w:szCs w:val="36"/>
        </w:rPr>
      </w:pPr>
      <w:r w:rsidRPr="00A378BD">
        <w:rPr>
          <w:rFonts w:ascii="Times New Roman" w:eastAsia="Times New Roman" w:hAnsi="Times New Roman" w:cs="Times New Roman"/>
          <w:b/>
          <w:bCs/>
          <w:sz w:val="36"/>
          <w:szCs w:val="36"/>
        </w:rPr>
        <w:t>2.) CSS rotate3d</w:t>
      </w:r>
    </w:p>
    <w:p w:rsidR="00A378BD" w:rsidRPr="00A378BD" w:rsidRDefault="00A378BD" w:rsidP="00A378BD">
      <w:pPr>
        <w:spacing w:before="100" w:beforeAutospacing="1" w:after="100" w:afterAutospacing="1" w:line="240" w:lineRule="auto"/>
        <w:rPr>
          <w:rFonts w:ascii="Times New Roman" w:eastAsia="Times New Roman" w:hAnsi="Times New Roman" w:cs="Times New Roman"/>
          <w:sz w:val="24"/>
          <w:szCs w:val="24"/>
        </w:rPr>
      </w:pPr>
      <w:r w:rsidRPr="00A378BD">
        <w:rPr>
          <w:rFonts w:ascii="Times New Roman" w:eastAsia="Times New Roman" w:hAnsi="Times New Roman" w:cs="Times New Roman"/>
          <w:sz w:val="24"/>
          <w:szCs w:val="24"/>
        </w:rPr>
        <w:t>Using CSS rotate3d you can rotate HTML elements along X, Y and Z-axis.</w:t>
      </w:r>
    </w:p>
    <w:p w:rsidR="00A378BD" w:rsidRPr="00A378BD" w:rsidRDefault="00A378BD" w:rsidP="00A378BD">
      <w:pPr>
        <w:spacing w:before="100" w:beforeAutospacing="1" w:after="100" w:afterAutospacing="1" w:line="240" w:lineRule="auto"/>
        <w:rPr>
          <w:rFonts w:ascii="Times New Roman" w:eastAsia="Times New Roman" w:hAnsi="Times New Roman" w:cs="Times New Roman"/>
          <w:sz w:val="24"/>
          <w:szCs w:val="24"/>
        </w:rPr>
      </w:pPr>
      <w:r w:rsidRPr="00A378BD">
        <w:rPr>
          <w:rFonts w:ascii="Times New Roman" w:eastAsia="Times New Roman" w:hAnsi="Times New Roman" w:cs="Times New Roman"/>
          <w:sz w:val="24"/>
          <w:szCs w:val="24"/>
        </w:rPr>
        <w:t xml:space="preserve">The CSS rotate3d takes four arguments, each for one axis </w:t>
      </w:r>
      <w:r w:rsidRPr="00A378BD">
        <w:rPr>
          <w:rFonts w:ascii="Times New Roman" w:eastAsia="Times New Roman" w:hAnsi="Times New Roman" w:cs="Times New Roman"/>
          <w:b/>
          <w:bCs/>
          <w:sz w:val="24"/>
          <w:szCs w:val="24"/>
        </w:rPr>
        <w:t>X</w:t>
      </w:r>
      <w:r w:rsidRPr="00A378BD">
        <w:rPr>
          <w:rFonts w:ascii="Times New Roman" w:eastAsia="Times New Roman" w:hAnsi="Times New Roman" w:cs="Times New Roman"/>
          <w:sz w:val="24"/>
          <w:szCs w:val="24"/>
        </w:rPr>
        <w:t xml:space="preserve">, </w:t>
      </w:r>
      <w:r w:rsidRPr="00A378BD">
        <w:rPr>
          <w:rFonts w:ascii="Times New Roman" w:eastAsia="Times New Roman" w:hAnsi="Times New Roman" w:cs="Times New Roman"/>
          <w:b/>
          <w:bCs/>
          <w:sz w:val="24"/>
          <w:szCs w:val="24"/>
        </w:rPr>
        <w:t>Y</w:t>
      </w:r>
      <w:r w:rsidRPr="00A378BD">
        <w:rPr>
          <w:rFonts w:ascii="Times New Roman" w:eastAsia="Times New Roman" w:hAnsi="Times New Roman" w:cs="Times New Roman"/>
          <w:sz w:val="24"/>
          <w:szCs w:val="24"/>
        </w:rPr>
        <w:t xml:space="preserve">, </w:t>
      </w:r>
      <w:r w:rsidRPr="00A378BD">
        <w:rPr>
          <w:rFonts w:ascii="Times New Roman" w:eastAsia="Times New Roman" w:hAnsi="Times New Roman" w:cs="Times New Roman"/>
          <w:b/>
          <w:bCs/>
          <w:sz w:val="24"/>
          <w:szCs w:val="24"/>
        </w:rPr>
        <w:t>Z</w:t>
      </w:r>
      <w:r w:rsidRPr="00A378BD">
        <w:rPr>
          <w:rFonts w:ascii="Times New Roman" w:eastAsia="Times New Roman" w:hAnsi="Times New Roman" w:cs="Times New Roman"/>
          <w:sz w:val="24"/>
          <w:szCs w:val="24"/>
        </w:rPr>
        <w:t xml:space="preserve"> and degree value respectively. The X, Y and Z value is multiplied with specified degree internally and this gives how much angle should be rotated for each axis.</w:t>
      </w:r>
    </w:p>
    <w:p w:rsidR="00A378BD" w:rsidRPr="00A378BD" w:rsidRDefault="00A378BD" w:rsidP="00A378BD">
      <w:pPr>
        <w:spacing w:before="100" w:beforeAutospacing="1" w:after="100" w:afterAutospacing="1" w:line="240" w:lineRule="auto"/>
        <w:rPr>
          <w:rFonts w:ascii="Times New Roman" w:eastAsia="Times New Roman" w:hAnsi="Times New Roman" w:cs="Times New Roman"/>
          <w:sz w:val="24"/>
          <w:szCs w:val="24"/>
        </w:rPr>
      </w:pPr>
      <w:r w:rsidRPr="00A378BD">
        <w:rPr>
          <w:rFonts w:ascii="Times New Roman" w:eastAsia="Times New Roman" w:hAnsi="Times New Roman" w:cs="Times New Roman"/>
          <w:sz w:val="24"/>
          <w:szCs w:val="24"/>
        </w:rPr>
        <w:t xml:space="preserve">Example- </w:t>
      </w:r>
      <w:r w:rsidRPr="00A378BD">
        <w:rPr>
          <w:rFonts w:ascii="Times New Roman" w:eastAsia="Times New Roman" w:hAnsi="Times New Roman" w:cs="Times New Roman"/>
          <w:b/>
          <w:bCs/>
          <w:sz w:val="24"/>
          <w:szCs w:val="24"/>
        </w:rPr>
        <w:t>transform: rotate3d( x, y, z, deg)</w:t>
      </w:r>
    </w:p>
    <w:p w:rsidR="00A378BD" w:rsidRPr="00A378BD" w:rsidRDefault="00A378BD" w:rsidP="00A37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78BD">
        <w:rPr>
          <w:rFonts w:ascii="Courier New" w:eastAsia="Times New Roman" w:hAnsi="Courier New" w:cs="Courier New"/>
          <w:sz w:val="20"/>
          <w:szCs w:val="20"/>
        </w:rPr>
        <w:t>.my-div{</w:t>
      </w:r>
    </w:p>
    <w:p w:rsidR="00A378BD" w:rsidRPr="00A378BD" w:rsidRDefault="00A378BD" w:rsidP="00A37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78BD">
        <w:rPr>
          <w:rFonts w:ascii="Courier New" w:eastAsia="Times New Roman" w:hAnsi="Courier New" w:cs="Courier New"/>
          <w:sz w:val="20"/>
          <w:szCs w:val="20"/>
        </w:rPr>
        <w:t xml:space="preserve">    transform:rotate3d( 1, 1, 1.2, 60deg);</w:t>
      </w:r>
    </w:p>
    <w:p w:rsidR="00A378BD" w:rsidRPr="00A378BD" w:rsidRDefault="00A378BD" w:rsidP="00A37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78BD">
        <w:rPr>
          <w:rFonts w:ascii="Courier New" w:eastAsia="Times New Roman" w:hAnsi="Courier New" w:cs="Courier New"/>
          <w:sz w:val="20"/>
          <w:szCs w:val="20"/>
        </w:rPr>
        <w:t xml:space="preserve">    -moz-transform: rotate3d( 1, 1, 1.2, 60deg);</w:t>
      </w:r>
    </w:p>
    <w:p w:rsidR="00A378BD" w:rsidRPr="00A378BD" w:rsidRDefault="00A378BD" w:rsidP="00A37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78BD">
        <w:rPr>
          <w:rFonts w:ascii="Courier New" w:eastAsia="Times New Roman" w:hAnsi="Courier New" w:cs="Courier New"/>
          <w:sz w:val="20"/>
          <w:szCs w:val="20"/>
        </w:rPr>
        <w:t>}</w:t>
      </w:r>
    </w:p>
    <w:p w:rsidR="00A378BD" w:rsidRPr="00A378BD" w:rsidRDefault="00623007" w:rsidP="00A378BD">
      <w:pPr>
        <w:spacing w:after="0" w:line="240" w:lineRule="auto"/>
        <w:rPr>
          <w:rFonts w:ascii="Times New Roman" w:eastAsia="Times New Roman" w:hAnsi="Times New Roman" w:cs="Times New Roman"/>
          <w:sz w:val="24"/>
          <w:szCs w:val="24"/>
        </w:rPr>
      </w:pPr>
      <w:hyperlink r:id="rId243" w:tgtFrame="_blank" w:history="1">
        <w:r w:rsidR="00A378BD" w:rsidRPr="00A378BD">
          <w:rPr>
            <w:rFonts w:ascii="MS Gothic" w:eastAsia="MS Gothic" w:hAnsi="MS Gothic" w:cs="MS Gothic" w:hint="eastAsia"/>
            <w:color w:val="0000FF"/>
            <w:sz w:val="24"/>
            <w:szCs w:val="24"/>
            <w:u w:val="single"/>
          </w:rPr>
          <w:t>▶</w:t>
        </w:r>
        <w:r w:rsidR="00A378BD" w:rsidRPr="00A378BD">
          <w:rPr>
            <w:rFonts w:ascii="Times New Roman" w:eastAsia="Times New Roman" w:hAnsi="Times New Roman" w:cs="Times New Roman"/>
            <w:color w:val="0000FF"/>
            <w:sz w:val="24"/>
            <w:szCs w:val="24"/>
            <w:u w:val="single"/>
          </w:rPr>
          <w:t xml:space="preserve"> Run the code</w:t>
        </w:r>
      </w:hyperlink>
      <w:r w:rsidR="00A378BD" w:rsidRPr="00A378BD">
        <w:rPr>
          <w:rFonts w:ascii="Times New Roman" w:eastAsia="Times New Roman" w:hAnsi="Times New Roman" w:cs="Times New Roman"/>
          <w:sz w:val="24"/>
          <w:szCs w:val="24"/>
        </w:rPr>
        <w:t xml:space="preserve"> </w:t>
      </w:r>
    </w:p>
    <w:p w:rsidR="00A378BD" w:rsidRPr="00A378BD" w:rsidRDefault="00A378BD" w:rsidP="00A378BD">
      <w:pPr>
        <w:spacing w:before="100" w:beforeAutospacing="1" w:after="100" w:afterAutospacing="1" w:line="240" w:lineRule="auto"/>
        <w:rPr>
          <w:rFonts w:ascii="Times New Roman" w:eastAsia="Times New Roman" w:hAnsi="Times New Roman" w:cs="Times New Roman"/>
          <w:sz w:val="24"/>
          <w:szCs w:val="24"/>
        </w:rPr>
      </w:pPr>
      <w:r w:rsidRPr="00A378BD">
        <w:rPr>
          <w:rFonts w:ascii="Times New Roman" w:eastAsia="Times New Roman" w:hAnsi="Times New Roman" w:cs="Times New Roman"/>
          <w:sz w:val="24"/>
          <w:szCs w:val="24"/>
        </w:rPr>
        <w:t>Output:</w:t>
      </w:r>
    </w:p>
    <w:p w:rsidR="00A378BD" w:rsidRPr="00A378BD" w:rsidRDefault="00A378BD" w:rsidP="00A378BD">
      <w:pPr>
        <w:spacing w:after="0" w:line="240" w:lineRule="auto"/>
        <w:rPr>
          <w:rFonts w:ascii="Times New Roman" w:eastAsia="Times New Roman" w:hAnsi="Times New Roman" w:cs="Times New Roman"/>
          <w:sz w:val="24"/>
          <w:szCs w:val="24"/>
        </w:rPr>
      </w:pPr>
      <w:r w:rsidRPr="00A378BD">
        <w:rPr>
          <w:rFonts w:ascii="Times New Roman" w:eastAsia="Times New Roman" w:hAnsi="Times New Roman" w:cs="Times New Roman"/>
          <w:sz w:val="24"/>
          <w:szCs w:val="24"/>
        </w:rPr>
        <w:t>This div element is rotated in X and Y-axis by 60deg and Z-axis by 1.2×60deg=72deg.</w:t>
      </w:r>
    </w:p>
    <w:p w:rsidR="00A378BD" w:rsidRPr="00A378BD" w:rsidRDefault="00623007" w:rsidP="00A378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2" style="width:0;height:1.5pt" o:hralign="center" o:hrstd="t" o:hr="t" fillcolor="#a0a0a0" stroked="f"/>
        </w:pict>
      </w:r>
    </w:p>
    <w:p w:rsidR="00A378BD" w:rsidRPr="00A378BD" w:rsidRDefault="00A378BD" w:rsidP="00A378BD">
      <w:pPr>
        <w:spacing w:after="0" w:line="240" w:lineRule="auto"/>
        <w:rPr>
          <w:rFonts w:ascii="Times New Roman" w:eastAsia="Times New Roman" w:hAnsi="Times New Roman" w:cs="Times New Roman"/>
          <w:sz w:val="24"/>
          <w:szCs w:val="24"/>
        </w:rPr>
      </w:pPr>
      <w:r w:rsidRPr="00A378BD">
        <w:rPr>
          <w:rFonts w:ascii="Times New Roman" w:eastAsia="Times New Roman" w:hAnsi="Times New Roman" w:cs="Times New Roman"/>
          <w:sz w:val="24"/>
          <w:szCs w:val="24"/>
        </w:rPr>
        <w:br/>
      </w:r>
    </w:p>
    <w:p w:rsidR="00A378BD" w:rsidRPr="00A378BD" w:rsidRDefault="00A378BD" w:rsidP="00A378BD">
      <w:pPr>
        <w:spacing w:before="100" w:beforeAutospacing="1" w:after="100" w:afterAutospacing="1" w:line="240" w:lineRule="auto"/>
        <w:outlineLvl w:val="1"/>
        <w:rPr>
          <w:rFonts w:ascii="Times New Roman" w:eastAsia="Times New Roman" w:hAnsi="Times New Roman" w:cs="Times New Roman"/>
          <w:b/>
          <w:bCs/>
          <w:sz w:val="36"/>
          <w:szCs w:val="36"/>
        </w:rPr>
      </w:pPr>
      <w:r w:rsidRPr="00A378BD">
        <w:rPr>
          <w:rFonts w:ascii="Times New Roman" w:eastAsia="Times New Roman" w:hAnsi="Times New Roman" w:cs="Times New Roman"/>
          <w:b/>
          <w:bCs/>
          <w:sz w:val="36"/>
          <w:szCs w:val="36"/>
        </w:rPr>
        <w:t>3.) CSS scale3d</w:t>
      </w:r>
    </w:p>
    <w:p w:rsidR="00A378BD" w:rsidRPr="00A378BD" w:rsidRDefault="00A378BD" w:rsidP="00A378BD">
      <w:pPr>
        <w:spacing w:before="100" w:beforeAutospacing="1" w:after="100" w:afterAutospacing="1" w:line="240" w:lineRule="auto"/>
        <w:rPr>
          <w:rFonts w:ascii="Times New Roman" w:eastAsia="Times New Roman" w:hAnsi="Times New Roman" w:cs="Times New Roman"/>
          <w:sz w:val="24"/>
          <w:szCs w:val="24"/>
        </w:rPr>
      </w:pPr>
      <w:r w:rsidRPr="00A378BD">
        <w:rPr>
          <w:rFonts w:ascii="Times New Roman" w:eastAsia="Times New Roman" w:hAnsi="Times New Roman" w:cs="Times New Roman"/>
          <w:sz w:val="24"/>
          <w:szCs w:val="24"/>
        </w:rPr>
        <w:t>Using CSS scale3d you can scale HTML elements along X, Y and Z-axis.</w:t>
      </w:r>
    </w:p>
    <w:p w:rsidR="00A378BD" w:rsidRPr="00A378BD" w:rsidRDefault="00A378BD" w:rsidP="00A378BD">
      <w:pPr>
        <w:spacing w:before="100" w:beforeAutospacing="1" w:after="100" w:afterAutospacing="1" w:line="240" w:lineRule="auto"/>
        <w:rPr>
          <w:rFonts w:ascii="Times New Roman" w:eastAsia="Times New Roman" w:hAnsi="Times New Roman" w:cs="Times New Roman"/>
          <w:sz w:val="24"/>
          <w:szCs w:val="24"/>
        </w:rPr>
      </w:pPr>
      <w:r w:rsidRPr="00A378BD">
        <w:rPr>
          <w:rFonts w:ascii="Times New Roman" w:eastAsia="Times New Roman" w:hAnsi="Times New Roman" w:cs="Times New Roman"/>
          <w:sz w:val="24"/>
          <w:szCs w:val="24"/>
        </w:rPr>
        <w:t xml:space="preserve">The CSS scale3d changes the size of the element. It takes 3 arguments, each for </w:t>
      </w:r>
      <w:r w:rsidRPr="00A378BD">
        <w:rPr>
          <w:rFonts w:ascii="Times New Roman" w:eastAsia="Times New Roman" w:hAnsi="Times New Roman" w:cs="Times New Roman"/>
          <w:b/>
          <w:bCs/>
          <w:sz w:val="24"/>
          <w:szCs w:val="24"/>
        </w:rPr>
        <w:t>X</w:t>
      </w:r>
      <w:r w:rsidRPr="00A378BD">
        <w:rPr>
          <w:rFonts w:ascii="Times New Roman" w:eastAsia="Times New Roman" w:hAnsi="Times New Roman" w:cs="Times New Roman"/>
          <w:sz w:val="24"/>
          <w:szCs w:val="24"/>
        </w:rPr>
        <w:t xml:space="preserve">, </w:t>
      </w:r>
      <w:r w:rsidRPr="00A378BD">
        <w:rPr>
          <w:rFonts w:ascii="Times New Roman" w:eastAsia="Times New Roman" w:hAnsi="Times New Roman" w:cs="Times New Roman"/>
          <w:b/>
          <w:bCs/>
          <w:sz w:val="24"/>
          <w:szCs w:val="24"/>
        </w:rPr>
        <w:t>Y</w:t>
      </w:r>
      <w:r w:rsidRPr="00A378BD">
        <w:rPr>
          <w:rFonts w:ascii="Times New Roman" w:eastAsia="Times New Roman" w:hAnsi="Times New Roman" w:cs="Times New Roman"/>
          <w:sz w:val="24"/>
          <w:szCs w:val="24"/>
        </w:rPr>
        <w:t xml:space="preserve"> and </w:t>
      </w:r>
      <w:r w:rsidRPr="00A378BD">
        <w:rPr>
          <w:rFonts w:ascii="Times New Roman" w:eastAsia="Times New Roman" w:hAnsi="Times New Roman" w:cs="Times New Roman"/>
          <w:b/>
          <w:bCs/>
          <w:sz w:val="24"/>
          <w:szCs w:val="24"/>
        </w:rPr>
        <w:t>Z</w:t>
      </w:r>
      <w:r w:rsidRPr="00A378BD">
        <w:rPr>
          <w:rFonts w:ascii="Times New Roman" w:eastAsia="Times New Roman" w:hAnsi="Times New Roman" w:cs="Times New Roman"/>
          <w:sz w:val="24"/>
          <w:szCs w:val="24"/>
        </w:rPr>
        <w:t xml:space="preserve"> respectively.</w:t>
      </w:r>
    </w:p>
    <w:p w:rsidR="00A378BD" w:rsidRPr="00A378BD" w:rsidRDefault="00A378BD" w:rsidP="00A378BD">
      <w:pPr>
        <w:spacing w:before="100" w:beforeAutospacing="1" w:after="100" w:afterAutospacing="1" w:line="240" w:lineRule="auto"/>
        <w:rPr>
          <w:rFonts w:ascii="Times New Roman" w:eastAsia="Times New Roman" w:hAnsi="Times New Roman" w:cs="Times New Roman"/>
          <w:sz w:val="24"/>
          <w:szCs w:val="24"/>
        </w:rPr>
      </w:pPr>
      <w:r w:rsidRPr="00A378BD">
        <w:rPr>
          <w:rFonts w:ascii="Times New Roman" w:eastAsia="Times New Roman" w:hAnsi="Times New Roman" w:cs="Times New Roman"/>
          <w:sz w:val="24"/>
          <w:szCs w:val="24"/>
        </w:rPr>
        <w:t>For CSS rotate3d to work you need to use either rotate3d property or perspective property.</w:t>
      </w:r>
    </w:p>
    <w:p w:rsidR="00A378BD" w:rsidRPr="00A378BD" w:rsidRDefault="00A378BD" w:rsidP="00A378BD">
      <w:pPr>
        <w:spacing w:before="100" w:beforeAutospacing="1" w:after="100" w:afterAutospacing="1" w:line="240" w:lineRule="auto"/>
        <w:rPr>
          <w:rFonts w:ascii="Times New Roman" w:eastAsia="Times New Roman" w:hAnsi="Times New Roman" w:cs="Times New Roman"/>
          <w:sz w:val="24"/>
          <w:szCs w:val="24"/>
        </w:rPr>
      </w:pPr>
      <w:r w:rsidRPr="00A378BD">
        <w:rPr>
          <w:rFonts w:ascii="Times New Roman" w:eastAsia="Times New Roman" w:hAnsi="Times New Roman" w:cs="Times New Roman"/>
          <w:sz w:val="24"/>
          <w:szCs w:val="24"/>
        </w:rPr>
        <w:t xml:space="preserve">Example- </w:t>
      </w:r>
      <w:r w:rsidRPr="00A378BD">
        <w:rPr>
          <w:rFonts w:ascii="Times New Roman" w:eastAsia="Times New Roman" w:hAnsi="Times New Roman" w:cs="Times New Roman"/>
          <w:b/>
          <w:bCs/>
          <w:sz w:val="24"/>
          <w:szCs w:val="24"/>
        </w:rPr>
        <w:t>transform: scale3d( x, y, z)</w:t>
      </w:r>
    </w:p>
    <w:p w:rsidR="00A378BD" w:rsidRPr="00A378BD" w:rsidRDefault="00A378BD" w:rsidP="00A37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78BD">
        <w:rPr>
          <w:rFonts w:ascii="Courier New" w:eastAsia="Times New Roman" w:hAnsi="Courier New" w:cs="Courier New"/>
          <w:sz w:val="20"/>
          <w:szCs w:val="20"/>
        </w:rPr>
        <w:t>.my-div{</w:t>
      </w:r>
    </w:p>
    <w:p w:rsidR="00A378BD" w:rsidRPr="00A378BD" w:rsidRDefault="00A378BD" w:rsidP="00A37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78BD">
        <w:rPr>
          <w:rFonts w:ascii="Courier New" w:eastAsia="Times New Roman" w:hAnsi="Courier New" w:cs="Courier New"/>
          <w:sz w:val="20"/>
          <w:szCs w:val="20"/>
        </w:rPr>
        <w:t xml:space="preserve">    transform: scale3d( 1, 1.5, 2) rotate3d(1,1,0,30deg);</w:t>
      </w:r>
    </w:p>
    <w:p w:rsidR="00A378BD" w:rsidRPr="00A378BD" w:rsidRDefault="00A378BD" w:rsidP="00A37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78BD">
        <w:rPr>
          <w:rFonts w:ascii="Courier New" w:eastAsia="Times New Roman" w:hAnsi="Courier New" w:cs="Courier New"/>
          <w:sz w:val="20"/>
          <w:szCs w:val="20"/>
        </w:rPr>
        <w:t xml:space="preserve">    -moz-transform: scale3d( 1, 1.5, 2) rotate3d(1,1,0,30deg);</w:t>
      </w:r>
    </w:p>
    <w:p w:rsidR="00A378BD" w:rsidRPr="00A378BD" w:rsidRDefault="00A378BD" w:rsidP="00A37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78BD">
        <w:rPr>
          <w:rFonts w:ascii="Courier New" w:eastAsia="Times New Roman" w:hAnsi="Courier New" w:cs="Courier New"/>
          <w:sz w:val="20"/>
          <w:szCs w:val="20"/>
        </w:rPr>
        <w:t>}</w:t>
      </w:r>
    </w:p>
    <w:p w:rsidR="00A378BD" w:rsidRPr="00A378BD" w:rsidRDefault="00623007" w:rsidP="00A378BD">
      <w:pPr>
        <w:spacing w:after="0" w:line="240" w:lineRule="auto"/>
        <w:rPr>
          <w:rFonts w:ascii="Times New Roman" w:eastAsia="Times New Roman" w:hAnsi="Times New Roman" w:cs="Times New Roman"/>
          <w:sz w:val="24"/>
          <w:szCs w:val="24"/>
        </w:rPr>
      </w:pPr>
      <w:hyperlink r:id="rId244" w:tgtFrame="_blank" w:history="1">
        <w:r w:rsidR="00A378BD" w:rsidRPr="00A378BD">
          <w:rPr>
            <w:rFonts w:ascii="MS Gothic" w:eastAsia="MS Gothic" w:hAnsi="MS Gothic" w:cs="MS Gothic" w:hint="eastAsia"/>
            <w:color w:val="0000FF"/>
            <w:sz w:val="24"/>
            <w:szCs w:val="24"/>
            <w:u w:val="single"/>
          </w:rPr>
          <w:t>▶</w:t>
        </w:r>
        <w:r w:rsidR="00A378BD" w:rsidRPr="00A378BD">
          <w:rPr>
            <w:rFonts w:ascii="Times New Roman" w:eastAsia="Times New Roman" w:hAnsi="Times New Roman" w:cs="Times New Roman"/>
            <w:color w:val="0000FF"/>
            <w:sz w:val="24"/>
            <w:szCs w:val="24"/>
            <w:u w:val="single"/>
          </w:rPr>
          <w:t xml:space="preserve"> Run the code</w:t>
        </w:r>
      </w:hyperlink>
      <w:r w:rsidR="00A378BD" w:rsidRPr="00A378BD">
        <w:rPr>
          <w:rFonts w:ascii="Times New Roman" w:eastAsia="Times New Roman" w:hAnsi="Times New Roman" w:cs="Times New Roman"/>
          <w:sz w:val="24"/>
          <w:szCs w:val="24"/>
        </w:rPr>
        <w:t xml:space="preserve"> </w:t>
      </w:r>
    </w:p>
    <w:p w:rsidR="00A378BD" w:rsidRPr="00A378BD" w:rsidRDefault="00A378BD" w:rsidP="00A378BD">
      <w:pPr>
        <w:spacing w:before="100" w:beforeAutospacing="1" w:after="100" w:afterAutospacing="1" w:line="240" w:lineRule="auto"/>
        <w:rPr>
          <w:rFonts w:ascii="Times New Roman" w:eastAsia="Times New Roman" w:hAnsi="Times New Roman" w:cs="Times New Roman"/>
          <w:sz w:val="24"/>
          <w:szCs w:val="24"/>
        </w:rPr>
      </w:pPr>
      <w:r w:rsidRPr="00A378BD">
        <w:rPr>
          <w:rFonts w:ascii="Times New Roman" w:eastAsia="Times New Roman" w:hAnsi="Times New Roman" w:cs="Times New Roman"/>
          <w:sz w:val="24"/>
          <w:szCs w:val="24"/>
        </w:rPr>
        <w:lastRenderedPageBreak/>
        <w:t>Output:</w:t>
      </w:r>
    </w:p>
    <w:p w:rsidR="00A378BD" w:rsidRPr="00A378BD" w:rsidRDefault="00A378BD" w:rsidP="00A378BD">
      <w:pPr>
        <w:spacing w:after="0" w:line="240" w:lineRule="auto"/>
        <w:rPr>
          <w:rFonts w:ascii="Times New Roman" w:eastAsia="Times New Roman" w:hAnsi="Times New Roman" w:cs="Times New Roman"/>
          <w:sz w:val="24"/>
          <w:szCs w:val="24"/>
        </w:rPr>
      </w:pPr>
      <w:r w:rsidRPr="00A378BD">
        <w:rPr>
          <w:rFonts w:ascii="Times New Roman" w:eastAsia="Times New Roman" w:hAnsi="Times New Roman" w:cs="Times New Roman"/>
          <w:sz w:val="24"/>
          <w:szCs w:val="24"/>
        </w:rPr>
        <w:t>This div element is scaled in X by 1, in Y-axis by 1.5× and in Z-axis by 2×.</w:t>
      </w:r>
    </w:p>
    <w:p w:rsidR="00333075" w:rsidRPr="00333075" w:rsidRDefault="00333075" w:rsidP="003330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20" name="Rectangle 20" descr="Tutorials Tonight">
                  <a:hlinkClick xmlns:a="http://schemas.openxmlformats.org/drawingml/2006/main" r:id="rId58" tooltip="&quot;Learn programming online with Tutorials Tonigh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Tutorials Tonight" href="https://www.tutorialstonight.com/" title="&quot;Learn programming online with Tutorials Tonigh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" o:button="t" filled="f" stroked="f">
                <v:fill o:detectmouseclick="t"/>
                <o:lock v:ext="edit" aspectratio="t"/>
                <w10:anchorlock/>
              </v:rect>
            </w:pict>
          </mc:Fallback>
        </mc:AlternateContent>
      </w:r>
      <w:r w:rsidRPr="00333075">
        <w:rPr>
          <w:rFonts w:ascii="Times New Roman" w:eastAsia="Times New Roman" w:hAnsi="Times New Roman" w:cs="Times New Roman"/>
          <w:sz w:val="24"/>
          <w:szCs w:val="24"/>
        </w:rPr>
        <w:t xml:space="preserve"> </w:t>
      </w:r>
    </w:p>
    <w:p w:rsidR="00333075" w:rsidRPr="00333075" w:rsidRDefault="00333075" w:rsidP="00333075">
      <w:pPr>
        <w:spacing w:beforeAutospacing="1" w:after="0" w:afterAutospacing="1" w:line="240" w:lineRule="auto"/>
        <w:outlineLvl w:val="0"/>
        <w:rPr>
          <w:ins w:id="2914" w:author="Unknown"/>
          <w:rFonts w:ascii="Times New Roman" w:eastAsia="Times New Roman" w:hAnsi="Times New Roman" w:cs="Times New Roman"/>
          <w:b/>
          <w:bCs/>
          <w:kern w:val="36"/>
          <w:sz w:val="48"/>
          <w:szCs w:val="48"/>
        </w:rPr>
      </w:pPr>
      <w:ins w:id="2915" w:author="Unknown">
        <w:r w:rsidRPr="00333075">
          <w:rPr>
            <w:rFonts w:ascii="Times New Roman" w:eastAsia="Times New Roman" w:hAnsi="Times New Roman" w:cs="Times New Roman"/>
            <w:b/>
            <w:bCs/>
            <w:kern w:val="36"/>
            <w:sz w:val="48"/>
            <w:szCs w:val="48"/>
          </w:rPr>
          <w:t>CSS TRANSITIO</w:t>
        </w:r>
      </w:ins>
      <w:r w:rsidRPr="00333075">
        <w:rPr>
          <w:rFonts w:ascii="Times New Roman" w:eastAsia="Times New Roman" w:hAnsi="Times New Roman" w:cs="Times New Roman"/>
          <w:b/>
          <w:bCs/>
          <w:kern w:val="36"/>
          <w:sz w:val="48"/>
          <w:szCs w:val="48"/>
        </w:rPr>
        <w:t>N</w:t>
      </w:r>
    </w:p>
    <w:p w:rsidR="00333075" w:rsidRPr="00333075" w:rsidRDefault="00333075" w:rsidP="00333075">
      <w:pPr>
        <w:spacing w:after="0" w:line="240" w:lineRule="auto"/>
        <w:rPr>
          <w:ins w:id="2916" w:author="Unknown"/>
          <w:rFonts w:ascii="Times New Roman" w:eastAsia="Times New Roman" w:hAnsi="Times New Roman" w:cs="Times New Roman"/>
          <w:sz w:val="24"/>
          <w:szCs w:val="24"/>
        </w:rPr>
      </w:pPr>
      <w:ins w:id="2917" w:author="Unknown">
        <w:r w:rsidRPr="00333075">
          <w:rPr>
            <w:rFonts w:ascii="Times New Roman" w:eastAsia="Times New Roman" w:hAnsi="Times New Roman" w:cs="Times New Roman"/>
            <w:sz w:val="24"/>
            <w:szCs w:val="24"/>
          </w:rPr>
          <w:fldChar w:fldCharType="begin"/>
        </w:r>
        <w:r w:rsidRPr="00333075">
          <w:rPr>
            <w:rFonts w:ascii="Times New Roman" w:eastAsia="Times New Roman" w:hAnsi="Times New Roman" w:cs="Times New Roman"/>
            <w:sz w:val="24"/>
            <w:szCs w:val="24"/>
          </w:rPr>
          <w:instrText xml:space="preserve"> HYPERLINK "https://www.tutorialstonight.com/css/css-3D-transformation.php" </w:instrText>
        </w:r>
        <w:r w:rsidRPr="00333075">
          <w:rPr>
            <w:rFonts w:ascii="Times New Roman" w:eastAsia="Times New Roman" w:hAnsi="Times New Roman" w:cs="Times New Roman"/>
            <w:sz w:val="24"/>
            <w:szCs w:val="24"/>
          </w:rPr>
          <w:fldChar w:fldCharType="separate"/>
        </w:r>
        <w:r w:rsidRPr="00333075">
          <w:rPr>
            <w:rFonts w:ascii="Times New Roman" w:eastAsia="Times New Roman" w:hAnsi="Times New Roman" w:cs="Times New Roman"/>
            <w:color w:val="0000FF"/>
            <w:sz w:val="24"/>
            <w:szCs w:val="24"/>
            <w:u w:val="single"/>
          </w:rPr>
          <w:t>❮ Prev</w:t>
        </w:r>
        <w:r w:rsidRPr="00333075">
          <w:rPr>
            <w:rFonts w:ascii="Times New Roman" w:eastAsia="Times New Roman" w:hAnsi="Times New Roman" w:cs="Times New Roman"/>
            <w:sz w:val="24"/>
            <w:szCs w:val="24"/>
          </w:rPr>
          <w:fldChar w:fldCharType="end"/>
        </w:r>
        <w:r w:rsidRPr="00333075">
          <w:rPr>
            <w:rFonts w:ascii="Times New Roman" w:eastAsia="Times New Roman" w:hAnsi="Times New Roman" w:cs="Times New Roman"/>
            <w:sz w:val="24"/>
            <w:szCs w:val="24"/>
          </w:rPr>
          <w:t xml:space="preserve"> </w:t>
        </w:r>
        <w:r w:rsidRPr="00333075">
          <w:rPr>
            <w:rFonts w:ascii="Times New Roman" w:eastAsia="Times New Roman" w:hAnsi="Times New Roman" w:cs="Times New Roman"/>
            <w:sz w:val="24"/>
            <w:szCs w:val="24"/>
          </w:rPr>
          <w:fldChar w:fldCharType="begin"/>
        </w:r>
        <w:r w:rsidRPr="00333075">
          <w:rPr>
            <w:rFonts w:ascii="Times New Roman" w:eastAsia="Times New Roman" w:hAnsi="Times New Roman" w:cs="Times New Roman"/>
            <w:sz w:val="24"/>
            <w:szCs w:val="24"/>
          </w:rPr>
          <w:instrText xml:space="preserve"> HYPERLINK "https://www.tutorialstonight.com/css/css-animation.php" </w:instrText>
        </w:r>
        <w:r w:rsidRPr="00333075">
          <w:rPr>
            <w:rFonts w:ascii="Times New Roman" w:eastAsia="Times New Roman" w:hAnsi="Times New Roman" w:cs="Times New Roman"/>
            <w:sz w:val="24"/>
            <w:szCs w:val="24"/>
          </w:rPr>
          <w:fldChar w:fldCharType="separate"/>
        </w:r>
        <w:r w:rsidRPr="00333075">
          <w:rPr>
            <w:rFonts w:ascii="Times New Roman" w:eastAsia="Times New Roman" w:hAnsi="Times New Roman" w:cs="Times New Roman"/>
            <w:color w:val="0000FF"/>
            <w:sz w:val="24"/>
            <w:szCs w:val="24"/>
            <w:u w:val="single"/>
          </w:rPr>
          <w:t>Next ❯</w:t>
        </w:r>
        <w:r w:rsidRPr="00333075">
          <w:rPr>
            <w:rFonts w:ascii="Times New Roman" w:eastAsia="Times New Roman" w:hAnsi="Times New Roman" w:cs="Times New Roman"/>
            <w:sz w:val="24"/>
            <w:szCs w:val="24"/>
          </w:rPr>
          <w:fldChar w:fldCharType="end"/>
        </w:r>
        <w:r w:rsidRPr="00333075">
          <w:rPr>
            <w:rFonts w:ascii="Times New Roman" w:eastAsia="Times New Roman" w:hAnsi="Times New Roman" w:cs="Times New Roman"/>
            <w:sz w:val="24"/>
            <w:szCs w:val="24"/>
          </w:rPr>
          <w:t xml:space="preserve"> </w:t>
        </w:r>
      </w:ins>
    </w:p>
    <w:p w:rsidR="00333075" w:rsidRPr="00333075" w:rsidRDefault="00623007" w:rsidP="00333075">
      <w:pPr>
        <w:spacing w:after="0" w:line="240" w:lineRule="auto"/>
        <w:rPr>
          <w:ins w:id="2918" w:author="Unknown"/>
          <w:rFonts w:ascii="Times New Roman" w:eastAsia="Times New Roman" w:hAnsi="Times New Roman" w:cs="Times New Roman"/>
          <w:sz w:val="24"/>
          <w:szCs w:val="24"/>
        </w:rPr>
      </w:pPr>
      <w:ins w:id="2919" w:author="Unknown">
        <w:r>
          <w:rPr>
            <w:rFonts w:ascii="Times New Roman" w:eastAsia="Times New Roman" w:hAnsi="Times New Roman" w:cs="Times New Roman"/>
            <w:sz w:val="24"/>
            <w:szCs w:val="24"/>
          </w:rPr>
          <w:pict>
            <v:rect id="_x0000_i1233" style="width:0;height:1.5pt" o:hralign="center" o:hrstd="t" o:hr="t" fillcolor="#a0a0a0" stroked="f"/>
          </w:pict>
        </w:r>
      </w:ins>
    </w:p>
    <w:p w:rsidR="00333075" w:rsidRPr="00333075" w:rsidRDefault="00333075" w:rsidP="00333075">
      <w:pPr>
        <w:spacing w:before="100" w:beforeAutospacing="1" w:after="100" w:afterAutospacing="1" w:line="240" w:lineRule="auto"/>
        <w:rPr>
          <w:ins w:id="2920" w:author="Unknown"/>
          <w:rFonts w:ascii="Times New Roman" w:eastAsia="Times New Roman" w:hAnsi="Times New Roman" w:cs="Times New Roman"/>
          <w:sz w:val="24"/>
          <w:szCs w:val="24"/>
        </w:rPr>
      </w:pPr>
      <w:ins w:id="2921" w:author="Unknown">
        <w:r w:rsidRPr="00333075">
          <w:rPr>
            <w:rFonts w:ascii="Times New Roman" w:eastAsia="Times New Roman" w:hAnsi="Times New Roman" w:cs="Times New Roman"/>
            <w:sz w:val="24"/>
            <w:szCs w:val="24"/>
          </w:rPr>
          <w:t>CSS transition is used to give a smooth effect in value change of CSS property.</w:t>
        </w:r>
      </w:ins>
    </w:p>
    <w:p w:rsidR="00333075" w:rsidRPr="00333075" w:rsidRDefault="00333075" w:rsidP="00333075">
      <w:pPr>
        <w:spacing w:after="0" w:line="240" w:lineRule="auto"/>
        <w:rPr>
          <w:ins w:id="2922" w:author="Unknown"/>
          <w:rFonts w:ascii="Times New Roman" w:eastAsia="Times New Roman" w:hAnsi="Times New Roman" w:cs="Times New Roman"/>
          <w:sz w:val="24"/>
          <w:szCs w:val="24"/>
        </w:rPr>
      </w:pPr>
      <w:ins w:id="2923" w:author="Unknown">
        <w:r w:rsidRPr="00333075">
          <w:rPr>
            <w:rFonts w:ascii="Times New Roman" w:eastAsia="Times New Roman" w:hAnsi="Times New Roman" w:cs="Times New Roman"/>
            <w:sz w:val="24"/>
            <w:szCs w:val="24"/>
          </w:rPr>
          <w:t>CSS Transition</w:t>
        </w:r>
      </w:ins>
    </w:p>
    <w:p w:rsidR="00333075" w:rsidRPr="00333075" w:rsidRDefault="00333075" w:rsidP="00333075">
      <w:pPr>
        <w:spacing w:after="0" w:line="240" w:lineRule="auto"/>
        <w:rPr>
          <w:ins w:id="2924" w:author="Unknown"/>
          <w:rFonts w:ascii="Times New Roman" w:eastAsia="Times New Roman" w:hAnsi="Times New Roman" w:cs="Times New Roman"/>
          <w:sz w:val="24"/>
          <w:szCs w:val="24"/>
        </w:rPr>
      </w:pPr>
    </w:p>
    <w:p w:rsidR="00333075" w:rsidRPr="00333075" w:rsidRDefault="00333075" w:rsidP="00333075">
      <w:pPr>
        <w:spacing w:before="100" w:beforeAutospacing="1" w:after="100" w:afterAutospacing="1" w:line="240" w:lineRule="auto"/>
        <w:rPr>
          <w:ins w:id="2925" w:author="Unknown"/>
          <w:rFonts w:ascii="Times New Roman" w:eastAsia="Times New Roman" w:hAnsi="Times New Roman" w:cs="Times New Roman"/>
          <w:sz w:val="24"/>
          <w:szCs w:val="24"/>
        </w:rPr>
      </w:pPr>
      <w:ins w:id="2926" w:author="Unknown">
        <w:r w:rsidRPr="00333075">
          <w:rPr>
            <w:rFonts w:ascii="Times New Roman" w:eastAsia="Times New Roman" w:hAnsi="Times New Roman" w:cs="Times New Roman"/>
            <w:sz w:val="24"/>
            <w:szCs w:val="24"/>
          </w:rPr>
          <w:t>CSS transition controls the animation and calculates the intermediate state between two different property values. Instead of changing value instantaneously it slowly changes older to newer value.</w:t>
        </w:r>
      </w:ins>
    </w:p>
    <w:p w:rsidR="00333075" w:rsidRPr="00333075" w:rsidRDefault="00333075" w:rsidP="00333075">
      <w:pPr>
        <w:spacing w:before="100" w:beforeAutospacing="1" w:after="100" w:afterAutospacing="1" w:line="240" w:lineRule="auto"/>
        <w:rPr>
          <w:ins w:id="2927" w:author="Unknown"/>
          <w:rFonts w:ascii="Times New Roman" w:eastAsia="Times New Roman" w:hAnsi="Times New Roman" w:cs="Times New Roman"/>
          <w:sz w:val="24"/>
          <w:szCs w:val="24"/>
        </w:rPr>
      </w:pPr>
      <w:ins w:id="2928" w:author="Unknown">
        <w:r w:rsidRPr="00333075">
          <w:rPr>
            <w:rFonts w:ascii="Times New Roman" w:eastAsia="Times New Roman" w:hAnsi="Times New Roman" w:cs="Times New Roman"/>
            <w:sz w:val="24"/>
            <w:szCs w:val="24"/>
          </w:rPr>
          <w:t>These are transition properties:</w:t>
        </w:r>
      </w:ins>
    </w:p>
    <w:p w:rsidR="00333075" w:rsidRPr="00333075" w:rsidRDefault="00333075" w:rsidP="00CB58BA">
      <w:pPr>
        <w:numPr>
          <w:ilvl w:val="0"/>
          <w:numId w:val="58"/>
        </w:numPr>
        <w:spacing w:before="100" w:beforeAutospacing="1" w:after="100" w:afterAutospacing="1" w:line="240" w:lineRule="auto"/>
        <w:rPr>
          <w:ins w:id="2929" w:author="Unknown"/>
          <w:rFonts w:ascii="Times New Roman" w:eastAsia="Times New Roman" w:hAnsi="Times New Roman" w:cs="Times New Roman"/>
          <w:sz w:val="24"/>
          <w:szCs w:val="24"/>
        </w:rPr>
      </w:pPr>
      <w:ins w:id="2930" w:author="Unknown">
        <w:r w:rsidRPr="00333075">
          <w:rPr>
            <w:rFonts w:ascii="Times New Roman" w:eastAsia="Times New Roman" w:hAnsi="Times New Roman" w:cs="Times New Roman"/>
            <w:sz w:val="24"/>
            <w:szCs w:val="24"/>
          </w:rPr>
          <w:fldChar w:fldCharType="begin"/>
        </w:r>
        <w:r w:rsidRPr="00333075">
          <w:rPr>
            <w:rFonts w:ascii="Times New Roman" w:eastAsia="Times New Roman" w:hAnsi="Times New Roman" w:cs="Times New Roman"/>
            <w:sz w:val="24"/>
            <w:szCs w:val="24"/>
          </w:rPr>
          <w:instrText xml:space="preserve"> HYPERLINK "https://www.tutorialstonight.com/css/css-transition.php" \l "transition" </w:instrText>
        </w:r>
        <w:r w:rsidRPr="00333075">
          <w:rPr>
            <w:rFonts w:ascii="Times New Roman" w:eastAsia="Times New Roman" w:hAnsi="Times New Roman" w:cs="Times New Roman"/>
            <w:sz w:val="24"/>
            <w:szCs w:val="24"/>
          </w:rPr>
          <w:fldChar w:fldCharType="separate"/>
        </w:r>
        <w:r w:rsidRPr="00333075">
          <w:rPr>
            <w:rFonts w:ascii="Times New Roman" w:eastAsia="Times New Roman" w:hAnsi="Times New Roman" w:cs="Times New Roman"/>
            <w:color w:val="0000FF"/>
            <w:sz w:val="24"/>
            <w:szCs w:val="24"/>
            <w:u w:val="single"/>
          </w:rPr>
          <w:t>transition</w:t>
        </w:r>
        <w:r w:rsidRPr="00333075">
          <w:rPr>
            <w:rFonts w:ascii="Times New Roman" w:eastAsia="Times New Roman" w:hAnsi="Times New Roman" w:cs="Times New Roman"/>
            <w:sz w:val="24"/>
            <w:szCs w:val="24"/>
          </w:rPr>
          <w:fldChar w:fldCharType="end"/>
        </w:r>
      </w:ins>
    </w:p>
    <w:p w:rsidR="00333075" w:rsidRPr="00333075" w:rsidRDefault="00333075" w:rsidP="00CB58BA">
      <w:pPr>
        <w:numPr>
          <w:ilvl w:val="0"/>
          <w:numId w:val="58"/>
        </w:numPr>
        <w:spacing w:before="100" w:beforeAutospacing="1" w:after="100" w:afterAutospacing="1" w:line="240" w:lineRule="auto"/>
        <w:rPr>
          <w:ins w:id="2931" w:author="Unknown"/>
          <w:rFonts w:ascii="Times New Roman" w:eastAsia="Times New Roman" w:hAnsi="Times New Roman" w:cs="Times New Roman"/>
          <w:sz w:val="24"/>
          <w:szCs w:val="24"/>
        </w:rPr>
      </w:pPr>
      <w:ins w:id="2932" w:author="Unknown">
        <w:r w:rsidRPr="00333075">
          <w:rPr>
            <w:rFonts w:ascii="Times New Roman" w:eastAsia="Times New Roman" w:hAnsi="Times New Roman" w:cs="Times New Roman"/>
            <w:sz w:val="24"/>
            <w:szCs w:val="24"/>
          </w:rPr>
          <w:fldChar w:fldCharType="begin"/>
        </w:r>
        <w:r w:rsidRPr="00333075">
          <w:rPr>
            <w:rFonts w:ascii="Times New Roman" w:eastAsia="Times New Roman" w:hAnsi="Times New Roman" w:cs="Times New Roman"/>
            <w:sz w:val="24"/>
            <w:szCs w:val="24"/>
          </w:rPr>
          <w:instrText xml:space="preserve"> HYPERLINK "https://www.tutorialstonight.com/css/css-transition.php" \l "delay" </w:instrText>
        </w:r>
        <w:r w:rsidRPr="00333075">
          <w:rPr>
            <w:rFonts w:ascii="Times New Roman" w:eastAsia="Times New Roman" w:hAnsi="Times New Roman" w:cs="Times New Roman"/>
            <w:sz w:val="24"/>
            <w:szCs w:val="24"/>
          </w:rPr>
          <w:fldChar w:fldCharType="separate"/>
        </w:r>
        <w:r w:rsidRPr="00333075">
          <w:rPr>
            <w:rFonts w:ascii="Times New Roman" w:eastAsia="Times New Roman" w:hAnsi="Times New Roman" w:cs="Times New Roman"/>
            <w:color w:val="0000FF"/>
            <w:sz w:val="24"/>
            <w:szCs w:val="24"/>
            <w:u w:val="single"/>
          </w:rPr>
          <w:t>transition-delay</w:t>
        </w:r>
        <w:r w:rsidRPr="00333075">
          <w:rPr>
            <w:rFonts w:ascii="Times New Roman" w:eastAsia="Times New Roman" w:hAnsi="Times New Roman" w:cs="Times New Roman"/>
            <w:sz w:val="24"/>
            <w:szCs w:val="24"/>
          </w:rPr>
          <w:fldChar w:fldCharType="end"/>
        </w:r>
      </w:ins>
    </w:p>
    <w:p w:rsidR="00333075" w:rsidRPr="00333075" w:rsidRDefault="00333075" w:rsidP="00CB58BA">
      <w:pPr>
        <w:numPr>
          <w:ilvl w:val="0"/>
          <w:numId w:val="58"/>
        </w:numPr>
        <w:spacing w:before="100" w:beforeAutospacing="1" w:after="100" w:afterAutospacing="1" w:line="240" w:lineRule="auto"/>
        <w:rPr>
          <w:ins w:id="2933" w:author="Unknown"/>
          <w:rFonts w:ascii="Times New Roman" w:eastAsia="Times New Roman" w:hAnsi="Times New Roman" w:cs="Times New Roman"/>
          <w:sz w:val="24"/>
          <w:szCs w:val="24"/>
        </w:rPr>
      </w:pPr>
      <w:ins w:id="2934" w:author="Unknown">
        <w:r w:rsidRPr="00333075">
          <w:rPr>
            <w:rFonts w:ascii="Times New Roman" w:eastAsia="Times New Roman" w:hAnsi="Times New Roman" w:cs="Times New Roman"/>
            <w:sz w:val="24"/>
            <w:szCs w:val="24"/>
          </w:rPr>
          <w:fldChar w:fldCharType="begin"/>
        </w:r>
        <w:r w:rsidRPr="00333075">
          <w:rPr>
            <w:rFonts w:ascii="Times New Roman" w:eastAsia="Times New Roman" w:hAnsi="Times New Roman" w:cs="Times New Roman"/>
            <w:sz w:val="24"/>
            <w:szCs w:val="24"/>
          </w:rPr>
          <w:instrText xml:space="preserve"> HYPERLINK "https://www.tutorialstonight.com/css/css-transition.php" \l "duration" </w:instrText>
        </w:r>
        <w:r w:rsidRPr="00333075">
          <w:rPr>
            <w:rFonts w:ascii="Times New Roman" w:eastAsia="Times New Roman" w:hAnsi="Times New Roman" w:cs="Times New Roman"/>
            <w:sz w:val="24"/>
            <w:szCs w:val="24"/>
          </w:rPr>
          <w:fldChar w:fldCharType="separate"/>
        </w:r>
        <w:r w:rsidRPr="00333075">
          <w:rPr>
            <w:rFonts w:ascii="Times New Roman" w:eastAsia="Times New Roman" w:hAnsi="Times New Roman" w:cs="Times New Roman"/>
            <w:color w:val="0000FF"/>
            <w:sz w:val="24"/>
            <w:szCs w:val="24"/>
            <w:u w:val="single"/>
          </w:rPr>
          <w:t>transition-duration</w:t>
        </w:r>
        <w:r w:rsidRPr="00333075">
          <w:rPr>
            <w:rFonts w:ascii="Times New Roman" w:eastAsia="Times New Roman" w:hAnsi="Times New Roman" w:cs="Times New Roman"/>
            <w:sz w:val="24"/>
            <w:szCs w:val="24"/>
          </w:rPr>
          <w:fldChar w:fldCharType="end"/>
        </w:r>
      </w:ins>
    </w:p>
    <w:p w:rsidR="00333075" w:rsidRPr="00333075" w:rsidRDefault="00333075" w:rsidP="00CB58BA">
      <w:pPr>
        <w:numPr>
          <w:ilvl w:val="0"/>
          <w:numId w:val="58"/>
        </w:numPr>
        <w:spacing w:before="100" w:beforeAutospacing="1" w:after="100" w:afterAutospacing="1" w:line="240" w:lineRule="auto"/>
        <w:rPr>
          <w:ins w:id="2935" w:author="Unknown"/>
          <w:rFonts w:ascii="Times New Roman" w:eastAsia="Times New Roman" w:hAnsi="Times New Roman" w:cs="Times New Roman"/>
          <w:sz w:val="24"/>
          <w:szCs w:val="24"/>
        </w:rPr>
      </w:pPr>
      <w:ins w:id="2936" w:author="Unknown">
        <w:r w:rsidRPr="00333075">
          <w:rPr>
            <w:rFonts w:ascii="Times New Roman" w:eastAsia="Times New Roman" w:hAnsi="Times New Roman" w:cs="Times New Roman"/>
            <w:sz w:val="24"/>
            <w:szCs w:val="24"/>
          </w:rPr>
          <w:fldChar w:fldCharType="begin"/>
        </w:r>
        <w:r w:rsidRPr="00333075">
          <w:rPr>
            <w:rFonts w:ascii="Times New Roman" w:eastAsia="Times New Roman" w:hAnsi="Times New Roman" w:cs="Times New Roman"/>
            <w:sz w:val="24"/>
            <w:szCs w:val="24"/>
          </w:rPr>
          <w:instrText xml:space="preserve"> HYPERLINK "https://www.tutorialstonight.com/css/css-transition.php" \l "property" </w:instrText>
        </w:r>
        <w:r w:rsidRPr="00333075">
          <w:rPr>
            <w:rFonts w:ascii="Times New Roman" w:eastAsia="Times New Roman" w:hAnsi="Times New Roman" w:cs="Times New Roman"/>
            <w:sz w:val="24"/>
            <w:szCs w:val="24"/>
          </w:rPr>
          <w:fldChar w:fldCharType="separate"/>
        </w:r>
        <w:r w:rsidRPr="00333075">
          <w:rPr>
            <w:rFonts w:ascii="Times New Roman" w:eastAsia="Times New Roman" w:hAnsi="Times New Roman" w:cs="Times New Roman"/>
            <w:color w:val="0000FF"/>
            <w:sz w:val="24"/>
            <w:szCs w:val="24"/>
            <w:u w:val="single"/>
          </w:rPr>
          <w:t>transition-property</w:t>
        </w:r>
        <w:r w:rsidRPr="00333075">
          <w:rPr>
            <w:rFonts w:ascii="Times New Roman" w:eastAsia="Times New Roman" w:hAnsi="Times New Roman" w:cs="Times New Roman"/>
            <w:sz w:val="24"/>
            <w:szCs w:val="24"/>
          </w:rPr>
          <w:fldChar w:fldCharType="end"/>
        </w:r>
      </w:ins>
    </w:p>
    <w:p w:rsidR="00333075" w:rsidRPr="00333075" w:rsidRDefault="00333075" w:rsidP="00CB58BA">
      <w:pPr>
        <w:numPr>
          <w:ilvl w:val="0"/>
          <w:numId w:val="58"/>
        </w:numPr>
        <w:spacing w:before="100" w:beforeAutospacing="1" w:after="100" w:afterAutospacing="1" w:line="240" w:lineRule="auto"/>
        <w:rPr>
          <w:ins w:id="2937" w:author="Unknown"/>
          <w:rFonts w:ascii="Times New Roman" w:eastAsia="Times New Roman" w:hAnsi="Times New Roman" w:cs="Times New Roman"/>
          <w:sz w:val="24"/>
          <w:szCs w:val="24"/>
        </w:rPr>
      </w:pPr>
      <w:ins w:id="2938" w:author="Unknown">
        <w:r w:rsidRPr="00333075">
          <w:rPr>
            <w:rFonts w:ascii="Times New Roman" w:eastAsia="Times New Roman" w:hAnsi="Times New Roman" w:cs="Times New Roman"/>
            <w:sz w:val="24"/>
            <w:szCs w:val="24"/>
          </w:rPr>
          <w:fldChar w:fldCharType="begin"/>
        </w:r>
        <w:r w:rsidRPr="00333075">
          <w:rPr>
            <w:rFonts w:ascii="Times New Roman" w:eastAsia="Times New Roman" w:hAnsi="Times New Roman" w:cs="Times New Roman"/>
            <w:sz w:val="24"/>
            <w:szCs w:val="24"/>
          </w:rPr>
          <w:instrText xml:space="preserve"> HYPERLINK "https://www.tutorialstonight.com/css/css-transition.php" \l "timing-function" </w:instrText>
        </w:r>
        <w:r w:rsidRPr="00333075">
          <w:rPr>
            <w:rFonts w:ascii="Times New Roman" w:eastAsia="Times New Roman" w:hAnsi="Times New Roman" w:cs="Times New Roman"/>
            <w:sz w:val="24"/>
            <w:szCs w:val="24"/>
          </w:rPr>
          <w:fldChar w:fldCharType="separate"/>
        </w:r>
        <w:r w:rsidRPr="00333075">
          <w:rPr>
            <w:rFonts w:ascii="Times New Roman" w:eastAsia="Times New Roman" w:hAnsi="Times New Roman" w:cs="Times New Roman"/>
            <w:color w:val="0000FF"/>
            <w:sz w:val="24"/>
            <w:szCs w:val="24"/>
            <w:u w:val="single"/>
          </w:rPr>
          <w:t>transition-timing-function</w:t>
        </w:r>
        <w:r w:rsidRPr="00333075">
          <w:rPr>
            <w:rFonts w:ascii="Times New Roman" w:eastAsia="Times New Roman" w:hAnsi="Times New Roman" w:cs="Times New Roman"/>
            <w:sz w:val="24"/>
            <w:szCs w:val="24"/>
          </w:rPr>
          <w:fldChar w:fldCharType="end"/>
        </w:r>
      </w:ins>
    </w:p>
    <w:p w:rsidR="00333075" w:rsidRPr="00333075" w:rsidRDefault="00623007" w:rsidP="00333075">
      <w:pPr>
        <w:spacing w:after="0" w:line="240" w:lineRule="auto"/>
        <w:rPr>
          <w:ins w:id="2939" w:author="Unknown"/>
          <w:rFonts w:ascii="Times New Roman" w:eastAsia="Times New Roman" w:hAnsi="Times New Roman" w:cs="Times New Roman"/>
          <w:sz w:val="24"/>
          <w:szCs w:val="24"/>
        </w:rPr>
      </w:pPr>
      <w:ins w:id="2940" w:author="Unknown">
        <w:r>
          <w:rPr>
            <w:rFonts w:ascii="Times New Roman" w:eastAsia="Times New Roman" w:hAnsi="Times New Roman" w:cs="Times New Roman"/>
            <w:sz w:val="24"/>
            <w:szCs w:val="24"/>
          </w:rPr>
          <w:pict>
            <v:rect id="_x0000_i1234" style="width:0;height:1.5pt" o:hralign="center" o:hrstd="t" o:hr="t" fillcolor="#a0a0a0" stroked="f"/>
          </w:pict>
        </w:r>
      </w:ins>
    </w:p>
    <w:p w:rsidR="00333075" w:rsidRPr="00333075" w:rsidRDefault="00333075" w:rsidP="00333075">
      <w:pPr>
        <w:spacing w:before="100" w:beforeAutospacing="1" w:after="100" w:afterAutospacing="1" w:line="240" w:lineRule="auto"/>
        <w:outlineLvl w:val="1"/>
        <w:rPr>
          <w:ins w:id="2941" w:author="Unknown"/>
          <w:rFonts w:ascii="Times New Roman" w:eastAsia="Times New Roman" w:hAnsi="Times New Roman" w:cs="Times New Roman"/>
          <w:b/>
          <w:bCs/>
          <w:sz w:val="36"/>
          <w:szCs w:val="36"/>
        </w:rPr>
      </w:pPr>
      <w:ins w:id="2942" w:author="Unknown">
        <w:r w:rsidRPr="00333075">
          <w:rPr>
            <w:rFonts w:ascii="Times New Roman" w:eastAsia="Times New Roman" w:hAnsi="Times New Roman" w:cs="Times New Roman"/>
            <w:b/>
            <w:bCs/>
            <w:sz w:val="36"/>
            <w:szCs w:val="36"/>
          </w:rPr>
          <w:t>1.) CSS transition</w:t>
        </w:r>
      </w:ins>
    </w:p>
    <w:p w:rsidR="00333075" w:rsidRPr="00333075" w:rsidRDefault="00333075" w:rsidP="00333075">
      <w:pPr>
        <w:spacing w:before="100" w:beforeAutospacing="1" w:after="100" w:afterAutospacing="1" w:line="240" w:lineRule="auto"/>
        <w:rPr>
          <w:ins w:id="2943" w:author="Unknown"/>
          <w:rFonts w:ascii="Times New Roman" w:eastAsia="Times New Roman" w:hAnsi="Times New Roman" w:cs="Times New Roman"/>
          <w:sz w:val="24"/>
          <w:szCs w:val="24"/>
        </w:rPr>
      </w:pPr>
      <w:ins w:id="2944" w:author="Unknown">
        <w:r w:rsidRPr="00333075">
          <w:rPr>
            <w:rFonts w:ascii="Times New Roman" w:eastAsia="Times New Roman" w:hAnsi="Times New Roman" w:cs="Times New Roman"/>
            <w:sz w:val="24"/>
            <w:szCs w:val="24"/>
          </w:rPr>
          <w:t>transition is shorthand property for all transition properties ( we will look for different properties further in the chapter).</w:t>
        </w:r>
      </w:ins>
    </w:p>
    <w:p w:rsidR="00333075" w:rsidRPr="00333075" w:rsidRDefault="00333075" w:rsidP="00333075">
      <w:pPr>
        <w:spacing w:before="100" w:beforeAutospacing="1" w:after="100" w:afterAutospacing="1" w:line="240" w:lineRule="auto"/>
        <w:rPr>
          <w:ins w:id="2945" w:author="Unknown"/>
          <w:rFonts w:ascii="Times New Roman" w:eastAsia="Times New Roman" w:hAnsi="Times New Roman" w:cs="Times New Roman"/>
          <w:sz w:val="24"/>
          <w:szCs w:val="24"/>
        </w:rPr>
      </w:pPr>
      <w:ins w:id="2946" w:author="Unknown">
        <w:r w:rsidRPr="00333075">
          <w:rPr>
            <w:rFonts w:ascii="Times New Roman" w:eastAsia="Times New Roman" w:hAnsi="Times New Roman" w:cs="Times New Roman"/>
            <w:sz w:val="24"/>
            <w:szCs w:val="24"/>
          </w:rPr>
          <w:t>For CSS transition to work you must add two things</w:t>
        </w:r>
      </w:ins>
    </w:p>
    <w:p w:rsidR="00333075" w:rsidRPr="00333075" w:rsidRDefault="00333075" w:rsidP="00CB58BA">
      <w:pPr>
        <w:numPr>
          <w:ilvl w:val="0"/>
          <w:numId w:val="59"/>
        </w:numPr>
        <w:spacing w:before="100" w:beforeAutospacing="1" w:after="100" w:afterAutospacing="1" w:line="240" w:lineRule="auto"/>
        <w:rPr>
          <w:ins w:id="2947" w:author="Unknown"/>
          <w:rFonts w:ascii="Times New Roman" w:eastAsia="Times New Roman" w:hAnsi="Times New Roman" w:cs="Times New Roman"/>
          <w:sz w:val="24"/>
          <w:szCs w:val="24"/>
        </w:rPr>
      </w:pPr>
      <w:ins w:id="2948" w:author="Unknown">
        <w:r w:rsidRPr="00333075">
          <w:rPr>
            <w:rFonts w:ascii="Times New Roman" w:eastAsia="Times New Roman" w:hAnsi="Times New Roman" w:cs="Times New Roman"/>
            <w:sz w:val="24"/>
            <w:szCs w:val="24"/>
          </w:rPr>
          <w:t>The property you want to add effect on.</w:t>
        </w:r>
      </w:ins>
    </w:p>
    <w:p w:rsidR="00333075" w:rsidRPr="00333075" w:rsidRDefault="00333075" w:rsidP="00CB58BA">
      <w:pPr>
        <w:numPr>
          <w:ilvl w:val="0"/>
          <w:numId w:val="59"/>
        </w:numPr>
        <w:spacing w:before="100" w:beforeAutospacing="1" w:after="100" w:afterAutospacing="1" w:line="240" w:lineRule="auto"/>
        <w:rPr>
          <w:ins w:id="2949" w:author="Unknown"/>
          <w:rFonts w:ascii="Times New Roman" w:eastAsia="Times New Roman" w:hAnsi="Times New Roman" w:cs="Times New Roman"/>
          <w:sz w:val="24"/>
          <w:szCs w:val="24"/>
        </w:rPr>
      </w:pPr>
      <w:ins w:id="2950" w:author="Unknown">
        <w:r w:rsidRPr="00333075">
          <w:rPr>
            <w:rFonts w:ascii="Times New Roman" w:eastAsia="Times New Roman" w:hAnsi="Times New Roman" w:cs="Times New Roman"/>
            <w:sz w:val="24"/>
            <w:szCs w:val="24"/>
          </w:rPr>
          <w:t>transition time other than 0.</w:t>
        </w:r>
      </w:ins>
    </w:p>
    <w:p w:rsidR="00333075" w:rsidRPr="00333075" w:rsidRDefault="00333075" w:rsidP="00333075">
      <w:pPr>
        <w:spacing w:before="100" w:beforeAutospacing="1" w:after="100" w:afterAutospacing="1" w:line="240" w:lineRule="auto"/>
        <w:rPr>
          <w:ins w:id="2951" w:author="Unknown"/>
          <w:rFonts w:ascii="Times New Roman" w:eastAsia="Times New Roman" w:hAnsi="Times New Roman" w:cs="Times New Roman"/>
          <w:sz w:val="24"/>
          <w:szCs w:val="24"/>
        </w:rPr>
      </w:pPr>
      <w:ins w:id="2952" w:author="Unknown">
        <w:r w:rsidRPr="00333075">
          <w:rPr>
            <w:rFonts w:ascii="Times New Roman" w:eastAsia="Times New Roman" w:hAnsi="Times New Roman" w:cs="Times New Roman"/>
            <w:sz w:val="24"/>
            <w:szCs w:val="24"/>
          </w:rPr>
          <w:t>Here is a working example that changes its color from red to blue in 2 seconds.</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53" w:author="Unknown"/>
          <w:rFonts w:ascii="Courier New" w:eastAsia="Times New Roman" w:hAnsi="Courier New" w:cs="Courier New"/>
          <w:sz w:val="20"/>
          <w:szCs w:val="20"/>
        </w:rPr>
      </w:pPr>
      <w:ins w:id="2954" w:author="Unknown">
        <w:r w:rsidRPr="00333075">
          <w:rPr>
            <w:rFonts w:ascii="Courier New" w:eastAsia="Times New Roman" w:hAnsi="Courier New" w:cs="Courier New"/>
            <w:sz w:val="20"/>
            <w:szCs w:val="20"/>
          </w:rPr>
          <w:t>.box{</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55" w:author="Unknown"/>
          <w:rFonts w:ascii="Courier New" w:eastAsia="Times New Roman" w:hAnsi="Courier New" w:cs="Courier New"/>
          <w:sz w:val="20"/>
          <w:szCs w:val="20"/>
        </w:rPr>
      </w:pPr>
      <w:ins w:id="2956" w:author="Unknown">
        <w:r w:rsidRPr="00333075">
          <w:rPr>
            <w:rFonts w:ascii="Courier New" w:eastAsia="Times New Roman" w:hAnsi="Courier New" w:cs="Courier New"/>
            <w:sz w:val="20"/>
            <w:szCs w:val="20"/>
          </w:rPr>
          <w:t xml:space="preserve">    background-color: red;</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57" w:author="Unknown"/>
          <w:rFonts w:ascii="Courier New" w:eastAsia="Times New Roman" w:hAnsi="Courier New" w:cs="Courier New"/>
          <w:sz w:val="20"/>
          <w:szCs w:val="20"/>
        </w:rPr>
      </w:pPr>
      <w:ins w:id="2958" w:author="Unknown">
        <w:r w:rsidRPr="00333075">
          <w:rPr>
            <w:rFonts w:ascii="Courier New" w:eastAsia="Times New Roman" w:hAnsi="Courier New" w:cs="Courier New"/>
            <w:sz w:val="20"/>
            <w:szCs w:val="20"/>
          </w:rPr>
          <w:t xml:space="preserve">    height: 200px;</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59" w:author="Unknown"/>
          <w:rFonts w:ascii="Courier New" w:eastAsia="Times New Roman" w:hAnsi="Courier New" w:cs="Courier New"/>
          <w:sz w:val="20"/>
          <w:szCs w:val="20"/>
        </w:rPr>
      </w:pPr>
      <w:ins w:id="2960" w:author="Unknown">
        <w:r w:rsidRPr="00333075">
          <w:rPr>
            <w:rFonts w:ascii="Courier New" w:eastAsia="Times New Roman" w:hAnsi="Courier New" w:cs="Courier New"/>
            <w:sz w:val="20"/>
            <w:szCs w:val="20"/>
          </w:rPr>
          <w:t xml:space="preserve">    width: 200px;</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61" w:author="Unknown"/>
          <w:rFonts w:ascii="Courier New" w:eastAsia="Times New Roman" w:hAnsi="Courier New" w:cs="Courier New"/>
          <w:sz w:val="20"/>
          <w:szCs w:val="20"/>
        </w:rPr>
      </w:pPr>
      <w:ins w:id="2962" w:author="Unknown">
        <w:r w:rsidRPr="00333075">
          <w:rPr>
            <w:rFonts w:ascii="Courier New" w:eastAsia="Times New Roman" w:hAnsi="Courier New" w:cs="Courier New"/>
            <w:sz w:val="20"/>
            <w:szCs w:val="20"/>
          </w:rPr>
          <w:lastRenderedPageBreak/>
          <w:t>}</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63" w:author="Unknown"/>
          <w:rFonts w:ascii="Courier New" w:eastAsia="Times New Roman" w:hAnsi="Courier New" w:cs="Courier New"/>
          <w:sz w:val="20"/>
          <w:szCs w:val="20"/>
        </w:rPr>
      </w:pPr>
      <w:ins w:id="2964" w:author="Unknown">
        <w:r w:rsidRPr="00333075">
          <w:rPr>
            <w:rFonts w:ascii="Courier New" w:eastAsia="Times New Roman" w:hAnsi="Courier New" w:cs="Courier New"/>
            <w:sz w:val="20"/>
            <w:szCs w:val="20"/>
          </w:rPr>
          <w:t>.box:hover{</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65" w:author="Unknown"/>
          <w:rFonts w:ascii="Courier New" w:eastAsia="Times New Roman" w:hAnsi="Courier New" w:cs="Courier New"/>
          <w:sz w:val="20"/>
          <w:szCs w:val="20"/>
        </w:rPr>
      </w:pPr>
      <w:ins w:id="2966" w:author="Unknown">
        <w:r w:rsidRPr="00333075">
          <w:rPr>
            <w:rFonts w:ascii="Courier New" w:eastAsia="Times New Roman" w:hAnsi="Courier New" w:cs="Courier New"/>
            <w:sz w:val="20"/>
            <w:szCs w:val="20"/>
          </w:rPr>
          <w:t xml:space="preserve">    background-color: blue;</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67" w:author="Unknown"/>
          <w:rFonts w:ascii="Courier New" w:eastAsia="Times New Roman" w:hAnsi="Courier New" w:cs="Courier New"/>
          <w:sz w:val="20"/>
          <w:szCs w:val="20"/>
        </w:rPr>
      </w:pPr>
      <w:ins w:id="2968" w:author="Unknown">
        <w:r w:rsidRPr="00333075">
          <w:rPr>
            <w:rFonts w:ascii="Courier New" w:eastAsia="Times New Roman" w:hAnsi="Courier New" w:cs="Courier New"/>
            <w:sz w:val="20"/>
            <w:szCs w:val="20"/>
          </w:rPr>
          <w:t xml:space="preserve">    transition: 4s;</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69" w:author="Unknown"/>
          <w:rFonts w:ascii="Courier New" w:eastAsia="Times New Roman" w:hAnsi="Courier New" w:cs="Courier New"/>
          <w:sz w:val="20"/>
          <w:szCs w:val="20"/>
        </w:rPr>
      </w:pPr>
      <w:ins w:id="2970" w:author="Unknown">
        <w:r w:rsidRPr="00333075">
          <w:rPr>
            <w:rFonts w:ascii="Courier New" w:eastAsia="Times New Roman" w:hAnsi="Courier New" w:cs="Courier New"/>
            <w:sz w:val="20"/>
            <w:szCs w:val="20"/>
          </w:rPr>
          <w:t>}</w:t>
        </w:r>
      </w:ins>
    </w:p>
    <w:p w:rsidR="00333075" w:rsidRPr="00333075" w:rsidRDefault="00333075" w:rsidP="00333075">
      <w:pPr>
        <w:spacing w:after="0" w:line="240" w:lineRule="auto"/>
        <w:rPr>
          <w:ins w:id="2971" w:author="Unknown"/>
          <w:rFonts w:ascii="Times New Roman" w:eastAsia="Times New Roman" w:hAnsi="Times New Roman" w:cs="Times New Roman"/>
          <w:sz w:val="24"/>
          <w:szCs w:val="24"/>
        </w:rPr>
      </w:pPr>
      <w:ins w:id="2972" w:author="Unknown">
        <w:r w:rsidRPr="00333075">
          <w:rPr>
            <w:rFonts w:ascii="Times New Roman" w:eastAsia="Times New Roman" w:hAnsi="Times New Roman" w:cs="Times New Roman"/>
            <w:sz w:val="24"/>
            <w:szCs w:val="24"/>
          </w:rPr>
          <w:fldChar w:fldCharType="begin"/>
        </w:r>
        <w:r w:rsidRPr="00333075">
          <w:rPr>
            <w:rFonts w:ascii="Times New Roman" w:eastAsia="Times New Roman" w:hAnsi="Times New Roman" w:cs="Times New Roman"/>
            <w:sz w:val="24"/>
            <w:szCs w:val="24"/>
          </w:rPr>
          <w:instrText xml:space="preserve"> HYPERLINK "https://www.tutorialstonight.com/online-html-editor.php?p=css&amp;q=css-transition" \t "_blank" </w:instrText>
        </w:r>
        <w:r w:rsidRPr="00333075">
          <w:rPr>
            <w:rFonts w:ascii="Times New Roman" w:eastAsia="Times New Roman" w:hAnsi="Times New Roman" w:cs="Times New Roman"/>
            <w:sz w:val="24"/>
            <w:szCs w:val="24"/>
          </w:rPr>
          <w:fldChar w:fldCharType="separate"/>
        </w:r>
        <w:r w:rsidRPr="00333075">
          <w:rPr>
            <w:rFonts w:ascii="MS Gothic" w:eastAsia="MS Gothic" w:hAnsi="MS Gothic" w:cs="MS Gothic" w:hint="eastAsia"/>
            <w:color w:val="0000FF"/>
            <w:sz w:val="24"/>
            <w:szCs w:val="24"/>
            <w:u w:val="single"/>
          </w:rPr>
          <w:t>▶</w:t>
        </w:r>
        <w:r w:rsidRPr="00333075">
          <w:rPr>
            <w:rFonts w:ascii="Times New Roman" w:eastAsia="Times New Roman" w:hAnsi="Times New Roman" w:cs="Times New Roman"/>
            <w:color w:val="0000FF"/>
            <w:sz w:val="24"/>
            <w:szCs w:val="24"/>
            <w:u w:val="single"/>
          </w:rPr>
          <w:t xml:space="preserve"> Run the code</w:t>
        </w:r>
        <w:r w:rsidRPr="00333075">
          <w:rPr>
            <w:rFonts w:ascii="Times New Roman" w:eastAsia="Times New Roman" w:hAnsi="Times New Roman" w:cs="Times New Roman"/>
            <w:sz w:val="24"/>
            <w:szCs w:val="24"/>
          </w:rPr>
          <w:fldChar w:fldCharType="end"/>
        </w:r>
        <w:r w:rsidRPr="00333075">
          <w:rPr>
            <w:rFonts w:ascii="Times New Roman" w:eastAsia="Times New Roman" w:hAnsi="Times New Roman" w:cs="Times New Roman"/>
            <w:sz w:val="24"/>
            <w:szCs w:val="24"/>
          </w:rPr>
          <w:t xml:space="preserve"> </w:t>
        </w:r>
      </w:ins>
    </w:p>
    <w:p w:rsidR="00333075" w:rsidRPr="00333075" w:rsidRDefault="00623007" w:rsidP="00333075">
      <w:pPr>
        <w:spacing w:after="0" w:line="240" w:lineRule="auto"/>
        <w:rPr>
          <w:ins w:id="2973" w:author="Unknown"/>
          <w:rFonts w:ascii="Times New Roman" w:eastAsia="Times New Roman" w:hAnsi="Times New Roman" w:cs="Times New Roman"/>
          <w:sz w:val="24"/>
          <w:szCs w:val="24"/>
        </w:rPr>
      </w:pPr>
      <w:ins w:id="2974" w:author="Unknown">
        <w:r>
          <w:rPr>
            <w:rFonts w:ascii="Times New Roman" w:eastAsia="Times New Roman" w:hAnsi="Times New Roman" w:cs="Times New Roman"/>
            <w:sz w:val="24"/>
            <w:szCs w:val="24"/>
          </w:rPr>
          <w:pict>
            <v:rect id="_x0000_i1235" style="width:0;height:1.5pt" o:hralign="center" o:hrstd="t" o:hr="t" fillcolor="#a0a0a0" stroked="f"/>
          </w:pict>
        </w:r>
      </w:ins>
    </w:p>
    <w:p w:rsidR="00333075" w:rsidRPr="00333075" w:rsidRDefault="00333075" w:rsidP="00333075">
      <w:pPr>
        <w:spacing w:before="100" w:beforeAutospacing="1" w:after="100" w:afterAutospacing="1" w:line="240" w:lineRule="auto"/>
        <w:rPr>
          <w:ins w:id="2975" w:author="Unknown"/>
          <w:rFonts w:ascii="Times New Roman" w:eastAsia="Times New Roman" w:hAnsi="Times New Roman" w:cs="Times New Roman"/>
          <w:sz w:val="24"/>
          <w:szCs w:val="24"/>
        </w:rPr>
      </w:pPr>
      <w:ins w:id="2976" w:author="Unknown">
        <w:r w:rsidRPr="00333075">
          <w:rPr>
            <w:rFonts w:ascii="Times New Roman" w:eastAsia="Times New Roman" w:hAnsi="Times New Roman" w:cs="Times New Roman"/>
            <w:sz w:val="24"/>
            <w:szCs w:val="24"/>
          </w:rPr>
          <w:t>Output:</w:t>
        </w:r>
      </w:ins>
    </w:p>
    <w:p w:rsidR="00333075" w:rsidRPr="00333075" w:rsidRDefault="00333075" w:rsidP="00333075">
      <w:pPr>
        <w:spacing w:after="0" w:line="240" w:lineRule="auto"/>
        <w:jc w:val="center"/>
        <w:rPr>
          <w:ins w:id="2977" w:author="Unknown"/>
          <w:rFonts w:ascii="Times New Roman" w:eastAsia="Times New Roman" w:hAnsi="Times New Roman" w:cs="Times New Roman"/>
          <w:color w:val="FFFFFF"/>
          <w:sz w:val="30"/>
          <w:szCs w:val="30"/>
        </w:rPr>
      </w:pPr>
      <w:ins w:id="2978" w:author="Unknown">
        <w:r w:rsidRPr="00333075">
          <w:rPr>
            <w:rFonts w:ascii="Times New Roman" w:eastAsia="Times New Roman" w:hAnsi="Times New Roman" w:cs="Times New Roman"/>
            <w:color w:val="FFFFFF"/>
            <w:sz w:val="30"/>
            <w:szCs w:val="30"/>
          </w:rPr>
          <w:t>Hover Me!</w:t>
        </w:r>
      </w:ins>
    </w:p>
    <w:p w:rsidR="00333075" w:rsidRPr="00333075" w:rsidRDefault="00623007" w:rsidP="00333075">
      <w:pPr>
        <w:spacing w:after="0" w:line="240" w:lineRule="auto"/>
        <w:rPr>
          <w:ins w:id="2979" w:author="Unknown"/>
          <w:rFonts w:ascii="Times New Roman" w:eastAsia="Times New Roman" w:hAnsi="Times New Roman" w:cs="Times New Roman"/>
          <w:sz w:val="24"/>
          <w:szCs w:val="24"/>
        </w:rPr>
      </w:pPr>
      <w:ins w:id="2980" w:author="Unknown">
        <w:r>
          <w:rPr>
            <w:rFonts w:ascii="Times New Roman" w:eastAsia="Times New Roman" w:hAnsi="Times New Roman" w:cs="Times New Roman"/>
            <w:sz w:val="24"/>
            <w:szCs w:val="24"/>
          </w:rPr>
          <w:pict>
            <v:rect id="_x0000_i1236" style="width:0;height:1.5pt" o:hralign="center" o:hrstd="t" o:hr="t" fillcolor="#a0a0a0" stroked="f"/>
          </w:pict>
        </w:r>
      </w:ins>
    </w:p>
    <w:p w:rsidR="00333075" w:rsidRPr="00333075" w:rsidRDefault="00333075" w:rsidP="00333075">
      <w:pPr>
        <w:spacing w:after="0" w:line="240" w:lineRule="auto"/>
        <w:rPr>
          <w:ins w:id="2981" w:author="Unknown"/>
          <w:rFonts w:ascii="Times New Roman" w:eastAsia="Times New Roman" w:hAnsi="Times New Roman" w:cs="Times New Roman"/>
          <w:sz w:val="24"/>
          <w:szCs w:val="24"/>
        </w:rPr>
      </w:pPr>
      <w:ins w:id="2982" w:author="Unknown">
        <w:r w:rsidRPr="00333075">
          <w:rPr>
            <w:rFonts w:ascii="Times New Roman" w:eastAsia="Times New Roman" w:hAnsi="Times New Roman" w:cs="Times New Roman"/>
            <w:sz w:val="24"/>
            <w:szCs w:val="24"/>
          </w:rPr>
          <w:br/>
        </w:r>
      </w:ins>
    </w:p>
    <w:p w:rsidR="00333075" w:rsidRPr="00333075" w:rsidRDefault="00333075" w:rsidP="00333075">
      <w:pPr>
        <w:spacing w:before="100" w:beforeAutospacing="1" w:after="100" w:afterAutospacing="1" w:line="240" w:lineRule="auto"/>
        <w:outlineLvl w:val="1"/>
        <w:rPr>
          <w:ins w:id="2983" w:author="Unknown"/>
          <w:rFonts w:ascii="Times New Roman" w:eastAsia="Times New Roman" w:hAnsi="Times New Roman" w:cs="Times New Roman"/>
          <w:b/>
          <w:bCs/>
          <w:sz w:val="36"/>
          <w:szCs w:val="36"/>
        </w:rPr>
      </w:pPr>
      <w:ins w:id="2984" w:author="Unknown">
        <w:r w:rsidRPr="00333075">
          <w:rPr>
            <w:rFonts w:ascii="Times New Roman" w:eastAsia="Times New Roman" w:hAnsi="Times New Roman" w:cs="Times New Roman"/>
            <w:b/>
            <w:bCs/>
            <w:sz w:val="36"/>
            <w:szCs w:val="36"/>
          </w:rPr>
          <w:t>2.) CSS transition delay</w:t>
        </w:r>
      </w:ins>
    </w:p>
    <w:p w:rsidR="00333075" w:rsidRPr="00333075" w:rsidRDefault="00333075" w:rsidP="00333075">
      <w:pPr>
        <w:spacing w:before="100" w:beforeAutospacing="1" w:after="100" w:afterAutospacing="1" w:line="240" w:lineRule="auto"/>
        <w:rPr>
          <w:ins w:id="2985" w:author="Unknown"/>
          <w:rFonts w:ascii="Times New Roman" w:eastAsia="Times New Roman" w:hAnsi="Times New Roman" w:cs="Times New Roman"/>
          <w:sz w:val="24"/>
          <w:szCs w:val="24"/>
        </w:rPr>
      </w:pPr>
      <w:ins w:id="2986" w:author="Unknown">
        <w:r w:rsidRPr="00333075">
          <w:rPr>
            <w:rFonts w:ascii="Times New Roman" w:eastAsia="Times New Roman" w:hAnsi="Times New Roman" w:cs="Times New Roman"/>
            <w:sz w:val="24"/>
            <w:szCs w:val="24"/>
          </w:rPr>
          <w:t>transition-delay property controls the time of starting of the transition.</w:t>
        </w:r>
      </w:ins>
    </w:p>
    <w:p w:rsidR="00333075" w:rsidRPr="00333075" w:rsidRDefault="00333075" w:rsidP="00333075">
      <w:pPr>
        <w:spacing w:before="100" w:beforeAutospacing="1" w:after="100" w:afterAutospacing="1" w:line="240" w:lineRule="auto"/>
        <w:rPr>
          <w:ins w:id="2987" w:author="Unknown"/>
          <w:rFonts w:ascii="Times New Roman" w:eastAsia="Times New Roman" w:hAnsi="Times New Roman" w:cs="Times New Roman"/>
          <w:sz w:val="24"/>
          <w:szCs w:val="24"/>
        </w:rPr>
      </w:pPr>
      <w:ins w:id="2988" w:author="Unknown">
        <w:r w:rsidRPr="00333075">
          <w:rPr>
            <w:rFonts w:ascii="Times New Roman" w:eastAsia="Times New Roman" w:hAnsi="Times New Roman" w:cs="Times New Roman"/>
            <w:sz w:val="24"/>
            <w:szCs w:val="24"/>
          </w:rPr>
          <w:t>If transition effect is not mentioned then transition starts immediately as it triggered but when transition-delay is mention then effect starts taking place after mentioned time.</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89" w:author="Unknown"/>
          <w:rFonts w:ascii="Courier New" w:eastAsia="Times New Roman" w:hAnsi="Courier New" w:cs="Courier New"/>
          <w:sz w:val="20"/>
          <w:szCs w:val="20"/>
        </w:rPr>
      </w:pPr>
      <w:ins w:id="2990" w:author="Unknown">
        <w:r w:rsidRPr="00333075">
          <w:rPr>
            <w:rFonts w:ascii="Courier New" w:eastAsia="Times New Roman" w:hAnsi="Courier New" w:cs="Courier New"/>
            <w:sz w:val="20"/>
            <w:szCs w:val="20"/>
          </w:rPr>
          <w:t>.box{</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91" w:author="Unknown"/>
          <w:rFonts w:ascii="Courier New" w:eastAsia="Times New Roman" w:hAnsi="Courier New" w:cs="Courier New"/>
          <w:sz w:val="20"/>
          <w:szCs w:val="20"/>
        </w:rPr>
      </w:pPr>
      <w:ins w:id="2992" w:author="Unknown">
        <w:r w:rsidRPr="00333075">
          <w:rPr>
            <w:rFonts w:ascii="Courier New" w:eastAsia="Times New Roman" w:hAnsi="Courier New" w:cs="Courier New"/>
            <w:sz w:val="20"/>
            <w:szCs w:val="20"/>
          </w:rPr>
          <w:t xml:space="preserve">    background-color: red;</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93" w:author="Unknown"/>
          <w:rFonts w:ascii="Courier New" w:eastAsia="Times New Roman" w:hAnsi="Courier New" w:cs="Courier New"/>
          <w:sz w:val="20"/>
          <w:szCs w:val="20"/>
        </w:rPr>
      </w:pPr>
      <w:ins w:id="2994" w:author="Unknown">
        <w:r w:rsidRPr="00333075">
          <w:rPr>
            <w:rFonts w:ascii="Courier New" w:eastAsia="Times New Roman" w:hAnsi="Courier New" w:cs="Courier New"/>
            <w:sz w:val="20"/>
            <w:szCs w:val="20"/>
          </w:rPr>
          <w:t xml:space="preserve">    height: 100px;</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95" w:author="Unknown"/>
          <w:rFonts w:ascii="Courier New" w:eastAsia="Times New Roman" w:hAnsi="Courier New" w:cs="Courier New"/>
          <w:sz w:val="20"/>
          <w:szCs w:val="20"/>
        </w:rPr>
      </w:pPr>
      <w:ins w:id="2996" w:author="Unknown">
        <w:r w:rsidRPr="00333075">
          <w:rPr>
            <w:rFonts w:ascii="Courier New" w:eastAsia="Times New Roman" w:hAnsi="Courier New" w:cs="Courier New"/>
            <w:sz w:val="20"/>
            <w:szCs w:val="20"/>
          </w:rPr>
          <w:t xml:space="preserve">    width: 200px;</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97" w:author="Unknown"/>
          <w:rFonts w:ascii="Courier New" w:eastAsia="Times New Roman" w:hAnsi="Courier New" w:cs="Courier New"/>
          <w:sz w:val="20"/>
          <w:szCs w:val="20"/>
        </w:rPr>
      </w:pPr>
      <w:ins w:id="2998" w:author="Unknown">
        <w:r w:rsidRPr="00333075">
          <w:rPr>
            <w:rFonts w:ascii="Courier New" w:eastAsia="Times New Roman" w:hAnsi="Courier New" w:cs="Courier New"/>
            <w:sz w:val="20"/>
            <w:szCs w:val="20"/>
          </w:rPr>
          <w:t>}</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99" w:author="Unknown"/>
          <w:rFonts w:ascii="Courier New" w:eastAsia="Times New Roman" w:hAnsi="Courier New" w:cs="Courier New"/>
          <w:sz w:val="20"/>
          <w:szCs w:val="20"/>
        </w:rPr>
      </w:pPr>
      <w:ins w:id="3000" w:author="Unknown">
        <w:r w:rsidRPr="00333075">
          <w:rPr>
            <w:rFonts w:ascii="Courier New" w:eastAsia="Times New Roman" w:hAnsi="Courier New" w:cs="Courier New"/>
            <w:sz w:val="20"/>
            <w:szCs w:val="20"/>
          </w:rPr>
          <w:t>.box:hover{</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01" w:author="Unknown"/>
          <w:rFonts w:ascii="Courier New" w:eastAsia="Times New Roman" w:hAnsi="Courier New" w:cs="Courier New"/>
          <w:sz w:val="20"/>
          <w:szCs w:val="20"/>
        </w:rPr>
      </w:pPr>
      <w:ins w:id="3002" w:author="Unknown">
        <w:r w:rsidRPr="00333075">
          <w:rPr>
            <w:rFonts w:ascii="Courier New" w:eastAsia="Times New Roman" w:hAnsi="Courier New" w:cs="Courier New"/>
            <w:sz w:val="20"/>
            <w:szCs w:val="20"/>
          </w:rPr>
          <w:t xml:space="preserve">    transition: 2s;</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03" w:author="Unknown"/>
          <w:rFonts w:ascii="Courier New" w:eastAsia="Times New Roman" w:hAnsi="Courier New" w:cs="Courier New"/>
          <w:sz w:val="20"/>
          <w:szCs w:val="20"/>
        </w:rPr>
      </w:pPr>
      <w:ins w:id="3004" w:author="Unknown">
        <w:r w:rsidRPr="00333075">
          <w:rPr>
            <w:rFonts w:ascii="Courier New" w:eastAsia="Times New Roman" w:hAnsi="Courier New" w:cs="Courier New"/>
            <w:sz w:val="20"/>
            <w:szCs w:val="20"/>
          </w:rPr>
          <w:t xml:space="preserve">    transition-delay: 1s;</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05" w:author="Unknown"/>
          <w:rFonts w:ascii="Courier New" w:eastAsia="Times New Roman" w:hAnsi="Courier New" w:cs="Courier New"/>
          <w:sz w:val="20"/>
          <w:szCs w:val="20"/>
        </w:rPr>
      </w:pPr>
      <w:ins w:id="3006" w:author="Unknown">
        <w:r w:rsidRPr="00333075">
          <w:rPr>
            <w:rFonts w:ascii="Courier New" w:eastAsia="Times New Roman" w:hAnsi="Courier New" w:cs="Courier New"/>
            <w:sz w:val="20"/>
            <w:szCs w:val="20"/>
          </w:rPr>
          <w:t xml:space="preserve">    background-color: blue;</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07" w:author="Unknown"/>
          <w:rFonts w:ascii="Courier New" w:eastAsia="Times New Roman" w:hAnsi="Courier New" w:cs="Courier New"/>
          <w:sz w:val="20"/>
          <w:szCs w:val="20"/>
        </w:rPr>
      </w:pPr>
      <w:ins w:id="3008" w:author="Unknown">
        <w:r w:rsidRPr="00333075">
          <w:rPr>
            <w:rFonts w:ascii="Courier New" w:eastAsia="Times New Roman" w:hAnsi="Courier New" w:cs="Courier New"/>
            <w:sz w:val="20"/>
            <w:szCs w:val="20"/>
          </w:rPr>
          <w:t xml:space="preserve">    width: 100%;</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09" w:author="Unknown"/>
          <w:rFonts w:ascii="Courier New" w:eastAsia="Times New Roman" w:hAnsi="Courier New" w:cs="Courier New"/>
          <w:sz w:val="20"/>
          <w:szCs w:val="20"/>
        </w:rPr>
      </w:pPr>
      <w:ins w:id="3010" w:author="Unknown">
        <w:r w:rsidRPr="00333075">
          <w:rPr>
            <w:rFonts w:ascii="Courier New" w:eastAsia="Times New Roman" w:hAnsi="Courier New" w:cs="Courier New"/>
            <w:sz w:val="20"/>
            <w:szCs w:val="20"/>
          </w:rPr>
          <w:t>}</w:t>
        </w:r>
      </w:ins>
    </w:p>
    <w:p w:rsidR="00333075" w:rsidRPr="00333075" w:rsidRDefault="00333075" w:rsidP="00333075">
      <w:pPr>
        <w:spacing w:after="0" w:line="240" w:lineRule="auto"/>
        <w:rPr>
          <w:ins w:id="3011" w:author="Unknown"/>
          <w:rFonts w:ascii="Times New Roman" w:eastAsia="Times New Roman" w:hAnsi="Times New Roman" w:cs="Times New Roman"/>
          <w:sz w:val="24"/>
          <w:szCs w:val="24"/>
        </w:rPr>
      </w:pPr>
      <w:ins w:id="3012" w:author="Unknown">
        <w:r w:rsidRPr="00333075">
          <w:rPr>
            <w:rFonts w:ascii="Times New Roman" w:eastAsia="Times New Roman" w:hAnsi="Times New Roman" w:cs="Times New Roman"/>
            <w:sz w:val="24"/>
            <w:szCs w:val="24"/>
          </w:rPr>
          <w:fldChar w:fldCharType="begin"/>
        </w:r>
        <w:r w:rsidRPr="00333075">
          <w:rPr>
            <w:rFonts w:ascii="Times New Roman" w:eastAsia="Times New Roman" w:hAnsi="Times New Roman" w:cs="Times New Roman"/>
            <w:sz w:val="24"/>
            <w:szCs w:val="24"/>
          </w:rPr>
          <w:instrText xml:space="preserve"> HYPERLINK "https://www.tutorialstonight.com/online-html-editor.php?p=css&amp;q=transition-delay" \t "_blank" </w:instrText>
        </w:r>
        <w:r w:rsidRPr="00333075">
          <w:rPr>
            <w:rFonts w:ascii="Times New Roman" w:eastAsia="Times New Roman" w:hAnsi="Times New Roman" w:cs="Times New Roman"/>
            <w:sz w:val="24"/>
            <w:szCs w:val="24"/>
          </w:rPr>
          <w:fldChar w:fldCharType="separate"/>
        </w:r>
        <w:r w:rsidRPr="00333075">
          <w:rPr>
            <w:rFonts w:ascii="MS Gothic" w:eastAsia="MS Gothic" w:hAnsi="MS Gothic" w:cs="MS Gothic" w:hint="eastAsia"/>
            <w:color w:val="0000FF"/>
            <w:sz w:val="24"/>
            <w:szCs w:val="24"/>
            <w:u w:val="single"/>
          </w:rPr>
          <w:t>▶</w:t>
        </w:r>
        <w:r w:rsidRPr="00333075">
          <w:rPr>
            <w:rFonts w:ascii="Times New Roman" w:eastAsia="Times New Roman" w:hAnsi="Times New Roman" w:cs="Times New Roman"/>
            <w:color w:val="0000FF"/>
            <w:sz w:val="24"/>
            <w:szCs w:val="24"/>
            <w:u w:val="single"/>
          </w:rPr>
          <w:t xml:space="preserve"> Run the code</w:t>
        </w:r>
        <w:r w:rsidRPr="00333075">
          <w:rPr>
            <w:rFonts w:ascii="Times New Roman" w:eastAsia="Times New Roman" w:hAnsi="Times New Roman" w:cs="Times New Roman"/>
            <w:sz w:val="24"/>
            <w:szCs w:val="24"/>
          </w:rPr>
          <w:fldChar w:fldCharType="end"/>
        </w:r>
        <w:r w:rsidRPr="00333075">
          <w:rPr>
            <w:rFonts w:ascii="Times New Roman" w:eastAsia="Times New Roman" w:hAnsi="Times New Roman" w:cs="Times New Roman"/>
            <w:sz w:val="24"/>
            <w:szCs w:val="24"/>
          </w:rPr>
          <w:t xml:space="preserve"> </w:t>
        </w:r>
      </w:ins>
    </w:p>
    <w:p w:rsidR="00333075" w:rsidRPr="00333075" w:rsidRDefault="00623007" w:rsidP="00333075">
      <w:pPr>
        <w:spacing w:after="0" w:line="240" w:lineRule="auto"/>
        <w:rPr>
          <w:ins w:id="3013" w:author="Unknown"/>
          <w:rFonts w:ascii="Times New Roman" w:eastAsia="Times New Roman" w:hAnsi="Times New Roman" w:cs="Times New Roman"/>
          <w:sz w:val="24"/>
          <w:szCs w:val="24"/>
        </w:rPr>
      </w:pPr>
      <w:ins w:id="3014" w:author="Unknown">
        <w:r>
          <w:rPr>
            <w:rFonts w:ascii="Times New Roman" w:eastAsia="Times New Roman" w:hAnsi="Times New Roman" w:cs="Times New Roman"/>
            <w:sz w:val="24"/>
            <w:szCs w:val="24"/>
          </w:rPr>
          <w:pict>
            <v:rect id="_x0000_i1237" style="width:0;height:1.5pt" o:hralign="center" o:hrstd="t" o:hr="t" fillcolor="#a0a0a0" stroked="f"/>
          </w:pict>
        </w:r>
      </w:ins>
    </w:p>
    <w:p w:rsidR="00333075" w:rsidRPr="00333075" w:rsidRDefault="00333075" w:rsidP="00333075">
      <w:pPr>
        <w:spacing w:before="100" w:beforeAutospacing="1" w:after="100" w:afterAutospacing="1" w:line="240" w:lineRule="auto"/>
        <w:rPr>
          <w:ins w:id="3015" w:author="Unknown"/>
          <w:rFonts w:ascii="Times New Roman" w:eastAsia="Times New Roman" w:hAnsi="Times New Roman" w:cs="Times New Roman"/>
          <w:sz w:val="24"/>
          <w:szCs w:val="24"/>
        </w:rPr>
      </w:pPr>
      <w:ins w:id="3016" w:author="Unknown">
        <w:r w:rsidRPr="00333075">
          <w:rPr>
            <w:rFonts w:ascii="Times New Roman" w:eastAsia="Times New Roman" w:hAnsi="Times New Roman" w:cs="Times New Roman"/>
            <w:sz w:val="24"/>
            <w:szCs w:val="24"/>
          </w:rPr>
          <w:t>Output:</w:t>
        </w:r>
      </w:ins>
    </w:p>
    <w:p w:rsidR="00333075" w:rsidRPr="00333075" w:rsidRDefault="00333075" w:rsidP="00333075">
      <w:pPr>
        <w:spacing w:after="0" w:line="240" w:lineRule="auto"/>
        <w:jc w:val="center"/>
        <w:rPr>
          <w:ins w:id="3017" w:author="Unknown"/>
          <w:rFonts w:ascii="Times New Roman" w:eastAsia="Times New Roman" w:hAnsi="Times New Roman" w:cs="Times New Roman"/>
          <w:color w:val="FFFFFF"/>
          <w:sz w:val="30"/>
          <w:szCs w:val="30"/>
        </w:rPr>
      </w:pPr>
      <w:ins w:id="3018" w:author="Unknown">
        <w:r w:rsidRPr="00333075">
          <w:rPr>
            <w:rFonts w:ascii="Times New Roman" w:eastAsia="Times New Roman" w:hAnsi="Times New Roman" w:cs="Times New Roman"/>
            <w:color w:val="FFFFFF"/>
            <w:sz w:val="30"/>
            <w:szCs w:val="30"/>
          </w:rPr>
          <w:t>1 second delay</w:t>
        </w:r>
      </w:ins>
    </w:p>
    <w:p w:rsidR="00333075" w:rsidRPr="00333075" w:rsidRDefault="00623007" w:rsidP="00333075">
      <w:pPr>
        <w:spacing w:after="0" w:line="240" w:lineRule="auto"/>
        <w:rPr>
          <w:ins w:id="3019" w:author="Unknown"/>
          <w:rFonts w:ascii="Times New Roman" w:eastAsia="Times New Roman" w:hAnsi="Times New Roman" w:cs="Times New Roman"/>
          <w:sz w:val="24"/>
          <w:szCs w:val="24"/>
        </w:rPr>
      </w:pPr>
      <w:ins w:id="3020" w:author="Unknown">
        <w:r>
          <w:rPr>
            <w:rFonts w:ascii="Times New Roman" w:eastAsia="Times New Roman" w:hAnsi="Times New Roman" w:cs="Times New Roman"/>
            <w:sz w:val="24"/>
            <w:szCs w:val="24"/>
          </w:rPr>
          <w:pict>
            <v:rect id="_x0000_i1238" style="width:0;height:1.5pt" o:hralign="center" o:hrstd="t" o:hr="t" fillcolor="#a0a0a0" stroked="f"/>
          </w:pict>
        </w:r>
      </w:ins>
    </w:p>
    <w:p w:rsidR="00333075" w:rsidRPr="00333075" w:rsidRDefault="00333075" w:rsidP="00333075">
      <w:pPr>
        <w:spacing w:after="0" w:line="240" w:lineRule="auto"/>
        <w:rPr>
          <w:ins w:id="3021" w:author="Unknown"/>
          <w:rFonts w:ascii="Times New Roman" w:eastAsia="Times New Roman" w:hAnsi="Times New Roman" w:cs="Times New Roman"/>
          <w:sz w:val="24"/>
          <w:szCs w:val="24"/>
        </w:rPr>
      </w:pPr>
      <w:ins w:id="3022" w:author="Unknown">
        <w:r w:rsidRPr="00333075">
          <w:rPr>
            <w:rFonts w:ascii="Times New Roman" w:eastAsia="Times New Roman" w:hAnsi="Times New Roman" w:cs="Times New Roman"/>
            <w:sz w:val="24"/>
            <w:szCs w:val="24"/>
          </w:rPr>
          <w:br/>
        </w:r>
      </w:ins>
    </w:p>
    <w:p w:rsidR="00333075" w:rsidRPr="00333075" w:rsidRDefault="00333075" w:rsidP="00333075">
      <w:pPr>
        <w:spacing w:before="100" w:beforeAutospacing="1" w:after="100" w:afterAutospacing="1" w:line="240" w:lineRule="auto"/>
        <w:outlineLvl w:val="1"/>
        <w:rPr>
          <w:ins w:id="3023" w:author="Unknown"/>
          <w:rFonts w:ascii="Times New Roman" w:eastAsia="Times New Roman" w:hAnsi="Times New Roman" w:cs="Times New Roman"/>
          <w:b/>
          <w:bCs/>
          <w:sz w:val="36"/>
          <w:szCs w:val="36"/>
        </w:rPr>
      </w:pPr>
      <w:ins w:id="3024" w:author="Unknown">
        <w:r w:rsidRPr="00333075">
          <w:rPr>
            <w:rFonts w:ascii="Times New Roman" w:eastAsia="Times New Roman" w:hAnsi="Times New Roman" w:cs="Times New Roman"/>
            <w:b/>
            <w:bCs/>
            <w:sz w:val="36"/>
            <w:szCs w:val="36"/>
          </w:rPr>
          <w:t>3.) CSS transition duration</w:t>
        </w:r>
      </w:ins>
    </w:p>
    <w:p w:rsidR="00333075" w:rsidRPr="00333075" w:rsidRDefault="00333075" w:rsidP="00333075">
      <w:pPr>
        <w:spacing w:before="100" w:beforeAutospacing="1" w:after="100" w:afterAutospacing="1" w:line="240" w:lineRule="auto"/>
        <w:rPr>
          <w:ins w:id="3025" w:author="Unknown"/>
          <w:rFonts w:ascii="Times New Roman" w:eastAsia="Times New Roman" w:hAnsi="Times New Roman" w:cs="Times New Roman"/>
          <w:sz w:val="24"/>
          <w:szCs w:val="24"/>
        </w:rPr>
      </w:pPr>
      <w:ins w:id="3026" w:author="Unknown">
        <w:r w:rsidRPr="00333075">
          <w:rPr>
            <w:rFonts w:ascii="Times New Roman" w:eastAsia="Times New Roman" w:hAnsi="Times New Roman" w:cs="Times New Roman"/>
            <w:sz w:val="24"/>
            <w:szCs w:val="24"/>
          </w:rPr>
          <w:t>transition-duration property defines the time in which value of any CSS property will change from value1 to value2.</w:t>
        </w:r>
      </w:ins>
    </w:p>
    <w:p w:rsidR="00333075" w:rsidRPr="00333075" w:rsidRDefault="00333075" w:rsidP="00333075">
      <w:pPr>
        <w:spacing w:before="100" w:beforeAutospacing="1" w:after="100" w:afterAutospacing="1" w:line="240" w:lineRule="auto"/>
        <w:rPr>
          <w:ins w:id="3027" w:author="Unknown"/>
          <w:rFonts w:ascii="Times New Roman" w:eastAsia="Times New Roman" w:hAnsi="Times New Roman" w:cs="Times New Roman"/>
          <w:sz w:val="24"/>
          <w:szCs w:val="24"/>
        </w:rPr>
      </w:pPr>
      <w:ins w:id="3028" w:author="Unknown">
        <w:r w:rsidRPr="00333075">
          <w:rPr>
            <w:rFonts w:ascii="Times New Roman" w:eastAsia="Times New Roman" w:hAnsi="Times New Roman" w:cs="Times New Roman"/>
            <w:sz w:val="24"/>
            <w:szCs w:val="24"/>
          </w:rPr>
          <w:lastRenderedPageBreak/>
          <w:t>If transition duration is not mentioned then transition effect is not visible as change in values takes place immediately.</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29" w:author="Unknown"/>
          <w:rFonts w:ascii="Courier New" w:eastAsia="Times New Roman" w:hAnsi="Courier New" w:cs="Courier New"/>
          <w:sz w:val="20"/>
          <w:szCs w:val="20"/>
        </w:rPr>
      </w:pPr>
      <w:ins w:id="3030" w:author="Unknown">
        <w:r w:rsidRPr="00333075">
          <w:rPr>
            <w:rFonts w:ascii="Courier New" w:eastAsia="Times New Roman" w:hAnsi="Courier New" w:cs="Courier New"/>
            <w:sz w:val="20"/>
            <w:szCs w:val="20"/>
          </w:rPr>
          <w:t>.box{</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31" w:author="Unknown"/>
          <w:rFonts w:ascii="Courier New" w:eastAsia="Times New Roman" w:hAnsi="Courier New" w:cs="Courier New"/>
          <w:sz w:val="20"/>
          <w:szCs w:val="20"/>
        </w:rPr>
      </w:pPr>
      <w:ins w:id="3032" w:author="Unknown">
        <w:r w:rsidRPr="00333075">
          <w:rPr>
            <w:rFonts w:ascii="Courier New" w:eastAsia="Times New Roman" w:hAnsi="Courier New" w:cs="Courier New"/>
            <w:sz w:val="20"/>
            <w:szCs w:val="20"/>
          </w:rPr>
          <w:t xml:space="preserve">    background-color: red;</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33" w:author="Unknown"/>
          <w:rFonts w:ascii="Courier New" w:eastAsia="Times New Roman" w:hAnsi="Courier New" w:cs="Courier New"/>
          <w:sz w:val="20"/>
          <w:szCs w:val="20"/>
        </w:rPr>
      </w:pPr>
      <w:ins w:id="3034" w:author="Unknown">
        <w:r w:rsidRPr="00333075">
          <w:rPr>
            <w:rFonts w:ascii="Courier New" w:eastAsia="Times New Roman" w:hAnsi="Courier New" w:cs="Courier New"/>
            <w:sz w:val="20"/>
            <w:szCs w:val="20"/>
          </w:rPr>
          <w:t xml:space="preserve">    height: 100px;</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35" w:author="Unknown"/>
          <w:rFonts w:ascii="Courier New" w:eastAsia="Times New Roman" w:hAnsi="Courier New" w:cs="Courier New"/>
          <w:sz w:val="20"/>
          <w:szCs w:val="20"/>
        </w:rPr>
      </w:pPr>
      <w:ins w:id="3036" w:author="Unknown">
        <w:r w:rsidRPr="00333075">
          <w:rPr>
            <w:rFonts w:ascii="Courier New" w:eastAsia="Times New Roman" w:hAnsi="Courier New" w:cs="Courier New"/>
            <w:sz w:val="20"/>
            <w:szCs w:val="20"/>
          </w:rPr>
          <w:t xml:space="preserve">    width: 150px;</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37" w:author="Unknown"/>
          <w:rFonts w:ascii="Courier New" w:eastAsia="Times New Roman" w:hAnsi="Courier New" w:cs="Courier New"/>
          <w:sz w:val="20"/>
          <w:szCs w:val="20"/>
        </w:rPr>
      </w:pPr>
      <w:ins w:id="3038" w:author="Unknown">
        <w:r w:rsidRPr="00333075">
          <w:rPr>
            <w:rFonts w:ascii="Courier New" w:eastAsia="Times New Roman" w:hAnsi="Courier New" w:cs="Courier New"/>
            <w:sz w:val="20"/>
            <w:szCs w:val="20"/>
          </w:rPr>
          <w:t>}</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39" w:author="Unknown"/>
          <w:rFonts w:ascii="Courier New" w:eastAsia="Times New Roman" w:hAnsi="Courier New" w:cs="Courier New"/>
          <w:sz w:val="20"/>
          <w:szCs w:val="20"/>
        </w:rPr>
      </w:pPr>
      <w:ins w:id="3040" w:author="Unknown">
        <w:r w:rsidRPr="00333075">
          <w:rPr>
            <w:rFonts w:ascii="Courier New" w:eastAsia="Times New Roman" w:hAnsi="Courier New" w:cs="Courier New"/>
            <w:sz w:val="20"/>
            <w:szCs w:val="20"/>
          </w:rPr>
          <w:t>.box:hover{</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41" w:author="Unknown"/>
          <w:rFonts w:ascii="Courier New" w:eastAsia="Times New Roman" w:hAnsi="Courier New" w:cs="Courier New"/>
          <w:sz w:val="20"/>
          <w:szCs w:val="20"/>
        </w:rPr>
      </w:pPr>
      <w:ins w:id="3042" w:author="Unknown">
        <w:r w:rsidRPr="00333075">
          <w:rPr>
            <w:rFonts w:ascii="Courier New" w:eastAsia="Times New Roman" w:hAnsi="Courier New" w:cs="Courier New"/>
            <w:sz w:val="20"/>
            <w:szCs w:val="20"/>
          </w:rPr>
          <w:t xml:space="preserve">    transition-duration: 3s;</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43" w:author="Unknown"/>
          <w:rFonts w:ascii="Courier New" w:eastAsia="Times New Roman" w:hAnsi="Courier New" w:cs="Courier New"/>
          <w:sz w:val="20"/>
          <w:szCs w:val="20"/>
        </w:rPr>
      </w:pPr>
      <w:ins w:id="3044" w:author="Unknown">
        <w:r w:rsidRPr="00333075">
          <w:rPr>
            <w:rFonts w:ascii="Courier New" w:eastAsia="Times New Roman" w:hAnsi="Courier New" w:cs="Courier New"/>
            <w:sz w:val="20"/>
            <w:szCs w:val="20"/>
          </w:rPr>
          <w:t xml:space="preserve">    background-color: blue;</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45" w:author="Unknown"/>
          <w:rFonts w:ascii="Courier New" w:eastAsia="Times New Roman" w:hAnsi="Courier New" w:cs="Courier New"/>
          <w:sz w:val="20"/>
          <w:szCs w:val="20"/>
        </w:rPr>
      </w:pPr>
      <w:ins w:id="3046" w:author="Unknown">
        <w:r w:rsidRPr="00333075">
          <w:rPr>
            <w:rFonts w:ascii="Courier New" w:eastAsia="Times New Roman" w:hAnsi="Courier New" w:cs="Courier New"/>
            <w:sz w:val="20"/>
            <w:szCs w:val="20"/>
          </w:rPr>
          <w:t xml:space="preserve">    width: 100%;</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47" w:author="Unknown"/>
          <w:rFonts w:ascii="Courier New" w:eastAsia="Times New Roman" w:hAnsi="Courier New" w:cs="Courier New"/>
          <w:sz w:val="20"/>
          <w:szCs w:val="20"/>
        </w:rPr>
      </w:pPr>
      <w:ins w:id="3048" w:author="Unknown">
        <w:r w:rsidRPr="00333075">
          <w:rPr>
            <w:rFonts w:ascii="Courier New" w:eastAsia="Times New Roman" w:hAnsi="Courier New" w:cs="Courier New"/>
            <w:sz w:val="20"/>
            <w:szCs w:val="20"/>
          </w:rPr>
          <w:t>}</w:t>
        </w:r>
      </w:ins>
    </w:p>
    <w:p w:rsidR="00333075" w:rsidRPr="00333075" w:rsidRDefault="00333075" w:rsidP="00333075">
      <w:pPr>
        <w:spacing w:after="0" w:line="240" w:lineRule="auto"/>
        <w:rPr>
          <w:ins w:id="3049" w:author="Unknown"/>
          <w:rFonts w:ascii="Times New Roman" w:eastAsia="Times New Roman" w:hAnsi="Times New Roman" w:cs="Times New Roman"/>
          <w:sz w:val="24"/>
          <w:szCs w:val="24"/>
        </w:rPr>
      </w:pPr>
      <w:ins w:id="3050" w:author="Unknown">
        <w:r w:rsidRPr="00333075">
          <w:rPr>
            <w:rFonts w:ascii="Times New Roman" w:eastAsia="Times New Roman" w:hAnsi="Times New Roman" w:cs="Times New Roman"/>
            <w:sz w:val="24"/>
            <w:szCs w:val="24"/>
          </w:rPr>
          <w:fldChar w:fldCharType="begin"/>
        </w:r>
        <w:r w:rsidRPr="00333075">
          <w:rPr>
            <w:rFonts w:ascii="Times New Roman" w:eastAsia="Times New Roman" w:hAnsi="Times New Roman" w:cs="Times New Roman"/>
            <w:sz w:val="24"/>
            <w:szCs w:val="24"/>
          </w:rPr>
          <w:instrText xml:space="preserve"> HYPERLINK "https://www.tutorialstonight.com/online-html-editor.php?p=css&amp;q=transition-duration" \t "_blank" </w:instrText>
        </w:r>
        <w:r w:rsidRPr="00333075">
          <w:rPr>
            <w:rFonts w:ascii="Times New Roman" w:eastAsia="Times New Roman" w:hAnsi="Times New Roman" w:cs="Times New Roman"/>
            <w:sz w:val="24"/>
            <w:szCs w:val="24"/>
          </w:rPr>
          <w:fldChar w:fldCharType="separate"/>
        </w:r>
        <w:r w:rsidRPr="00333075">
          <w:rPr>
            <w:rFonts w:ascii="MS Gothic" w:eastAsia="MS Gothic" w:hAnsi="MS Gothic" w:cs="MS Gothic" w:hint="eastAsia"/>
            <w:color w:val="0000FF"/>
            <w:sz w:val="24"/>
            <w:szCs w:val="24"/>
            <w:u w:val="single"/>
          </w:rPr>
          <w:t>▶</w:t>
        </w:r>
        <w:r w:rsidRPr="00333075">
          <w:rPr>
            <w:rFonts w:ascii="Times New Roman" w:eastAsia="Times New Roman" w:hAnsi="Times New Roman" w:cs="Times New Roman"/>
            <w:color w:val="0000FF"/>
            <w:sz w:val="24"/>
            <w:szCs w:val="24"/>
            <w:u w:val="single"/>
          </w:rPr>
          <w:t xml:space="preserve"> Run the code</w:t>
        </w:r>
        <w:r w:rsidRPr="00333075">
          <w:rPr>
            <w:rFonts w:ascii="Times New Roman" w:eastAsia="Times New Roman" w:hAnsi="Times New Roman" w:cs="Times New Roman"/>
            <w:sz w:val="24"/>
            <w:szCs w:val="24"/>
          </w:rPr>
          <w:fldChar w:fldCharType="end"/>
        </w:r>
        <w:r w:rsidRPr="00333075">
          <w:rPr>
            <w:rFonts w:ascii="Times New Roman" w:eastAsia="Times New Roman" w:hAnsi="Times New Roman" w:cs="Times New Roman"/>
            <w:sz w:val="24"/>
            <w:szCs w:val="24"/>
          </w:rPr>
          <w:t xml:space="preserve"> </w:t>
        </w:r>
      </w:ins>
    </w:p>
    <w:p w:rsidR="00333075" w:rsidRPr="00333075" w:rsidRDefault="00623007" w:rsidP="00333075">
      <w:pPr>
        <w:spacing w:after="0" w:line="240" w:lineRule="auto"/>
        <w:rPr>
          <w:ins w:id="3051" w:author="Unknown"/>
          <w:rFonts w:ascii="Times New Roman" w:eastAsia="Times New Roman" w:hAnsi="Times New Roman" w:cs="Times New Roman"/>
          <w:sz w:val="24"/>
          <w:szCs w:val="24"/>
        </w:rPr>
      </w:pPr>
      <w:ins w:id="3052" w:author="Unknown">
        <w:r>
          <w:rPr>
            <w:rFonts w:ascii="Times New Roman" w:eastAsia="Times New Roman" w:hAnsi="Times New Roman" w:cs="Times New Roman"/>
            <w:sz w:val="24"/>
            <w:szCs w:val="24"/>
          </w:rPr>
          <w:pict>
            <v:rect id="_x0000_i1239" style="width:0;height:1.5pt" o:hralign="center" o:hrstd="t" o:hr="t" fillcolor="#a0a0a0" stroked="f"/>
          </w:pict>
        </w:r>
      </w:ins>
    </w:p>
    <w:p w:rsidR="00333075" w:rsidRPr="00333075" w:rsidRDefault="00333075" w:rsidP="00333075">
      <w:pPr>
        <w:spacing w:before="100" w:beforeAutospacing="1" w:after="100" w:afterAutospacing="1" w:line="240" w:lineRule="auto"/>
        <w:rPr>
          <w:ins w:id="3053" w:author="Unknown"/>
          <w:rFonts w:ascii="Times New Roman" w:eastAsia="Times New Roman" w:hAnsi="Times New Roman" w:cs="Times New Roman"/>
          <w:sz w:val="24"/>
          <w:szCs w:val="24"/>
        </w:rPr>
      </w:pPr>
      <w:ins w:id="3054" w:author="Unknown">
        <w:r w:rsidRPr="00333075">
          <w:rPr>
            <w:rFonts w:ascii="Times New Roman" w:eastAsia="Times New Roman" w:hAnsi="Times New Roman" w:cs="Times New Roman"/>
            <w:sz w:val="24"/>
            <w:szCs w:val="24"/>
          </w:rPr>
          <w:t>Output:</w:t>
        </w:r>
      </w:ins>
    </w:p>
    <w:p w:rsidR="00333075" w:rsidRPr="00333075" w:rsidRDefault="00333075" w:rsidP="00333075">
      <w:pPr>
        <w:spacing w:after="0" w:line="240" w:lineRule="auto"/>
        <w:jc w:val="center"/>
        <w:rPr>
          <w:ins w:id="3055" w:author="Unknown"/>
          <w:rFonts w:ascii="Times New Roman" w:eastAsia="Times New Roman" w:hAnsi="Times New Roman" w:cs="Times New Roman"/>
          <w:color w:val="FFFFFF"/>
          <w:sz w:val="30"/>
          <w:szCs w:val="30"/>
        </w:rPr>
      </w:pPr>
      <w:ins w:id="3056" w:author="Unknown">
        <w:r w:rsidRPr="00333075">
          <w:rPr>
            <w:rFonts w:ascii="Times New Roman" w:eastAsia="Times New Roman" w:hAnsi="Times New Roman" w:cs="Times New Roman"/>
            <w:color w:val="FFFFFF"/>
            <w:sz w:val="30"/>
            <w:szCs w:val="30"/>
          </w:rPr>
          <w:t>Transition Duration 3 sec</w:t>
        </w:r>
      </w:ins>
    </w:p>
    <w:p w:rsidR="00333075" w:rsidRPr="00333075" w:rsidRDefault="00623007" w:rsidP="00333075">
      <w:pPr>
        <w:spacing w:after="0" w:line="240" w:lineRule="auto"/>
        <w:rPr>
          <w:ins w:id="3057" w:author="Unknown"/>
          <w:rFonts w:ascii="Times New Roman" w:eastAsia="Times New Roman" w:hAnsi="Times New Roman" w:cs="Times New Roman"/>
          <w:sz w:val="24"/>
          <w:szCs w:val="24"/>
        </w:rPr>
      </w:pPr>
      <w:ins w:id="3058" w:author="Unknown">
        <w:r>
          <w:rPr>
            <w:rFonts w:ascii="Times New Roman" w:eastAsia="Times New Roman" w:hAnsi="Times New Roman" w:cs="Times New Roman"/>
            <w:sz w:val="24"/>
            <w:szCs w:val="24"/>
          </w:rPr>
          <w:pict>
            <v:rect id="_x0000_i1240" style="width:0;height:1.5pt" o:hralign="center" o:hrstd="t" o:hr="t" fillcolor="#a0a0a0" stroked="f"/>
          </w:pict>
        </w:r>
      </w:ins>
    </w:p>
    <w:p w:rsidR="00333075" w:rsidRPr="00333075" w:rsidRDefault="00333075" w:rsidP="00333075">
      <w:pPr>
        <w:spacing w:after="0" w:line="240" w:lineRule="auto"/>
        <w:rPr>
          <w:ins w:id="3059" w:author="Unknown"/>
          <w:rFonts w:ascii="Times New Roman" w:eastAsia="Times New Roman" w:hAnsi="Times New Roman" w:cs="Times New Roman"/>
          <w:sz w:val="24"/>
          <w:szCs w:val="24"/>
        </w:rPr>
      </w:pPr>
      <w:ins w:id="3060" w:author="Unknown">
        <w:r w:rsidRPr="00333075">
          <w:rPr>
            <w:rFonts w:ascii="Times New Roman" w:eastAsia="Times New Roman" w:hAnsi="Times New Roman" w:cs="Times New Roman"/>
            <w:sz w:val="24"/>
            <w:szCs w:val="24"/>
          </w:rPr>
          <w:br/>
        </w:r>
      </w:ins>
    </w:p>
    <w:p w:rsidR="00333075" w:rsidRPr="00333075" w:rsidRDefault="00333075" w:rsidP="00333075">
      <w:pPr>
        <w:spacing w:before="100" w:beforeAutospacing="1" w:after="100" w:afterAutospacing="1" w:line="240" w:lineRule="auto"/>
        <w:outlineLvl w:val="1"/>
        <w:rPr>
          <w:ins w:id="3061" w:author="Unknown"/>
          <w:rFonts w:ascii="Times New Roman" w:eastAsia="Times New Roman" w:hAnsi="Times New Roman" w:cs="Times New Roman"/>
          <w:b/>
          <w:bCs/>
          <w:sz w:val="36"/>
          <w:szCs w:val="36"/>
        </w:rPr>
      </w:pPr>
      <w:ins w:id="3062" w:author="Unknown">
        <w:r w:rsidRPr="00333075">
          <w:rPr>
            <w:rFonts w:ascii="Times New Roman" w:eastAsia="Times New Roman" w:hAnsi="Times New Roman" w:cs="Times New Roman"/>
            <w:b/>
            <w:bCs/>
            <w:sz w:val="36"/>
            <w:szCs w:val="36"/>
          </w:rPr>
          <w:t>4.) CSS transition property</w:t>
        </w:r>
      </w:ins>
    </w:p>
    <w:p w:rsidR="00333075" w:rsidRPr="00333075" w:rsidRDefault="00333075" w:rsidP="00333075">
      <w:pPr>
        <w:spacing w:before="100" w:beforeAutospacing="1" w:after="100" w:afterAutospacing="1" w:line="240" w:lineRule="auto"/>
        <w:rPr>
          <w:ins w:id="3063" w:author="Unknown"/>
          <w:rFonts w:ascii="Times New Roman" w:eastAsia="Times New Roman" w:hAnsi="Times New Roman" w:cs="Times New Roman"/>
          <w:sz w:val="24"/>
          <w:szCs w:val="24"/>
        </w:rPr>
      </w:pPr>
      <w:ins w:id="3064" w:author="Unknown">
        <w:r w:rsidRPr="00333075">
          <w:rPr>
            <w:rFonts w:ascii="Times New Roman" w:eastAsia="Times New Roman" w:hAnsi="Times New Roman" w:cs="Times New Roman"/>
            <w:sz w:val="24"/>
            <w:szCs w:val="24"/>
          </w:rPr>
          <w:t>transition-property defines the CSS property value you want transition effect for.</w:t>
        </w:r>
      </w:ins>
    </w:p>
    <w:p w:rsidR="00333075" w:rsidRPr="00333075" w:rsidRDefault="00333075" w:rsidP="00333075">
      <w:pPr>
        <w:spacing w:before="100" w:beforeAutospacing="1" w:after="100" w:afterAutospacing="1" w:line="240" w:lineRule="auto"/>
        <w:rPr>
          <w:ins w:id="3065" w:author="Unknown"/>
          <w:rFonts w:ascii="Times New Roman" w:eastAsia="Times New Roman" w:hAnsi="Times New Roman" w:cs="Times New Roman"/>
          <w:sz w:val="24"/>
          <w:szCs w:val="24"/>
        </w:rPr>
      </w:pPr>
      <w:ins w:id="3066" w:author="Unknown">
        <w:r w:rsidRPr="00333075">
          <w:rPr>
            <w:rFonts w:ascii="Times New Roman" w:eastAsia="Times New Roman" w:hAnsi="Times New Roman" w:cs="Times New Roman"/>
            <w:sz w:val="24"/>
            <w:szCs w:val="24"/>
          </w:rPr>
          <w:t>Suppose there are two properties that are changing its value then transition-property defines that property for which you want transition animation work for.</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67" w:author="Unknown"/>
          <w:rFonts w:ascii="Courier New" w:eastAsia="Times New Roman" w:hAnsi="Courier New" w:cs="Courier New"/>
          <w:sz w:val="20"/>
          <w:szCs w:val="20"/>
        </w:rPr>
      </w:pPr>
      <w:ins w:id="3068" w:author="Unknown">
        <w:r w:rsidRPr="00333075">
          <w:rPr>
            <w:rFonts w:ascii="Courier New" w:eastAsia="Times New Roman" w:hAnsi="Courier New" w:cs="Courier New"/>
            <w:sz w:val="20"/>
            <w:szCs w:val="20"/>
          </w:rPr>
          <w:t>.box{</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69" w:author="Unknown"/>
          <w:rFonts w:ascii="Courier New" w:eastAsia="Times New Roman" w:hAnsi="Courier New" w:cs="Courier New"/>
          <w:sz w:val="20"/>
          <w:szCs w:val="20"/>
        </w:rPr>
      </w:pPr>
      <w:ins w:id="3070" w:author="Unknown">
        <w:r w:rsidRPr="00333075">
          <w:rPr>
            <w:rFonts w:ascii="Courier New" w:eastAsia="Times New Roman" w:hAnsi="Courier New" w:cs="Courier New"/>
            <w:sz w:val="20"/>
            <w:szCs w:val="20"/>
          </w:rPr>
          <w:t xml:space="preserve">    background-color: red;</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71" w:author="Unknown"/>
          <w:rFonts w:ascii="Courier New" w:eastAsia="Times New Roman" w:hAnsi="Courier New" w:cs="Courier New"/>
          <w:sz w:val="20"/>
          <w:szCs w:val="20"/>
        </w:rPr>
      </w:pPr>
      <w:ins w:id="3072" w:author="Unknown">
        <w:r w:rsidRPr="00333075">
          <w:rPr>
            <w:rFonts w:ascii="Courier New" w:eastAsia="Times New Roman" w:hAnsi="Courier New" w:cs="Courier New"/>
            <w:sz w:val="20"/>
            <w:szCs w:val="20"/>
          </w:rPr>
          <w:t xml:space="preserve">    height: 100px;</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73" w:author="Unknown"/>
          <w:rFonts w:ascii="Courier New" w:eastAsia="Times New Roman" w:hAnsi="Courier New" w:cs="Courier New"/>
          <w:sz w:val="20"/>
          <w:szCs w:val="20"/>
        </w:rPr>
      </w:pPr>
      <w:ins w:id="3074" w:author="Unknown">
        <w:r w:rsidRPr="00333075">
          <w:rPr>
            <w:rFonts w:ascii="Courier New" w:eastAsia="Times New Roman" w:hAnsi="Courier New" w:cs="Courier New"/>
            <w:sz w:val="20"/>
            <w:szCs w:val="20"/>
          </w:rPr>
          <w:t xml:space="preserve">    width: 150px;</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75" w:author="Unknown"/>
          <w:rFonts w:ascii="Courier New" w:eastAsia="Times New Roman" w:hAnsi="Courier New" w:cs="Courier New"/>
          <w:sz w:val="20"/>
          <w:szCs w:val="20"/>
        </w:rPr>
      </w:pPr>
      <w:ins w:id="3076" w:author="Unknown">
        <w:r w:rsidRPr="00333075">
          <w:rPr>
            <w:rFonts w:ascii="Courier New" w:eastAsia="Times New Roman" w:hAnsi="Courier New" w:cs="Courier New"/>
            <w:sz w:val="20"/>
            <w:szCs w:val="20"/>
          </w:rPr>
          <w:t>}</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77" w:author="Unknown"/>
          <w:rFonts w:ascii="Courier New" w:eastAsia="Times New Roman" w:hAnsi="Courier New" w:cs="Courier New"/>
          <w:sz w:val="20"/>
          <w:szCs w:val="20"/>
        </w:rPr>
      </w:pPr>
      <w:ins w:id="3078" w:author="Unknown">
        <w:r w:rsidRPr="00333075">
          <w:rPr>
            <w:rFonts w:ascii="Courier New" w:eastAsia="Times New Roman" w:hAnsi="Courier New" w:cs="Courier New"/>
            <w:sz w:val="20"/>
            <w:szCs w:val="20"/>
          </w:rPr>
          <w:t>.box:hover{</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79" w:author="Unknown"/>
          <w:rFonts w:ascii="Courier New" w:eastAsia="Times New Roman" w:hAnsi="Courier New" w:cs="Courier New"/>
          <w:sz w:val="20"/>
          <w:szCs w:val="20"/>
        </w:rPr>
      </w:pPr>
      <w:ins w:id="3080" w:author="Unknown">
        <w:r w:rsidRPr="00333075">
          <w:rPr>
            <w:rFonts w:ascii="Courier New" w:eastAsia="Times New Roman" w:hAnsi="Courier New" w:cs="Courier New"/>
            <w:sz w:val="20"/>
            <w:szCs w:val="20"/>
          </w:rPr>
          <w:t xml:space="preserve">    transition: width 3s;</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81" w:author="Unknown"/>
          <w:rFonts w:ascii="Courier New" w:eastAsia="Times New Roman" w:hAnsi="Courier New" w:cs="Courier New"/>
          <w:sz w:val="20"/>
          <w:szCs w:val="20"/>
        </w:rPr>
      </w:pPr>
      <w:ins w:id="3082" w:author="Unknown">
        <w:r w:rsidRPr="00333075">
          <w:rPr>
            <w:rFonts w:ascii="Courier New" w:eastAsia="Times New Roman" w:hAnsi="Courier New" w:cs="Courier New"/>
            <w:sz w:val="20"/>
            <w:szCs w:val="20"/>
          </w:rPr>
          <w:t xml:space="preserve">    width: 100%;</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83" w:author="Unknown"/>
          <w:rFonts w:ascii="Courier New" w:eastAsia="Times New Roman" w:hAnsi="Courier New" w:cs="Courier New"/>
          <w:sz w:val="20"/>
          <w:szCs w:val="20"/>
        </w:rPr>
      </w:pPr>
      <w:ins w:id="3084" w:author="Unknown">
        <w:r w:rsidRPr="00333075">
          <w:rPr>
            <w:rFonts w:ascii="Courier New" w:eastAsia="Times New Roman" w:hAnsi="Courier New" w:cs="Courier New"/>
            <w:sz w:val="20"/>
            <w:szCs w:val="20"/>
          </w:rPr>
          <w:t xml:space="preserve">    background-color: blue;</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85" w:author="Unknown"/>
          <w:rFonts w:ascii="Courier New" w:eastAsia="Times New Roman" w:hAnsi="Courier New" w:cs="Courier New"/>
          <w:sz w:val="20"/>
          <w:szCs w:val="20"/>
        </w:rPr>
      </w:pPr>
      <w:ins w:id="3086" w:author="Unknown">
        <w:r w:rsidRPr="00333075">
          <w:rPr>
            <w:rFonts w:ascii="Courier New" w:eastAsia="Times New Roman" w:hAnsi="Courier New" w:cs="Courier New"/>
            <w:sz w:val="20"/>
            <w:szCs w:val="20"/>
          </w:rPr>
          <w:t>}</w:t>
        </w:r>
      </w:ins>
    </w:p>
    <w:p w:rsidR="00333075" w:rsidRPr="00333075" w:rsidRDefault="00333075" w:rsidP="00333075">
      <w:pPr>
        <w:spacing w:after="0" w:line="240" w:lineRule="auto"/>
        <w:rPr>
          <w:ins w:id="3087" w:author="Unknown"/>
          <w:rFonts w:ascii="Times New Roman" w:eastAsia="Times New Roman" w:hAnsi="Times New Roman" w:cs="Times New Roman"/>
          <w:sz w:val="24"/>
          <w:szCs w:val="24"/>
        </w:rPr>
      </w:pPr>
      <w:ins w:id="3088" w:author="Unknown">
        <w:r w:rsidRPr="00333075">
          <w:rPr>
            <w:rFonts w:ascii="Times New Roman" w:eastAsia="Times New Roman" w:hAnsi="Times New Roman" w:cs="Times New Roman"/>
            <w:sz w:val="24"/>
            <w:szCs w:val="24"/>
          </w:rPr>
          <w:fldChar w:fldCharType="begin"/>
        </w:r>
        <w:r w:rsidRPr="00333075">
          <w:rPr>
            <w:rFonts w:ascii="Times New Roman" w:eastAsia="Times New Roman" w:hAnsi="Times New Roman" w:cs="Times New Roman"/>
            <w:sz w:val="24"/>
            <w:szCs w:val="24"/>
          </w:rPr>
          <w:instrText xml:space="preserve"> HYPERLINK "https://www.tutorialstonight.com/online-html-editor.php?p=css&amp;q=transition-property" \t "_blank" </w:instrText>
        </w:r>
        <w:r w:rsidRPr="00333075">
          <w:rPr>
            <w:rFonts w:ascii="Times New Roman" w:eastAsia="Times New Roman" w:hAnsi="Times New Roman" w:cs="Times New Roman"/>
            <w:sz w:val="24"/>
            <w:szCs w:val="24"/>
          </w:rPr>
          <w:fldChar w:fldCharType="separate"/>
        </w:r>
        <w:r w:rsidRPr="00333075">
          <w:rPr>
            <w:rFonts w:ascii="MS Gothic" w:eastAsia="MS Gothic" w:hAnsi="MS Gothic" w:cs="MS Gothic" w:hint="eastAsia"/>
            <w:color w:val="0000FF"/>
            <w:sz w:val="24"/>
            <w:szCs w:val="24"/>
            <w:u w:val="single"/>
          </w:rPr>
          <w:t>▶</w:t>
        </w:r>
        <w:r w:rsidRPr="00333075">
          <w:rPr>
            <w:rFonts w:ascii="Times New Roman" w:eastAsia="Times New Roman" w:hAnsi="Times New Roman" w:cs="Times New Roman"/>
            <w:color w:val="0000FF"/>
            <w:sz w:val="24"/>
            <w:szCs w:val="24"/>
            <w:u w:val="single"/>
          </w:rPr>
          <w:t xml:space="preserve"> Run the code</w:t>
        </w:r>
        <w:r w:rsidRPr="00333075">
          <w:rPr>
            <w:rFonts w:ascii="Times New Roman" w:eastAsia="Times New Roman" w:hAnsi="Times New Roman" w:cs="Times New Roman"/>
            <w:sz w:val="24"/>
            <w:szCs w:val="24"/>
          </w:rPr>
          <w:fldChar w:fldCharType="end"/>
        </w:r>
        <w:r w:rsidRPr="00333075">
          <w:rPr>
            <w:rFonts w:ascii="Times New Roman" w:eastAsia="Times New Roman" w:hAnsi="Times New Roman" w:cs="Times New Roman"/>
            <w:sz w:val="24"/>
            <w:szCs w:val="24"/>
          </w:rPr>
          <w:t xml:space="preserve"> </w:t>
        </w:r>
      </w:ins>
    </w:p>
    <w:p w:rsidR="00333075" w:rsidRPr="00333075" w:rsidRDefault="00623007" w:rsidP="00333075">
      <w:pPr>
        <w:spacing w:after="0" w:line="240" w:lineRule="auto"/>
        <w:rPr>
          <w:ins w:id="3089" w:author="Unknown"/>
          <w:rFonts w:ascii="Times New Roman" w:eastAsia="Times New Roman" w:hAnsi="Times New Roman" w:cs="Times New Roman"/>
          <w:sz w:val="24"/>
          <w:szCs w:val="24"/>
        </w:rPr>
      </w:pPr>
      <w:ins w:id="3090" w:author="Unknown">
        <w:r>
          <w:rPr>
            <w:rFonts w:ascii="Times New Roman" w:eastAsia="Times New Roman" w:hAnsi="Times New Roman" w:cs="Times New Roman"/>
            <w:sz w:val="24"/>
            <w:szCs w:val="24"/>
          </w:rPr>
          <w:pict>
            <v:rect id="_x0000_i1241" style="width:0;height:1.5pt" o:hralign="center" o:hrstd="t" o:hr="t" fillcolor="#a0a0a0" stroked="f"/>
          </w:pict>
        </w:r>
      </w:ins>
    </w:p>
    <w:p w:rsidR="00333075" w:rsidRPr="00333075" w:rsidRDefault="00333075" w:rsidP="00333075">
      <w:pPr>
        <w:spacing w:before="100" w:beforeAutospacing="1" w:after="100" w:afterAutospacing="1" w:line="240" w:lineRule="auto"/>
        <w:rPr>
          <w:ins w:id="3091" w:author="Unknown"/>
          <w:rFonts w:ascii="Times New Roman" w:eastAsia="Times New Roman" w:hAnsi="Times New Roman" w:cs="Times New Roman"/>
          <w:sz w:val="24"/>
          <w:szCs w:val="24"/>
        </w:rPr>
      </w:pPr>
      <w:ins w:id="3092" w:author="Unknown">
        <w:r w:rsidRPr="00333075">
          <w:rPr>
            <w:rFonts w:ascii="Times New Roman" w:eastAsia="Times New Roman" w:hAnsi="Times New Roman" w:cs="Times New Roman"/>
            <w:sz w:val="24"/>
            <w:szCs w:val="24"/>
          </w:rPr>
          <w:t>Output:</w:t>
        </w:r>
      </w:ins>
    </w:p>
    <w:p w:rsidR="00333075" w:rsidRPr="00333075" w:rsidRDefault="00333075" w:rsidP="00333075">
      <w:pPr>
        <w:spacing w:after="0" w:line="240" w:lineRule="auto"/>
        <w:jc w:val="center"/>
        <w:rPr>
          <w:ins w:id="3093" w:author="Unknown"/>
          <w:rFonts w:ascii="Times New Roman" w:eastAsia="Times New Roman" w:hAnsi="Times New Roman" w:cs="Times New Roman"/>
          <w:color w:val="FFFFFF"/>
          <w:sz w:val="24"/>
          <w:szCs w:val="24"/>
        </w:rPr>
      </w:pPr>
      <w:ins w:id="3094" w:author="Unknown">
        <w:r w:rsidRPr="00333075">
          <w:rPr>
            <w:rFonts w:ascii="Times New Roman" w:eastAsia="Times New Roman" w:hAnsi="Times New Roman" w:cs="Times New Roman"/>
            <w:color w:val="FFFFFF"/>
            <w:sz w:val="24"/>
            <w:szCs w:val="24"/>
          </w:rPr>
          <w:t>width change takes 3sec but background-color changes immediately</w:t>
        </w:r>
      </w:ins>
    </w:p>
    <w:p w:rsidR="00333075" w:rsidRPr="00333075" w:rsidRDefault="00623007" w:rsidP="00333075">
      <w:pPr>
        <w:spacing w:after="0" w:line="240" w:lineRule="auto"/>
        <w:rPr>
          <w:ins w:id="3095" w:author="Unknown"/>
          <w:rFonts w:ascii="Times New Roman" w:eastAsia="Times New Roman" w:hAnsi="Times New Roman" w:cs="Times New Roman"/>
          <w:sz w:val="24"/>
          <w:szCs w:val="24"/>
        </w:rPr>
      </w:pPr>
      <w:ins w:id="3096" w:author="Unknown">
        <w:r>
          <w:rPr>
            <w:rFonts w:ascii="Times New Roman" w:eastAsia="Times New Roman" w:hAnsi="Times New Roman" w:cs="Times New Roman"/>
            <w:sz w:val="24"/>
            <w:szCs w:val="24"/>
          </w:rPr>
          <w:pict>
            <v:rect id="_x0000_i1242" style="width:0;height:1.5pt" o:hralign="center" o:hrstd="t" o:hr="t" fillcolor="#a0a0a0" stroked="f"/>
          </w:pict>
        </w:r>
      </w:ins>
    </w:p>
    <w:p w:rsidR="00333075" w:rsidRPr="00333075" w:rsidRDefault="00333075" w:rsidP="00333075">
      <w:pPr>
        <w:spacing w:after="0" w:line="240" w:lineRule="auto"/>
        <w:rPr>
          <w:ins w:id="3097" w:author="Unknown"/>
          <w:rFonts w:ascii="Times New Roman" w:eastAsia="Times New Roman" w:hAnsi="Times New Roman" w:cs="Times New Roman"/>
          <w:sz w:val="24"/>
          <w:szCs w:val="24"/>
        </w:rPr>
      </w:pPr>
      <w:ins w:id="3098" w:author="Unknown">
        <w:r w:rsidRPr="00333075">
          <w:rPr>
            <w:rFonts w:ascii="Times New Roman" w:eastAsia="Times New Roman" w:hAnsi="Times New Roman" w:cs="Times New Roman"/>
            <w:sz w:val="24"/>
            <w:szCs w:val="24"/>
          </w:rPr>
          <w:br/>
        </w:r>
      </w:ins>
    </w:p>
    <w:p w:rsidR="00333075" w:rsidRPr="00333075" w:rsidRDefault="00333075" w:rsidP="00333075">
      <w:pPr>
        <w:spacing w:before="100" w:beforeAutospacing="1" w:after="100" w:afterAutospacing="1" w:line="240" w:lineRule="auto"/>
        <w:outlineLvl w:val="1"/>
        <w:rPr>
          <w:ins w:id="3099" w:author="Unknown"/>
          <w:rFonts w:ascii="Times New Roman" w:eastAsia="Times New Roman" w:hAnsi="Times New Roman" w:cs="Times New Roman"/>
          <w:b/>
          <w:bCs/>
          <w:sz w:val="36"/>
          <w:szCs w:val="36"/>
        </w:rPr>
      </w:pPr>
      <w:ins w:id="3100" w:author="Unknown">
        <w:r w:rsidRPr="00333075">
          <w:rPr>
            <w:rFonts w:ascii="Times New Roman" w:eastAsia="Times New Roman" w:hAnsi="Times New Roman" w:cs="Times New Roman"/>
            <w:b/>
            <w:bCs/>
            <w:sz w:val="36"/>
            <w:szCs w:val="36"/>
          </w:rPr>
          <w:lastRenderedPageBreak/>
          <w:t>5.) CSS transition timing function</w:t>
        </w:r>
      </w:ins>
    </w:p>
    <w:p w:rsidR="00333075" w:rsidRPr="00333075" w:rsidRDefault="00333075" w:rsidP="00333075">
      <w:pPr>
        <w:spacing w:before="100" w:beforeAutospacing="1" w:after="100" w:afterAutospacing="1" w:line="240" w:lineRule="auto"/>
        <w:rPr>
          <w:ins w:id="3101" w:author="Unknown"/>
          <w:rFonts w:ascii="Times New Roman" w:eastAsia="Times New Roman" w:hAnsi="Times New Roman" w:cs="Times New Roman"/>
          <w:sz w:val="24"/>
          <w:szCs w:val="24"/>
        </w:rPr>
      </w:pPr>
      <w:ins w:id="3102" w:author="Unknown">
        <w:r w:rsidRPr="00333075">
          <w:rPr>
            <w:rFonts w:ascii="Times New Roman" w:eastAsia="Times New Roman" w:hAnsi="Times New Roman" w:cs="Times New Roman"/>
            <w:sz w:val="24"/>
            <w:szCs w:val="24"/>
          </w:rPr>
          <w:t>transition-timing-function defines the speed by which transition effect takes place.</w:t>
        </w:r>
      </w:ins>
    </w:p>
    <w:p w:rsidR="00333075" w:rsidRPr="00333075" w:rsidRDefault="00333075" w:rsidP="00333075">
      <w:pPr>
        <w:spacing w:before="100" w:beforeAutospacing="1" w:after="100" w:afterAutospacing="1" w:line="240" w:lineRule="auto"/>
        <w:rPr>
          <w:ins w:id="3103" w:author="Unknown"/>
          <w:rFonts w:ascii="Times New Roman" w:eastAsia="Times New Roman" w:hAnsi="Times New Roman" w:cs="Times New Roman"/>
          <w:sz w:val="24"/>
          <w:szCs w:val="24"/>
        </w:rPr>
      </w:pPr>
      <w:ins w:id="3104" w:author="Unknown">
        <w:r w:rsidRPr="00333075">
          <w:rPr>
            <w:rFonts w:ascii="Times New Roman" w:eastAsia="Times New Roman" w:hAnsi="Times New Roman" w:cs="Times New Roman"/>
            <w:sz w:val="24"/>
            <w:szCs w:val="24"/>
          </w:rPr>
          <w:t>The transition-timing-function have following values:</w:t>
        </w:r>
      </w:ins>
    </w:p>
    <w:p w:rsidR="00333075" w:rsidRPr="00333075" w:rsidRDefault="00333075" w:rsidP="00CB58BA">
      <w:pPr>
        <w:numPr>
          <w:ilvl w:val="0"/>
          <w:numId w:val="60"/>
        </w:numPr>
        <w:spacing w:before="100" w:beforeAutospacing="1" w:after="100" w:afterAutospacing="1" w:line="240" w:lineRule="auto"/>
        <w:rPr>
          <w:ins w:id="3105" w:author="Unknown"/>
          <w:rFonts w:ascii="Times New Roman" w:eastAsia="Times New Roman" w:hAnsi="Times New Roman" w:cs="Times New Roman"/>
          <w:sz w:val="24"/>
          <w:szCs w:val="24"/>
        </w:rPr>
      </w:pPr>
      <w:ins w:id="3106" w:author="Unknown">
        <w:r w:rsidRPr="00333075">
          <w:rPr>
            <w:rFonts w:ascii="Times New Roman" w:eastAsia="Times New Roman" w:hAnsi="Times New Roman" w:cs="Times New Roman"/>
            <w:sz w:val="24"/>
            <w:szCs w:val="24"/>
          </w:rPr>
          <w:t>ease - This is default value. It starts slow, then fast and ends slowly.</w:t>
        </w:r>
      </w:ins>
    </w:p>
    <w:p w:rsidR="00333075" w:rsidRPr="00333075" w:rsidRDefault="00333075" w:rsidP="00CB58BA">
      <w:pPr>
        <w:numPr>
          <w:ilvl w:val="0"/>
          <w:numId w:val="60"/>
        </w:numPr>
        <w:spacing w:before="100" w:beforeAutospacing="1" w:after="100" w:afterAutospacing="1" w:line="240" w:lineRule="auto"/>
        <w:rPr>
          <w:ins w:id="3107" w:author="Unknown"/>
          <w:rFonts w:ascii="Times New Roman" w:eastAsia="Times New Roman" w:hAnsi="Times New Roman" w:cs="Times New Roman"/>
          <w:sz w:val="24"/>
          <w:szCs w:val="24"/>
        </w:rPr>
      </w:pPr>
      <w:ins w:id="3108" w:author="Unknown">
        <w:r w:rsidRPr="00333075">
          <w:rPr>
            <w:rFonts w:ascii="Times New Roman" w:eastAsia="Times New Roman" w:hAnsi="Times New Roman" w:cs="Times New Roman"/>
            <w:sz w:val="24"/>
            <w:szCs w:val="24"/>
          </w:rPr>
          <w:t>linear - When specified the transition effect takes place at same speed from start to end.</w:t>
        </w:r>
      </w:ins>
    </w:p>
    <w:p w:rsidR="00333075" w:rsidRPr="00333075" w:rsidRDefault="00333075" w:rsidP="00CB58BA">
      <w:pPr>
        <w:numPr>
          <w:ilvl w:val="0"/>
          <w:numId w:val="60"/>
        </w:numPr>
        <w:spacing w:before="100" w:beforeAutospacing="1" w:after="100" w:afterAutospacing="1" w:line="240" w:lineRule="auto"/>
        <w:rPr>
          <w:ins w:id="3109" w:author="Unknown"/>
          <w:rFonts w:ascii="Times New Roman" w:eastAsia="Times New Roman" w:hAnsi="Times New Roman" w:cs="Times New Roman"/>
          <w:sz w:val="24"/>
          <w:szCs w:val="24"/>
        </w:rPr>
      </w:pPr>
      <w:ins w:id="3110" w:author="Unknown">
        <w:r w:rsidRPr="00333075">
          <w:rPr>
            <w:rFonts w:ascii="Times New Roman" w:eastAsia="Times New Roman" w:hAnsi="Times New Roman" w:cs="Times New Roman"/>
            <w:sz w:val="24"/>
            <w:szCs w:val="24"/>
          </w:rPr>
          <w:t>ease-in - Transition takes a slow start.</w:t>
        </w:r>
      </w:ins>
    </w:p>
    <w:p w:rsidR="00333075" w:rsidRPr="00333075" w:rsidRDefault="00333075" w:rsidP="00CB58BA">
      <w:pPr>
        <w:numPr>
          <w:ilvl w:val="0"/>
          <w:numId w:val="60"/>
        </w:numPr>
        <w:spacing w:before="100" w:beforeAutospacing="1" w:after="100" w:afterAutospacing="1" w:line="240" w:lineRule="auto"/>
        <w:rPr>
          <w:ins w:id="3111" w:author="Unknown"/>
          <w:rFonts w:ascii="Times New Roman" w:eastAsia="Times New Roman" w:hAnsi="Times New Roman" w:cs="Times New Roman"/>
          <w:sz w:val="24"/>
          <w:szCs w:val="24"/>
        </w:rPr>
      </w:pPr>
      <w:ins w:id="3112" w:author="Unknown">
        <w:r w:rsidRPr="00333075">
          <w:rPr>
            <w:rFonts w:ascii="Times New Roman" w:eastAsia="Times New Roman" w:hAnsi="Times New Roman" w:cs="Times New Roman"/>
            <w:sz w:val="24"/>
            <w:szCs w:val="24"/>
          </w:rPr>
          <w:t>ease-out - Transition takes a slow end.</w:t>
        </w:r>
      </w:ins>
    </w:p>
    <w:p w:rsidR="00333075" w:rsidRPr="00333075" w:rsidRDefault="00333075" w:rsidP="00CB58BA">
      <w:pPr>
        <w:numPr>
          <w:ilvl w:val="0"/>
          <w:numId w:val="60"/>
        </w:numPr>
        <w:spacing w:before="100" w:beforeAutospacing="1" w:after="100" w:afterAutospacing="1" w:line="240" w:lineRule="auto"/>
        <w:rPr>
          <w:ins w:id="3113" w:author="Unknown"/>
          <w:rFonts w:ascii="Times New Roman" w:eastAsia="Times New Roman" w:hAnsi="Times New Roman" w:cs="Times New Roman"/>
          <w:sz w:val="24"/>
          <w:szCs w:val="24"/>
        </w:rPr>
      </w:pPr>
      <w:ins w:id="3114" w:author="Unknown">
        <w:r w:rsidRPr="00333075">
          <w:rPr>
            <w:rFonts w:ascii="Times New Roman" w:eastAsia="Times New Roman" w:hAnsi="Times New Roman" w:cs="Times New Roman"/>
            <w:sz w:val="24"/>
            <w:szCs w:val="24"/>
          </w:rPr>
          <w:t>ease-in-out -Transition takes a slow start and slow end.</w:t>
        </w:r>
      </w:ins>
    </w:p>
    <w:p w:rsidR="00333075" w:rsidRPr="00333075" w:rsidRDefault="00333075" w:rsidP="00CB58BA">
      <w:pPr>
        <w:numPr>
          <w:ilvl w:val="0"/>
          <w:numId w:val="60"/>
        </w:numPr>
        <w:spacing w:before="100" w:beforeAutospacing="1" w:after="100" w:afterAutospacing="1" w:line="240" w:lineRule="auto"/>
        <w:rPr>
          <w:ins w:id="3115" w:author="Unknown"/>
          <w:rFonts w:ascii="Times New Roman" w:eastAsia="Times New Roman" w:hAnsi="Times New Roman" w:cs="Times New Roman"/>
          <w:sz w:val="24"/>
          <w:szCs w:val="24"/>
        </w:rPr>
      </w:pPr>
      <w:ins w:id="3116" w:author="Unknown">
        <w:r w:rsidRPr="00333075">
          <w:rPr>
            <w:rFonts w:ascii="Times New Roman" w:eastAsia="Times New Roman" w:hAnsi="Times New Roman" w:cs="Times New Roman"/>
            <w:sz w:val="24"/>
            <w:szCs w:val="24"/>
          </w:rPr>
          <w:t>cubic-bezier(n,n,n,n) - Using this you can define your own bezier curve.</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17" w:author="Unknown"/>
          <w:rFonts w:ascii="Courier New" w:eastAsia="Times New Roman" w:hAnsi="Courier New" w:cs="Courier New"/>
          <w:sz w:val="20"/>
          <w:szCs w:val="20"/>
        </w:rPr>
      </w:pPr>
      <w:ins w:id="3118" w:author="Unknown">
        <w:r w:rsidRPr="00333075">
          <w:rPr>
            <w:rFonts w:ascii="Courier New" w:eastAsia="Times New Roman" w:hAnsi="Courier New" w:cs="Courier New"/>
            <w:sz w:val="20"/>
            <w:szCs w:val="20"/>
          </w:rPr>
          <w:t>.box1 {</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19" w:author="Unknown"/>
          <w:rFonts w:ascii="Courier New" w:eastAsia="Times New Roman" w:hAnsi="Courier New" w:cs="Courier New"/>
          <w:sz w:val="20"/>
          <w:szCs w:val="20"/>
        </w:rPr>
      </w:pPr>
      <w:ins w:id="3120" w:author="Unknown">
        <w:r w:rsidRPr="00333075">
          <w:rPr>
            <w:rFonts w:ascii="Courier New" w:eastAsia="Times New Roman" w:hAnsi="Courier New" w:cs="Courier New"/>
            <w:sz w:val="20"/>
            <w:szCs w:val="20"/>
          </w:rPr>
          <w:t xml:space="preserve">  transition-timing-function: ease;</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21" w:author="Unknown"/>
          <w:rFonts w:ascii="Courier New" w:eastAsia="Times New Roman" w:hAnsi="Courier New" w:cs="Courier New"/>
          <w:sz w:val="20"/>
          <w:szCs w:val="20"/>
        </w:rPr>
      </w:pPr>
      <w:ins w:id="3122" w:author="Unknown">
        <w:r w:rsidRPr="00333075">
          <w:rPr>
            <w:rFonts w:ascii="Courier New" w:eastAsia="Times New Roman" w:hAnsi="Courier New" w:cs="Courier New"/>
            <w:sz w:val="20"/>
            <w:szCs w:val="20"/>
          </w:rPr>
          <w:t>}</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23" w:author="Unknown"/>
          <w:rFonts w:ascii="Courier New" w:eastAsia="Times New Roman" w:hAnsi="Courier New" w:cs="Courier New"/>
          <w:sz w:val="20"/>
          <w:szCs w:val="20"/>
        </w:rPr>
      </w:pPr>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24" w:author="Unknown"/>
          <w:rFonts w:ascii="Courier New" w:eastAsia="Times New Roman" w:hAnsi="Courier New" w:cs="Courier New"/>
          <w:sz w:val="20"/>
          <w:szCs w:val="20"/>
        </w:rPr>
      </w:pPr>
      <w:ins w:id="3125" w:author="Unknown">
        <w:r w:rsidRPr="00333075">
          <w:rPr>
            <w:rFonts w:ascii="Courier New" w:eastAsia="Times New Roman" w:hAnsi="Courier New" w:cs="Courier New"/>
            <w:sz w:val="20"/>
            <w:szCs w:val="20"/>
          </w:rPr>
          <w:t>.box2 {</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26" w:author="Unknown"/>
          <w:rFonts w:ascii="Courier New" w:eastAsia="Times New Roman" w:hAnsi="Courier New" w:cs="Courier New"/>
          <w:sz w:val="20"/>
          <w:szCs w:val="20"/>
        </w:rPr>
      </w:pPr>
      <w:ins w:id="3127" w:author="Unknown">
        <w:r w:rsidRPr="00333075">
          <w:rPr>
            <w:rFonts w:ascii="Courier New" w:eastAsia="Times New Roman" w:hAnsi="Courier New" w:cs="Courier New"/>
            <w:sz w:val="20"/>
            <w:szCs w:val="20"/>
          </w:rPr>
          <w:t xml:space="preserve">  transition-timing-function: linear;</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28" w:author="Unknown"/>
          <w:rFonts w:ascii="Courier New" w:eastAsia="Times New Roman" w:hAnsi="Courier New" w:cs="Courier New"/>
          <w:sz w:val="20"/>
          <w:szCs w:val="20"/>
        </w:rPr>
      </w:pPr>
      <w:ins w:id="3129" w:author="Unknown">
        <w:r w:rsidRPr="00333075">
          <w:rPr>
            <w:rFonts w:ascii="Courier New" w:eastAsia="Times New Roman" w:hAnsi="Courier New" w:cs="Courier New"/>
            <w:sz w:val="20"/>
            <w:szCs w:val="20"/>
          </w:rPr>
          <w:t>}</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30" w:author="Unknown"/>
          <w:rFonts w:ascii="Courier New" w:eastAsia="Times New Roman" w:hAnsi="Courier New" w:cs="Courier New"/>
          <w:sz w:val="20"/>
          <w:szCs w:val="20"/>
        </w:rPr>
      </w:pPr>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31" w:author="Unknown"/>
          <w:rFonts w:ascii="Courier New" w:eastAsia="Times New Roman" w:hAnsi="Courier New" w:cs="Courier New"/>
          <w:sz w:val="20"/>
          <w:szCs w:val="20"/>
        </w:rPr>
      </w:pPr>
      <w:ins w:id="3132" w:author="Unknown">
        <w:r w:rsidRPr="00333075">
          <w:rPr>
            <w:rFonts w:ascii="Courier New" w:eastAsia="Times New Roman" w:hAnsi="Courier New" w:cs="Courier New"/>
            <w:sz w:val="20"/>
            <w:szCs w:val="20"/>
          </w:rPr>
          <w:t>.box3 {</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33" w:author="Unknown"/>
          <w:rFonts w:ascii="Courier New" w:eastAsia="Times New Roman" w:hAnsi="Courier New" w:cs="Courier New"/>
          <w:sz w:val="20"/>
          <w:szCs w:val="20"/>
        </w:rPr>
      </w:pPr>
      <w:ins w:id="3134" w:author="Unknown">
        <w:r w:rsidRPr="00333075">
          <w:rPr>
            <w:rFonts w:ascii="Courier New" w:eastAsia="Times New Roman" w:hAnsi="Courier New" w:cs="Courier New"/>
            <w:sz w:val="20"/>
            <w:szCs w:val="20"/>
          </w:rPr>
          <w:t xml:space="preserve">  transition-timing-function: ease-in;</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35" w:author="Unknown"/>
          <w:rFonts w:ascii="Courier New" w:eastAsia="Times New Roman" w:hAnsi="Courier New" w:cs="Courier New"/>
          <w:sz w:val="20"/>
          <w:szCs w:val="20"/>
        </w:rPr>
      </w:pPr>
      <w:ins w:id="3136" w:author="Unknown">
        <w:r w:rsidRPr="00333075">
          <w:rPr>
            <w:rFonts w:ascii="Courier New" w:eastAsia="Times New Roman" w:hAnsi="Courier New" w:cs="Courier New"/>
            <w:sz w:val="20"/>
            <w:szCs w:val="20"/>
          </w:rPr>
          <w:t>}</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37" w:author="Unknown"/>
          <w:rFonts w:ascii="Courier New" w:eastAsia="Times New Roman" w:hAnsi="Courier New" w:cs="Courier New"/>
          <w:sz w:val="20"/>
          <w:szCs w:val="20"/>
        </w:rPr>
      </w:pPr>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38" w:author="Unknown"/>
          <w:rFonts w:ascii="Courier New" w:eastAsia="Times New Roman" w:hAnsi="Courier New" w:cs="Courier New"/>
          <w:sz w:val="20"/>
          <w:szCs w:val="20"/>
        </w:rPr>
      </w:pPr>
      <w:ins w:id="3139" w:author="Unknown">
        <w:r w:rsidRPr="00333075">
          <w:rPr>
            <w:rFonts w:ascii="Courier New" w:eastAsia="Times New Roman" w:hAnsi="Courier New" w:cs="Courier New"/>
            <w:sz w:val="20"/>
            <w:szCs w:val="20"/>
          </w:rPr>
          <w:t>.box4 {</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40" w:author="Unknown"/>
          <w:rFonts w:ascii="Courier New" w:eastAsia="Times New Roman" w:hAnsi="Courier New" w:cs="Courier New"/>
          <w:sz w:val="20"/>
          <w:szCs w:val="20"/>
        </w:rPr>
      </w:pPr>
      <w:ins w:id="3141" w:author="Unknown">
        <w:r w:rsidRPr="00333075">
          <w:rPr>
            <w:rFonts w:ascii="Courier New" w:eastAsia="Times New Roman" w:hAnsi="Courier New" w:cs="Courier New"/>
            <w:sz w:val="20"/>
            <w:szCs w:val="20"/>
          </w:rPr>
          <w:t xml:space="preserve">  transition-timing-function: ease-out;</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42" w:author="Unknown"/>
          <w:rFonts w:ascii="Courier New" w:eastAsia="Times New Roman" w:hAnsi="Courier New" w:cs="Courier New"/>
          <w:sz w:val="20"/>
          <w:szCs w:val="20"/>
        </w:rPr>
      </w:pPr>
      <w:ins w:id="3143" w:author="Unknown">
        <w:r w:rsidRPr="00333075">
          <w:rPr>
            <w:rFonts w:ascii="Courier New" w:eastAsia="Times New Roman" w:hAnsi="Courier New" w:cs="Courier New"/>
            <w:sz w:val="20"/>
            <w:szCs w:val="20"/>
          </w:rPr>
          <w:t>}</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44" w:author="Unknown"/>
          <w:rFonts w:ascii="Courier New" w:eastAsia="Times New Roman" w:hAnsi="Courier New" w:cs="Courier New"/>
          <w:sz w:val="20"/>
          <w:szCs w:val="20"/>
        </w:rPr>
      </w:pPr>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45" w:author="Unknown"/>
          <w:rFonts w:ascii="Courier New" w:eastAsia="Times New Roman" w:hAnsi="Courier New" w:cs="Courier New"/>
          <w:sz w:val="20"/>
          <w:szCs w:val="20"/>
        </w:rPr>
      </w:pPr>
      <w:ins w:id="3146" w:author="Unknown">
        <w:r w:rsidRPr="00333075">
          <w:rPr>
            <w:rFonts w:ascii="Courier New" w:eastAsia="Times New Roman" w:hAnsi="Courier New" w:cs="Courier New"/>
            <w:sz w:val="20"/>
            <w:szCs w:val="20"/>
          </w:rPr>
          <w:t>.box5 {</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47" w:author="Unknown"/>
          <w:rFonts w:ascii="Courier New" w:eastAsia="Times New Roman" w:hAnsi="Courier New" w:cs="Courier New"/>
          <w:sz w:val="20"/>
          <w:szCs w:val="20"/>
        </w:rPr>
      </w:pPr>
      <w:ins w:id="3148" w:author="Unknown">
        <w:r w:rsidRPr="00333075">
          <w:rPr>
            <w:rFonts w:ascii="Courier New" w:eastAsia="Times New Roman" w:hAnsi="Courier New" w:cs="Courier New"/>
            <w:sz w:val="20"/>
            <w:szCs w:val="20"/>
          </w:rPr>
          <w:t xml:space="preserve">  transition-timing-function: ease-in-out;</w:t>
        </w:r>
      </w:ins>
    </w:p>
    <w:p w:rsidR="00333075" w:rsidRPr="00333075" w:rsidRDefault="00333075" w:rsidP="0033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49" w:author="Unknown"/>
          <w:rFonts w:ascii="Courier New" w:eastAsia="Times New Roman" w:hAnsi="Courier New" w:cs="Courier New"/>
          <w:sz w:val="20"/>
          <w:szCs w:val="20"/>
        </w:rPr>
      </w:pPr>
      <w:ins w:id="3150" w:author="Unknown">
        <w:r w:rsidRPr="00333075">
          <w:rPr>
            <w:rFonts w:ascii="Courier New" w:eastAsia="Times New Roman" w:hAnsi="Courier New" w:cs="Courier New"/>
            <w:sz w:val="20"/>
            <w:szCs w:val="20"/>
          </w:rPr>
          <w:t>}</w:t>
        </w:r>
      </w:ins>
    </w:p>
    <w:p w:rsidR="00333075" w:rsidRPr="00333075" w:rsidRDefault="00333075" w:rsidP="00333075">
      <w:pPr>
        <w:spacing w:after="0" w:line="240" w:lineRule="auto"/>
        <w:rPr>
          <w:ins w:id="3151" w:author="Unknown"/>
          <w:rFonts w:ascii="Times New Roman" w:eastAsia="Times New Roman" w:hAnsi="Times New Roman" w:cs="Times New Roman"/>
          <w:sz w:val="24"/>
          <w:szCs w:val="24"/>
        </w:rPr>
      </w:pPr>
      <w:ins w:id="3152" w:author="Unknown">
        <w:r w:rsidRPr="00333075">
          <w:rPr>
            <w:rFonts w:ascii="Times New Roman" w:eastAsia="Times New Roman" w:hAnsi="Times New Roman" w:cs="Times New Roman"/>
            <w:sz w:val="24"/>
            <w:szCs w:val="24"/>
          </w:rPr>
          <w:fldChar w:fldCharType="begin"/>
        </w:r>
        <w:r w:rsidRPr="00333075">
          <w:rPr>
            <w:rFonts w:ascii="Times New Roman" w:eastAsia="Times New Roman" w:hAnsi="Times New Roman" w:cs="Times New Roman"/>
            <w:sz w:val="24"/>
            <w:szCs w:val="24"/>
          </w:rPr>
          <w:instrText xml:space="preserve"> HYPERLINK "https://www.tutorialstonight.com/online-html-editor.php?p=css&amp;q=transition-function" \t "_blank" </w:instrText>
        </w:r>
        <w:r w:rsidRPr="00333075">
          <w:rPr>
            <w:rFonts w:ascii="Times New Roman" w:eastAsia="Times New Roman" w:hAnsi="Times New Roman" w:cs="Times New Roman"/>
            <w:sz w:val="24"/>
            <w:szCs w:val="24"/>
          </w:rPr>
          <w:fldChar w:fldCharType="separate"/>
        </w:r>
        <w:r w:rsidRPr="00333075">
          <w:rPr>
            <w:rFonts w:ascii="MS Gothic" w:eastAsia="MS Gothic" w:hAnsi="MS Gothic" w:cs="MS Gothic" w:hint="eastAsia"/>
            <w:color w:val="0000FF"/>
            <w:sz w:val="24"/>
            <w:szCs w:val="24"/>
            <w:u w:val="single"/>
          </w:rPr>
          <w:t>▶</w:t>
        </w:r>
        <w:r w:rsidRPr="00333075">
          <w:rPr>
            <w:rFonts w:ascii="Times New Roman" w:eastAsia="Times New Roman" w:hAnsi="Times New Roman" w:cs="Times New Roman"/>
            <w:color w:val="0000FF"/>
            <w:sz w:val="24"/>
            <w:szCs w:val="24"/>
            <w:u w:val="single"/>
          </w:rPr>
          <w:t xml:space="preserve"> Run the code</w:t>
        </w:r>
        <w:r w:rsidRPr="00333075">
          <w:rPr>
            <w:rFonts w:ascii="Times New Roman" w:eastAsia="Times New Roman" w:hAnsi="Times New Roman" w:cs="Times New Roman"/>
            <w:sz w:val="24"/>
            <w:szCs w:val="24"/>
          </w:rPr>
          <w:fldChar w:fldCharType="end"/>
        </w:r>
        <w:r w:rsidRPr="00333075">
          <w:rPr>
            <w:rFonts w:ascii="Times New Roman" w:eastAsia="Times New Roman" w:hAnsi="Times New Roman" w:cs="Times New Roman"/>
            <w:sz w:val="24"/>
            <w:szCs w:val="24"/>
          </w:rPr>
          <w:t xml:space="preserve"> </w:t>
        </w:r>
      </w:ins>
    </w:p>
    <w:p w:rsidR="003D4E43" w:rsidRPr="003D4E43" w:rsidRDefault="003D4E43" w:rsidP="00CB58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22" name="Rectangle 22" descr="Tutorials Tonight">
                  <a:hlinkClick xmlns:a="http://schemas.openxmlformats.org/drawingml/2006/main" r:id="rId58" tooltip="&quot;Learn programming online with Tutorials Tonigh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escription: Tutorials Tonight" href="https://www.tutorialstonight.com/" title="&quot;Learn programming online with Tutorials Tonigh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" o:button="t" filled="f" stroked="f">
                <v:fill o:detectmouseclick="t"/>
                <o:lock v:ext="edit" aspectratio="t"/>
                <w10:anchorlock/>
              </v:rect>
            </w:pict>
          </mc:Fallback>
        </mc:AlternateContent>
      </w:r>
      <w:r w:rsidRPr="003D4E43">
        <w:rPr>
          <w:rFonts w:ascii="Times New Roman" w:eastAsia="Times New Roman" w:hAnsi="Times New Roman" w:cs="Times New Roman"/>
          <w:sz w:val="24"/>
          <w:szCs w:val="24"/>
        </w:rPr>
        <w:t xml:space="preserve"> </w:t>
      </w:r>
    </w:p>
    <w:p w:rsidR="003D4E43" w:rsidRPr="003D4E43" w:rsidRDefault="003D4E43" w:rsidP="003D4E4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4E43">
        <w:rPr>
          <w:rFonts w:ascii="Times New Roman" w:eastAsia="Times New Roman" w:hAnsi="Times New Roman" w:cs="Times New Roman"/>
          <w:b/>
          <w:bCs/>
          <w:kern w:val="36"/>
          <w:sz w:val="48"/>
          <w:szCs w:val="48"/>
        </w:rPr>
        <w:t>CSS ANIMATION</w:t>
      </w:r>
    </w:p>
    <w:p w:rsidR="003D4E43" w:rsidRPr="003D4E43" w:rsidRDefault="00623007" w:rsidP="003D4E43">
      <w:pPr>
        <w:spacing w:after="0" w:line="240" w:lineRule="auto"/>
        <w:rPr>
          <w:rFonts w:ascii="Times New Roman" w:eastAsia="Times New Roman" w:hAnsi="Times New Roman" w:cs="Times New Roman"/>
          <w:sz w:val="24"/>
          <w:szCs w:val="24"/>
        </w:rPr>
      </w:pPr>
      <w:hyperlink r:id="rId245" w:history="1">
        <w:r w:rsidR="003D4E43" w:rsidRPr="003D4E43">
          <w:rPr>
            <w:rFonts w:ascii="Times New Roman" w:eastAsia="Times New Roman" w:hAnsi="Times New Roman" w:cs="Times New Roman"/>
            <w:color w:val="0000FF"/>
            <w:sz w:val="24"/>
            <w:szCs w:val="24"/>
            <w:u w:val="single"/>
          </w:rPr>
          <w:t>❮ Prev</w:t>
        </w:r>
      </w:hyperlink>
      <w:r w:rsidR="003D4E43" w:rsidRPr="003D4E43">
        <w:rPr>
          <w:rFonts w:ascii="Times New Roman" w:eastAsia="Times New Roman" w:hAnsi="Times New Roman" w:cs="Times New Roman"/>
          <w:sz w:val="24"/>
          <w:szCs w:val="24"/>
        </w:rPr>
        <w:t xml:space="preserve"> </w:t>
      </w:r>
      <w:hyperlink r:id="rId246" w:history="1">
        <w:r w:rsidR="003D4E43" w:rsidRPr="003D4E43">
          <w:rPr>
            <w:rFonts w:ascii="Times New Roman" w:eastAsia="Times New Roman" w:hAnsi="Times New Roman" w:cs="Times New Roman"/>
            <w:color w:val="0000FF"/>
            <w:sz w:val="24"/>
            <w:szCs w:val="24"/>
            <w:u w:val="single"/>
          </w:rPr>
          <w:t>Next ❯</w:t>
        </w:r>
      </w:hyperlink>
      <w:r w:rsidR="003D4E43" w:rsidRPr="003D4E43">
        <w:rPr>
          <w:rFonts w:ascii="Times New Roman" w:eastAsia="Times New Roman" w:hAnsi="Times New Roman" w:cs="Times New Roman"/>
          <w:sz w:val="24"/>
          <w:szCs w:val="24"/>
        </w:rPr>
        <w:t xml:space="preserve"> </w:t>
      </w:r>
    </w:p>
    <w:p w:rsidR="003D4E43" w:rsidRPr="003D4E43" w:rsidRDefault="00623007" w:rsidP="003D4E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3" style="width:0;height:1.5pt" o:hralign="center" o:hrstd="t" o:hr="t" fillcolor="#a0a0a0" stroked="f"/>
        </w:pict>
      </w:r>
    </w:p>
    <w:p w:rsidR="003D4E43" w:rsidRPr="003D4E43" w:rsidRDefault="003D4E43" w:rsidP="003D4E43">
      <w:pPr>
        <w:spacing w:before="100" w:beforeAutospacing="1" w:after="100" w:afterAutospacing="1" w:line="240" w:lineRule="auto"/>
        <w:rPr>
          <w:rFonts w:ascii="Times New Roman" w:eastAsia="Times New Roman" w:hAnsi="Times New Roman" w:cs="Times New Roman"/>
          <w:sz w:val="24"/>
          <w:szCs w:val="24"/>
        </w:rPr>
      </w:pPr>
      <w:r w:rsidRPr="003D4E43">
        <w:rPr>
          <w:rFonts w:ascii="Times New Roman" w:eastAsia="Times New Roman" w:hAnsi="Times New Roman" w:cs="Times New Roman"/>
          <w:sz w:val="24"/>
          <w:szCs w:val="24"/>
        </w:rPr>
        <w:t>CSS animation property allow us to creatin animation effect for change in element's style.</w:t>
      </w:r>
    </w:p>
    <w:p w:rsidR="003D4E43" w:rsidRPr="003D4E43" w:rsidRDefault="003D4E43" w:rsidP="003D4E43">
      <w:pPr>
        <w:spacing w:before="100" w:beforeAutospacing="1" w:after="100" w:afterAutospacing="1" w:line="240" w:lineRule="auto"/>
        <w:rPr>
          <w:rFonts w:ascii="Times New Roman" w:eastAsia="Times New Roman" w:hAnsi="Times New Roman" w:cs="Times New Roman"/>
          <w:sz w:val="24"/>
          <w:szCs w:val="24"/>
        </w:rPr>
      </w:pPr>
      <w:r w:rsidRPr="003D4E43">
        <w:rPr>
          <w:rFonts w:ascii="Times New Roman" w:eastAsia="Times New Roman" w:hAnsi="Times New Roman" w:cs="Times New Roman"/>
          <w:sz w:val="24"/>
          <w:szCs w:val="24"/>
        </w:rPr>
        <w:t>Lets first see an example and then further understand its key features.</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@keyframes my-animation{</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from { margin-left: 0;}</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to { margin-left: 90%;</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background-color: yellowgreen;</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lastRenderedPageBreak/>
        <w:t xml:space="preserve">        }</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.box{</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animation-name: my-animation;</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animation-duration: 3s;</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animation-iteration-count: infinite;</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height: 50px;</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width: 100px;</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background-color: #006699;</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w:t>
      </w:r>
    </w:p>
    <w:p w:rsidR="003D4E43" w:rsidRPr="003D4E43" w:rsidRDefault="003D4E43" w:rsidP="003D4E43">
      <w:pPr>
        <w:spacing w:after="0" w:line="240" w:lineRule="auto"/>
        <w:rPr>
          <w:rFonts w:ascii="Times New Roman" w:eastAsia="Times New Roman" w:hAnsi="Times New Roman" w:cs="Times New Roman"/>
          <w:sz w:val="24"/>
          <w:szCs w:val="24"/>
        </w:rPr>
      </w:pPr>
      <w:r w:rsidRPr="003D4E43">
        <w:rPr>
          <w:rFonts w:ascii="Times New Roman" w:eastAsia="Times New Roman" w:hAnsi="Times New Roman" w:cs="Times New Roman"/>
          <w:sz w:val="24"/>
          <w:szCs w:val="24"/>
        </w:rPr>
        <w:t>CSS</w:t>
      </w:r>
    </w:p>
    <w:p w:rsidR="003D4E43" w:rsidRPr="003D4E43" w:rsidRDefault="00623007" w:rsidP="003D4E43">
      <w:pPr>
        <w:spacing w:after="0" w:line="240" w:lineRule="auto"/>
        <w:rPr>
          <w:rFonts w:ascii="Times New Roman" w:eastAsia="Times New Roman" w:hAnsi="Times New Roman" w:cs="Times New Roman"/>
          <w:sz w:val="24"/>
          <w:szCs w:val="24"/>
        </w:rPr>
      </w:pPr>
      <w:hyperlink r:id="rId247" w:tgtFrame="_blank" w:history="1">
        <w:r w:rsidR="003D4E43" w:rsidRPr="003D4E43">
          <w:rPr>
            <w:rFonts w:ascii="MS Gothic" w:eastAsia="MS Gothic" w:hAnsi="MS Gothic" w:cs="MS Gothic" w:hint="eastAsia"/>
            <w:color w:val="0000FF"/>
            <w:sz w:val="24"/>
            <w:szCs w:val="24"/>
            <w:u w:val="single"/>
          </w:rPr>
          <w:t>▶</w:t>
        </w:r>
        <w:r w:rsidR="003D4E43" w:rsidRPr="003D4E43">
          <w:rPr>
            <w:rFonts w:ascii="Times New Roman" w:eastAsia="Times New Roman" w:hAnsi="Times New Roman" w:cs="Times New Roman"/>
            <w:color w:val="0000FF"/>
            <w:sz w:val="24"/>
            <w:szCs w:val="24"/>
            <w:u w:val="single"/>
          </w:rPr>
          <w:t xml:space="preserve"> Run the code</w:t>
        </w:r>
      </w:hyperlink>
      <w:r w:rsidR="003D4E43" w:rsidRPr="003D4E43">
        <w:rPr>
          <w:rFonts w:ascii="Times New Roman" w:eastAsia="Times New Roman" w:hAnsi="Times New Roman" w:cs="Times New Roman"/>
          <w:sz w:val="24"/>
          <w:szCs w:val="24"/>
        </w:rPr>
        <w:t xml:space="preserve"> </w:t>
      </w:r>
    </w:p>
    <w:p w:rsidR="003D4E43" w:rsidRPr="003D4E43" w:rsidRDefault="003D4E43" w:rsidP="003D4E43">
      <w:pPr>
        <w:spacing w:before="100" w:beforeAutospacing="1" w:after="100" w:afterAutospacing="1" w:line="240" w:lineRule="auto"/>
        <w:rPr>
          <w:rFonts w:ascii="Times New Roman" w:eastAsia="Times New Roman" w:hAnsi="Times New Roman" w:cs="Times New Roman"/>
          <w:sz w:val="24"/>
          <w:szCs w:val="24"/>
        </w:rPr>
      </w:pPr>
      <w:r w:rsidRPr="003D4E43">
        <w:rPr>
          <w:rFonts w:ascii="Times New Roman" w:eastAsia="Times New Roman" w:hAnsi="Times New Roman" w:cs="Times New Roman"/>
          <w:sz w:val="24"/>
          <w:szCs w:val="24"/>
        </w:rPr>
        <w:t>Output:</w:t>
      </w:r>
    </w:p>
    <w:p w:rsidR="003D4E43" w:rsidRPr="003D4E43" w:rsidRDefault="003D4E43" w:rsidP="003D4E43">
      <w:pPr>
        <w:spacing w:after="0" w:line="240" w:lineRule="auto"/>
        <w:jc w:val="center"/>
        <w:rPr>
          <w:rFonts w:ascii="Times New Roman" w:eastAsia="Times New Roman" w:hAnsi="Times New Roman" w:cs="Times New Roman"/>
          <w:color w:val="FFFFFF"/>
          <w:sz w:val="24"/>
          <w:szCs w:val="24"/>
        </w:rPr>
      </w:pPr>
      <w:r w:rsidRPr="003D4E43">
        <w:rPr>
          <w:rFonts w:ascii="Times New Roman" w:eastAsia="Times New Roman" w:hAnsi="Times New Roman" w:cs="Times New Roman"/>
          <w:color w:val="FFFFFF"/>
          <w:sz w:val="24"/>
          <w:szCs w:val="24"/>
        </w:rPr>
        <w:t>Animation</w:t>
      </w:r>
    </w:p>
    <w:p w:rsidR="003D4E43" w:rsidRPr="003D4E43" w:rsidRDefault="00623007" w:rsidP="003D4E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4" style="width:0;height:1.5pt" o:hralign="center" o:hrstd="t" o:hr="t" fillcolor="#a0a0a0" stroked="f"/>
        </w:pict>
      </w:r>
    </w:p>
    <w:p w:rsidR="003D4E43" w:rsidRPr="003D4E43" w:rsidRDefault="003D4E43" w:rsidP="003D4E43">
      <w:pPr>
        <w:spacing w:after="0" w:line="240" w:lineRule="auto"/>
        <w:rPr>
          <w:rFonts w:ascii="Times New Roman" w:eastAsia="Times New Roman" w:hAnsi="Times New Roman" w:cs="Times New Roman"/>
          <w:sz w:val="24"/>
          <w:szCs w:val="24"/>
        </w:rPr>
      </w:pPr>
    </w:p>
    <w:p w:rsidR="003D4E43" w:rsidRPr="003D4E43" w:rsidRDefault="003D4E43" w:rsidP="003D4E43">
      <w:pPr>
        <w:spacing w:before="100" w:beforeAutospacing="1" w:after="100" w:afterAutospacing="1" w:line="240" w:lineRule="auto"/>
        <w:outlineLvl w:val="1"/>
        <w:rPr>
          <w:rFonts w:ascii="Times New Roman" w:eastAsia="Times New Roman" w:hAnsi="Times New Roman" w:cs="Times New Roman"/>
          <w:b/>
          <w:bCs/>
          <w:sz w:val="36"/>
          <w:szCs w:val="36"/>
        </w:rPr>
      </w:pPr>
      <w:r w:rsidRPr="003D4E43">
        <w:rPr>
          <w:rFonts w:ascii="Times New Roman" w:eastAsia="Times New Roman" w:hAnsi="Times New Roman" w:cs="Times New Roman"/>
          <w:b/>
          <w:bCs/>
          <w:sz w:val="36"/>
          <w:szCs w:val="36"/>
        </w:rPr>
        <w:t>Building blocks of CSS animation</w:t>
      </w:r>
    </w:p>
    <w:p w:rsidR="003D4E43" w:rsidRPr="003D4E43" w:rsidRDefault="003D4E43" w:rsidP="003D4E43">
      <w:pPr>
        <w:spacing w:before="100" w:beforeAutospacing="1" w:after="100" w:afterAutospacing="1" w:line="240" w:lineRule="auto"/>
        <w:rPr>
          <w:rFonts w:ascii="Times New Roman" w:eastAsia="Times New Roman" w:hAnsi="Times New Roman" w:cs="Times New Roman"/>
          <w:sz w:val="24"/>
          <w:szCs w:val="24"/>
        </w:rPr>
      </w:pPr>
      <w:r w:rsidRPr="003D4E43">
        <w:rPr>
          <w:rFonts w:ascii="Times New Roman" w:eastAsia="Times New Roman" w:hAnsi="Times New Roman" w:cs="Times New Roman"/>
          <w:sz w:val="24"/>
          <w:szCs w:val="24"/>
        </w:rPr>
        <w:t>There are two building blocks of CSS animation:</w:t>
      </w:r>
    </w:p>
    <w:p w:rsidR="003D4E43" w:rsidRPr="003D4E43" w:rsidRDefault="003D4E43" w:rsidP="00CB58BA">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D4E43">
        <w:rPr>
          <w:rFonts w:ascii="Times New Roman" w:eastAsia="Times New Roman" w:hAnsi="Times New Roman" w:cs="Times New Roman"/>
          <w:sz w:val="24"/>
          <w:szCs w:val="24"/>
        </w:rPr>
        <w:t>@keyframes - It creates the platform for animation.</w:t>
      </w:r>
    </w:p>
    <w:p w:rsidR="003D4E43" w:rsidRPr="003D4E43" w:rsidRDefault="003D4E43" w:rsidP="003D4E43">
      <w:pPr>
        <w:spacing w:after="0" w:line="240" w:lineRule="auto"/>
        <w:ind w:left="720"/>
        <w:rPr>
          <w:rFonts w:ascii="Times New Roman" w:eastAsia="Times New Roman" w:hAnsi="Times New Roman" w:cs="Times New Roman"/>
          <w:sz w:val="24"/>
          <w:szCs w:val="24"/>
        </w:rPr>
      </w:pP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4E43">
        <w:rPr>
          <w:rFonts w:ascii="Courier New" w:eastAsia="Times New Roman" w:hAnsi="Courier New" w:cs="Courier New"/>
          <w:sz w:val="20"/>
          <w:szCs w:val="20"/>
        </w:rPr>
        <w:t>@keyframes animation-name{</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4E43">
        <w:rPr>
          <w:rFonts w:ascii="Courier New" w:eastAsia="Times New Roman" w:hAnsi="Courier New" w:cs="Courier New"/>
          <w:sz w:val="20"/>
          <w:szCs w:val="20"/>
        </w:rPr>
        <w:t>}</w:t>
      </w:r>
    </w:p>
    <w:p w:rsidR="003D4E43" w:rsidRPr="003D4E43" w:rsidRDefault="003D4E43" w:rsidP="003D4E43">
      <w:pPr>
        <w:spacing w:after="0" w:line="240" w:lineRule="auto"/>
        <w:rPr>
          <w:rFonts w:ascii="Times New Roman" w:eastAsia="Times New Roman" w:hAnsi="Times New Roman" w:cs="Times New Roman"/>
          <w:sz w:val="24"/>
          <w:szCs w:val="24"/>
        </w:rPr>
      </w:pPr>
      <w:r w:rsidRPr="003D4E43">
        <w:rPr>
          <w:rFonts w:ascii="Times New Roman" w:eastAsia="Times New Roman" w:hAnsi="Times New Roman" w:cs="Times New Roman"/>
          <w:sz w:val="24"/>
          <w:szCs w:val="24"/>
        </w:rPr>
        <w:t>CSS</w:t>
      </w:r>
    </w:p>
    <w:p w:rsidR="003D4E43" w:rsidRPr="003D4E43" w:rsidRDefault="003D4E43" w:rsidP="003D4E43">
      <w:pPr>
        <w:spacing w:after="0" w:line="240" w:lineRule="auto"/>
        <w:rPr>
          <w:rFonts w:ascii="Times New Roman" w:eastAsia="Times New Roman" w:hAnsi="Times New Roman" w:cs="Times New Roman"/>
          <w:sz w:val="24"/>
          <w:szCs w:val="24"/>
        </w:rPr>
      </w:pPr>
      <w:r w:rsidRPr="003D4E43">
        <w:rPr>
          <w:rFonts w:ascii="Times New Roman" w:eastAsia="Times New Roman" w:hAnsi="Symbol" w:cs="Times New Roman"/>
          <w:sz w:val="24"/>
          <w:szCs w:val="24"/>
        </w:rPr>
        <w:t></w:t>
      </w:r>
      <w:r w:rsidRPr="003D4E43">
        <w:rPr>
          <w:rFonts w:ascii="Times New Roman" w:eastAsia="Times New Roman" w:hAnsi="Times New Roman" w:cs="Times New Roman"/>
          <w:sz w:val="24"/>
          <w:szCs w:val="24"/>
        </w:rPr>
        <w:t xml:space="preserve">  keyframes animation properties - Inside keyframes animation properties are specified. The animation properties are defined either in terms of to and from or in percentage form. </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@keyframes animation-name{</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from { property1: value1;}</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to { property2: value2;}</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w:t>
      </w:r>
    </w:p>
    <w:p w:rsidR="003D4E43" w:rsidRPr="003D4E43" w:rsidRDefault="003D4E43" w:rsidP="003D4E43">
      <w:pPr>
        <w:spacing w:after="0" w:line="240" w:lineRule="auto"/>
        <w:rPr>
          <w:rFonts w:ascii="Times New Roman" w:eastAsia="Times New Roman" w:hAnsi="Times New Roman" w:cs="Times New Roman"/>
          <w:sz w:val="24"/>
          <w:szCs w:val="24"/>
        </w:rPr>
      </w:pPr>
      <w:r w:rsidRPr="003D4E43">
        <w:rPr>
          <w:rFonts w:ascii="Times New Roman" w:eastAsia="Times New Roman" w:hAnsi="Times New Roman" w:cs="Times New Roman"/>
          <w:sz w:val="24"/>
          <w:szCs w:val="24"/>
        </w:rPr>
        <w:t>CSS</w:t>
      </w:r>
    </w:p>
    <w:p w:rsidR="003D4E43" w:rsidRPr="003D4E43" w:rsidRDefault="003D4E43" w:rsidP="003D4E43">
      <w:pPr>
        <w:spacing w:after="0" w:line="240" w:lineRule="auto"/>
        <w:rPr>
          <w:rFonts w:ascii="Times New Roman" w:eastAsia="Times New Roman" w:hAnsi="Times New Roman" w:cs="Times New Roman"/>
          <w:sz w:val="24"/>
          <w:szCs w:val="24"/>
        </w:rPr>
      </w:pP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@keyframes animation-name{</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0% { property1: value1;}</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50% { property2: value2;}</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100% { property2: value3;}</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w:t>
      </w:r>
    </w:p>
    <w:p w:rsidR="003D4E43" w:rsidRPr="003D4E43" w:rsidRDefault="003D4E43" w:rsidP="003D4E43">
      <w:pPr>
        <w:spacing w:after="0" w:line="240" w:lineRule="auto"/>
        <w:rPr>
          <w:rFonts w:ascii="Times New Roman" w:eastAsia="Times New Roman" w:hAnsi="Times New Roman" w:cs="Times New Roman"/>
          <w:sz w:val="24"/>
          <w:szCs w:val="24"/>
        </w:rPr>
      </w:pPr>
      <w:r w:rsidRPr="003D4E43">
        <w:rPr>
          <w:rFonts w:ascii="Times New Roman" w:eastAsia="Times New Roman" w:hAnsi="Times New Roman" w:cs="Times New Roman"/>
          <w:sz w:val="24"/>
          <w:szCs w:val="24"/>
        </w:rPr>
        <w:t>CSS</w:t>
      </w:r>
    </w:p>
    <w:p w:rsidR="003D4E43" w:rsidRPr="003D4E43" w:rsidRDefault="00623007" w:rsidP="003D4E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5" style="width:0;height:1.5pt" o:hralign="center" o:hrstd="t" o:hr="t" fillcolor="#a0a0a0" stroked="f"/>
        </w:pict>
      </w:r>
    </w:p>
    <w:p w:rsidR="003D4E43" w:rsidRPr="003D4E43" w:rsidRDefault="003D4E43" w:rsidP="003D4E43">
      <w:pPr>
        <w:spacing w:after="0" w:line="240" w:lineRule="auto"/>
        <w:rPr>
          <w:rFonts w:ascii="Times New Roman" w:eastAsia="Times New Roman" w:hAnsi="Times New Roman" w:cs="Times New Roman"/>
          <w:sz w:val="24"/>
          <w:szCs w:val="24"/>
        </w:rPr>
      </w:pPr>
    </w:p>
    <w:p w:rsidR="003D4E43" w:rsidRPr="003D4E43" w:rsidRDefault="003D4E43" w:rsidP="003D4E43">
      <w:pPr>
        <w:spacing w:before="100" w:beforeAutospacing="1" w:after="100" w:afterAutospacing="1" w:line="240" w:lineRule="auto"/>
        <w:outlineLvl w:val="1"/>
        <w:rPr>
          <w:rFonts w:ascii="Times New Roman" w:eastAsia="Times New Roman" w:hAnsi="Times New Roman" w:cs="Times New Roman"/>
          <w:b/>
          <w:bCs/>
          <w:sz w:val="36"/>
          <w:szCs w:val="36"/>
        </w:rPr>
      </w:pPr>
      <w:r w:rsidRPr="003D4E43">
        <w:rPr>
          <w:rFonts w:ascii="Times New Roman" w:eastAsia="Times New Roman" w:hAnsi="Times New Roman" w:cs="Times New Roman"/>
          <w:b/>
          <w:bCs/>
          <w:sz w:val="36"/>
          <w:szCs w:val="36"/>
        </w:rPr>
        <w:lastRenderedPageBreak/>
        <w:t>Steps to create animation</w:t>
      </w:r>
    </w:p>
    <w:p w:rsidR="003D4E43" w:rsidRPr="003D4E43" w:rsidRDefault="003D4E43" w:rsidP="003D4E43">
      <w:pPr>
        <w:spacing w:before="100" w:beforeAutospacing="1" w:after="100" w:afterAutospacing="1" w:line="240" w:lineRule="auto"/>
        <w:rPr>
          <w:rFonts w:ascii="Times New Roman" w:eastAsia="Times New Roman" w:hAnsi="Times New Roman" w:cs="Times New Roman"/>
          <w:sz w:val="24"/>
          <w:szCs w:val="24"/>
        </w:rPr>
      </w:pPr>
      <w:r w:rsidRPr="003D4E43">
        <w:rPr>
          <w:rFonts w:ascii="Times New Roman" w:eastAsia="Times New Roman" w:hAnsi="Times New Roman" w:cs="Times New Roman"/>
          <w:sz w:val="24"/>
          <w:szCs w:val="24"/>
        </w:rPr>
        <w:t>Step 1:- Create @keyframes inside style tag.</w:t>
      </w:r>
    </w:p>
    <w:p w:rsidR="003D4E43" w:rsidRPr="003D4E43" w:rsidRDefault="003D4E43" w:rsidP="003D4E43">
      <w:pPr>
        <w:spacing w:before="100" w:beforeAutospacing="1" w:after="100" w:afterAutospacing="1" w:line="240" w:lineRule="auto"/>
        <w:rPr>
          <w:rFonts w:ascii="Times New Roman" w:eastAsia="Times New Roman" w:hAnsi="Times New Roman" w:cs="Times New Roman"/>
          <w:sz w:val="24"/>
          <w:szCs w:val="24"/>
        </w:rPr>
      </w:pPr>
      <w:r w:rsidRPr="003D4E43">
        <w:rPr>
          <w:rFonts w:ascii="Times New Roman" w:eastAsia="Times New Roman" w:hAnsi="Times New Roman" w:cs="Times New Roman"/>
          <w:sz w:val="24"/>
          <w:szCs w:val="24"/>
        </w:rPr>
        <w:t xml:space="preserve">Step 2:- Name @keyframes to be used further. Example: </w:t>
      </w:r>
      <w:r w:rsidRPr="003D4E43">
        <w:rPr>
          <w:rFonts w:ascii="Times New Roman" w:eastAsia="Times New Roman" w:hAnsi="Times New Roman" w:cs="Times New Roman"/>
          <w:b/>
          <w:bCs/>
          <w:sz w:val="24"/>
          <w:szCs w:val="24"/>
        </w:rPr>
        <w:t xml:space="preserve">@ketframes </w:t>
      </w:r>
      <w:r w:rsidRPr="003D4E43">
        <w:rPr>
          <w:rFonts w:ascii="Times New Roman" w:eastAsia="Times New Roman" w:hAnsi="Times New Roman" w:cs="Times New Roman"/>
          <w:b/>
          <w:bCs/>
          <w:color w:val="FF0000"/>
          <w:sz w:val="24"/>
          <w:szCs w:val="24"/>
        </w:rPr>
        <w:t>My_animation</w:t>
      </w:r>
      <w:r w:rsidRPr="003D4E43">
        <w:rPr>
          <w:rFonts w:ascii="Times New Roman" w:eastAsia="Times New Roman" w:hAnsi="Times New Roman" w:cs="Times New Roman"/>
          <w:b/>
          <w:bCs/>
          <w:sz w:val="24"/>
          <w:szCs w:val="24"/>
        </w:rPr>
        <w:t xml:space="preserve"> { ... }</w:t>
      </w:r>
    </w:p>
    <w:p w:rsidR="003D4E43" w:rsidRPr="003D4E43" w:rsidRDefault="003D4E43" w:rsidP="003D4E43">
      <w:pPr>
        <w:spacing w:before="100" w:beforeAutospacing="1" w:after="100" w:afterAutospacing="1" w:line="240" w:lineRule="auto"/>
        <w:rPr>
          <w:rFonts w:ascii="Times New Roman" w:eastAsia="Times New Roman" w:hAnsi="Times New Roman" w:cs="Times New Roman"/>
          <w:sz w:val="24"/>
          <w:szCs w:val="24"/>
        </w:rPr>
      </w:pPr>
      <w:r w:rsidRPr="003D4E43">
        <w:rPr>
          <w:rFonts w:ascii="Times New Roman" w:eastAsia="Times New Roman" w:hAnsi="Times New Roman" w:cs="Times New Roman"/>
          <w:sz w:val="24"/>
          <w:szCs w:val="24"/>
        </w:rPr>
        <w:t>Step 3: - Define CSS configuration inside keyframes for animation.</w:t>
      </w:r>
    </w:p>
    <w:p w:rsidR="003D4E43" w:rsidRPr="003D4E43" w:rsidRDefault="003D4E43" w:rsidP="003D4E43">
      <w:pPr>
        <w:spacing w:before="100" w:beforeAutospacing="1" w:after="100" w:afterAutospacing="1" w:line="240" w:lineRule="auto"/>
        <w:rPr>
          <w:rFonts w:ascii="Times New Roman" w:eastAsia="Times New Roman" w:hAnsi="Times New Roman" w:cs="Times New Roman"/>
          <w:sz w:val="24"/>
          <w:szCs w:val="24"/>
        </w:rPr>
      </w:pPr>
      <w:r w:rsidRPr="003D4E43">
        <w:rPr>
          <w:rFonts w:ascii="Times New Roman" w:eastAsia="Times New Roman" w:hAnsi="Times New Roman" w:cs="Times New Roman"/>
          <w:sz w:val="24"/>
          <w:szCs w:val="24"/>
        </w:rPr>
        <w:t>Step 4: - Mention animation-name with desired element you want animation for.</w:t>
      </w:r>
      <w:r w:rsidRPr="003D4E43">
        <w:rPr>
          <w:rFonts w:ascii="Times New Roman" w:eastAsia="Times New Roman" w:hAnsi="Times New Roman" w:cs="Times New Roman"/>
          <w:sz w:val="24"/>
          <w:szCs w:val="24"/>
        </w:rPr>
        <w:br/>
        <w:t xml:space="preserve">Example: </w:t>
      </w:r>
      <w:r w:rsidRPr="003D4E43">
        <w:rPr>
          <w:rFonts w:ascii="Times New Roman" w:eastAsia="Times New Roman" w:hAnsi="Times New Roman" w:cs="Times New Roman"/>
          <w:b/>
          <w:bCs/>
          <w:sz w:val="24"/>
          <w:szCs w:val="24"/>
        </w:rPr>
        <w:t>div{ animation-name: My_animation;}</w:t>
      </w:r>
      <w:r w:rsidRPr="003D4E43">
        <w:rPr>
          <w:rFonts w:ascii="Times New Roman" w:eastAsia="Times New Roman" w:hAnsi="Times New Roman" w:cs="Times New Roman"/>
          <w:sz w:val="24"/>
          <w:szCs w:val="24"/>
        </w:rPr>
        <w:t xml:space="preserve"> .</w:t>
      </w:r>
    </w:p>
    <w:p w:rsidR="003D4E43" w:rsidRPr="003D4E43" w:rsidRDefault="003D4E43" w:rsidP="003D4E43">
      <w:pPr>
        <w:spacing w:before="100" w:beforeAutospacing="1" w:after="100" w:afterAutospacing="1" w:line="240" w:lineRule="auto"/>
        <w:rPr>
          <w:rFonts w:ascii="Times New Roman" w:eastAsia="Times New Roman" w:hAnsi="Times New Roman" w:cs="Times New Roman"/>
          <w:sz w:val="24"/>
          <w:szCs w:val="24"/>
        </w:rPr>
      </w:pPr>
      <w:r w:rsidRPr="003D4E43">
        <w:rPr>
          <w:rFonts w:ascii="Times New Roman" w:eastAsia="Times New Roman" w:hAnsi="Times New Roman" w:cs="Times New Roman"/>
          <w:sz w:val="24"/>
          <w:szCs w:val="24"/>
        </w:rPr>
        <w:t>Note: You must mention animation-duration property otherwise animation will not take place because a default value 0 is set to the animation-duration.</w:t>
      </w:r>
    </w:p>
    <w:p w:rsidR="003D4E43" w:rsidRPr="003D4E43" w:rsidRDefault="003D4E43" w:rsidP="003D4E43">
      <w:pPr>
        <w:spacing w:after="0" w:line="240" w:lineRule="auto"/>
        <w:rPr>
          <w:rFonts w:ascii="Times New Roman" w:eastAsia="Times New Roman" w:hAnsi="Times New Roman" w:cs="Times New Roman"/>
          <w:sz w:val="24"/>
          <w:szCs w:val="24"/>
        </w:rPr>
      </w:pP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@keyframes my-animation{</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0% { margin-left: 0; background-color: #006699;}</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50% { margin-left: 90%; background-color: yellowgreen; border-radius: 50%;}</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100% { margin-left: 0; background-color: #006699;}</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.box{</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animation-name: my-animation;</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animation-duration: 4s;</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animation-iteration-count: infinite;</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height: 50px;</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width: 100px;</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background-color: #006699;</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w:t>
      </w:r>
    </w:p>
    <w:p w:rsidR="003D4E43" w:rsidRPr="003D4E43" w:rsidRDefault="003D4E43" w:rsidP="003D4E43">
      <w:pPr>
        <w:spacing w:after="0" w:line="240" w:lineRule="auto"/>
        <w:rPr>
          <w:rFonts w:ascii="Times New Roman" w:eastAsia="Times New Roman" w:hAnsi="Times New Roman" w:cs="Times New Roman"/>
          <w:sz w:val="24"/>
          <w:szCs w:val="24"/>
        </w:rPr>
      </w:pPr>
      <w:r w:rsidRPr="003D4E43">
        <w:rPr>
          <w:rFonts w:ascii="Times New Roman" w:eastAsia="Times New Roman" w:hAnsi="Times New Roman" w:cs="Times New Roman"/>
          <w:sz w:val="24"/>
          <w:szCs w:val="24"/>
        </w:rPr>
        <w:t>CSS</w:t>
      </w:r>
    </w:p>
    <w:p w:rsidR="003D4E43" w:rsidRPr="003D4E43" w:rsidRDefault="00623007" w:rsidP="003D4E43">
      <w:pPr>
        <w:spacing w:after="0" w:line="240" w:lineRule="auto"/>
        <w:rPr>
          <w:rFonts w:ascii="Times New Roman" w:eastAsia="Times New Roman" w:hAnsi="Times New Roman" w:cs="Times New Roman"/>
          <w:sz w:val="24"/>
          <w:szCs w:val="24"/>
        </w:rPr>
      </w:pPr>
      <w:hyperlink r:id="rId248" w:tgtFrame="_blank" w:history="1">
        <w:r w:rsidR="003D4E43" w:rsidRPr="003D4E43">
          <w:rPr>
            <w:rFonts w:ascii="MS Gothic" w:eastAsia="MS Gothic" w:hAnsi="MS Gothic" w:cs="MS Gothic" w:hint="eastAsia"/>
            <w:color w:val="0000FF"/>
            <w:sz w:val="24"/>
            <w:szCs w:val="24"/>
            <w:u w:val="single"/>
          </w:rPr>
          <w:t>▶</w:t>
        </w:r>
        <w:r w:rsidR="003D4E43" w:rsidRPr="003D4E43">
          <w:rPr>
            <w:rFonts w:ascii="Times New Roman" w:eastAsia="Times New Roman" w:hAnsi="Times New Roman" w:cs="Times New Roman"/>
            <w:color w:val="0000FF"/>
            <w:sz w:val="24"/>
            <w:szCs w:val="24"/>
            <w:u w:val="single"/>
          </w:rPr>
          <w:t xml:space="preserve"> Run the code</w:t>
        </w:r>
      </w:hyperlink>
      <w:r w:rsidR="003D4E43" w:rsidRPr="003D4E43">
        <w:rPr>
          <w:rFonts w:ascii="Times New Roman" w:eastAsia="Times New Roman" w:hAnsi="Times New Roman" w:cs="Times New Roman"/>
          <w:sz w:val="24"/>
          <w:szCs w:val="24"/>
        </w:rPr>
        <w:t xml:space="preserve"> </w:t>
      </w:r>
    </w:p>
    <w:p w:rsidR="003D4E43" w:rsidRPr="003D4E43" w:rsidRDefault="003D4E43" w:rsidP="003D4E43">
      <w:pPr>
        <w:spacing w:before="100" w:beforeAutospacing="1" w:after="100" w:afterAutospacing="1" w:line="240" w:lineRule="auto"/>
        <w:rPr>
          <w:rFonts w:ascii="Times New Roman" w:eastAsia="Times New Roman" w:hAnsi="Times New Roman" w:cs="Times New Roman"/>
          <w:sz w:val="24"/>
          <w:szCs w:val="24"/>
        </w:rPr>
      </w:pPr>
      <w:r w:rsidRPr="003D4E43">
        <w:rPr>
          <w:rFonts w:ascii="Times New Roman" w:eastAsia="Times New Roman" w:hAnsi="Times New Roman" w:cs="Times New Roman"/>
          <w:sz w:val="24"/>
          <w:szCs w:val="24"/>
        </w:rPr>
        <w:t>Output:</w:t>
      </w:r>
    </w:p>
    <w:p w:rsidR="003D4E43" w:rsidRPr="003D4E43" w:rsidRDefault="003D4E43" w:rsidP="003D4E43">
      <w:pPr>
        <w:spacing w:after="0" w:line="240" w:lineRule="auto"/>
        <w:rPr>
          <w:rFonts w:ascii="Times New Roman" w:eastAsia="Times New Roman" w:hAnsi="Times New Roman" w:cs="Times New Roman"/>
          <w:sz w:val="24"/>
          <w:szCs w:val="24"/>
        </w:rPr>
      </w:pPr>
      <w:r w:rsidRPr="003D4E43">
        <w:rPr>
          <w:rFonts w:ascii="Times New Roman" w:eastAsia="Times New Roman" w:hAnsi="Times New Roman" w:cs="Times New Roman"/>
          <w:sz w:val="24"/>
          <w:szCs w:val="24"/>
        </w:rPr>
        <w:t>Animation</w:t>
      </w:r>
    </w:p>
    <w:p w:rsidR="003D4E43" w:rsidRPr="003D4E43" w:rsidRDefault="00623007" w:rsidP="003D4E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6" style="width:0;height:1.5pt" o:hralign="center" o:hrstd="t" o:hr="t" fillcolor="#a0a0a0" stroked="f"/>
        </w:pict>
      </w:r>
    </w:p>
    <w:p w:rsidR="003D4E43" w:rsidRPr="003D4E43" w:rsidRDefault="003D4E43" w:rsidP="003D4E43">
      <w:pPr>
        <w:spacing w:after="0" w:line="240" w:lineRule="auto"/>
        <w:rPr>
          <w:rFonts w:ascii="Times New Roman" w:eastAsia="Times New Roman" w:hAnsi="Times New Roman" w:cs="Times New Roman"/>
          <w:sz w:val="24"/>
          <w:szCs w:val="24"/>
        </w:rPr>
      </w:pPr>
    </w:p>
    <w:p w:rsidR="003D4E43" w:rsidRPr="003D4E43" w:rsidRDefault="003D4E43" w:rsidP="003D4E43">
      <w:pPr>
        <w:spacing w:before="100" w:beforeAutospacing="1" w:after="100" w:afterAutospacing="1" w:line="240" w:lineRule="auto"/>
        <w:outlineLvl w:val="1"/>
        <w:rPr>
          <w:rFonts w:ascii="Times New Roman" w:eastAsia="Times New Roman" w:hAnsi="Times New Roman" w:cs="Times New Roman"/>
          <w:b/>
          <w:bCs/>
          <w:sz w:val="36"/>
          <w:szCs w:val="36"/>
        </w:rPr>
      </w:pPr>
      <w:r w:rsidRPr="003D4E43">
        <w:rPr>
          <w:rFonts w:ascii="Times New Roman" w:eastAsia="Times New Roman" w:hAnsi="Times New Roman" w:cs="Times New Roman"/>
          <w:b/>
          <w:bCs/>
          <w:sz w:val="36"/>
          <w:szCs w:val="36"/>
        </w:rPr>
        <w:t>CSS animation delay</w:t>
      </w:r>
    </w:p>
    <w:p w:rsidR="003D4E43" w:rsidRPr="003D4E43" w:rsidRDefault="003D4E43" w:rsidP="003D4E43">
      <w:pPr>
        <w:spacing w:before="100" w:beforeAutospacing="1" w:after="100" w:afterAutospacing="1" w:line="240" w:lineRule="auto"/>
        <w:rPr>
          <w:rFonts w:ascii="Times New Roman" w:eastAsia="Times New Roman" w:hAnsi="Times New Roman" w:cs="Times New Roman"/>
          <w:sz w:val="24"/>
          <w:szCs w:val="24"/>
        </w:rPr>
      </w:pPr>
      <w:r w:rsidRPr="003D4E43">
        <w:rPr>
          <w:rFonts w:ascii="Times New Roman" w:eastAsia="Times New Roman" w:hAnsi="Times New Roman" w:cs="Times New Roman"/>
          <w:sz w:val="24"/>
          <w:szCs w:val="24"/>
        </w:rPr>
        <w:t xml:space="preserve">The animation-delay property specifies the delay time for animation to start. </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@keyframes my-animation{</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0% { margin-left: 0; background-color: #006699;}</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50% { margin-left: 90%; background-color: yellowgreen; border-radius: 50%;}</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100% { margin-left: 0; background-color: #006699;}</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.box{</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lastRenderedPageBreak/>
        <w:t xml:space="preserve">    animation-name: my-animation;</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animation-delay: 2s;</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animation-duration: 4s;</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animation-iteration-count: infinite;</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height: 50px;</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width: 100px;</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 xml:space="preserve">    background-color: #006699;</w:t>
      </w:r>
    </w:p>
    <w:p w:rsidR="003D4E43" w:rsidRPr="003D4E43" w:rsidRDefault="003D4E43" w:rsidP="003D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4E43">
        <w:rPr>
          <w:rFonts w:ascii="Courier New" w:eastAsia="Times New Roman" w:hAnsi="Courier New" w:cs="Courier New"/>
          <w:sz w:val="20"/>
          <w:szCs w:val="20"/>
        </w:rPr>
        <w:t>}</w:t>
      </w:r>
    </w:p>
    <w:p w:rsidR="003D4E43" w:rsidRPr="003D4E43" w:rsidRDefault="003D4E43" w:rsidP="003D4E43">
      <w:pPr>
        <w:spacing w:after="0" w:line="240" w:lineRule="auto"/>
        <w:rPr>
          <w:rFonts w:ascii="Times New Roman" w:eastAsia="Times New Roman" w:hAnsi="Times New Roman" w:cs="Times New Roman"/>
          <w:sz w:val="24"/>
          <w:szCs w:val="24"/>
        </w:rPr>
      </w:pPr>
      <w:r w:rsidRPr="003D4E43">
        <w:rPr>
          <w:rFonts w:ascii="Times New Roman" w:eastAsia="Times New Roman" w:hAnsi="Times New Roman" w:cs="Times New Roman"/>
          <w:sz w:val="24"/>
          <w:szCs w:val="24"/>
        </w:rPr>
        <w:t>CSS</w:t>
      </w:r>
    </w:p>
    <w:p w:rsidR="003D4E43" w:rsidRPr="003D4E43" w:rsidRDefault="00623007" w:rsidP="003D4E43">
      <w:pPr>
        <w:spacing w:after="0" w:line="240" w:lineRule="auto"/>
        <w:rPr>
          <w:rFonts w:ascii="Times New Roman" w:eastAsia="Times New Roman" w:hAnsi="Times New Roman" w:cs="Times New Roman"/>
          <w:sz w:val="24"/>
          <w:szCs w:val="24"/>
        </w:rPr>
      </w:pPr>
      <w:hyperlink r:id="rId249" w:tgtFrame="_blank" w:history="1">
        <w:r w:rsidR="003D4E43" w:rsidRPr="003D4E43">
          <w:rPr>
            <w:rFonts w:ascii="MS Gothic" w:eastAsia="MS Gothic" w:hAnsi="MS Gothic" w:cs="MS Gothic" w:hint="eastAsia"/>
            <w:color w:val="0000FF"/>
            <w:sz w:val="24"/>
            <w:szCs w:val="24"/>
            <w:u w:val="single"/>
          </w:rPr>
          <w:t>▶</w:t>
        </w:r>
        <w:r w:rsidR="003D4E43" w:rsidRPr="003D4E43">
          <w:rPr>
            <w:rFonts w:ascii="Times New Roman" w:eastAsia="Times New Roman" w:hAnsi="Times New Roman" w:cs="Times New Roman"/>
            <w:color w:val="0000FF"/>
            <w:sz w:val="24"/>
            <w:szCs w:val="24"/>
            <w:u w:val="single"/>
          </w:rPr>
          <w:t xml:space="preserve"> Run the code</w:t>
        </w:r>
      </w:hyperlink>
      <w:r w:rsidR="003D4E43" w:rsidRPr="003D4E43">
        <w:rPr>
          <w:rFonts w:ascii="Times New Roman" w:eastAsia="Times New Roman" w:hAnsi="Times New Roman" w:cs="Times New Roman"/>
          <w:sz w:val="24"/>
          <w:szCs w:val="24"/>
        </w:rPr>
        <w:t xml:space="preserve"> </w:t>
      </w:r>
    </w:p>
    <w:p w:rsidR="00C12A47" w:rsidRDefault="00C12A47" w:rsidP="00C12A47">
      <w:pPr>
        <w:pStyle w:val="Heading1"/>
        <w:rPr>
          <w:rStyle w:val="ezoic-ad"/>
        </w:rPr>
      </w:pPr>
      <w:r>
        <w:t>CSS VARIABLE</w:t>
      </w:r>
    </w:p>
    <w:p w:rsidR="00C12A47" w:rsidRDefault="00623007" w:rsidP="00C12A47">
      <w:hyperlink r:id="rId250" w:history="1">
        <w:r w:rsidR="00C12A47">
          <w:rPr>
            <w:rStyle w:val="Hyperlink"/>
            <w:rFonts w:ascii="Calibri" w:hAnsi="Calibri" w:cs="Calibri"/>
          </w:rPr>
          <w:t>❮</w:t>
        </w:r>
        <w:r w:rsidR="00C12A47">
          <w:rPr>
            <w:rStyle w:val="Hyperlink"/>
          </w:rPr>
          <w:t xml:space="preserve"> Prev</w:t>
        </w:r>
      </w:hyperlink>
      <w:r w:rsidR="00C12A47">
        <w:t xml:space="preserve"> </w:t>
      </w:r>
      <w:hyperlink r:id="rId251" w:history="1">
        <w:r w:rsidR="00C12A47">
          <w:rPr>
            <w:rStyle w:val="Hyperlink"/>
          </w:rPr>
          <w:t xml:space="preserve">Next </w:t>
        </w:r>
        <w:r w:rsidR="00C12A47">
          <w:rPr>
            <w:rStyle w:val="Hyperlink"/>
            <w:rFonts w:ascii="Calibri" w:hAnsi="Calibri" w:cs="Calibri"/>
          </w:rPr>
          <w:t>❯</w:t>
        </w:r>
      </w:hyperlink>
      <w:r w:rsidR="00C12A47">
        <w:t xml:space="preserve"> </w:t>
      </w:r>
    </w:p>
    <w:p w:rsidR="00C12A47" w:rsidRDefault="00623007" w:rsidP="00C12A47">
      <w:r>
        <w:pict>
          <v:rect id="_x0000_i1247" style="width:0;height:1.5pt" o:hralign="center" o:hrstd="t" o:hr="t" fillcolor="#a0a0a0" stroked="f"/>
        </w:pict>
      </w:r>
    </w:p>
    <w:p w:rsidR="00C12A47" w:rsidRDefault="00C12A47" w:rsidP="00C12A47">
      <w:pPr>
        <w:pStyle w:val="NormalWeb"/>
      </w:pPr>
      <w:r>
        <w:rPr>
          <w:rStyle w:val="focus"/>
        </w:rPr>
        <w:t>CSS variables</w:t>
      </w:r>
      <w:r>
        <w:t xml:space="preserve"> are used to store a value that can be used frequently in the HTML document.</w:t>
      </w:r>
    </w:p>
    <w:p w:rsidR="00C12A47" w:rsidRDefault="00C12A47" w:rsidP="00C12A47">
      <w:pPr>
        <w:pStyle w:val="NormalWeb"/>
      </w:pPr>
      <w:r>
        <w:t>The variables are defined by a name preceded by double dash and value is assigned to the variable after a colon. Example:</w:t>
      </w:r>
      <w:r>
        <w:rPr>
          <w:b/>
          <w:bCs/>
        </w:rPr>
        <w:t xml:space="preserve"> --my-color: teal; </w:t>
      </w:r>
    </w:p>
    <w:p w:rsidR="00C12A47" w:rsidRDefault="00C12A47" w:rsidP="00C12A47">
      <w:pPr>
        <w:pStyle w:val="HTMLPreformatted"/>
        <w:rPr>
          <w:rStyle w:val="HTMLCode"/>
        </w:rPr>
      </w:pPr>
      <w:r>
        <w:rPr>
          <w:rStyle w:val="token"/>
        </w:rPr>
        <w:t>:root{</w:t>
      </w:r>
    </w:p>
    <w:p w:rsidR="00C12A47" w:rsidRDefault="00C12A47" w:rsidP="00C12A47">
      <w:pPr>
        <w:pStyle w:val="HTMLPreformatted"/>
        <w:rPr>
          <w:rStyle w:val="HTMLCode"/>
        </w:rPr>
      </w:pPr>
      <w:r>
        <w:rPr>
          <w:rStyle w:val="HTMLCode"/>
        </w:rPr>
        <w:t xml:space="preserve">    </w:t>
      </w:r>
      <w:r>
        <w:rPr>
          <w:rStyle w:val="token"/>
        </w:rPr>
        <w:t>--my-color:</w:t>
      </w:r>
      <w:r>
        <w:rPr>
          <w:rStyle w:val="HTMLCode"/>
        </w:rPr>
        <w:t xml:space="preserve"> </w:t>
      </w:r>
      <w:r>
        <w:rPr>
          <w:rStyle w:val="token"/>
        </w:rPr>
        <w:t>teal;</w:t>
      </w:r>
    </w:p>
    <w:p w:rsidR="00C12A47" w:rsidRDefault="00C12A47" w:rsidP="00C12A47">
      <w:pPr>
        <w:pStyle w:val="HTMLPreformatted"/>
      </w:pPr>
      <w:r>
        <w:rPr>
          <w:rStyle w:val="token"/>
        </w:rPr>
        <w:t>}</w:t>
      </w:r>
    </w:p>
    <w:p w:rsidR="00C12A47" w:rsidRDefault="00C12A47" w:rsidP="00C12A47">
      <w:r>
        <w:t>CSS</w:t>
      </w:r>
    </w:p>
    <w:p w:rsidR="00C12A47" w:rsidRDefault="00623007" w:rsidP="00C12A47">
      <w:r>
        <w:pict>
          <v:rect id="_x0000_i1248" style="width:0;height:1.5pt" o:hralign="center" o:hrstd="t" o:hr="t" fillcolor="#a0a0a0" stroked="f"/>
        </w:pict>
      </w:r>
    </w:p>
    <w:p w:rsidR="00C12A47" w:rsidRDefault="00C12A47" w:rsidP="00C12A47">
      <w:pPr>
        <w:pStyle w:val="NormalWeb"/>
      </w:pPr>
      <w:r>
        <w:t>The variable is defined in a way mentioned above.</w:t>
      </w:r>
    </w:p>
    <w:p w:rsidR="00C12A47" w:rsidRDefault="00C12A47" w:rsidP="00C12A47">
      <w:pPr>
        <w:pStyle w:val="NormalWeb"/>
      </w:pPr>
      <w:r>
        <w:t xml:space="preserve">Now, to access the variable and to use it in the HTML document we use </w:t>
      </w:r>
      <w:r>
        <w:rPr>
          <w:rStyle w:val="focus"/>
        </w:rPr>
        <w:t>var()</w:t>
      </w:r>
      <w:r>
        <w:t xml:space="preserve"> function. Example: </w:t>
      </w:r>
      <w:r>
        <w:rPr>
          <w:b/>
          <w:bCs/>
        </w:rPr>
        <w:t>color: var(--my-color);</w:t>
      </w:r>
    </w:p>
    <w:p w:rsidR="00C12A47" w:rsidRDefault="00C12A47" w:rsidP="00C12A47">
      <w:pPr>
        <w:pStyle w:val="HTMLPreformatted"/>
        <w:rPr>
          <w:rStyle w:val="HTMLCode"/>
        </w:rPr>
      </w:pPr>
      <w:r>
        <w:rPr>
          <w:rStyle w:val="token"/>
        </w:rPr>
        <w:t>p</w:t>
      </w:r>
      <w:r>
        <w:rPr>
          <w:rStyle w:val="HTMLCode"/>
        </w:rPr>
        <w:t xml:space="preserve"> </w:t>
      </w:r>
      <w:r>
        <w:rPr>
          <w:rStyle w:val="token"/>
        </w:rPr>
        <w:t>{</w:t>
      </w:r>
      <w:r>
        <w:rPr>
          <w:rStyle w:val="HTMLCode"/>
        </w:rPr>
        <w:t xml:space="preserve"> </w:t>
      </w:r>
    </w:p>
    <w:p w:rsidR="00C12A47" w:rsidRDefault="00C12A47" w:rsidP="00C12A47">
      <w:pPr>
        <w:pStyle w:val="HTMLPreformatted"/>
        <w:rPr>
          <w:rStyle w:val="HTMLCode"/>
        </w:rPr>
      </w:pPr>
      <w:r>
        <w:rPr>
          <w:rStyle w:val="HTMLCode"/>
        </w:rPr>
        <w:t xml:space="preserve">    </w:t>
      </w:r>
      <w:r>
        <w:rPr>
          <w:rStyle w:val="token"/>
        </w:rPr>
        <w:t>color:</w:t>
      </w:r>
      <w:r>
        <w:rPr>
          <w:rStyle w:val="HTMLCode"/>
        </w:rPr>
        <w:t xml:space="preserve"> </w:t>
      </w:r>
      <w:r>
        <w:rPr>
          <w:rStyle w:val="token"/>
        </w:rPr>
        <w:t>var(--my-color);</w:t>
      </w:r>
    </w:p>
    <w:p w:rsidR="00C12A47" w:rsidRDefault="00C12A47" w:rsidP="00C12A47">
      <w:pPr>
        <w:pStyle w:val="HTMLPreformatted"/>
      </w:pPr>
      <w:r>
        <w:rPr>
          <w:rStyle w:val="token"/>
        </w:rPr>
        <w:t>}</w:t>
      </w:r>
    </w:p>
    <w:p w:rsidR="00C12A47" w:rsidRDefault="00C12A47" w:rsidP="00C12A47">
      <w:r>
        <w:t>CSS</w:t>
      </w:r>
    </w:p>
    <w:p w:rsidR="00C12A47" w:rsidRDefault="00623007" w:rsidP="00C12A47">
      <w:r>
        <w:pict>
          <v:rect id="_x0000_i1249" style="width:0;height:1.5pt" o:hralign="center" o:hrstd="t" o:hr="t" fillcolor="#a0a0a0" stroked="f"/>
        </w:pict>
      </w:r>
    </w:p>
    <w:p w:rsidR="00C12A47" w:rsidRDefault="00C12A47" w:rsidP="00C12A47">
      <w:pPr>
        <w:pStyle w:val="NormalWeb"/>
      </w:pPr>
      <w:r>
        <w:rPr>
          <w:rStyle w:val="bold"/>
        </w:rPr>
        <w:t>Working example:-</w:t>
      </w:r>
    </w:p>
    <w:p w:rsidR="00C12A47" w:rsidRDefault="00C12A47" w:rsidP="00C12A47">
      <w:pPr>
        <w:pStyle w:val="HTMLPreformatted"/>
        <w:rPr>
          <w:rStyle w:val="HTMLCode"/>
        </w:rPr>
      </w:pPr>
      <w:r>
        <w:rPr>
          <w:rStyle w:val="token"/>
        </w:rPr>
        <w:t>&lt;!DOCTYPE html&gt;</w:t>
      </w:r>
    </w:p>
    <w:p w:rsidR="00C12A47" w:rsidRDefault="00C12A47" w:rsidP="00C12A47">
      <w:pPr>
        <w:pStyle w:val="HTMLPreformatted"/>
        <w:rPr>
          <w:rStyle w:val="HTMLCode"/>
        </w:rPr>
      </w:pPr>
      <w:r>
        <w:rPr>
          <w:rStyle w:val="token"/>
        </w:rPr>
        <w:t>&lt;html&gt;</w:t>
      </w:r>
    </w:p>
    <w:p w:rsidR="00C12A47" w:rsidRDefault="00C12A47" w:rsidP="00C12A47">
      <w:pPr>
        <w:pStyle w:val="HTMLPreformatted"/>
        <w:rPr>
          <w:rStyle w:val="HTMLCode"/>
        </w:rPr>
      </w:pPr>
      <w:r>
        <w:rPr>
          <w:rStyle w:val="HTMLCode"/>
        </w:rPr>
        <w:t xml:space="preserve">    </w:t>
      </w:r>
      <w:r>
        <w:rPr>
          <w:rStyle w:val="token"/>
        </w:rPr>
        <w:t>&lt;head&gt;</w:t>
      </w:r>
    </w:p>
    <w:p w:rsidR="00C12A47" w:rsidRDefault="00C12A47" w:rsidP="00C12A47">
      <w:pPr>
        <w:pStyle w:val="HTMLPreformatted"/>
        <w:rPr>
          <w:rStyle w:val="token"/>
        </w:rPr>
      </w:pPr>
      <w:r>
        <w:rPr>
          <w:rStyle w:val="HTMLCode"/>
        </w:rPr>
        <w:t xml:space="preserve">        </w:t>
      </w:r>
      <w:r>
        <w:rPr>
          <w:rStyle w:val="token"/>
        </w:rPr>
        <w:t>&lt;style&gt;</w:t>
      </w:r>
    </w:p>
    <w:p w:rsidR="00C12A47" w:rsidRDefault="00C12A47" w:rsidP="00C12A47">
      <w:pPr>
        <w:pStyle w:val="HTMLPreformatted"/>
        <w:rPr>
          <w:rStyle w:val="token"/>
        </w:rPr>
      </w:pPr>
      <w:r>
        <w:rPr>
          <w:rStyle w:val="token"/>
        </w:rPr>
        <w:t xml:space="preserve">            :root{ --my-color: teal; }</w:t>
      </w:r>
    </w:p>
    <w:p w:rsidR="00C12A47" w:rsidRDefault="00C12A47" w:rsidP="00C12A47">
      <w:pPr>
        <w:pStyle w:val="HTMLPreformatted"/>
        <w:rPr>
          <w:rStyle w:val="HTMLCode"/>
        </w:rPr>
      </w:pPr>
      <w:r>
        <w:rPr>
          <w:rStyle w:val="token"/>
        </w:rPr>
        <w:t xml:space="preserve">        &lt;/style&gt;</w:t>
      </w:r>
    </w:p>
    <w:p w:rsidR="00C12A47" w:rsidRDefault="00C12A47" w:rsidP="00C12A47">
      <w:pPr>
        <w:pStyle w:val="HTMLPreformatted"/>
        <w:rPr>
          <w:rStyle w:val="HTMLCode"/>
        </w:rPr>
      </w:pPr>
      <w:r>
        <w:rPr>
          <w:rStyle w:val="HTMLCode"/>
        </w:rPr>
        <w:lastRenderedPageBreak/>
        <w:t xml:space="preserve">    </w:t>
      </w:r>
      <w:r>
        <w:rPr>
          <w:rStyle w:val="token"/>
        </w:rPr>
        <w:t>&lt;/head&gt;</w:t>
      </w:r>
    </w:p>
    <w:p w:rsidR="00C12A47" w:rsidRDefault="00C12A47" w:rsidP="00C12A47">
      <w:pPr>
        <w:pStyle w:val="HTMLPreformatted"/>
        <w:rPr>
          <w:rStyle w:val="HTMLCode"/>
        </w:rPr>
      </w:pPr>
      <w:r>
        <w:rPr>
          <w:rStyle w:val="token"/>
        </w:rPr>
        <w:t>&lt;body&gt;</w:t>
      </w:r>
    </w:p>
    <w:p w:rsidR="00C12A47" w:rsidRDefault="00C12A47" w:rsidP="00C12A47">
      <w:pPr>
        <w:pStyle w:val="HTMLPreformatted"/>
        <w:rPr>
          <w:rStyle w:val="HTMLCode"/>
        </w:rPr>
      </w:pPr>
      <w:r>
        <w:rPr>
          <w:rStyle w:val="HTMLCode"/>
        </w:rPr>
        <w:t xml:space="preserve">    </w:t>
      </w:r>
      <w:r>
        <w:rPr>
          <w:rStyle w:val="token"/>
        </w:rPr>
        <w:t>&lt;h2&gt;</w:t>
      </w:r>
      <w:r>
        <w:rPr>
          <w:rStyle w:val="HTMLCode"/>
        </w:rPr>
        <w:t>Learning about CSS variables.</w:t>
      </w:r>
      <w:r>
        <w:rPr>
          <w:rStyle w:val="token"/>
        </w:rPr>
        <w:t>&lt;/p&gt;</w:t>
      </w:r>
    </w:p>
    <w:p w:rsidR="00C12A47" w:rsidRDefault="00C12A47" w:rsidP="00C12A47">
      <w:pPr>
        <w:pStyle w:val="HTMLPreformatted"/>
        <w:rPr>
          <w:rStyle w:val="HTMLCode"/>
        </w:rPr>
      </w:pPr>
      <w:r>
        <w:rPr>
          <w:rStyle w:val="HTMLCode"/>
        </w:rPr>
        <w:t xml:space="preserve">    </w:t>
      </w:r>
      <w:r>
        <w:rPr>
          <w:rStyle w:val="token"/>
        </w:rPr>
        <w:t>&lt;p style="color: var(--my-color)"&gt;</w:t>
      </w:r>
      <w:r>
        <w:rPr>
          <w:rStyle w:val="HTMLCode"/>
        </w:rPr>
        <w:t>This paragraph is using the CSS variable.</w:t>
      </w:r>
      <w:r>
        <w:rPr>
          <w:rStyle w:val="token"/>
        </w:rPr>
        <w:t>&lt;/p&gt;</w:t>
      </w:r>
    </w:p>
    <w:p w:rsidR="00C12A47" w:rsidRDefault="00C12A47" w:rsidP="00C12A47">
      <w:pPr>
        <w:pStyle w:val="HTMLPreformatted"/>
        <w:rPr>
          <w:rStyle w:val="HTMLCode"/>
        </w:rPr>
      </w:pPr>
      <w:r>
        <w:rPr>
          <w:rStyle w:val="token"/>
        </w:rPr>
        <w:t>&lt;/body&gt;</w:t>
      </w:r>
    </w:p>
    <w:p w:rsidR="00C12A47" w:rsidRDefault="00C12A47" w:rsidP="00C12A47">
      <w:pPr>
        <w:pStyle w:val="HTMLPreformatted"/>
      </w:pPr>
      <w:r>
        <w:rPr>
          <w:rStyle w:val="token"/>
        </w:rPr>
        <w:t>&lt;/html&gt;</w:t>
      </w:r>
    </w:p>
    <w:p w:rsidR="00C12A47" w:rsidRDefault="00C12A47" w:rsidP="00C12A47">
      <w:r>
        <w:t>HTML</w:t>
      </w:r>
    </w:p>
    <w:p w:rsidR="00C12A47" w:rsidRDefault="00623007" w:rsidP="00C12A47">
      <w:hyperlink r:id="rId252" w:tgtFrame="_blank" w:history="1">
        <w:r w:rsidR="00C12A47">
          <w:rPr>
            <w:rStyle w:val="Hyperlink"/>
            <w:rFonts w:ascii="MS Gothic" w:eastAsia="MS Gothic" w:hAnsi="MS Gothic" w:cs="MS Gothic" w:hint="eastAsia"/>
          </w:rPr>
          <w:t>▶</w:t>
        </w:r>
        <w:r w:rsidR="00C12A47">
          <w:rPr>
            <w:rStyle w:val="Hyperlink"/>
          </w:rPr>
          <w:t xml:space="preserve"> Run the code</w:t>
        </w:r>
      </w:hyperlink>
      <w:r w:rsidR="00C12A47">
        <w:t xml:space="preserve"> </w:t>
      </w:r>
    </w:p>
    <w:p w:rsidR="00C12A47" w:rsidRDefault="00623007" w:rsidP="00C12A47">
      <w:r>
        <w:pict>
          <v:rect id="_x0000_i1250" style="width:0;height:1.5pt" o:hralign="center" o:hrstd="t" o:hr="t" fillcolor="#a0a0a0" stroked="f"/>
        </w:pict>
      </w:r>
    </w:p>
    <w:p w:rsidR="00C12A47" w:rsidRDefault="00C12A47" w:rsidP="00C12A47">
      <w:pPr>
        <w:pStyle w:val="Heading2"/>
      </w:pPr>
      <w:r>
        <w:t>CSS variable scope</w:t>
      </w:r>
    </w:p>
    <w:p w:rsidR="00C12A47" w:rsidRDefault="00C12A47" w:rsidP="00C12A47">
      <w:pPr>
        <w:pStyle w:val="NormalWeb"/>
      </w:pPr>
      <w:r>
        <w:t>Any variable that we define in CSS has a scope value. Beyond a variable's scope is not accessible.</w:t>
      </w:r>
    </w:p>
    <w:p w:rsidR="00C12A47" w:rsidRDefault="00C12A47" w:rsidP="00C12A47">
      <w:pPr>
        <w:pStyle w:val="NormalWeb"/>
      </w:pPr>
      <w:r>
        <w:t>We have two type of scope :</w:t>
      </w:r>
    </w:p>
    <w:p w:rsidR="00C12A47" w:rsidRDefault="00C12A47" w:rsidP="007E2779">
      <w:pPr>
        <w:numPr>
          <w:ilvl w:val="0"/>
          <w:numId w:val="62"/>
        </w:numPr>
        <w:spacing w:before="100" w:beforeAutospacing="1" w:after="100" w:afterAutospacing="1" w:line="240" w:lineRule="auto"/>
      </w:pPr>
      <w:r>
        <w:t>Global scope</w:t>
      </w:r>
    </w:p>
    <w:p w:rsidR="00C12A47" w:rsidRDefault="00C12A47" w:rsidP="007E2779">
      <w:pPr>
        <w:numPr>
          <w:ilvl w:val="0"/>
          <w:numId w:val="62"/>
        </w:numPr>
        <w:spacing w:before="100" w:beforeAutospacing="1" w:after="100" w:afterAutospacing="1" w:line="240" w:lineRule="auto"/>
      </w:pPr>
      <w:r>
        <w:t>Local scope</w:t>
      </w:r>
    </w:p>
    <w:p w:rsidR="00C12A47" w:rsidRDefault="00C12A47" w:rsidP="00C12A47"/>
    <w:p w:rsidR="00C12A47" w:rsidRDefault="00C12A47" w:rsidP="00C12A47">
      <w:pPr>
        <w:pStyle w:val="Heading3"/>
      </w:pPr>
      <w:r>
        <w:t>1.) Global scope</w:t>
      </w:r>
    </w:p>
    <w:p w:rsidR="00C12A47" w:rsidRDefault="00C12A47" w:rsidP="00C12A47">
      <w:pPr>
        <w:pStyle w:val="NormalWeb"/>
      </w:pPr>
      <w:r>
        <w:t>A variable which is defined globally can be accessed anywhere in the linked document.</w:t>
      </w:r>
    </w:p>
    <w:p w:rsidR="00C12A47" w:rsidRDefault="00C12A47" w:rsidP="00C12A47">
      <w:pPr>
        <w:pStyle w:val="NormalWeb"/>
      </w:pPr>
      <w:r>
        <w:t xml:space="preserve">A global variable is defined inside </w:t>
      </w:r>
      <w:r>
        <w:rPr>
          <w:rStyle w:val="focus"/>
        </w:rPr>
        <w:t>:root</w:t>
      </w:r>
      <w:r>
        <w:t xml:space="preserve"> selector.</w:t>
      </w:r>
    </w:p>
    <w:p w:rsidR="00C12A47" w:rsidRDefault="00C12A47" w:rsidP="00C12A47">
      <w:pPr>
        <w:pStyle w:val="HTMLPreformatted"/>
        <w:rPr>
          <w:rStyle w:val="HTMLCode"/>
        </w:rPr>
      </w:pPr>
      <w:r>
        <w:rPr>
          <w:rStyle w:val="token"/>
        </w:rPr>
        <w:t>:root{</w:t>
      </w:r>
      <w:r>
        <w:rPr>
          <w:rStyle w:val="HTMLCode"/>
        </w:rPr>
        <w:t xml:space="preserve"> </w:t>
      </w:r>
    </w:p>
    <w:p w:rsidR="00C12A47" w:rsidRDefault="00C12A47" w:rsidP="00C12A47">
      <w:pPr>
        <w:pStyle w:val="HTMLPreformatted"/>
        <w:rPr>
          <w:rStyle w:val="HTMLCode"/>
        </w:rPr>
      </w:pPr>
      <w:r>
        <w:rPr>
          <w:rStyle w:val="HTMLCode"/>
        </w:rPr>
        <w:t xml:space="preserve">    </w:t>
      </w:r>
      <w:r>
        <w:rPr>
          <w:rStyle w:val="token"/>
        </w:rPr>
        <w:t>--my-background:</w:t>
      </w:r>
      <w:r>
        <w:rPr>
          <w:rStyle w:val="HTMLCode"/>
        </w:rPr>
        <w:t xml:space="preserve"> </w:t>
      </w:r>
      <w:r>
        <w:rPr>
          <w:rStyle w:val="token"/>
        </w:rPr>
        <w:t>orange;</w:t>
      </w:r>
    </w:p>
    <w:p w:rsidR="00C12A47" w:rsidRDefault="00C12A47" w:rsidP="00C12A47">
      <w:pPr>
        <w:pStyle w:val="HTMLPreformatted"/>
        <w:rPr>
          <w:rStyle w:val="HTMLCode"/>
        </w:rPr>
      </w:pPr>
      <w:r>
        <w:rPr>
          <w:rStyle w:val="HTMLCode"/>
        </w:rPr>
        <w:t xml:space="preserve">    </w:t>
      </w:r>
      <w:r>
        <w:rPr>
          <w:rStyle w:val="token"/>
        </w:rPr>
        <w:t>--my-padding:</w:t>
      </w:r>
      <w:r>
        <w:rPr>
          <w:rStyle w:val="HTMLCode"/>
        </w:rPr>
        <w:t xml:space="preserve"> </w:t>
      </w:r>
      <w:r>
        <w:rPr>
          <w:rStyle w:val="token"/>
        </w:rPr>
        <w:t>15px;</w:t>
      </w:r>
    </w:p>
    <w:p w:rsidR="00C12A47" w:rsidRDefault="00C12A47" w:rsidP="00C12A47">
      <w:pPr>
        <w:pStyle w:val="HTMLPreformatted"/>
        <w:rPr>
          <w:rStyle w:val="HTMLCode"/>
        </w:rPr>
      </w:pPr>
      <w:r>
        <w:rPr>
          <w:rStyle w:val="HTMLCode"/>
        </w:rPr>
        <w:t xml:space="preserve">    </w:t>
      </w:r>
      <w:r>
        <w:rPr>
          <w:rStyle w:val="token"/>
        </w:rPr>
        <w:t>--my-margin:</w:t>
      </w:r>
      <w:r>
        <w:rPr>
          <w:rStyle w:val="HTMLCode"/>
        </w:rPr>
        <w:t xml:space="preserve"> </w:t>
      </w:r>
      <w:r>
        <w:rPr>
          <w:rStyle w:val="token"/>
        </w:rPr>
        <w:t>10px;</w:t>
      </w:r>
    </w:p>
    <w:p w:rsidR="00C12A47" w:rsidRDefault="00C12A47" w:rsidP="00C12A47">
      <w:pPr>
        <w:pStyle w:val="HTMLPreformatted"/>
        <w:rPr>
          <w:rStyle w:val="HTMLCode"/>
        </w:rPr>
      </w:pPr>
      <w:r>
        <w:rPr>
          <w:rStyle w:val="HTMLCode"/>
        </w:rPr>
        <w:t xml:space="preserve">    </w:t>
      </w:r>
      <w:r>
        <w:rPr>
          <w:rStyle w:val="token"/>
        </w:rPr>
        <w:t>}</w:t>
      </w:r>
    </w:p>
    <w:p w:rsidR="00C12A47" w:rsidRDefault="00C12A47" w:rsidP="00C12A47">
      <w:pPr>
        <w:pStyle w:val="HTMLPreformatted"/>
        <w:rPr>
          <w:rStyle w:val="HTMLCode"/>
        </w:rPr>
      </w:pPr>
      <w:r>
        <w:rPr>
          <w:rStyle w:val="token"/>
        </w:rPr>
        <w:t>.box{</w:t>
      </w:r>
      <w:r>
        <w:rPr>
          <w:rStyle w:val="HTMLCode"/>
        </w:rPr>
        <w:t xml:space="preserve"> </w:t>
      </w:r>
    </w:p>
    <w:p w:rsidR="00C12A47" w:rsidRDefault="00C12A47" w:rsidP="00C12A47">
      <w:pPr>
        <w:pStyle w:val="HTMLPreformatted"/>
        <w:rPr>
          <w:rStyle w:val="HTMLCode"/>
        </w:rPr>
      </w:pPr>
      <w:r>
        <w:rPr>
          <w:rStyle w:val="HTMLCode"/>
        </w:rPr>
        <w:t xml:space="preserve">    </w:t>
      </w:r>
      <w:r>
        <w:rPr>
          <w:rStyle w:val="token"/>
        </w:rPr>
        <w:t>background-color:</w:t>
      </w:r>
      <w:r>
        <w:rPr>
          <w:rStyle w:val="HTMLCode"/>
        </w:rPr>
        <w:t xml:space="preserve"> </w:t>
      </w:r>
      <w:r>
        <w:rPr>
          <w:rStyle w:val="token"/>
        </w:rPr>
        <w:t>var(--my-background);</w:t>
      </w:r>
    </w:p>
    <w:p w:rsidR="00C12A47" w:rsidRDefault="00C12A47" w:rsidP="00C12A47">
      <w:pPr>
        <w:pStyle w:val="HTMLPreformatted"/>
        <w:rPr>
          <w:rStyle w:val="HTMLCode"/>
        </w:rPr>
      </w:pPr>
      <w:r>
        <w:rPr>
          <w:rStyle w:val="HTMLCode"/>
        </w:rPr>
        <w:t xml:space="preserve">    </w:t>
      </w:r>
      <w:r>
        <w:rPr>
          <w:rStyle w:val="token"/>
        </w:rPr>
        <w:t>padding:</w:t>
      </w:r>
      <w:r>
        <w:rPr>
          <w:rStyle w:val="HTMLCode"/>
        </w:rPr>
        <w:t xml:space="preserve"> </w:t>
      </w:r>
      <w:r>
        <w:rPr>
          <w:rStyle w:val="token"/>
        </w:rPr>
        <w:t>var(--my-padding);</w:t>
      </w:r>
    </w:p>
    <w:p w:rsidR="00C12A47" w:rsidRDefault="00C12A47" w:rsidP="00C12A47">
      <w:pPr>
        <w:pStyle w:val="HTMLPreformatted"/>
        <w:rPr>
          <w:rStyle w:val="HTMLCode"/>
        </w:rPr>
      </w:pPr>
      <w:r>
        <w:rPr>
          <w:rStyle w:val="HTMLCode"/>
        </w:rPr>
        <w:t xml:space="preserve">    </w:t>
      </w:r>
      <w:r>
        <w:rPr>
          <w:rStyle w:val="token"/>
        </w:rPr>
        <w:t>margin:</w:t>
      </w:r>
      <w:r>
        <w:rPr>
          <w:rStyle w:val="HTMLCode"/>
        </w:rPr>
        <w:t xml:space="preserve"> </w:t>
      </w:r>
      <w:r>
        <w:rPr>
          <w:rStyle w:val="token"/>
        </w:rPr>
        <w:t>var(--my-margin);</w:t>
      </w:r>
    </w:p>
    <w:p w:rsidR="00C12A47" w:rsidRDefault="00C12A47" w:rsidP="00C12A47">
      <w:pPr>
        <w:pStyle w:val="HTMLPreformatted"/>
      </w:pPr>
      <w:r>
        <w:rPr>
          <w:rStyle w:val="token"/>
        </w:rPr>
        <w:t>}</w:t>
      </w:r>
    </w:p>
    <w:p w:rsidR="00C12A47" w:rsidRDefault="00C12A47" w:rsidP="00C12A47">
      <w:r>
        <w:t>CSS</w:t>
      </w:r>
    </w:p>
    <w:p w:rsidR="00C12A47" w:rsidRDefault="00623007" w:rsidP="00C12A47">
      <w:hyperlink r:id="rId253" w:tgtFrame="_blank" w:history="1">
        <w:r w:rsidR="00C12A47">
          <w:rPr>
            <w:rStyle w:val="Hyperlink"/>
            <w:rFonts w:ascii="MS Gothic" w:eastAsia="MS Gothic" w:hAnsi="MS Gothic" w:cs="MS Gothic" w:hint="eastAsia"/>
          </w:rPr>
          <w:t>▶</w:t>
        </w:r>
        <w:r w:rsidR="00C12A47">
          <w:rPr>
            <w:rStyle w:val="Hyperlink"/>
          </w:rPr>
          <w:t xml:space="preserve"> Run the code</w:t>
        </w:r>
      </w:hyperlink>
      <w:r w:rsidR="00C12A47">
        <w:t xml:space="preserve"> </w:t>
      </w:r>
    </w:p>
    <w:p w:rsidR="00C12A47" w:rsidRDefault="00623007" w:rsidP="00C12A47">
      <w:r>
        <w:pict>
          <v:rect id="_x0000_i1251" style="width:0;height:1.5pt" o:hralign="center" o:hrstd="t" o:hr="t" fillcolor="#a0a0a0" stroked="f"/>
        </w:pict>
      </w:r>
    </w:p>
    <w:p w:rsidR="00C12A47" w:rsidRDefault="00C12A47" w:rsidP="00C12A47">
      <w:pPr>
        <w:pStyle w:val="Heading3"/>
      </w:pPr>
      <w:r>
        <w:lastRenderedPageBreak/>
        <w:t>2.) Local scope</w:t>
      </w:r>
    </w:p>
    <w:p w:rsidR="00C12A47" w:rsidRDefault="00C12A47" w:rsidP="00C12A47">
      <w:pPr>
        <w:pStyle w:val="NormalWeb"/>
      </w:pPr>
      <w:r>
        <w:t>A variable is defined locally by defining it within the code block of a specific selector.</w:t>
      </w:r>
    </w:p>
    <w:p w:rsidR="00C12A47" w:rsidRDefault="00C12A47" w:rsidP="00C12A47">
      <w:pPr>
        <w:pStyle w:val="NormalWeb"/>
      </w:pPr>
      <w:r>
        <w:t>A local variable can only be used within the selector it is defined.</w:t>
      </w:r>
    </w:p>
    <w:p w:rsidR="00C12A47" w:rsidRDefault="00C12A47" w:rsidP="00C12A47">
      <w:pPr>
        <w:pStyle w:val="HTMLPreformatted"/>
        <w:rPr>
          <w:rStyle w:val="HTMLCode"/>
        </w:rPr>
      </w:pPr>
      <w:r>
        <w:rPr>
          <w:rStyle w:val="token"/>
        </w:rPr>
        <w:t>.box{</w:t>
      </w:r>
    </w:p>
    <w:p w:rsidR="00C12A47" w:rsidRDefault="00C12A47" w:rsidP="00C12A47">
      <w:pPr>
        <w:pStyle w:val="HTMLPreformatted"/>
        <w:rPr>
          <w:rStyle w:val="HTMLCode"/>
        </w:rPr>
      </w:pPr>
      <w:r>
        <w:rPr>
          <w:rStyle w:val="HTMLCode"/>
        </w:rPr>
        <w:t xml:space="preserve">    </w:t>
      </w:r>
      <w:r>
        <w:rPr>
          <w:rStyle w:val="token"/>
        </w:rPr>
        <w:t>--my-background:</w:t>
      </w:r>
      <w:r>
        <w:rPr>
          <w:rStyle w:val="HTMLCode"/>
        </w:rPr>
        <w:t xml:space="preserve"> </w:t>
      </w:r>
      <w:r>
        <w:rPr>
          <w:rStyle w:val="token"/>
        </w:rPr>
        <w:t>orange;</w:t>
      </w:r>
    </w:p>
    <w:p w:rsidR="00C12A47" w:rsidRDefault="00C12A47" w:rsidP="00C12A47">
      <w:pPr>
        <w:pStyle w:val="HTMLPreformatted"/>
        <w:rPr>
          <w:rStyle w:val="HTMLCode"/>
        </w:rPr>
      </w:pPr>
      <w:r>
        <w:rPr>
          <w:rStyle w:val="HTMLCode"/>
        </w:rPr>
        <w:t xml:space="preserve">    </w:t>
      </w:r>
      <w:r>
        <w:rPr>
          <w:rStyle w:val="token"/>
        </w:rPr>
        <w:t>--my-padding:</w:t>
      </w:r>
      <w:r>
        <w:rPr>
          <w:rStyle w:val="HTMLCode"/>
        </w:rPr>
        <w:t xml:space="preserve"> </w:t>
      </w:r>
      <w:r>
        <w:rPr>
          <w:rStyle w:val="token"/>
        </w:rPr>
        <w:t>15px;</w:t>
      </w:r>
    </w:p>
    <w:p w:rsidR="00C12A47" w:rsidRDefault="00C12A47" w:rsidP="00C12A47">
      <w:pPr>
        <w:pStyle w:val="HTMLPreformatted"/>
        <w:rPr>
          <w:rStyle w:val="HTMLCode"/>
        </w:rPr>
      </w:pPr>
      <w:r>
        <w:rPr>
          <w:rStyle w:val="HTMLCode"/>
        </w:rPr>
        <w:t xml:space="preserve">    </w:t>
      </w:r>
      <w:r>
        <w:rPr>
          <w:rStyle w:val="token"/>
        </w:rPr>
        <w:t>--my-margin:</w:t>
      </w:r>
      <w:r>
        <w:rPr>
          <w:rStyle w:val="HTMLCode"/>
        </w:rPr>
        <w:t xml:space="preserve"> </w:t>
      </w:r>
      <w:r>
        <w:rPr>
          <w:rStyle w:val="token"/>
        </w:rPr>
        <w:t>10px;</w:t>
      </w:r>
    </w:p>
    <w:p w:rsidR="00C12A47" w:rsidRDefault="00C12A47" w:rsidP="00C12A47">
      <w:pPr>
        <w:pStyle w:val="HTMLPreformatted"/>
        <w:rPr>
          <w:rStyle w:val="HTMLCode"/>
        </w:rPr>
      </w:pPr>
      <w:r>
        <w:rPr>
          <w:rStyle w:val="HTMLCode"/>
        </w:rPr>
        <w:t xml:space="preserve">    </w:t>
      </w:r>
      <w:r>
        <w:rPr>
          <w:rStyle w:val="token"/>
        </w:rPr>
        <w:t>background-color:</w:t>
      </w:r>
      <w:r>
        <w:rPr>
          <w:rStyle w:val="HTMLCode"/>
        </w:rPr>
        <w:t xml:space="preserve"> </w:t>
      </w:r>
      <w:r>
        <w:rPr>
          <w:rStyle w:val="token"/>
        </w:rPr>
        <w:t>var(--my-background);</w:t>
      </w:r>
    </w:p>
    <w:p w:rsidR="00C12A47" w:rsidRDefault="00C12A47" w:rsidP="00C12A47">
      <w:pPr>
        <w:pStyle w:val="HTMLPreformatted"/>
        <w:rPr>
          <w:rStyle w:val="HTMLCode"/>
        </w:rPr>
      </w:pPr>
      <w:r>
        <w:rPr>
          <w:rStyle w:val="HTMLCode"/>
        </w:rPr>
        <w:t xml:space="preserve">    </w:t>
      </w:r>
      <w:r>
        <w:rPr>
          <w:rStyle w:val="token"/>
        </w:rPr>
        <w:t>padding:</w:t>
      </w:r>
      <w:r>
        <w:rPr>
          <w:rStyle w:val="HTMLCode"/>
        </w:rPr>
        <w:t xml:space="preserve"> </w:t>
      </w:r>
      <w:r>
        <w:rPr>
          <w:rStyle w:val="token"/>
        </w:rPr>
        <w:t>var(--my-padding);</w:t>
      </w:r>
    </w:p>
    <w:p w:rsidR="00C12A47" w:rsidRDefault="00C12A47" w:rsidP="00C12A47">
      <w:pPr>
        <w:pStyle w:val="HTMLPreformatted"/>
        <w:rPr>
          <w:rStyle w:val="HTMLCode"/>
        </w:rPr>
      </w:pPr>
      <w:r>
        <w:rPr>
          <w:rStyle w:val="HTMLCode"/>
        </w:rPr>
        <w:t xml:space="preserve">    </w:t>
      </w:r>
      <w:r>
        <w:rPr>
          <w:rStyle w:val="token"/>
        </w:rPr>
        <w:t>margin:</w:t>
      </w:r>
      <w:r>
        <w:rPr>
          <w:rStyle w:val="HTMLCode"/>
        </w:rPr>
        <w:t xml:space="preserve"> </w:t>
      </w:r>
      <w:r>
        <w:rPr>
          <w:rStyle w:val="token"/>
        </w:rPr>
        <w:t>var(--my-margin);</w:t>
      </w:r>
    </w:p>
    <w:p w:rsidR="00C12A47" w:rsidRDefault="00C12A47" w:rsidP="00C12A47">
      <w:pPr>
        <w:pStyle w:val="HTMLPreformatted"/>
      </w:pPr>
      <w:r>
        <w:rPr>
          <w:rStyle w:val="token"/>
        </w:rPr>
        <w:t>}</w:t>
      </w:r>
    </w:p>
    <w:p w:rsidR="00C12A47" w:rsidRDefault="00C12A47" w:rsidP="00C12A47">
      <w:r>
        <w:t>CSS</w:t>
      </w:r>
    </w:p>
    <w:p w:rsidR="00C12A47" w:rsidRDefault="00623007" w:rsidP="00C12A47">
      <w:hyperlink r:id="rId254" w:tgtFrame="_blank" w:history="1">
        <w:r w:rsidR="00C12A47">
          <w:rPr>
            <w:rStyle w:val="Hyperlink"/>
            <w:rFonts w:ascii="MS Gothic" w:eastAsia="MS Gothic" w:hAnsi="MS Gothic" w:cs="MS Gothic" w:hint="eastAsia"/>
          </w:rPr>
          <w:t>▶</w:t>
        </w:r>
        <w:r w:rsidR="00C12A47">
          <w:rPr>
            <w:rStyle w:val="Hyperlink"/>
          </w:rPr>
          <w:t xml:space="preserve"> Run the code</w:t>
        </w:r>
      </w:hyperlink>
      <w:r w:rsidR="00C12A47">
        <w:t xml:space="preserve"> </w:t>
      </w:r>
    </w:p>
    <w:p w:rsidR="00C12A47" w:rsidRDefault="00623007" w:rsidP="00C12A47">
      <w:r>
        <w:pict>
          <v:rect id="_x0000_i1252" style="width:0;height:1.5pt" o:hralign="center" o:hrstd="t" o:hr="t" fillcolor="#a0a0a0" stroked="f"/>
        </w:pict>
      </w:r>
    </w:p>
    <w:p w:rsidR="00F92CC1" w:rsidRPr="00F92CC1" w:rsidRDefault="00623007" w:rsidP="00F92CC1">
      <w:pPr>
        <w:rPr>
          <w:rFonts w:ascii="Times New Roman" w:eastAsia="Times New Roman" w:hAnsi="Times New Roman" w:cs="Times New Roman"/>
          <w:sz w:val="24"/>
          <w:szCs w:val="24"/>
        </w:rPr>
      </w:pPr>
      <w:hyperlink r:id="rId255" w:history="1">
        <w:r w:rsidR="00C12A47">
          <w:rPr>
            <w:rStyle w:val="Hyperlink"/>
            <w:rFonts w:ascii="Calibri" w:hAnsi="Calibri" w:cs="Calibri"/>
          </w:rPr>
          <w:t>❮</w:t>
        </w:r>
        <w:r w:rsidR="00C12A47">
          <w:rPr>
            <w:rStyle w:val="Hyperlink"/>
          </w:rPr>
          <w:t xml:space="preserve"> Prev</w:t>
        </w:r>
      </w:hyperlink>
      <w:r w:rsidR="00C12A47">
        <w:t xml:space="preserve"> </w:t>
      </w:r>
      <w:hyperlink r:id="rId256" w:history="1">
        <w:r w:rsidR="00C12A47">
          <w:rPr>
            <w:rStyle w:val="Hyperlink"/>
          </w:rPr>
          <w:t xml:space="preserve">Next </w:t>
        </w:r>
        <w:r w:rsidR="00C12A47">
          <w:rPr>
            <w:rStyle w:val="Hyperlink"/>
            <w:rFonts w:ascii="Calibri" w:hAnsi="Calibri" w:cs="Calibri"/>
          </w:rPr>
          <w:t>❯</w:t>
        </w:r>
      </w:hyperlink>
      <w:r w:rsidR="00C12A47">
        <w:t xml:space="preserve"> </w:t>
      </w:r>
    </w:p>
    <w:p w:rsidR="00F92CC1" w:rsidRPr="00F92CC1" w:rsidRDefault="00F92CC1" w:rsidP="00F92CC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2CC1">
        <w:rPr>
          <w:rFonts w:ascii="Times New Roman" w:eastAsia="Times New Roman" w:hAnsi="Times New Roman" w:cs="Times New Roman"/>
          <w:b/>
          <w:bCs/>
          <w:kern w:val="36"/>
          <w:sz w:val="48"/>
          <w:szCs w:val="48"/>
        </w:rPr>
        <w:t>CSS PAGINATION</w:t>
      </w:r>
    </w:p>
    <w:p w:rsidR="00F92CC1" w:rsidRPr="00F92CC1" w:rsidRDefault="00623007" w:rsidP="00F92CC1">
      <w:pPr>
        <w:spacing w:after="0" w:line="240" w:lineRule="auto"/>
        <w:rPr>
          <w:rFonts w:ascii="Times New Roman" w:eastAsia="Times New Roman" w:hAnsi="Times New Roman" w:cs="Times New Roman"/>
          <w:sz w:val="24"/>
          <w:szCs w:val="24"/>
        </w:rPr>
      </w:pPr>
      <w:hyperlink r:id="rId257" w:history="1">
        <w:r w:rsidR="00F92CC1" w:rsidRPr="00F92CC1">
          <w:rPr>
            <w:rFonts w:ascii="Times New Roman" w:eastAsia="Times New Roman" w:hAnsi="Times New Roman" w:cs="Times New Roman"/>
            <w:color w:val="0000FF"/>
            <w:sz w:val="24"/>
            <w:szCs w:val="24"/>
            <w:u w:val="single"/>
          </w:rPr>
          <w:t>Previous</w:t>
        </w:r>
      </w:hyperlink>
      <w:r w:rsidR="00F92CC1" w:rsidRPr="00F92CC1">
        <w:rPr>
          <w:rFonts w:ascii="Times New Roman" w:eastAsia="Times New Roman" w:hAnsi="Times New Roman" w:cs="Times New Roman"/>
          <w:sz w:val="24"/>
          <w:szCs w:val="24"/>
        </w:rPr>
        <w:t xml:space="preserve"> </w:t>
      </w:r>
      <w:hyperlink r:id="rId258" w:history="1">
        <w:r w:rsidR="00F92CC1" w:rsidRPr="00F92CC1">
          <w:rPr>
            <w:rFonts w:ascii="Times New Roman" w:eastAsia="Times New Roman" w:hAnsi="Times New Roman" w:cs="Times New Roman"/>
            <w:color w:val="0000FF"/>
            <w:sz w:val="24"/>
            <w:szCs w:val="24"/>
            <w:u w:val="single"/>
          </w:rPr>
          <w:t xml:space="preserve">Next </w:t>
        </w:r>
      </w:hyperlink>
    </w:p>
    <w:p w:rsidR="00F92CC1" w:rsidRPr="00F92CC1" w:rsidRDefault="00623007" w:rsidP="00F92C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3" style="width:0;height:1.5pt" o:hralign="center" o:hrstd="t" o:hr="t" fillcolor="#a0a0a0" stroked="f"/>
        </w:pict>
      </w:r>
    </w:p>
    <w:p w:rsidR="00F92CC1" w:rsidRPr="00F92CC1" w:rsidRDefault="00F92CC1" w:rsidP="00F92CC1">
      <w:pPr>
        <w:spacing w:before="100" w:beforeAutospacing="1" w:after="100" w:afterAutospacing="1" w:line="240" w:lineRule="auto"/>
        <w:rPr>
          <w:rFonts w:ascii="Times New Roman" w:eastAsia="Times New Roman" w:hAnsi="Times New Roman" w:cs="Times New Roman"/>
          <w:sz w:val="24"/>
          <w:szCs w:val="24"/>
        </w:rPr>
      </w:pPr>
      <w:r w:rsidRPr="00F92CC1">
        <w:rPr>
          <w:rFonts w:ascii="Times New Roman" w:eastAsia="Times New Roman" w:hAnsi="Times New Roman" w:cs="Times New Roman"/>
          <w:sz w:val="24"/>
          <w:szCs w:val="24"/>
        </w:rPr>
        <w:t>CSS pagination is a way by which web users can easily jump anywhere in a large collection of related webpages. Pagination is generally in number form, which specifies nth webpage from starting.</w:t>
      </w:r>
    </w:p>
    <w:p w:rsidR="00F92CC1" w:rsidRPr="00F92CC1" w:rsidRDefault="00F92CC1" w:rsidP="00F92CC1">
      <w:pPr>
        <w:spacing w:before="100" w:beforeAutospacing="1" w:after="100" w:afterAutospacing="1" w:line="240" w:lineRule="auto"/>
        <w:rPr>
          <w:rFonts w:ascii="Times New Roman" w:eastAsia="Times New Roman" w:hAnsi="Times New Roman" w:cs="Times New Roman"/>
          <w:sz w:val="24"/>
          <w:szCs w:val="24"/>
        </w:rPr>
      </w:pPr>
      <w:r w:rsidRPr="00F92CC1">
        <w:rPr>
          <w:rFonts w:ascii="Times New Roman" w:eastAsia="Times New Roman" w:hAnsi="Times New Roman" w:cs="Times New Roman"/>
          <w:sz w:val="24"/>
          <w:szCs w:val="24"/>
        </w:rPr>
        <w:t>In websites with a large number of webpages they sort the webpages in this manner.</w:t>
      </w:r>
    </w:p>
    <w:p w:rsidR="00F92CC1" w:rsidRPr="00F92CC1" w:rsidRDefault="00F92CC1" w:rsidP="00F92CC1">
      <w:pPr>
        <w:spacing w:after="0" w:line="240" w:lineRule="auto"/>
        <w:rPr>
          <w:rFonts w:ascii="Times New Roman" w:eastAsia="Times New Roman" w:hAnsi="Times New Roman" w:cs="Times New Roman"/>
          <w:sz w:val="24"/>
          <w:szCs w:val="24"/>
        </w:rPr>
      </w:pPr>
    </w:p>
    <w:p w:rsidR="00F92CC1" w:rsidRPr="00F92CC1" w:rsidRDefault="00F92CC1" w:rsidP="00F92CC1">
      <w:pPr>
        <w:spacing w:before="100" w:beforeAutospacing="1" w:after="100" w:afterAutospacing="1" w:line="240" w:lineRule="auto"/>
        <w:outlineLvl w:val="1"/>
        <w:rPr>
          <w:rFonts w:ascii="Times New Roman" w:eastAsia="Times New Roman" w:hAnsi="Times New Roman" w:cs="Times New Roman"/>
          <w:b/>
          <w:bCs/>
          <w:sz w:val="36"/>
          <w:szCs w:val="36"/>
        </w:rPr>
      </w:pPr>
      <w:r w:rsidRPr="00F92CC1">
        <w:rPr>
          <w:rFonts w:ascii="Times New Roman" w:eastAsia="Times New Roman" w:hAnsi="Times New Roman" w:cs="Times New Roman"/>
          <w:b/>
          <w:bCs/>
          <w:sz w:val="36"/>
          <w:szCs w:val="36"/>
        </w:rPr>
        <w:t>Simple pagination</w:t>
      </w:r>
    </w:p>
    <w:p w:rsidR="00F92CC1" w:rsidRPr="00F92CC1" w:rsidRDefault="00F92CC1" w:rsidP="00F92CC1">
      <w:pPr>
        <w:spacing w:before="100" w:beforeAutospacing="1" w:after="100" w:afterAutospacing="1" w:line="240" w:lineRule="auto"/>
        <w:rPr>
          <w:rFonts w:ascii="Times New Roman" w:eastAsia="Times New Roman" w:hAnsi="Times New Roman" w:cs="Times New Roman"/>
          <w:sz w:val="24"/>
          <w:szCs w:val="24"/>
        </w:rPr>
      </w:pPr>
      <w:r w:rsidRPr="00F92CC1">
        <w:rPr>
          <w:rFonts w:ascii="Times New Roman" w:eastAsia="Times New Roman" w:hAnsi="Times New Roman" w:cs="Times New Roman"/>
          <w:sz w:val="24"/>
          <w:szCs w:val="24"/>
        </w:rPr>
        <w:t>This is a simple pagination show next and previous buttons and a few pages in between.</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.simple-pagination{</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color: white;</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background-color: #006699;</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padding: 10px 15px;</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border: 2px solid silver;</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text-decoration: none; /*to remove underline from numbers*/</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display: inline-block;</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w:t>
      </w:r>
    </w:p>
    <w:p w:rsidR="00F92CC1" w:rsidRPr="00F92CC1" w:rsidRDefault="00F92CC1" w:rsidP="00F92CC1">
      <w:pPr>
        <w:spacing w:after="0" w:line="240" w:lineRule="auto"/>
        <w:rPr>
          <w:rFonts w:ascii="Times New Roman" w:eastAsia="Times New Roman" w:hAnsi="Times New Roman" w:cs="Times New Roman"/>
          <w:sz w:val="24"/>
          <w:szCs w:val="24"/>
        </w:rPr>
      </w:pPr>
      <w:r w:rsidRPr="00F92CC1">
        <w:rPr>
          <w:rFonts w:ascii="Times New Roman" w:eastAsia="Times New Roman" w:hAnsi="Times New Roman" w:cs="Times New Roman"/>
          <w:sz w:val="24"/>
          <w:szCs w:val="24"/>
        </w:rPr>
        <w:t>CSS</w:t>
      </w:r>
    </w:p>
    <w:p w:rsidR="00F92CC1" w:rsidRPr="00F92CC1" w:rsidRDefault="00623007" w:rsidP="00F92CC1">
      <w:pPr>
        <w:spacing w:after="0" w:line="240" w:lineRule="auto"/>
        <w:rPr>
          <w:rFonts w:ascii="Times New Roman" w:eastAsia="Times New Roman" w:hAnsi="Times New Roman" w:cs="Times New Roman"/>
          <w:sz w:val="24"/>
          <w:szCs w:val="24"/>
        </w:rPr>
      </w:pPr>
      <w:hyperlink r:id="rId259" w:tgtFrame="_blank" w:history="1">
        <w:r w:rsidR="00F92CC1" w:rsidRPr="00F92CC1">
          <w:rPr>
            <w:rFonts w:ascii="MS Gothic" w:eastAsia="MS Gothic" w:hAnsi="MS Gothic" w:cs="MS Gothic" w:hint="eastAsia"/>
            <w:color w:val="0000FF"/>
            <w:sz w:val="24"/>
            <w:szCs w:val="24"/>
            <w:u w:val="single"/>
          </w:rPr>
          <w:t>▶</w:t>
        </w:r>
        <w:r w:rsidR="00F92CC1" w:rsidRPr="00F92CC1">
          <w:rPr>
            <w:rFonts w:ascii="Times New Roman" w:eastAsia="Times New Roman" w:hAnsi="Times New Roman" w:cs="Times New Roman"/>
            <w:color w:val="0000FF"/>
            <w:sz w:val="24"/>
            <w:szCs w:val="24"/>
            <w:u w:val="single"/>
          </w:rPr>
          <w:t xml:space="preserve"> Run the code</w:t>
        </w:r>
      </w:hyperlink>
      <w:r w:rsidR="00F92CC1" w:rsidRPr="00F92CC1">
        <w:rPr>
          <w:rFonts w:ascii="Times New Roman" w:eastAsia="Times New Roman" w:hAnsi="Times New Roman" w:cs="Times New Roman"/>
          <w:sz w:val="24"/>
          <w:szCs w:val="24"/>
        </w:rPr>
        <w:t xml:space="preserve"> </w:t>
      </w:r>
    </w:p>
    <w:p w:rsidR="00F92CC1" w:rsidRPr="00F92CC1" w:rsidRDefault="00623007" w:rsidP="00F92C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4" style="width:0;height:1.5pt" o:hralign="center" o:hrstd="t" o:hr="t" fillcolor="#a0a0a0" stroked="f"/>
        </w:pict>
      </w:r>
    </w:p>
    <w:p w:rsidR="00F92CC1" w:rsidRPr="00F92CC1" w:rsidRDefault="00F92CC1" w:rsidP="00F92CC1">
      <w:pPr>
        <w:spacing w:before="100" w:beforeAutospacing="1" w:after="100" w:afterAutospacing="1" w:line="240" w:lineRule="auto"/>
        <w:rPr>
          <w:rFonts w:ascii="Times New Roman" w:eastAsia="Times New Roman" w:hAnsi="Times New Roman" w:cs="Times New Roman"/>
          <w:sz w:val="24"/>
          <w:szCs w:val="24"/>
        </w:rPr>
      </w:pPr>
      <w:r w:rsidRPr="00F92CC1">
        <w:rPr>
          <w:rFonts w:ascii="Times New Roman" w:eastAsia="Times New Roman" w:hAnsi="Times New Roman" w:cs="Times New Roman"/>
          <w:sz w:val="24"/>
          <w:szCs w:val="24"/>
        </w:rPr>
        <w:t>Output:</w:t>
      </w:r>
    </w:p>
    <w:p w:rsidR="00F92CC1" w:rsidRPr="00F92CC1" w:rsidRDefault="00623007" w:rsidP="00F92CC1">
      <w:pPr>
        <w:spacing w:after="0" w:line="240" w:lineRule="auto"/>
        <w:rPr>
          <w:rFonts w:ascii="Times New Roman" w:eastAsia="Times New Roman" w:hAnsi="Times New Roman" w:cs="Times New Roman"/>
          <w:sz w:val="24"/>
          <w:szCs w:val="24"/>
        </w:rPr>
      </w:pPr>
      <w:hyperlink r:id="rId260" w:history="1">
        <w:r w:rsidR="00F92CC1" w:rsidRPr="00F92CC1">
          <w:rPr>
            <w:rFonts w:ascii="Times New Roman" w:eastAsia="Times New Roman" w:hAnsi="Times New Roman" w:cs="Times New Roman"/>
            <w:color w:val="0000FF"/>
            <w:sz w:val="24"/>
            <w:szCs w:val="24"/>
            <w:u w:val="single"/>
          </w:rPr>
          <w:t>prev</w:t>
        </w:r>
      </w:hyperlink>
      <w:r w:rsidR="00F92CC1" w:rsidRPr="00F92CC1">
        <w:rPr>
          <w:rFonts w:ascii="Times New Roman" w:eastAsia="Times New Roman" w:hAnsi="Times New Roman" w:cs="Times New Roman"/>
          <w:sz w:val="24"/>
          <w:szCs w:val="24"/>
        </w:rPr>
        <w:t xml:space="preserve"> </w:t>
      </w:r>
      <w:hyperlink r:id="rId261" w:history="1">
        <w:r w:rsidR="00F92CC1" w:rsidRPr="00F92CC1">
          <w:rPr>
            <w:rFonts w:ascii="Times New Roman" w:eastAsia="Times New Roman" w:hAnsi="Times New Roman" w:cs="Times New Roman"/>
            <w:color w:val="0000FF"/>
            <w:sz w:val="24"/>
            <w:szCs w:val="24"/>
            <w:u w:val="single"/>
          </w:rPr>
          <w:t>1</w:t>
        </w:r>
      </w:hyperlink>
      <w:r w:rsidR="00F92CC1" w:rsidRPr="00F92CC1">
        <w:rPr>
          <w:rFonts w:ascii="Times New Roman" w:eastAsia="Times New Roman" w:hAnsi="Times New Roman" w:cs="Times New Roman"/>
          <w:sz w:val="24"/>
          <w:szCs w:val="24"/>
        </w:rPr>
        <w:t xml:space="preserve"> </w:t>
      </w:r>
      <w:hyperlink r:id="rId262" w:history="1">
        <w:r w:rsidR="00F92CC1" w:rsidRPr="00F92CC1">
          <w:rPr>
            <w:rFonts w:ascii="Times New Roman" w:eastAsia="Times New Roman" w:hAnsi="Times New Roman" w:cs="Times New Roman"/>
            <w:color w:val="0000FF"/>
            <w:sz w:val="24"/>
            <w:szCs w:val="24"/>
            <w:u w:val="single"/>
          </w:rPr>
          <w:t>2</w:t>
        </w:r>
      </w:hyperlink>
      <w:r w:rsidR="00F92CC1" w:rsidRPr="00F92CC1">
        <w:rPr>
          <w:rFonts w:ascii="Times New Roman" w:eastAsia="Times New Roman" w:hAnsi="Times New Roman" w:cs="Times New Roman"/>
          <w:sz w:val="24"/>
          <w:szCs w:val="24"/>
        </w:rPr>
        <w:t xml:space="preserve"> </w:t>
      </w:r>
      <w:hyperlink r:id="rId263" w:history="1">
        <w:r w:rsidR="00F92CC1" w:rsidRPr="00F92CC1">
          <w:rPr>
            <w:rFonts w:ascii="Times New Roman" w:eastAsia="Times New Roman" w:hAnsi="Times New Roman" w:cs="Times New Roman"/>
            <w:color w:val="0000FF"/>
            <w:sz w:val="24"/>
            <w:szCs w:val="24"/>
            <w:u w:val="single"/>
          </w:rPr>
          <w:t>3</w:t>
        </w:r>
      </w:hyperlink>
      <w:r w:rsidR="00F92CC1" w:rsidRPr="00F92CC1">
        <w:rPr>
          <w:rFonts w:ascii="Times New Roman" w:eastAsia="Times New Roman" w:hAnsi="Times New Roman" w:cs="Times New Roman"/>
          <w:sz w:val="24"/>
          <w:szCs w:val="24"/>
        </w:rPr>
        <w:t xml:space="preserve"> </w:t>
      </w:r>
      <w:hyperlink r:id="rId264" w:history="1">
        <w:r w:rsidR="00F92CC1" w:rsidRPr="00F92CC1">
          <w:rPr>
            <w:rFonts w:ascii="Times New Roman" w:eastAsia="Times New Roman" w:hAnsi="Times New Roman" w:cs="Times New Roman"/>
            <w:color w:val="0000FF"/>
            <w:sz w:val="24"/>
            <w:szCs w:val="24"/>
            <w:u w:val="single"/>
          </w:rPr>
          <w:t>4</w:t>
        </w:r>
      </w:hyperlink>
      <w:r w:rsidR="00F92CC1" w:rsidRPr="00F92CC1">
        <w:rPr>
          <w:rFonts w:ascii="Times New Roman" w:eastAsia="Times New Roman" w:hAnsi="Times New Roman" w:cs="Times New Roman"/>
          <w:sz w:val="24"/>
          <w:szCs w:val="24"/>
        </w:rPr>
        <w:t xml:space="preserve"> </w:t>
      </w:r>
      <w:hyperlink r:id="rId265" w:history="1">
        <w:r w:rsidR="00F92CC1" w:rsidRPr="00F92CC1">
          <w:rPr>
            <w:rFonts w:ascii="Times New Roman" w:eastAsia="Times New Roman" w:hAnsi="Times New Roman" w:cs="Times New Roman"/>
            <w:color w:val="0000FF"/>
            <w:sz w:val="24"/>
            <w:szCs w:val="24"/>
            <w:u w:val="single"/>
          </w:rPr>
          <w:t>5</w:t>
        </w:r>
      </w:hyperlink>
      <w:r w:rsidR="00F92CC1" w:rsidRPr="00F92CC1">
        <w:rPr>
          <w:rFonts w:ascii="Times New Roman" w:eastAsia="Times New Roman" w:hAnsi="Times New Roman" w:cs="Times New Roman"/>
          <w:sz w:val="24"/>
          <w:szCs w:val="24"/>
        </w:rPr>
        <w:t xml:space="preserve"> </w:t>
      </w:r>
      <w:hyperlink r:id="rId266" w:history="1">
        <w:r w:rsidR="00F92CC1" w:rsidRPr="00F92CC1">
          <w:rPr>
            <w:rFonts w:ascii="Times New Roman" w:eastAsia="Times New Roman" w:hAnsi="Times New Roman" w:cs="Times New Roman"/>
            <w:color w:val="0000FF"/>
            <w:sz w:val="24"/>
            <w:szCs w:val="24"/>
            <w:u w:val="single"/>
          </w:rPr>
          <w:t>6</w:t>
        </w:r>
      </w:hyperlink>
      <w:r w:rsidR="00F92CC1" w:rsidRPr="00F92CC1">
        <w:rPr>
          <w:rFonts w:ascii="Times New Roman" w:eastAsia="Times New Roman" w:hAnsi="Times New Roman" w:cs="Times New Roman"/>
          <w:sz w:val="24"/>
          <w:szCs w:val="24"/>
        </w:rPr>
        <w:t xml:space="preserve"> </w:t>
      </w:r>
      <w:hyperlink r:id="rId267" w:history="1">
        <w:r w:rsidR="00F92CC1" w:rsidRPr="00F92CC1">
          <w:rPr>
            <w:rFonts w:ascii="Times New Roman" w:eastAsia="Times New Roman" w:hAnsi="Times New Roman" w:cs="Times New Roman"/>
            <w:color w:val="0000FF"/>
            <w:sz w:val="24"/>
            <w:szCs w:val="24"/>
            <w:u w:val="single"/>
          </w:rPr>
          <w:t>7</w:t>
        </w:r>
      </w:hyperlink>
      <w:r w:rsidR="00F92CC1" w:rsidRPr="00F92CC1">
        <w:rPr>
          <w:rFonts w:ascii="Times New Roman" w:eastAsia="Times New Roman" w:hAnsi="Times New Roman" w:cs="Times New Roman"/>
          <w:sz w:val="24"/>
          <w:szCs w:val="24"/>
        </w:rPr>
        <w:t xml:space="preserve"> </w:t>
      </w:r>
      <w:hyperlink r:id="rId268" w:history="1">
        <w:r w:rsidR="00F92CC1" w:rsidRPr="00F92CC1">
          <w:rPr>
            <w:rFonts w:ascii="Times New Roman" w:eastAsia="Times New Roman" w:hAnsi="Times New Roman" w:cs="Times New Roman"/>
            <w:color w:val="0000FF"/>
            <w:sz w:val="24"/>
            <w:szCs w:val="24"/>
            <w:u w:val="single"/>
          </w:rPr>
          <w:t xml:space="preserve">next </w:t>
        </w:r>
      </w:hyperlink>
    </w:p>
    <w:p w:rsidR="00F92CC1" w:rsidRPr="00F92CC1" w:rsidRDefault="00623007" w:rsidP="00F92C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5" style="width:0;height:1.5pt" o:hralign="center" o:hrstd="t" o:hr="t" fillcolor="#a0a0a0" stroked="f"/>
        </w:pict>
      </w:r>
    </w:p>
    <w:p w:rsidR="00F92CC1" w:rsidRPr="00F92CC1" w:rsidRDefault="00F92CC1" w:rsidP="00F92CC1">
      <w:pPr>
        <w:spacing w:after="0" w:line="240" w:lineRule="auto"/>
        <w:rPr>
          <w:rFonts w:ascii="Times New Roman" w:eastAsia="Times New Roman" w:hAnsi="Times New Roman" w:cs="Times New Roman"/>
          <w:sz w:val="24"/>
          <w:szCs w:val="24"/>
        </w:rPr>
      </w:pPr>
    </w:p>
    <w:p w:rsidR="00F92CC1" w:rsidRPr="00F92CC1" w:rsidRDefault="00F92CC1" w:rsidP="00F92CC1">
      <w:pPr>
        <w:spacing w:before="100" w:beforeAutospacing="1" w:after="100" w:afterAutospacing="1" w:line="240" w:lineRule="auto"/>
        <w:outlineLvl w:val="1"/>
        <w:rPr>
          <w:rFonts w:ascii="Times New Roman" w:eastAsia="Times New Roman" w:hAnsi="Times New Roman" w:cs="Times New Roman"/>
          <w:b/>
          <w:bCs/>
          <w:sz w:val="36"/>
          <w:szCs w:val="36"/>
        </w:rPr>
      </w:pPr>
      <w:r w:rsidRPr="00F92CC1">
        <w:rPr>
          <w:rFonts w:ascii="Times New Roman" w:eastAsia="Times New Roman" w:hAnsi="Times New Roman" w:cs="Times New Roman"/>
          <w:b/>
          <w:bCs/>
          <w:sz w:val="36"/>
          <w:szCs w:val="36"/>
        </w:rPr>
        <w:t>Round pagination</w:t>
      </w:r>
    </w:p>
    <w:p w:rsidR="00F92CC1" w:rsidRPr="00F92CC1" w:rsidRDefault="00F92CC1" w:rsidP="00F92CC1">
      <w:pPr>
        <w:spacing w:before="100" w:beforeAutospacing="1" w:after="100" w:afterAutospacing="1" w:line="240" w:lineRule="auto"/>
        <w:rPr>
          <w:rFonts w:ascii="Times New Roman" w:eastAsia="Times New Roman" w:hAnsi="Times New Roman" w:cs="Times New Roman"/>
          <w:sz w:val="24"/>
          <w:szCs w:val="24"/>
        </w:rPr>
      </w:pPr>
      <w:r w:rsidRPr="00F92CC1">
        <w:rPr>
          <w:rFonts w:ascii="Times New Roman" w:eastAsia="Times New Roman" w:hAnsi="Times New Roman" w:cs="Times New Roman"/>
          <w:sz w:val="24"/>
          <w:szCs w:val="24"/>
        </w:rPr>
        <w:t>To create rounded pagination add border-radius to the pagination class and set value to 50%.</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.round-pagination{</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border-radius: 50%;</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color: white;</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background-color: #006699;</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padding: 10px 15px;</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border: 2px solid silver;</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text-decoration: none; /*to remove underline from numbers*/</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display: inline-block;</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w:t>
      </w:r>
    </w:p>
    <w:p w:rsidR="00F92CC1" w:rsidRPr="00F92CC1" w:rsidRDefault="00F92CC1" w:rsidP="00F92CC1">
      <w:pPr>
        <w:spacing w:after="0" w:line="240" w:lineRule="auto"/>
        <w:rPr>
          <w:rFonts w:ascii="Times New Roman" w:eastAsia="Times New Roman" w:hAnsi="Times New Roman" w:cs="Times New Roman"/>
          <w:sz w:val="24"/>
          <w:szCs w:val="24"/>
        </w:rPr>
      </w:pPr>
      <w:r w:rsidRPr="00F92CC1">
        <w:rPr>
          <w:rFonts w:ascii="Times New Roman" w:eastAsia="Times New Roman" w:hAnsi="Times New Roman" w:cs="Times New Roman"/>
          <w:sz w:val="24"/>
          <w:szCs w:val="24"/>
        </w:rPr>
        <w:t>CSS</w:t>
      </w:r>
    </w:p>
    <w:p w:rsidR="00F92CC1" w:rsidRPr="00F92CC1" w:rsidRDefault="00623007" w:rsidP="00F92CC1">
      <w:pPr>
        <w:spacing w:after="0" w:line="240" w:lineRule="auto"/>
        <w:rPr>
          <w:rFonts w:ascii="Times New Roman" w:eastAsia="Times New Roman" w:hAnsi="Times New Roman" w:cs="Times New Roman"/>
          <w:sz w:val="24"/>
          <w:szCs w:val="24"/>
        </w:rPr>
      </w:pPr>
      <w:hyperlink r:id="rId269" w:tgtFrame="_blank" w:history="1">
        <w:r w:rsidR="00F92CC1" w:rsidRPr="00F92CC1">
          <w:rPr>
            <w:rFonts w:ascii="MS Gothic" w:eastAsia="MS Gothic" w:hAnsi="MS Gothic" w:cs="MS Gothic" w:hint="eastAsia"/>
            <w:color w:val="0000FF"/>
            <w:sz w:val="24"/>
            <w:szCs w:val="24"/>
            <w:u w:val="single"/>
          </w:rPr>
          <w:t>▶</w:t>
        </w:r>
        <w:r w:rsidR="00F92CC1" w:rsidRPr="00F92CC1">
          <w:rPr>
            <w:rFonts w:ascii="Times New Roman" w:eastAsia="Times New Roman" w:hAnsi="Times New Roman" w:cs="Times New Roman"/>
            <w:color w:val="0000FF"/>
            <w:sz w:val="24"/>
            <w:szCs w:val="24"/>
            <w:u w:val="single"/>
          </w:rPr>
          <w:t xml:space="preserve"> Run the code</w:t>
        </w:r>
      </w:hyperlink>
      <w:r w:rsidR="00F92CC1" w:rsidRPr="00F92CC1">
        <w:rPr>
          <w:rFonts w:ascii="Times New Roman" w:eastAsia="Times New Roman" w:hAnsi="Times New Roman" w:cs="Times New Roman"/>
          <w:sz w:val="24"/>
          <w:szCs w:val="24"/>
        </w:rPr>
        <w:t xml:space="preserve"> </w:t>
      </w:r>
    </w:p>
    <w:p w:rsidR="00F92CC1" w:rsidRPr="00F92CC1" w:rsidRDefault="00623007" w:rsidP="00F92C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6" style="width:0;height:1.5pt" o:hralign="center" o:hrstd="t" o:hr="t" fillcolor="#a0a0a0" stroked="f"/>
        </w:pict>
      </w:r>
    </w:p>
    <w:p w:rsidR="00F92CC1" w:rsidRPr="00F92CC1" w:rsidRDefault="00F92CC1" w:rsidP="00F92CC1">
      <w:pPr>
        <w:spacing w:before="100" w:beforeAutospacing="1" w:after="100" w:afterAutospacing="1" w:line="240" w:lineRule="auto"/>
        <w:rPr>
          <w:rFonts w:ascii="Times New Roman" w:eastAsia="Times New Roman" w:hAnsi="Times New Roman" w:cs="Times New Roman"/>
          <w:sz w:val="24"/>
          <w:szCs w:val="24"/>
        </w:rPr>
      </w:pPr>
      <w:r w:rsidRPr="00F92CC1">
        <w:rPr>
          <w:rFonts w:ascii="Times New Roman" w:eastAsia="Times New Roman" w:hAnsi="Times New Roman" w:cs="Times New Roman"/>
          <w:sz w:val="24"/>
          <w:szCs w:val="24"/>
        </w:rPr>
        <w:t>Output:</w:t>
      </w:r>
    </w:p>
    <w:p w:rsidR="00F92CC1" w:rsidRPr="00F92CC1" w:rsidRDefault="00623007" w:rsidP="00F92CC1">
      <w:pPr>
        <w:spacing w:after="0" w:line="240" w:lineRule="auto"/>
        <w:rPr>
          <w:rFonts w:ascii="Times New Roman" w:eastAsia="Times New Roman" w:hAnsi="Times New Roman" w:cs="Times New Roman"/>
          <w:sz w:val="24"/>
          <w:szCs w:val="24"/>
        </w:rPr>
      </w:pPr>
      <w:hyperlink r:id="rId270" w:history="1">
        <w:r w:rsidR="00F92CC1" w:rsidRPr="00F92CC1">
          <w:rPr>
            <w:rFonts w:ascii="Times New Roman" w:eastAsia="Times New Roman" w:hAnsi="Times New Roman" w:cs="Times New Roman"/>
            <w:color w:val="0000FF"/>
            <w:sz w:val="24"/>
            <w:szCs w:val="24"/>
            <w:u w:val="single"/>
          </w:rPr>
          <w:t>1</w:t>
        </w:r>
      </w:hyperlink>
      <w:r w:rsidR="00F92CC1" w:rsidRPr="00F92CC1">
        <w:rPr>
          <w:rFonts w:ascii="Times New Roman" w:eastAsia="Times New Roman" w:hAnsi="Times New Roman" w:cs="Times New Roman"/>
          <w:sz w:val="24"/>
          <w:szCs w:val="24"/>
        </w:rPr>
        <w:t xml:space="preserve"> </w:t>
      </w:r>
      <w:hyperlink r:id="rId271" w:history="1">
        <w:r w:rsidR="00F92CC1" w:rsidRPr="00F92CC1">
          <w:rPr>
            <w:rFonts w:ascii="Times New Roman" w:eastAsia="Times New Roman" w:hAnsi="Times New Roman" w:cs="Times New Roman"/>
            <w:color w:val="0000FF"/>
            <w:sz w:val="24"/>
            <w:szCs w:val="24"/>
            <w:u w:val="single"/>
          </w:rPr>
          <w:t>2</w:t>
        </w:r>
      </w:hyperlink>
      <w:r w:rsidR="00F92CC1" w:rsidRPr="00F92CC1">
        <w:rPr>
          <w:rFonts w:ascii="Times New Roman" w:eastAsia="Times New Roman" w:hAnsi="Times New Roman" w:cs="Times New Roman"/>
          <w:sz w:val="24"/>
          <w:szCs w:val="24"/>
        </w:rPr>
        <w:t xml:space="preserve"> </w:t>
      </w:r>
      <w:hyperlink r:id="rId272" w:history="1">
        <w:r w:rsidR="00F92CC1" w:rsidRPr="00F92CC1">
          <w:rPr>
            <w:rFonts w:ascii="Times New Roman" w:eastAsia="Times New Roman" w:hAnsi="Times New Roman" w:cs="Times New Roman"/>
            <w:color w:val="0000FF"/>
            <w:sz w:val="24"/>
            <w:szCs w:val="24"/>
            <w:u w:val="single"/>
          </w:rPr>
          <w:t>3</w:t>
        </w:r>
      </w:hyperlink>
      <w:r w:rsidR="00F92CC1" w:rsidRPr="00F92CC1">
        <w:rPr>
          <w:rFonts w:ascii="Times New Roman" w:eastAsia="Times New Roman" w:hAnsi="Times New Roman" w:cs="Times New Roman"/>
          <w:sz w:val="24"/>
          <w:szCs w:val="24"/>
        </w:rPr>
        <w:t xml:space="preserve"> </w:t>
      </w:r>
      <w:hyperlink r:id="rId273" w:history="1">
        <w:r w:rsidR="00F92CC1" w:rsidRPr="00F92CC1">
          <w:rPr>
            <w:rFonts w:ascii="Times New Roman" w:eastAsia="Times New Roman" w:hAnsi="Times New Roman" w:cs="Times New Roman"/>
            <w:color w:val="0000FF"/>
            <w:sz w:val="24"/>
            <w:szCs w:val="24"/>
            <w:u w:val="single"/>
          </w:rPr>
          <w:t>4</w:t>
        </w:r>
      </w:hyperlink>
      <w:r w:rsidR="00F92CC1" w:rsidRPr="00F92CC1">
        <w:rPr>
          <w:rFonts w:ascii="Times New Roman" w:eastAsia="Times New Roman" w:hAnsi="Times New Roman" w:cs="Times New Roman"/>
          <w:sz w:val="24"/>
          <w:szCs w:val="24"/>
        </w:rPr>
        <w:t xml:space="preserve"> </w:t>
      </w:r>
      <w:hyperlink r:id="rId274" w:history="1">
        <w:r w:rsidR="00F92CC1" w:rsidRPr="00F92CC1">
          <w:rPr>
            <w:rFonts w:ascii="Times New Roman" w:eastAsia="Times New Roman" w:hAnsi="Times New Roman" w:cs="Times New Roman"/>
            <w:color w:val="0000FF"/>
            <w:sz w:val="24"/>
            <w:szCs w:val="24"/>
            <w:u w:val="single"/>
          </w:rPr>
          <w:t>5</w:t>
        </w:r>
      </w:hyperlink>
      <w:r w:rsidR="00F92CC1" w:rsidRPr="00F92CC1">
        <w:rPr>
          <w:rFonts w:ascii="Times New Roman" w:eastAsia="Times New Roman" w:hAnsi="Times New Roman" w:cs="Times New Roman"/>
          <w:sz w:val="24"/>
          <w:szCs w:val="24"/>
        </w:rPr>
        <w:t xml:space="preserve"> </w:t>
      </w:r>
      <w:hyperlink r:id="rId275" w:history="1">
        <w:r w:rsidR="00F92CC1" w:rsidRPr="00F92CC1">
          <w:rPr>
            <w:rFonts w:ascii="Times New Roman" w:eastAsia="Times New Roman" w:hAnsi="Times New Roman" w:cs="Times New Roman"/>
            <w:color w:val="0000FF"/>
            <w:sz w:val="24"/>
            <w:szCs w:val="24"/>
            <w:u w:val="single"/>
          </w:rPr>
          <w:t>6</w:t>
        </w:r>
      </w:hyperlink>
      <w:r w:rsidR="00F92CC1" w:rsidRPr="00F92CC1">
        <w:rPr>
          <w:rFonts w:ascii="Times New Roman" w:eastAsia="Times New Roman" w:hAnsi="Times New Roman" w:cs="Times New Roman"/>
          <w:sz w:val="24"/>
          <w:szCs w:val="24"/>
        </w:rPr>
        <w:t xml:space="preserve"> </w:t>
      </w:r>
      <w:hyperlink r:id="rId276" w:history="1">
        <w:r w:rsidR="00F92CC1" w:rsidRPr="00F92CC1">
          <w:rPr>
            <w:rFonts w:ascii="Times New Roman" w:eastAsia="Times New Roman" w:hAnsi="Times New Roman" w:cs="Times New Roman"/>
            <w:color w:val="0000FF"/>
            <w:sz w:val="24"/>
            <w:szCs w:val="24"/>
            <w:u w:val="single"/>
          </w:rPr>
          <w:t>7</w:t>
        </w:r>
      </w:hyperlink>
      <w:r w:rsidR="00F92CC1" w:rsidRPr="00F92CC1">
        <w:rPr>
          <w:rFonts w:ascii="Times New Roman" w:eastAsia="Times New Roman" w:hAnsi="Times New Roman" w:cs="Times New Roman"/>
          <w:sz w:val="24"/>
          <w:szCs w:val="24"/>
        </w:rPr>
        <w:t xml:space="preserve"> </w:t>
      </w:r>
    </w:p>
    <w:p w:rsidR="00F92CC1" w:rsidRPr="00F92CC1" w:rsidRDefault="00623007" w:rsidP="00F92C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7" style="width:0;height:1.5pt" o:hralign="center" o:hrstd="t" o:hr="t" fillcolor="#a0a0a0" stroked="f"/>
        </w:pict>
      </w:r>
    </w:p>
    <w:p w:rsidR="00F92CC1" w:rsidRPr="00F92CC1" w:rsidRDefault="00F92CC1" w:rsidP="00F92CC1">
      <w:pPr>
        <w:spacing w:after="0" w:line="240" w:lineRule="auto"/>
        <w:rPr>
          <w:rFonts w:ascii="Times New Roman" w:eastAsia="Times New Roman" w:hAnsi="Times New Roman" w:cs="Times New Roman"/>
          <w:sz w:val="24"/>
          <w:szCs w:val="24"/>
        </w:rPr>
      </w:pPr>
    </w:p>
    <w:p w:rsidR="00F92CC1" w:rsidRPr="00F92CC1" w:rsidRDefault="00F92CC1" w:rsidP="00F92CC1">
      <w:pPr>
        <w:spacing w:before="100" w:beforeAutospacing="1" w:after="100" w:afterAutospacing="1" w:line="240" w:lineRule="auto"/>
        <w:outlineLvl w:val="1"/>
        <w:rPr>
          <w:rFonts w:ascii="Times New Roman" w:eastAsia="Times New Roman" w:hAnsi="Times New Roman" w:cs="Times New Roman"/>
          <w:b/>
          <w:bCs/>
          <w:sz w:val="36"/>
          <w:szCs w:val="36"/>
        </w:rPr>
      </w:pPr>
      <w:r w:rsidRPr="00F92CC1">
        <w:rPr>
          <w:rFonts w:ascii="Times New Roman" w:eastAsia="Times New Roman" w:hAnsi="Times New Roman" w:cs="Times New Roman"/>
          <w:b/>
          <w:bCs/>
          <w:sz w:val="36"/>
          <w:szCs w:val="36"/>
        </w:rPr>
        <w:t>Pagination with Hover effect</w:t>
      </w:r>
    </w:p>
    <w:p w:rsidR="00F92CC1" w:rsidRPr="00F92CC1" w:rsidRDefault="00F92CC1" w:rsidP="00F92CC1">
      <w:pPr>
        <w:spacing w:before="100" w:beforeAutospacing="1" w:after="100" w:afterAutospacing="1" w:line="240" w:lineRule="auto"/>
        <w:rPr>
          <w:rFonts w:ascii="Times New Roman" w:eastAsia="Times New Roman" w:hAnsi="Times New Roman" w:cs="Times New Roman"/>
          <w:sz w:val="24"/>
          <w:szCs w:val="24"/>
        </w:rPr>
      </w:pPr>
      <w:r w:rsidRPr="00F92CC1">
        <w:rPr>
          <w:rFonts w:ascii="Times New Roman" w:eastAsia="Times New Roman" w:hAnsi="Times New Roman" w:cs="Times New Roman"/>
          <w:sz w:val="24"/>
          <w:szCs w:val="24"/>
        </w:rPr>
        <w:t>Hover effect of pagination is initiated when you take the mouse pointer over the pagination buttons.</w:t>
      </w:r>
    </w:p>
    <w:p w:rsidR="00F92CC1" w:rsidRPr="00F92CC1" w:rsidRDefault="00F92CC1" w:rsidP="00F92CC1">
      <w:pPr>
        <w:spacing w:before="100" w:beforeAutospacing="1" w:after="100" w:afterAutospacing="1" w:line="240" w:lineRule="auto"/>
        <w:rPr>
          <w:rFonts w:ascii="Times New Roman" w:eastAsia="Times New Roman" w:hAnsi="Times New Roman" w:cs="Times New Roman"/>
          <w:sz w:val="24"/>
          <w:szCs w:val="24"/>
        </w:rPr>
      </w:pPr>
      <w:r w:rsidRPr="00F92CC1">
        <w:rPr>
          <w:rFonts w:ascii="Times New Roman" w:eastAsia="Times New Roman" w:hAnsi="Times New Roman" w:cs="Times New Roman"/>
          <w:sz w:val="24"/>
          <w:szCs w:val="24"/>
        </w:rPr>
        <w:t>To define hover effect we need to add :hover CSS property for the pagination. Lets see in example below.</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.hover-pagination{</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color: white;</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padding: 10px 15px;</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border: 2px solid silver;</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text-decoration: none;</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display: inline-block;</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lastRenderedPageBreak/>
        <w:t>.hover-pagination:hover{</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color: white;</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background-color: #006699;</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w:t>
      </w:r>
    </w:p>
    <w:p w:rsidR="00F92CC1" w:rsidRPr="00F92CC1" w:rsidRDefault="00F92CC1" w:rsidP="00F92CC1">
      <w:pPr>
        <w:spacing w:after="0" w:line="240" w:lineRule="auto"/>
        <w:rPr>
          <w:rFonts w:ascii="Times New Roman" w:eastAsia="Times New Roman" w:hAnsi="Times New Roman" w:cs="Times New Roman"/>
          <w:sz w:val="24"/>
          <w:szCs w:val="24"/>
        </w:rPr>
      </w:pPr>
      <w:r w:rsidRPr="00F92CC1">
        <w:rPr>
          <w:rFonts w:ascii="Times New Roman" w:eastAsia="Times New Roman" w:hAnsi="Times New Roman" w:cs="Times New Roman"/>
          <w:sz w:val="24"/>
          <w:szCs w:val="24"/>
        </w:rPr>
        <w:t>CSS</w:t>
      </w:r>
    </w:p>
    <w:p w:rsidR="00F92CC1" w:rsidRPr="00F92CC1" w:rsidRDefault="00623007" w:rsidP="00F92CC1">
      <w:pPr>
        <w:spacing w:after="0" w:line="240" w:lineRule="auto"/>
        <w:rPr>
          <w:rFonts w:ascii="Times New Roman" w:eastAsia="Times New Roman" w:hAnsi="Times New Roman" w:cs="Times New Roman"/>
          <w:sz w:val="24"/>
          <w:szCs w:val="24"/>
        </w:rPr>
      </w:pPr>
      <w:hyperlink r:id="rId277" w:tgtFrame="_blank" w:history="1">
        <w:r w:rsidR="00F92CC1" w:rsidRPr="00F92CC1">
          <w:rPr>
            <w:rFonts w:ascii="MS Gothic" w:eastAsia="MS Gothic" w:hAnsi="MS Gothic" w:cs="MS Gothic" w:hint="eastAsia"/>
            <w:color w:val="0000FF"/>
            <w:sz w:val="24"/>
            <w:szCs w:val="24"/>
            <w:u w:val="single"/>
          </w:rPr>
          <w:t>▶</w:t>
        </w:r>
        <w:r w:rsidR="00F92CC1" w:rsidRPr="00F92CC1">
          <w:rPr>
            <w:rFonts w:ascii="Times New Roman" w:eastAsia="Times New Roman" w:hAnsi="Times New Roman" w:cs="Times New Roman"/>
            <w:color w:val="0000FF"/>
            <w:sz w:val="24"/>
            <w:szCs w:val="24"/>
            <w:u w:val="single"/>
          </w:rPr>
          <w:t xml:space="preserve"> Run the code</w:t>
        </w:r>
      </w:hyperlink>
      <w:r w:rsidR="00F92CC1" w:rsidRPr="00F92CC1">
        <w:rPr>
          <w:rFonts w:ascii="Times New Roman" w:eastAsia="Times New Roman" w:hAnsi="Times New Roman" w:cs="Times New Roman"/>
          <w:sz w:val="24"/>
          <w:szCs w:val="24"/>
        </w:rPr>
        <w:t xml:space="preserve"> </w:t>
      </w:r>
    </w:p>
    <w:p w:rsidR="00F92CC1" w:rsidRPr="00F92CC1" w:rsidRDefault="00623007" w:rsidP="00F92C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8" style="width:0;height:1.5pt" o:hralign="center" o:hrstd="t" o:hr="t" fillcolor="#a0a0a0" stroked="f"/>
        </w:pict>
      </w:r>
    </w:p>
    <w:p w:rsidR="00F92CC1" w:rsidRPr="00F92CC1" w:rsidRDefault="00F92CC1" w:rsidP="00F92CC1">
      <w:pPr>
        <w:spacing w:before="100" w:beforeAutospacing="1" w:after="100" w:afterAutospacing="1" w:line="240" w:lineRule="auto"/>
        <w:rPr>
          <w:rFonts w:ascii="Times New Roman" w:eastAsia="Times New Roman" w:hAnsi="Times New Roman" w:cs="Times New Roman"/>
          <w:sz w:val="24"/>
          <w:szCs w:val="24"/>
        </w:rPr>
      </w:pPr>
      <w:r w:rsidRPr="00F92CC1">
        <w:rPr>
          <w:rFonts w:ascii="Times New Roman" w:eastAsia="Times New Roman" w:hAnsi="Times New Roman" w:cs="Times New Roman"/>
          <w:sz w:val="24"/>
          <w:szCs w:val="24"/>
        </w:rPr>
        <w:t>Output:</w:t>
      </w:r>
    </w:p>
    <w:p w:rsidR="00F92CC1" w:rsidRPr="00F92CC1" w:rsidRDefault="00623007" w:rsidP="00F92CC1">
      <w:pPr>
        <w:spacing w:after="0" w:line="240" w:lineRule="auto"/>
        <w:rPr>
          <w:rFonts w:ascii="Times New Roman" w:eastAsia="Times New Roman" w:hAnsi="Times New Roman" w:cs="Times New Roman"/>
          <w:sz w:val="24"/>
          <w:szCs w:val="24"/>
        </w:rPr>
      </w:pPr>
      <w:hyperlink r:id="rId278" w:history="1">
        <w:r w:rsidR="00F92CC1" w:rsidRPr="00F92CC1">
          <w:rPr>
            <w:rFonts w:ascii="Times New Roman" w:eastAsia="Times New Roman" w:hAnsi="Times New Roman" w:cs="Times New Roman"/>
            <w:color w:val="0000FF"/>
            <w:sz w:val="24"/>
            <w:szCs w:val="24"/>
            <w:u w:val="single"/>
          </w:rPr>
          <w:t>prev</w:t>
        </w:r>
      </w:hyperlink>
      <w:r w:rsidR="00F92CC1" w:rsidRPr="00F92CC1">
        <w:rPr>
          <w:rFonts w:ascii="Times New Roman" w:eastAsia="Times New Roman" w:hAnsi="Times New Roman" w:cs="Times New Roman"/>
          <w:sz w:val="24"/>
          <w:szCs w:val="24"/>
        </w:rPr>
        <w:t xml:space="preserve"> </w:t>
      </w:r>
      <w:hyperlink r:id="rId279" w:history="1">
        <w:r w:rsidR="00F92CC1" w:rsidRPr="00F92CC1">
          <w:rPr>
            <w:rFonts w:ascii="Times New Roman" w:eastAsia="Times New Roman" w:hAnsi="Times New Roman" w:cs="Times New Roman"/>
            <w:color w:val="0000FF"/>
            <w:sz w:val="24"/>
            <w:szCs w:val="24"/>
            <w:u w:val="single"/>
          </w:rPr>
          <w:t>1</w:t>
        </w:r>
      </w:hyperlink>
      <w:r w:rsidR="00F92CC1" w:rsidRPr="00F92CC1">
        <w:rPr>
          <w:rFonts w:ascii="Times New Roman" w:eastAsia="Times New Roman" w:hAnsi="Times New Roman" w:cs="Times New Roman"/>
          <w:sz w:val="24"/>
          <w:szCs w:val="24"/>
        </w:rPr>
        <w:t xml:space="preserve"> </w:t>
      </w:r>
      <w:hyperlink r:id="rId280" w:history="1">
        <w:r w:rsidR="00F92CC1" w:rsidRPr="00F92CC1">
          <w:rPr>
            <w:rFonts w:ascii="Times New Roman" w:eastAsia="Times New Roman" w:hAnsi="Times New Roman" w:cs="Times New Roman"/>
            <w:color w:val="0000FF"/>
            <w:sz w:val="24"/>
            <w:szCs w:val="24"/>
            <w:u w:val="single"/>
          </w:rPr>
          <w:t>2</w:t>
        </w:r>
      </w:hyperlink>
      <w:r w:rsidR="00F92CC1" w:rsidRPr="00F92CC1">
        <w:rPr>
          <w:rFonts w:ascii="Times New Roman" w:eastAsia="Times New Roman" w:hAnsi="Times New Roman" w:cs="Times New Roman"/>
          <w:sz w:val="24"/>
          <w:szCs w:val="24"/>
        </w:rPr>
        <w:t xml:space="preserve"> </w:t>
      </w:r>
      <w:hyperlink r:id="rId281" w:history="1">
        <w:r w:rsidR="00F92CC1" w:rsidRPr="00F92CC1">
          <w:rPr>
            <w:rFonts w:ascii="Times New Roman" w:eastAsia="Times New Roman" w:hAnsi="Times New Roman" w:cs="Times New Roman"/>
            <w:color w:val="0000FF"/>
            <w:sz w:val="24"/>
            <w:szCs w:val="24"/>
            <w:u w:val="single"/>
          </w:rPr>
          <w:t>3</w:t>
        </w:r>
      </w:hyperlink>
      <w:r w:rsidR="00F92CC1" w:rsidRPr="00F92CC1">
        <w:rPr>
          <w:rFonts w:ascii="Times New Roman" w:eastAsia="Times New Roman" w:hAnsi="Times New Roman" w:cs="Times New Roman"/>
          <w:sz w:val="24"/>
          <w:szCs w:val="24"/>
        </w:rPr>
        <w:t xml:space="preserve"> </w:t>
      </w:r>
      <w:hyperlink r:id="rId282" w:history="1">
        <w:r w:rsidR="00F92CC1" w:rsidRPr="00F92CC1">
          <w:rPr>
            <w:rFonts w:ascii="Times New Roman" w:eastAsia="Times New Roman" w:hAnsi="Times New Roman" w:cs="Times New Roman"/>
            <w:color w:val="0000FF"/>
            <w:sz w:val="24"/>
            <w:szCs w:val="24"/>
            <w:u w:val="single"/>
          </w:rPr>
          <w:t>4</w:t>
        </w:r>
      </w:hyperlink>
      <w:r w:rsidR="00F92CC1" w:rsidRPr="00F92CC1">
        <w:rPr>
          <w:rFonts w:ascii="Times New Roman" w:eastAsia="Times New Roman" w:hAnsi="Times New Roman" w:cs="Times New Roman"/>
          <w:sz w:val="24"/>
          <w:szCs w:val="24"/>
        </w:rPr>
        <w:t xml:space="preserve"> </w:t>
      </w:r>
      <w:hyperlink r:id="rId283" w:history="1">
        <w:r w:rsidR="00F92CC1" w:rsidRPr="00F92CC1">
          <w:rPr>
            <w:rFonts w:ascii="Times New Roman" w:eastAsia="Times New Roman" w:hAnsi="Times New Roman" w:cs="Times New Roman"/>
            <w:color w:val="0000FF"/>
            <w:sz w:val="24"/>
            <w:szCs w:val="24"/>
            <w:u w:val="single"/>
          </w:rPr>
          <w:t>5</w:t>
        </w:r>
      </w:hyperlink>
      <w:r w:rsidR="00F92CC1" w:rsidRPr="00F92CC1">
        <w:rPr>
          <w:rFonts w:ascii="Times New Roman" w:eastAsia="Times New Roman" w:hAnsi="Times New Roman" w:cs="Times New Roman"/>
          <w:sz w:val="24"/>
          <w:szCs w:val="24"/>
        </w:rPr>
        <w:t xml:space="preserve"> </w:t>
      </w:r>
      <w:hyperlink r:id="rId284" w:history="1">
        <w:r w:rsidR="00F92CC1" w:rsidRPr="00F92CC1">
          <w:rPr>
            <w:rFonts w:ascii="Times New Roman" w:eastAsia="Times New Roman" w:hAnsi="Times New Roman" w:cs="Times New Roman"/>
            <w:color w:val="0000FF"/>
            <w:sz w:val="24"/>
            <w:szCs w:val="24"/>
            <w:u w:val="single"/>
          </w:rPr>
          <w:t>6</w:t>
        </w:r>
      </w:hyperlink>
      <w:r w:rsidR="00F92CC1" w:rsidRPr="00F92CC1">
        <w:rPr>
          <w:rFonts w:ascii="Times New Roman" w:eastAsia="Times New Roman" w:hAnsi="Times New Roman" w:cs="Times New Roman"/>
          <w:sz w:val="24"/>
          <w:szCs w:val="24"/>
        </w:rPr>
        <w:t xml:space="preserve"> </w:t>
      </w:r>
      <w:hyperlink r:id="rId285" w:history="1">
        <w:r w:rsidR="00F92CC1" w:rsidRPr="00F92CC1">
          <w:rPr>
            <w:rFonts w:ascii="Times New Roman" w:eastAsia="Times New Roman" w:hAnsi="Times New Roman" w:cs="Times New Roman"/>
            <w:color w:val="0000FF"/>
            <w:sz w:val="24"/>
            <w:szCs w:val="24"/>
            <w:u w:val="single"/>
          </w:rPr>
          <w:t>7</w:t>
        </w:r>
      </w:hyperlink>
      <w:r w:rsidR="00F92CC1" w:rsidRPr="00F92CC1">
        <w:rPr>
          <w:rFonts w:ascii="Times New Roman" w:eastAsia="Times New Roman" w:hAnsi="Times New Roman" w:cs="Times New Roman"/>
          <w:sz w:val="24"/>
          <w:szCs w:val="24"/>
        </w:rPr>
        <w:t xml:space="preserve"> </w:t>
      </w:r>
      <w:hyperlink r:id="rId286" w:history="1">
        <w:r w:rsidR="00F92CC1" w:rsidRPr="00F92CC1">
          <w:rPr>
            <w:rFonts w:ascii="Times New Roman" w:eastAsia="Times New Roman" w:hAnsi="Times New Roman" w:cs="Times New Roman"/>
            <w:color w:val="0000FF"/>
            <w:sz w:val="24"/>
            <w:szCs w:val="24"/>
            <w:u w:val="single"/>
          </w:rPr>
          <w:t xml:space="preserve">next </w:t>
        </w:r>
      </w:hyperlink>
    </w:p>
    <w:p w:rsidR="00F92CC1" w:rsidRPr="00F92CC1" w:rsidRDefault="00623007" w:rsidP="00F92C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9" style="width:0;height:1.5pt" o:hralign="center" o:hrstd="t" o:hr="t" fillcolor="#a0a0a0" stroked="f"/>
        </w:pict>
      </w:r>
    </w:p>
    <w:p w:rsidR="00F92CC1" w:rsidRPr="00F92CC1" w:rsidRDefault="00F92CC1" w:rsidP="00F92CC1">
      <w:pPr>
        <w:spacing w:before="100" w:beforeAutospacing="1" w:after="100" w:afterAutospacing="1" w:line="240" w:lineRule="auto"/>
        <w:outlineLvl w:val="1"/>
        <w:rPr>
          <w:rFonts w:ascii="Times New Roman" w:eastAsia="Times New Roman" w:hAnsi="Times New Roman" w:cs="Times New Roman"/>
          <w:b/>
          <w:bCs/>
          <w:sz w:val="36"/>
          <w:szCs w:val="36"/>
        </w:rPr>
      </w:pPr>
      <w:r w:rsidRPr="00F92CC1">
        <w:rPr>
          <w:rFonts w:ascii="Times New Roman" w:eastAsia="Times New Roman" w:hAnsi="Times New Roman" w:cs="Times New Roman"/>
          <w:b/>
          <w:bCs/>
          <w:sz w:val="36"/>
          <w:szCs w:val="36"/>
        </w:rPr>
        <w:t>Active Pagination</w:t>
      </w:r>
    </w:p>
    <w:p w:rsidR="00F92CC1" w:rsidRPr="00F92CC1" w:rsidRDefault="00F92CC1" w:rsidP="00F92CC1">
      <w:pPr>
        <w:spacing w:before="100" w:beforeAutospacing="1" w:after="100" w:afterAutospacing="1" w:line="240" w:lineRule="auto"/>
        <w:rPr>
          <w:rFonts w:ascii="Times New Roman" w:eastAsia="Times New Roman" w:hAnsi="Times New Roman" w:cs="Times New Roman"/>
          <w:sz w:val="24"/>
          <w:szCs w:val="24"/>
        </w:rPr>
      </w:pPr>
      <w:r w:rsidRPr="00F92CC1">
        <w:rPr>
          <w:rFonts w:ascii="Times New Roman" w:eastAsia="Times New Roman" w:hAnsi="Times New Roman" w:cs="Times New Roman"/>
          <w:sz w:val="24"/>
          <w:szCs w:val="24"/>
        </w:rPr>
        <w:t>For quick knowledge for the user which page he is on currently, we make the page number representing that web page active on pagination.</w:t>
      </w:r>
    </w:p>
    <w:p w:rsidR="00F92CC1" w:rsidRPr="00F92CC1" w:rsidRDefault="00F92CC1" w:rsidP="00F92CC1">
      <w:pPr>
        <w:spacing w:before="100" w:beforeAutospacing="1" w:after="100" w:afterAutospacing="1" w:line="240" w:lineRule="auto"/>
        <w:rPr>
          <w:rFonts w:ascii="Times New Roman" w:eastAsia="Times New Roman" w:hAnsi="Times New Roman" w:cs="Times New Roman"/>
          <w:sz w:val="24"/>
          <w:szCs w:val="24"/>
        </w:rPr>
      </w:pPr>
      <w:r w:rsidRPr="00F92CC1">
        <w:rPr>
          <w:rFonts w:ascii="Times New Roman" w:eastAsia="Times New Roman" w:hAnsi="Times New Roman" w:cs="Times New Roman"/>
          <w:sz w:val="24"/>
          <w:szCs w:val="24"/>
        </w:rPr>
        <w:t>To show that this pagination block is active we use sharp background-color for that section. Let's see in example.</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.active{</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background-color: #006699;</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color: white;</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.pagination{</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padding: 10px 15px;</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border: 2px solid silver;</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text-decoration: none;</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display: inline-block;</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.pagination:hover:not(.active){</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background-color: silver;</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w:t>
      </w:r>
    </w:p>
    <w:p w:rsidR="00F92CC1" w:rsidRPr="00F92CC1" w:rsidRDefault="00F92CC1" w:rsidP="00F92CC1">
      <w:pPr>
        <w:spacing w:after="0" w:line="240" w:lineRule="auto"/>
        <w:rPr>
          <w:rFonts w:ascii="Times New Roman" w:eastAsia="Times New Roman" w:hAnsi="Times New Roman" w:cs="Times New Roman"/>
          <w:sz w:val="24"/>
          <w:szCs w:val="24"/>
        </w:rPr>
      </w:pPr>
      <w:r w:rsidRPr="00F92CC1">
        <w:rPr>
          <w:rFonts w:ascii="Times New Roman" w:eastAsia="Times New Roman" w:hAnsi="Times New Roman" w:cs="Times New Roman"/>
          <w:sz w:val="24"/>
          <w:szCs w:val="24"/>
        </w:rPr>
        <w:t>CSS</w:t>
      </w:r>
    </w:p>
    <w:p w:rsidR="00F92CC1" w:rsidRPr="00F92CC1" w:rsidRDefault="00623007" w:rsidP="00F92CC1">
      <w:pPr>
        <w:spacing w:after="0" w:line="240" w:lineRule="auto"/>
        <w:rPr>
          <w:rFonts w:ascii="Times New Roman" w:eastAsia="Times New Roman" w:hAnsi="Times New Roman" w:cs="Times New Roman"/>
          <w:sz w:val="24"/>
          <w:szCs w:val="24"/>
        </w:rPr>
      </w:pPr>
      <w:hyperlink r:id="rId287" w:tgtFrame="_blank" w:history="1">
        <w:r w:rsidR="00F92CC1" w:rsidRPr="00F92CC1">
          <w:rPr>
            <w:rFonts w:ascii="MS Gothic" w:eastAsia="MS Gothic" w:hAnsi="MS Gothic" w:cs="MS Gothic" w:hint="eastAsia"/>
            <w:color w:val="0000FF"/>
            <w:sz w:val="24"/>
            <w:szCs w:val="24"/>
            <w:u w:val="single"/>
          </w:rPr>
          <w:t>▶</w:t>
        </w:r>
        <w:r w:rsidR="00F92CC1" w:rsidRPr="00F92CC1">
          <w:rPr>
            <w:rFonts w:ascii="Times New Roman" w:eastAsia="Times New Roman" w:hAnsi="Times New Roman" w:cs="Times New Roman"/>
            <w:color w:val="0000FF"/>
            <w:sz w:val="24"/>
            <w:szCs w:val="24"/>
            <w:u w:val="single"/>
          </w:rPr>
          <w:t xml:space="preserve"> Run the code</w:t>
        </w:r>
      </w:hyperlink>
      <w:r w:rsidR="00F92CC1" w:rsidRPr="00F92CC1">
        <w:rPr>
          <w:rFonts w:ascii="Times New Roman" w:eastAsia="Times New Roman" w:hAnsi="Times New Roman" w:cs="Times New Roman"/>
          <w:sz w:val="24"/>
          <w:szCs w:val="24"/>
        </w:rPr>
        <w:t xml:space="preserve"> </w:t>
      </w:r>
    </w:p>
    <w:p w:rsidR="00F92CC1" w:rsidRPr="00F92CC1" w:rsidRDefault="00623007" w:rsidP="00F92C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0" style="width:0;height:1.5pt" o:hralign="center" o:hrstd="t" o:hr="t" fillcolor="#a0a0a0" stroked="f"/>
        </w:pict>
      </w:r>
    </w:p>
    <w:p w:rsidR="00F92CC1" w:rsidRPr="00F92CC1" w:rsidRDefault="00F92CC1" w:rsidP="00F92CC1">
      <w:pPr>
        <w:spacing w:before="100" w:beforeAutospacing="1" w:after="100" w:afterAutospacing="1" w:line="240" w:lineRule="auto"/>
        <w:rPr>
          <w:rFonts w:ascii="Times New Roman" w:eastAsia="Times New Roman" w:hAnsi="Times New Roman" w:cs="Times New Roman"/>
          <w:sz w:val="24"/>
          <w:szCs w:val="24"/>
        </w:rPr>
      </w:pPr>
      <w:r w:rsidRPr="00F92CC1">
        <w:rPr>
          <w:rFonts w:ascii="Times New Roman" w:eastAsia="Times New Roman" w:hAnsi="Times New Roman" w:cs="Times New Roman"/>
          <w:sz w:val="24"/>
          <w:szCs w:val="24"/>
        </w:rPr>
        <w:t>Output:</w:t>
      </w:r>
    </w:p>
    <w:p w:rsidR="00F92CC1" w:rsidRPr="00F92CC1" w:rsidRDefault="00623007" w:rsidP="00F92CC1">
      <w:pPr>
        <w:spacing w:after="0" w:line="240" w:lineRule="auto"/>
        <w:rPr>
          <w:rFonts w:ascii="Times New Roman" w:eastAsia="Times New Roman" w:hAnsi="Times New Roman" w:cs="Times New Roman"/>
          <w:sz w:val="24"/>
          <w:szCs w:val="24"/>
        </w:rPr>
      </w:pPr>
      <w:hyperlink r:id="rId288" w:history="1">
        <w:r w:rsidR="00F92CC1" w:rsidRPr="00F92CC1">
          <w:rPr>
            <w:rFonts w:ascii="Times New Roman" w:eastAsia="Times New Roman" w:hAnsi="Times New Roman" w:cs="Times New Roman"/>
            <w:color w:val="0000FF"/>
            <w:sz w:val="24"/>
            <w:szCs w:val="24"/>
            <w:u w:val="single"/>
          </w:rPr>
          <w:t>prev</w:t>
        </w:r>
      </w:hyperlink>
      <w:r w:rsidR="00F92CC1" w:rsidRPr="00F92CC1">
        <w:rPr>
          <w:rFonts w:ascii="Times New Roman" w:eastAsia="Times New Roman" w:hAnsi="Times New Roman" w:cs="Times New Roman"/>
          <w:sz w:val="24"/>
          <w:szCs w:val="24"/>
        </w:rPr>
        <w:t xml:space="preserve"> </w:t>
      </w:r>
      <w:hyperlink r:id="rId289" w:history="1">
        <w:r w:rsidR="00F92CC1" w:rsidRPr="00F92CC1">
          <w:rPr>
            <w:rFonts w:ascii="Times New Roman" w:eastAsia="Times New Roman" w:hAnsi="Times New Roman" w:cs="Times New Roman"/>
            <w:color w:val="0000FF"/>
            <w:sz w:val="24"/>
            <w:szCs w:val="24"/>
            <w:u w:val="single"/>
          </w:rPr>
          <w:t>1</w:t>
        </w:r>
      </w:hyperlink>
      <w:r w:rsidR="00F92CC1" w:rsidRPr="00F92CC1">
        <w:rPr>
          <w:rFonts w:ascii="Times New Roman" w:eastAsia="Times New Roman" w:hAnsi="Times New Roman" w:cs="Times New Roman"/>
          <w:sz w:val="24"/>
          <w:szCs w:val="24"/>
        </w:rPr>
        <w:t xml:space="preserve"> </w:t>
      </w:r>
      <w:hyperlink r:id="rId290" w:history="1">
        <w:r w:rsidR="00F92CC1" w:rsidRPr="00F92CC1">
          <w:rPr>
            <w:rFonts w:ascii="Times New Roman" w:eastAsia="Times New Roman" w:hAnsi="Times New Roman" w:cs="Times New Roman"/>
            <w:color w:val="0000FF"/>
            <w:sz w:val="24"/>
            <w:szCs w:val="24"/>
            <w:u w:val="single"/>
          </w:rPr>
          <w:t>2</w:t>
        </w:r>
      </w:hyperlink>
      <w:r w:rsidR="00F92CC1" w:rsidRPr="00F92CC1">
        <w:rPr>
          <w:rFonts w:ascii="Times New Roman" w:eastAsia="Times New Roman" w:hAnsi="Times New Roman" w:cs="Times New Roman"/>
          <w:sz w:val="24"/>
          <w:szCs w:val="24"/>
        </w:rPr>
        <w:t xml:space="preserve"> </w:t>
      </w:r>
      <w:hyperlink r:id="rId291" w:history="1">
        <w:r w:rsidR="00F92CC1" w:rsidRPr="00F92CC1">
          <w:rPr>
            <w:rFonts w:ascii="Times New Roman" w:eastAsia="Times New Roman" w:hAnsi="Times New Roman" w:cs="Times New Roman"/>
            <w:color w:val="0000FF"/>
            <w:sz w:val="24"/>
            <w:szCs w:val="24"/>
            <w:u w:val="single"/>
          </w:rPr>
          <w:t>3</w:t>
        </w:r>
      </w:hyperlink>
      <w:r w:rsidR="00F92CC1" w:rsidRPr="00F92CC1">
        <w:rPr>
          <w:rFonts w:ascii="Times New Roman" w:eastAsia="Times New Roman" w:hAnsi="Times New Roman" w:cs="Times New Roman"/>
          <w:sz w:val="24"/>
          <w:szCs w:val="24"/>
        </w:rPr>
        <w:t xml:space="preserve"> </w:t>
      </w:r>
      <w:hyperlink r:id="rId292" w:history="1">
        <w:r w:rsidR="00F92CC1" w:rsidRPr="00F92CC1">
          <w:rPr>
            <w:rFonts w:ascii="Times New Roman" w:eastAsia="Times New Roman" w:hAnsi="Times New Roman" w:cs="Times New Roman"/>
            <w:color w:val="0000FF"/>
            <w:sz w:val="24"/>
            <w:szCs w:val="24"/>
            <w:u w:val="single"/>
          </w:rPr>
          <w:t>4</w:t>
        </w:r>
      </w:hyperlink>
      <w:r w:rsidR="00F92CC1" w:rsidRPr="00F92CC1">
        <w:rPr>
          <w:rFonts w:ascii="Times New Roman" w:eastAsia="Times New Roman" w:hAnsi="Times New Roman" w:cs="Times New Roman"/>
          <w:sz w:val="24"/>
          <w:szCs w:val="24"/>
        </w:rPr>
        <w:t xml:space="preserve"> </w:t>
      </w:r>
      <w:hyperlink r:id="rId293" w:history="1">
        <w:r w:rsidR="00F92CC1" w:rsidRPr="00F92CC1">
          <w:rPr>
            <w:rFonts w:ascii="Times New Roman" w:eastAsia="Times New Roman" w:hAnsi="Times New Roman" w:cs="Times New Roman"/>
            <w:color w:val="0000FF"/>
            <w:sz w:val="24"/>
            <w:szCs w:val="24"/>
            <w:u w:val="single"/>
          </w:rPr>
          <w:t>5</w:t>
        </w:r>
      </w:hyperlink>
      <w:r w:rsidR="00F92CC1" w:rsidRPr="00F92CC1">
        <w:rPr>
          <w:rFonts w:ascii="Times New Roman" w:eastAsia="Times New Roman" w:hAnsi="Times New Roman" w:cs="Times New Roman"/>
          <w:sz w:val="24"/>
          <w:szCs w:val="24"/>
        </w:rPr>
        <w:t xml:space="preserve"> </w:t>
      </w:r>
      <w:hyperlink r:id="rId294" w:history="1">
        <w:r w:rsidR="00F92CC1" w:rsidRPr="00F92CC1">
          <w:rPr>
            <w:rFonts w:ascii="Times New Roman" w:eastAsia="Times New Roman" w:hAnsi="Times New Roman" w:cs="Times New Roman"/>
            <w:color w:val="0000FF"/>
            <w:sz w:val="24"/>
            <w:szCs w:val="24"/>
            <w:u w:val="single"/>
          </w:rPr>
          <w:t>6</w:t>
        </w:r>
      </w:hyperlink>
      <w:r w:rsidR="00F92CC1" w:rsidRPr="00F92CC1">
        <w:rPr>
          <w:rFonts w:ascii="Times New Roman" w:eastAsia="Times New Roman" w:hAnsi="Times New Roman" w:cs="Times New Roman"/>
          <w:sz w:val="24"/>
          <w:szCs w:val="24"/>
        </w:rPr>
        <w:t xml:space="preserve"> </w:t>
      </w:r>
      <w:hyperlink r:id="rId295" w:history="1">
        <w:r w:rsidR="00F92CC1" w:rsidRPr="00F92CC1">
          <w:rPr>
            <w:rFonts w:ascii="Times New Roman" w:eastAsia="Times New Roman" w:hAnsi="Times New Roman" w:cs="Times New Roman"/>
            <w:color w:val="0000FF"/>
            <w:sz w:val="24"/>
            <w:szCs w:val="24"/>
            <w:u w:val="single"/>
          </w:rPr>
          <w:t>7</w:t>
        </w:r>
      </w:hyperlink>
      <w:r w:rsidR="00F92CC1" w:rsidRPr="00F92CC1">
        <w:rPr>
          <w:rFonts w:ascii="Times New Roman" w:eastAsia="Times New Roman" w:hAnsi="Times New Roman" w:cs="Times New Roman"/>
          <w:sz w:val="24"/>
          <w:szCs w:val="24"/>
        </w:rPr>
        <w:t xml:space="preserve"> </w:t>
      </w:r>
      <w:hyperlink r:id="rId296" w:history="1">
        <w:r w:rsidR="00F92CC1" w:rsidRPr="00F92CC1">
          <w:rPr>
            <w:rFonts w:ascii="Times New Roman" w:eastAsia="Times New Roman" w:hAnsi="Times New Roman" w:cs="Times New Roman"/>
            <w:color w:val="0000FF"/>
            <w:sz w:val="24"/>
            <w:szCs w:val="24"/>
            <w:u w:val="single"/>
          </w:rPr>
          <w:t xml:space="preserve">next </w:t>
        </w:r>
      </w:hyperlink>
    </w:p>
    <w:p w:rsidR="00F92CC1" w:rsidRPr="00F92CC1" w:rsidRDefault="00623007" w:rsidP="00F92C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1" style="width:0;height:1.5pt" o:hralign="center" o:hrstd="t" o:hr="t" fillcolor="#a0a0a0" stroked="f"/>
        </w:pict>
      </w:r>
    </w:p>
    <w:p w:rsidR="00F92CC1" w:rsidRPr="00F92CC1" w:rsidRDefault="00F92CC1" w:rsidP="00F92CC1">
      <w:pPr>
        <w:spacing w:after="0" w:line="240" w:lineRule="auto"/>
        <w:rPr>
          <w:rFonts w:ascii="Times New Roman" w:eastAsia="Times New Roman" w:hAnsi="Times New Roman" w:cs="Times New Roman"/>
          <w:sz w:val="24"/>
          <w:szCs w:val="24"/>
        </w:rPr>
      </w:pPr>
    </w:p>
    <w:p w:rsidR="00F92CC1" w:rsidRPr="00F92CC1" w:rsidRDefault="00F92CC1" w:rsidP="00F92CC1">
      <w:pPr>
        <w:spacing w:before="100" w:beforeAutospacing="1" w:after="100" w:afterAutospacing="1" w:line="240" w:lineRule="auto"/>
        <w:outlineLvl w:val="1"/>
        <w:rPr>
          <w:rFonts w:ascii="Times New Roman" w:eastAsia="Times New Roman" w:hAnsi="Times New Roman" w:cs="Times New Roman"/>
          <w:b/>
          <w:bCs/>
          <w:sz w:val="36"/>
          <w:szCs w:val="36"/>
        </w:rPr>
      </w:pPr>
      <w:r w:rsidRPr="00F92CC1">
        <w:rPr>
          <w:rFonts w:ascii="Times New Roman" w:eastAsia="Times New Roman" w:hAnsi="Times New Roman" w:cs="Times New Roman"/>
          <w:b/>
          <w:bCs/>
          <w:sz w:val="36"/>
          <w:szCs w:val="36"/>
        </w:rPr>
        <w:t>Centered Pagination</w:t>
      </w:r>
    </w:p>
    <w:p w:rsidR="00F92CC1" w:rsidRPr="00F92CC1" w:rsidRDefault="00F92CC1" w:rsidP="00F92CC1">
      <w:pPr>
        <w:spacing w:before="100" w:beforeAutospacing="1" w:after="100" w:afterAutospacing="1" w:line="240" w:lineRule="auto"/>
        <w:rPr>
          <w:rFonts w:ascii="Times New Roman" w:eastAsia="Times New Roman" w:hAnsi="Times New Roman" w:cs="Times New Roman"/>
          <w:sz w:val="24"/>
          <w:szCs w:val="24"/>
        </w:rPr>
      </w:pPr>
      <w:r w:rsidRPr="00F92CC1">
        <w:rPr>
          <w:rFonts w:ascii="Times New Roman" w:eastAsia="Times New Roman" w:hAnsi="Times New Roman" w:cs="Times New Roman"/>
          <w:sz w:val="24"/>
          <w:szCs w:val="24"/>
        </w:rPr>
        <w:t>To beautify a web page with pagination it's better if our pagination is in the center of the page.</w:t>
      </w:r>
    </w:p>
    <w:p w:rsidR="00F92CC1" w:rsidRPr="00F92CC1" w:rsidRDefault="00F92CC1" w:rsidP="00F92CC1">
      <w:pPr>
        <w:spacing w:before="100" w:beforeAutospacing="1" w:after="100" w:afterAutospacing="1" w:line="240" w:lineRule="auto"/>
        <w:rPr>
          <w:rFonts w:ascii="Times New Roman" w:eastAsia="Times New Roman" w:hAnsi="Times New Roman" w:cs="Times New Roman"/>
          <w:sz w:val="24"/>
          <w:szCs w:val="24"/>
        </w:rPr>
      </w:pPr>
      <w:r w:rsidRPr="00F92CC1">
        <w:rPr>
          <w:rFonts w:ascii="Times New Roman" w:eastAsia="Times New Roman" w:hAnsi="Times New Roman" w:cs="Times New Roman"/>
          <w:sz w:val="24"/>
          <w:szCs w:val="24"/>
        </w:rPr>
        <w:lastRenderedPageBreak/>
        <w:t xml:space="preserve">To align the pagination in the </w:t>
      </w:r>
      <w:hyperlink r:id="rId297" w:history="1">
        <w:r w:rsidRPr="00F92CC1">
          <w:rPr>
            <w:rFonts w:ascii="Times New Roman" w:eastAsia="Times New Roman" w:hAnsi="Times New Roman" w:cs="Times New Roman"/>
            <w:color w:val="0000FF"/>
            <w:sz w:val="24"/>
            <w:szCs w:val="24"/>
            <w:u w:val="single"/>
          </w:rPr>
          <w:t>center</w:t>
        </w:r>
      </w:hyperlink>
      <w:r w:rsidRPr="00F92CC1">
        <w:rPr>
          <w:rFonts w:ascii="Times New Roman" w:eastAsia="Times New Roman" w:hAnsi="Times New Roman" w:cs="Times New Roman"/>
          <w:sz w:val="24"/>
          <w:szCs w:val="24"/>
        </w:rPr>
        <w:t xml:space="preserve"> of the webpage we can use margin property.</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.div-pagination{</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margin: 0 auto;</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text-align: center;</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.active{</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background-color: #006699;</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color: white;</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.pagination{</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padding: 10px 15px;</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border: 2px solid silver;</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text-decoration: none;</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display: inline-block;</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.pagination:hover:not(.active){</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 xml:space="preserve">    background-color: silver;</w:t>
      </w:r>
    </w:p>
    <w:p w:rsidR="00F92CC1" w:rsidRPr="00F92CC1" w:rsidRDefault="00F92CC1" w:rsidP="00F9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1">
        <w:rPr>
          <w:rFonts w:ascii="Courier New" w:eastAsia="Times New Roman" w:hAnsi="Courier New" w:cs="Courier New"/>
          <w:sz w:val="20"/>
          <w:szCs w:val="20"/>
        </w:rPr>
        <w:t>}</w:t>
      </w:r>
    </w:p>
    <w:p w:rsidR="00F92CC1" w:rsidRPr="00F92CC1" w:rsidRDefault="00F92CC1" w:rsidP="00F92CC1">
      <w:pPr>
        <w:spacing w:after="0" w:line="240" w:lineRule="auto"/>
        <w:rPr>
          <w:rFonts w:ascii="Times New Roman" w:eastAsia="Times New Roman" w:hAnsi="Times New Roman" w:cs="Times New Roman"/>
          <w:sz w:val="24"/>
          <w:szCs w:val="24"/>
        </w:rPr>
      </w:pPr>
      <w:r w:rsidRPr="00F92CC1">
        <w:rPr>
          <w:rFonts w:ascii="Times New Roman" w:eastAsia="Times New Roman" w:hAnsi="Times New Roman" w:cs="Times New Roman"/>
          <w:sz w:val="24"/>
          <w:szCs w:val="24"/>
        </w:rPr>
        <w:t>CSS</w:t>
      </w:r>
    </w:p>
    <w:p w:rsidR="00F92CC1" w:rsidRPr="00F92CC1" w:rsidRDefault="00623007" w:rsidP="00F92CC1">
      <w:pPr>
        <w:spacing w:after="0" w:line="240" w:lineRule="auto"/>
        <w:rPr>
          <w:rFonts w:ascii="Times New Roman" w:eastAsia="Times New Roman" w:hAnsi="Times New Roman" w:cs="Times New Roman"/>
          <w:sz w:val="24"/>
          <w:szCs w:val="24"/>
        </w:rPr>
      </w:pPr>
      <w:hyperlink r:id="rId298" w:tgtFrame="_blank" w:history="1">
        <w:r w:rsidR="00F92CC1" w:rsidRPr="00F92CC1">
          <w:rPr>
            <w:rFonts w:ascii="MS Gothic" w:eastAsia="MS Gothic" w:hAnsi="MS Gothic" w:cs="MS Gothic" w:hint="eastAsia"/>
            <w:color w:val="0000FF"/>
            <w:sz w:val="24"/>
            <w:szCs w:val="24"/>
            <w:u w:val="single"/>
          </w:rPr>
          <w:t>▶</w:t>
        </w:r>
        <w:r w:rsidR="00F92CC1" w:rsidRPr="00F92CC1">
          <w:rPr>
            <w:rFonts w:ascii="Times New Roman" w:eastAsia="Times New Roman" w:hAnsi="Times New Roman" w:cs="Times New Roman"/>
            <w:color w:val="0000FF"/>
            <w:sz w:val="24"/>
            <w:szCs w:val="24"/>
            <w:u w:val="single"/>
          </w:rPr>
          <w:t xml:space="preserve"> Run the code</w:t>
        </w:r>
      </w:hyperlink>
      <w:r w:rsidR="00F92CC1" w:rsidRPr="00F92CC1">
        <w:rPr>
          <w:rFonts w:ascii="Times New Roman" w:eastAsia="Times New Roman" w:hAnsi="Times New Roman" w:cs="Times New Roman"/>
          <w:sz w:val="24"/>
          <w:szCs w:val="24"/>
        </w:rPr>
        <w:t xml:space="preserve"> </w:t>
      </w:r>
    </w:p>
    <w:p w:rsidR="00F92CC1" w:rsidRPr="00F92CC1" w:rsidRDefault="00623007" w:rsidP="00F92C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2" style="width:0;height:1.5pt" o:hralign="center" o:hrstd="t" o:hr="t" fillcolor="#a0a0a0" stroked="f"/>
        </w:pict>
      </w:r>
    </w:p>
    <w:p w:rsidR="00F92CC1" w:rsidRPr="00F92CC1" w:rsidRDefault="00F92CC1" w:rsidP="00F92CC1">
      <w:pPr>
        <w:spacing w:before="100" w:beforeAutospacing="1" w:after="100" w:afterAutospacing="1" w:line="240" w:lineRule="auto"/>
        <w:rPr>
          <w:rFonts w:ascii="Times New Roman" w:eastAsia="Times New Roman" w:hAnsi="Times New Roman" w:cs="Times New Roman"/>
          <w:sz w:val="24"/>
          <w:szCs w:val="24"/>
        </w:rPr>
      </w:pPr>
      <w:r w:rsidRPr="00F92CC1">
        <w:rPr>
          <w:rFonts w:ascii="Times New Roman" w:eastAsia="Times New Roman" w:hAnsi="Times New Roman" w:cs="Times New Roman"/>
          <w:sz w:val="24"/>
          <w:szCs w:val="24"/>
        </w:rPr>
        <w:t>Output:</w:t>
      </w:r>
    </w:p>
    <w:p w:rsidR="00F92CC1" w:rsidRPr="00F92CC1" w:rsidRDefault="00623007" w:rsidP="00F92CC1">
      <w:pPr>
        <w:spacing w:after="0" w:line="240" w:lineRule="auto"/>
        <w:jc w:val="center"/>
        <w:rPr>
          <w:rFonts w:ascii="Times New Roman" w:eastAsia="Times New Roman" w:hAnsi="Times New Roman" w:cs="Times New Roman"/>
          <w:sz w:val="24"/>
          <w:szCs w:val="24"/>
        </w:rPr>
      </w:pPr>
      <w:hyperlink r:id="rId299" w:history="1">
        <w:r w:rsidR="00F92CC1" w:rsidRPr="00F92CC1">
          <w:rPr>
            <w:rFonts w:ascii="Times New Roman" w:eastAsia="Times New Roman" w:hAnsi="Times New Roman" w:cs="Times New Roman"/>
            <w:color w:val="0000FF"/>
            <w:sz w:val="24"/>
            <w:szCs w:val="24"/>
            <w:u w:val="single"/>
          </w:rPr>
          <w:t>prev</w:t>
        </w:r>
      </w:hyperlink>
      <w:r w:rsidR="00F92CC1" w:rsidRPr="00F92CC1">
        <w:rPr>
          <w:rFonts w:ascii="Times New Roman" w:eastAsia="Times New Roman" w:hAnsi="Times New Roman" w:cs="Times New Roman"/>
          <w:sz w:val="24"/>
          <w:szCs w:val="24"/>
        </w:rPr>
        <w:t xml:space="preserve"> </w:t>
      </w:r>
      <w:hyperlink r:id="rId300" w:history="1">
        <w:r w:rsidR="00F92CC1" w:rsidRPr="00F92CC1">
          <w:rPr>
            <w:rFonts w:ascii="Times New Roman" w:eastAsia="Times New Roman" w:hAnsi="Times New Roman" w:cs="Times New Roman"/>
            <w:color w:val="0000FF"/>
            <w:sz w:val="24"/>
            <w:szCs w:val="24"/>
            <w:u w:val="single"/>
          </w:rPr>
          <w:t>1</w:t>
        </w:r>
      </w:hyperlink>
      <w:r w:rsidR="00F92CC1" w:rsidRPr="00F92CC1">
        <w:rPr>
          <w:rFonts w:ascii="Times New Roman" w:eastAsia="Times New Roman" w:hAnsi="Times New Roman" w:cs="Times New Roman"/>
          <w:sz w:val="24"/>
          <w:szCs w:val="24"/>
        </w:rPr>
        <w:t xml:space="preserve"> </w:t>
      </w:r>
      <w:hyperlink r:id="rId301" w:history="1">
        <w:r w:rsidR="00F92CC1" w:rsidRPr="00F92CC1">
          <w:rPr>
            <w:rFonts w:ascii="Times New Roman" w:eastAsia="Times New Roman" w:hAnsi="Times New Roman" w:cs="Times New Roman"/>
            <w:color w:val="0000FF"/>
            <w:sz w:val="24"/>
            <w:szCs w:val="24"/>
            <w:u w:val="single"/>
          </w:rPr>
          <w:t>2</w:t>
        </w:r>
      </w:hyperlink>
      <w:r w:rsidR="00F92CC1" w:rsidRPr="00F92CC1">
        <w:rPr>
          <w:rFonts w:ascii="Times New Roman" w:eastAsia="Times New Roman" w:hAnsi="Times New Roman" w:cs="Times New Roman"/>
          <w:sz w:val="24"/>
          <w:szCs w:val="24"/>
        </w:rPr>
        <w:t xml:space="preserve"> </w:t>
      </w:r>
      <w:hyperlink r:id="rId302" w:history="1">
        <w:r w:rsidR="00F92CC1" w:rsidRPr="00F92CC1">
          <w:rPr>
            <w:rFonts w:ascii="Times New Roman" w:eastAsia="Times New Roman" w:hAnsi="Times New Roman" w:cs="Times New Roman"/>
            <w:color w:val="0000FF"/>
            <w:sz w:val="24"/>
            <w:szCs w:val="24"/>
            <w:u w:val="single"/>
          </w:rPr>
          <w:t>3</w:t>
        </w:r>
      </w:hyperlink>
      <w:r w:rsidR="00F92CC1" w:rsidRPr="00F92CC1">
        <w:rPr>
          <w:rFonts w:ascii="Times New Roman" w:eastAsia="Times New Roman" w:hAnsi="Times New Roman" w:cs="Times New Roman"/>
          <w:sz w:val="24"/>
          <w:szCs w:val="24"/>
        </w:rPr>
        <w:t xml:space="preserve"> </w:t>
      </w:r>
      <w:hyperlink r:id="rId303" w:history="1">
        <w:r w:rsidR="00F92CC1" w:rsidRPr="00F92CC1">
          <w:rPr>
            <w:rFonts w:ascii="Times New Roman" w:eastAsia="Times New Roman" w:hAnsi="Times New Roman" w:cs="Times New Roman"/>
            <w:color w:val="0000FF"/>
            <w:sz w:val="24"/>
            <w:szCs w:val="24"/>
            <w:u w:val="single"/>
          </w:rPr>
          <w:t>4</w:t>
        </w:r>
      </w:hyperlink>
      <w:r w:rsidR="00F92CC1" w:rsidRPr="00F92CC1">
        <w:rPr>
          <w:rFonts w:ascii="Times New Roman" w:eastAsia="Times New Roman" w:hAnsi="Times New Roman" w:cs="Times New Roman"/>
          <w:sz w:val="24"/>
          <w:szCs w:val="24"/>
        </w:rPr>
        <w:t xml:space="preserve"> </w:t>
      </w:r>
      <w:hyperlink r:id="rId304" w:history="1">
        <w:r w:rsidR="00F92CC1" w:rsidRPr="00F92CC1">
          <w:rPr>
            <w:rFonts w:ascii="Times New Roman" w:eastAsia="Times New Roman" w:hAnsi="Times New Roman" w:cs="Times New Roman"/>
            <w:color w:val="0000FF"/>
            <w:sz w:val="24"/>
            <w:szCs w:val="24"/>
            <w:u w:val="single"/>
          </w:rPr>
          <w:t>5</w:t>
        </w:r>
      </w:hyperlink>
      <w:r w:rsidR="00F92CC1" w:rsidRPr="00F92CC1">
        <w:rPr>
          <w:rFonts w:ascii="Times New Roman" w:eastAsia="Times New Roman" w:hAnsi="Times New Roman" w:cs="Times New Roman"/>
          <w:sz w:val="24"/>
          <w:szCs w:val="24"/>
        </w:rPr>
        <w:t xml:space="preserve"> </w:t>
      </w:r>
      <w:hyperlink r:id="rId305" w:history="1">
        <w:r w:rsidR="00F92CC1" w:rsidRPr="00F92CC1">
          <w:rPr>
            <w:rFonts w:ascii="Times New Roman" w:eastAsia="Times New Roman" w:hAnsi="Times New Roman" w:cs="Times New Roman"/>
            <w:color w:val="0000FF"/>
            <w:sz w:val="24"/>
            <w:szCs w:val="24"/>
            <w:u w:val="single"/>
          </w:rPr>
          <w:t>6</w:t>
        </w:r>
      </w:hyperlink>
      <w:r w:rsidR="00F92CC1" w:rsidRPr="00F92CC1">
        <w:rPr>
          <w:rFonts w:ascii="Times New Roman" w:eastAsia="Times New Roman" w:hAnsi="Times New Roman" w:cs="Times New Roman"/>
          <w:sz w:val="24"/>
          <w:szCs w:val="24"/>
        </w:rPr>
        <w:t xml:space="preserve"> </w:t>
      </w:r>
      <w:hyperlink r:id="rId306" w:history="1">
        <w:r w:rsidR="00F92CC1" w:rsidRPr="00F92CC1">
          <w:rPr>
            <w:rFonts w:ascii="Times New Roman" w:eastAsia="Times New Roman" w:hAnsi="Times New Roman" w:cs="Times New Roman"/>
            <w:color w:val="0000FF"/>
            <w:sz w:val="24"/>
            <w:szCs w:val="24"/>
            <w:u w:val="single"/>
          </w:rPr>
          <w:t>7</w:t>
        </w:r>
      </w:hyperlink>
      <w:r w:rsidR="00F92CC1" w:rsidRPr="00F92CC1">
        <w:rPr>
          <w:rFonts w:ascii="Times New Roman" w:eastAsia="Times New Roman" w:hAnsi="Times New Roman" w:cs="Times New Roman"/>
          <w:sz w:val="24"/>
          <w:szCs w:val="24"/>
        </w:rPr>
        <w:t xml:space="preserve"> </w:t>
      </w:r>
      <w:hyperlink r:id="rId307" w:history="1">
        <w:r w:rsidR="00F92CC1" w:rsidRPr="00F92CC1">
          <w:rPr>
            <w:rFonts w:ascii="Times New Roman" w:eastAsia="Times New Roman" w:hAnsi="Times New Roman" w:cs="Times New Roman"/>
            <w:color w:val="0000FF"/>
            <w:sz w:val="24"/>
            <w:szCs w:val="24"/>
            <w:u w:val="single"/>
          </w:rPr>
          <w:t xml:space="preserve">next </w:t>
        </w:r>
      </w:hyperlink>
    </w:p>
    <w:p w:rsidR="007E2779" w:rsidRDefault="007E2779" w:rsidP="007E2779">
      <w:pPr>
        <w:pStyle w:val="Heading1"/>
        <w:rPr>
          <w:rStyle w:val="ezoic-ad"/>
        </w:rPr>
      </w:pPr>
      <w:r>
        <w:t>CSS FLEXBOX - THE ULTIMATE GUIDE</w:t>
      </w:r>
    </w:p>
    <w:p w:rsidR="007E2779" w:rsidRDefault="007E2779" w:rsidP="007E2779">
      <w:hyperlink r:id="rId308" w:history="1">
        <w:r>
          <w:rPr>
            <w:rStyle w:val="Hyperlink"/>
            <w:rFonts w:ascii="Calibri" w:hAnsi="Calibri" w:cs="Calibri"/>
          </w:rPr>
          <w:t>❮</w:t>
        </w:r>
        <w:r>
          <w:rPr>
            <w:rStyle w:val="Hyperlink"/>
          </w:rPr>
          <w:t xml:space="preserve"> Prev</w:t>
        </w:r>
      </w:hyperlink>
      <w:r>
        <w:t xml:space="preserve"> </w:t>
      </w:r>
      <w:hyperlink r:id="rId309" w:history="1">
        <w:r>
          <w:rPr>
            <w:rStyle w:val="Hyperlink"/>
          </w:rPr>
          <w:t xml:space="preserve">Next </w:t>
        </w:r>
        <w:r>
          <w:rPr>
            <w:rStyle w:val="Hyperlink"/>
            <w:rFonts w:ascii="Calibri" w:hAnsi="Calibri" w:cs="Calibri"/>
          </w:rPr>
          <w:t>❯</w:t>
        </w:r>
      </w:hyperlink>
      <w:r>
        <w:t xml:space="preserve"> </w:t>
      </w:r>
    </w:p>
    <w:p w:rsidR="007E2779" w:rsidRDefault="007E2779" w:rsidP="007E2779">
      <w:r>
        <w:pict>
          <v:rect id="_x0000_i1478" style="width:0;height:1.5pt" o:hralign="center" o:hrstd="t" o:hr="t" fillcolor="#a0a0a0" stroked="f"/>
        </w:pict>
      </w:r>
    </w:p>
    <w:p w:rsidR="007E2779" w:rsidRDefault="007E2779" w:rsidP="007E2779">
      <w:pPr>
        <w:pStyle w:val="NormalWeb"/>
      </w:pPr>
      <w:r>
        <w:t>In this CSS flexbox tutorial, you will learn everything about flexbox and what you can do with this.</w:t>
      </w:r>
    </w:p>
    <w:p w:rsidR="007E2779" w:rsidRDefault="007E2779" w:rsidP="007E2779">
      <w:pPr>
        <w:numPr>
          <w:ilvl w:val="0"/>
          <w:numId w:val="63"/>
        </w:numPr>
        <w:spacing w:before="100" w:beforeAutospacing="1" w:after="100" w:afterAutospacing="1" w:line="240" w:lineRule="auto"/>
      </w:pPr>
      <w:hyperlink r:id="rId310" w:anchor="what-is-flexbox" w:history="1">
        <w:r>
          <w:rPr>
            <w:rStyle w:val="Hyperlink"/>
          </w:rPr>
          <w:t>What is CSS flexbox?</w:t>
        </w:r>
      </w:hyperlink>
    </w:p>
    <w:p w:rsidR="007E2779" w:rsidRDefault="007E2779" w:rsidP="007E2779">
      <w:pPr>
        <w:numPr>
          <w:ilvl w:val="0"/>
          <w:numId w:val="63"/>
        </w:numPr>
        <w:spacing w:before="100" w:beforeAutospacing="1" w:after="100" w:afterAutospacing="1" w:line="240" w:lineRule="auto"/>
      </w:pPr>
      <w:hyperlink r:id="rId311" w:anchor="understanding-flexbox" w:history="1">
        <w:r>
          <w:rPr>
            <w:rStyle w:val="Hyperlink"/>
          </w:rPr>
          <w:t>Understanding Flexbox</w:t>
        </w:r>
      </w:hyperlink>
    </w:p>
    <w:p w:rsidR="007E2779" w:rsidRDefault="007E2779" w:rsidP="007E2779">
      <w:pPr>
        <w:numPr>
          <w:ilvl w:val="0"/>
          <w:numId w:val="63"/>
        </w:numPr>
        <w:spacing w:before="100" w:beforeAutospacing="1" w:after="100" w:afterAutospacing="1" w:line="240" w:lineRule="auto"/>
      </w:pPr>
      <w:hyperlink r:id="rId312" w:anchor="how-to-use-flexbox" w:history="1">
        <w:r>
          <w:rPr>
            <w:rStyle w:val="Hyperlink"/>
          </w:rPr>
          <w:t>How to use flexbox?</w:t>
        </w:r>
      </w:hyperlink>
    </w:p>
    <w:p w:rsidR="007E2779" w:rsidRDefault="007E2779" w:rsidP="007E2779">
      <w:pPr>
        <w:numPr>
          <w:ilvl w:val="0"/>
          <w:numId w:val="63"/>
        </w:numPr>
        <w:spacing w:before="100" w:beforeAutospacing="1" w:after="100" w:afterAutospacing="1" w:line="240" w:lineRule="auto"/>
      </w:pPr>
      <w:hyperlink r:id="rId313" w:anchor="all-flexbox-properties" w:history="1">
        <w:r>
          <w:rPr>
            <w:rStyle w:val="Hyperlink"/>
          </w:rPr>
          <w:t>All CSS Flexbox Properties</w:t>
        </w:r>
      </w:hyperlink>
    </w:p>
    <w:p w:rsidR="007E2779" w:rsidRDefault="007E2779" w:rsidP="007E2779">
      <w:pPr>
        <w:numPr>
          <w:ilvl w:val="0"/>
          <w:numId w:val="63"/>
        </w:numPr>
        <w:spacing w:before="100" w:beforeAutospacing="1" w:after="100" w:afterAutospacing="1" w:line="240" w:lineRule="auto"/>
      </w:pPr>
      <w:hyperlink r:id="rId314" w:anchor="flexbox-container-properties" w:history="1">
        <w:r>
          <w:rPr>
            <w:rStyle w:val="Hyperlink"/>
          </w:rPr>
          <w:t>Flexbox CSS properties for container itself (Parent)</w:t>
        </w:r>
      </w:hyperlink>
      <w:r>
        <w:t xml:space="preserve"> </w:t>
      </w:r>
    </w:p>
    <w:p w:rsidR="007E2779" w:rsidRDefault="007E2779" w:rsidP="007E2779">
      <w:pPr>
        <w:numPr>
          <w:ilvl w:val="1"/>
          <w:numId w:val="63"/>
        </w:numPr>
        <w:spacing w:before="100" w:beforeAutospacing="1" w:after="100" w:afterAutospacing="1" w:line="240" w:lineRule="auto"/>
      </w:pPr>
      <w:hyperlink r:id="rId315" w:anchor="direction" w:history="1">
        <w:r>
          <w:rPr>
            <w:rStyle w:val="Hyperlink"/>
          </w:rPr>
          <w:t>flex-direction</w:t>
        </w:r>
      </w:hyperlink>
    </w:p>
    <w:p w:rsidR="007E2779" w:rsidRDefault="007E2779" w:rsidP="007E2779">
      <w:pPr>
        <w:numPr>
          <w:ilvl w:val="1"/>
          <w:numId w:val="63"/>
        </w:numPr>
        <w:spacing w:before="100" w:beforeAutospacing="1" w:after="100" w:afterAutospacing="1" w:line="240" w:lineRule="auto"/>
      </w:pPr>
      <w:hyperlink r:id="rId316" w:anchor="wrap" w:history="1">
        <w:r>
          <w:rPr>
            <w:rStyle w:val="Hyperlink"/>
          </w:rPr>
          <w:t>flex wrap</w:t>
        </w:r>
      </w:hyperlink>
    </w:p>
    <w:p w:rsidR="007E2779" w:rsidRDefault="007E2779" w:rsidP="007E2779">
      <w:pPr>
        <w:numPr>
          <w:ilvl w:val="1"/>
          <w:numId w:val="63"/>
        </w:numPr>
        <w:spacing w:before="100" w:beforeAutospacing="1" w:after="100" w:afterAutospacing="1" w:line="240" w:lineRule="auto"/>
      </w:pPr>
      <w:hyperlink r:id="rId317" w:anchor="flow" w:history="1">
        <w:r>
          <w:rPr>
            <w:rStyle w:val="Hyperlink"/>
          </w:rPr>
          <w:t>flex-flow</w:t>
        </w:r>
      </w:hyperlink>
    </w:p>
    <w:p w:rsidR="007E2779" w:rsidRDefault="007E2779" w:rsidP="007E2779">
      <w:pPr>
        <w:numPr>
          <w:ilvl w:val="1"/>
          <w:numId w:val="63"/>
        </w:numPr>
        <w:spacing w:before="100" w:beforeAutospacing="1" w:after="100" w:afterAutospacing="1" w:line="240" w:lineRule="auto"/>
      </w:pPr>
      <w:hyperlink r:id="rId318" w:anchor="justify-content" w:history="1">
        <w:r>
          <w:rPr>
            <w:rStyle w:val="Hyperlink"/>
          </w:rPr>
          <w:t>justify content</w:t>
        </w:r>
      </w:hyperlink>
    </w:p>
    <w:p w:rsidR="007E2779" w:rsidRDefault="007E2779" w:rsidP="007E2779">
      <w:pPr>
        <w:numPr>
          <w:ilvl w:val="1"/>
          <w:numId w:val="63"/>
        </w:numPr>
        <w:spacing w:before="100" w:beforeAutospacing="1" w:after="100" w:afterAutospacing="1" w:line="240" w:lineRule="auto"/>
      </w:pPr>
      <w:hyperlink r:id="rId319" w:anchor="align-items" w:history="1">
        <w:r>
          <w:rPr>
            <w:rStyle w:val="Hyperlink"/>
          </w:rPr>
          <w:t>align-items</w:t>
        </w:r>
      </w:hyperlink>
    </w:p>
    <w:p w:rsidR="007E2779" w:rsidRDefault="007E2779" w:rsidP="007E2779">
      <w:pPr>
        <w:numPr>
          <w:ilvl w:val="1"/>
          <w:numId w:val="63"/>
        </w:numPr>
        <w:spacing w:before="100" w:beforeAutospacing="1" w:after="100" w:afterAutospacing="1" w:line="240" w:lineRule="auto"/>
      </w:pPr>
      <w:hyperlink r:id="rId320" w:anchor="align-content" w:history="1">
        <w:r>
          <w:rPr>
            <w:rStyle w:val="Hyperlink"/>
          </w:rPr>
          <w:t>align content</w:t>
        </w:r>
      </w:hyperlink>
    </w:p>
    <w:p w:rsidR="007E2779" w:rsidRDefault="007E2779" w:rsidP="007E2779">
      <w:pPr>
        <w:numPr>
          <w:ilvl w:val="0"/>
          <w:numId w:val="63"/>
        </w:numPr>
        <w:spacing w:before="100" w:beforeAutospacing="1" w:after="100" w:afterAutospacing="1" w:line="240" w:lineRule="auto"/>
      </w:pPr>
      <w:hyperlink r:id="rId321" w:anchor="flexbox-container-item-properties" w:history="1">
        <w:r>
          <w:rPr>
            <w:rStyle w:val="Hyperlink"/>
          </w:rPr>
          <w:t>Flexbox CSS properties for container's items (Child)</w:t>
        </w:r>
      </w:hyperlink>
      <w:r>
        <w:t xml:space="preserve"> </w:t>
      </w:r>
    </w:p>
    <w:p w:rsidR="007E2779" w:rsidRDefault="007E2779" w:rsidP="007E2779">
      <w:pPr>
        <w:numPr>
          <w:ilvl w:val="1"/>
          <w:numId w:val="63"/>
        </w:numPr>
        <w:spacing w:before="100" w:beforeAutospacing="1" w:after="100" w:afterAutospacing="1" w:line="240" w:lineRule="auto"/>
      </w:pPr>
      <w:hyperlink r:id="rId322" w:anchor="order" w:history="1">
        <w:r>
          <w:rPr>
            <w:rStyle w:val="Hyperlink"/>
          </w:rPr>
          <w:t>Flexbox order</w:t>
        </w:r>
      </w:hyperlink>
    </w:p>
    <w:p w:rsidR="007E2779" w:rsidRDefault="007E2779" w:rsidP="007E2779">
      <w:pPr>
        <w:numPr>
          <w:ilvl w:val="1"/>
          <w:numId w:val="63"/>
        </w:numPr>
        <w:spacing w:before="100" w:beforeAutospacing="1" w:after="100" w:afterAutospacing="1" w:line="240" w:lineRule="auto"/>
      </w:pPr>
      <w:hyperlink r:id="rId323" w:anchor="grow" w:history="1">
        <w:r>
          <w:rPr>
            <w:rStyle w:val="Hyperlink"/>
          </w:rPr>
          <w:t>Flex grow</w:t>
        </w:r>
      </w:hyperlink>
    </w:p>
    <w:p w:rsidR="007E2779" w:rsidRDefault="007E2779" w:rsidP="007E2779">
      <w:pPr>
        <w:numPr>
          <w:ilvl w:val="1"/>
          <w:numId w:val="63"/>
        </w:numPr>
        <w:spacing w:before="100" w:beforeAutospacing="1" w:after="100" w:afterAutospacing="1" w:line="240" w:lineRule="auto"/>
      </w:pPr>
      <w:hyperlink r:id="rId324" w:anchor="basis" w:history="1">
        <w:r>
          <w:rPr>
            <w:rStyle w:val="Hyperlink"/>
          </w:rPr>
          <w:t>Flex basis</w:t>
        </w:r>
      </w:hyperlink>
    </w:p>
    <w:p w:rsidR="007E2779" w:rsidRDefault="007E2779" w:rsidP="007E2779">
      <w:pPr>
        <w:numPr>
          <w:ilvl w:val="1"/>
          <w:numId w:val="63"/>
        </w:numPr>
        <w:spacing w:before="100" w:beforeAutospacing="1" w:after="100" w:afterAutospacing="1" w:line="240" w:lineRule="auto"/>
      </w:pPr>
      <w:hyperlink r:id="rId325" w:anchor="shrink" w:history="1">
        <w:r>
          <w:rPr>
            <w:rStyle w:val="Hyperlink"/>
          </w:rPr>
          <w:t>Flex shrink</w:t>
        </w:r>
      </w:hyperlink>
    </w:p>
    <w:p w:rsidR="007E2779" w:rsidRDefault="007E2779" w:rsidP="007E2779">
      <w:pPr>
        <w:numPr>
          <w:ilvl w:val="1"/>
          <w:numId w:val="63"/>
        </w:numPr>
        <w:spacing w:before="100" w:beforeAutospacing="1" w:after="100" w:afterAutospacing="1" w:line="240" w:lineRule="auto"/>
      </w:pPr>
      <w:hyperlink r:id="rId326" w:anchor="flex" w:history="1">
        <w:r>
          <w:rPr>
            <w:rStyle w:val="Hyperlink"/>
          </w:rPr>
          <w:t>Flex</w:t>
        </w:r>
      </w:hyperlink>
    </w:p>
    <w:p w:rsidR="007E2779" w:rsidRDefault="007E2779" w:rsidP="007E2779">
      <w:pPr>
        <w:numPr>
          <w:ilvl w:val="1"/>
          <w:numId w:val="63"/>
        </w:numPr>
        <w:spacing w:before="100" w:beforeAutospacing="1" w:after="100" w:afterAutospacing="1" w:line="240" w:lineRule="auto"/>
      </w:pPr>
      <w:hyperlink r:id="rId327" w:anchor="align-self" w:history="1">
        <w:r>
          <w:rPr>
            <w:rStyle w:val="Hyperlink"/>
          </w:rPr>
          <w:t>align self</w:t>
        </w:r>
      </w:hyperlink>
    </w:p>
    <w:p w:rsidR="007E2779" w:rsidRDefault="007E2779" w:rsidP="007E2779">
      <w:pPr>
        <w:pStyle w:val="Heading2"/>
      </w:pPr>
      <w:r>
        <w:t>What is CSS flexbox?</w:t>
      </w:r>
    </w:p>
    <w:p w:rsidR="007E2779" w:rsidRDefault="007E2779" w:rsidP="007E2779">
      <w:pPr>
        <w:pStyle w:val="NormalWeb"/>
      </w:pPr>
      <w:r>
        <w:rPr>
          <w:rStyle w:val="focus"/>
        </w:rPr>
        <w:t>CSS flexbox</w:t>
      </w:r>
      <w:r>
        <w:t xml:space="preserve"> is a one-dimensional </w:t>
      </w:r>
      <w:r>
        <w:rPr>
          <w:rStyle w:val="Strong"/>
        </w:rPr>
        <w:t>web layout method</w:t>
      </w:r>
      <w:r>
        <w:t xml:space="preserve"> that is used to arrange HTML containers in a row and column order.</w:t>
      </w:r>
    </w:p>
    <w:p w:rsidR="007E2779" w:rsidRDefault="007E2779" w:rsidP="007E2779">
      <w:pPr>
        <w:pStyle w:val="NormalWeb"/>
        <w:rPr>
          <w:ins w:id="3153" w:author="Unknown"/>
        </w:rPr>
      </w:pPr>
      <w:ins w:id="3154" w:author="Unknown">
        <w:r>
          <w:t xml:space="preserve">Flexbox or CSS flexbox allows the </w:t>
        </w:r>
        <w:r>
          <w:fldChar w:fldCharType="begin"/>
        </w:r>
        <w:r>
          <w:instrText xml:space="preserve"> HYPERLINK "https://www.tutorialstonight.com/html/html-introduction.php" \t "_blank" </w:instrText>
        </w:r>
        <w:r>
          <w:fldChar w:fldCharType="separate"/>
        </w:r>
        <w:r>
          <w:rPr>
            <w:rStyle w:val="Hyperlink"/>
          </w:rPr>
          <w:t>HTML</w:t>
        </w:r>
        <w:r>
          <w:fldChar w:fldCharType="end"/>
        </w:r>
        <w:r>
          <w:t xml:space="preserve"> elements to get automatically arranged depending on screen sizes.</w:t>
        </w:r>
      </w:ins>
    </w:p>
    <w:p w:rsidR="007E2779" w:rsidRDefault="007E2779" w:rsidP="007E2779">
      <w:pPr>
        <w:rPr>
          <w:ins w:id="3155" w:author="Unknown"/>
        </w:rPr>
      </w:pPr>
      <w:r>
        <w:rPr>
          <w:noProof/>
        </w:rPr>
        <mc:AlternateContent>
          <mc:Choice Requires="wps">
            <w:drawing>
              <wp:inline distT="0" distB="0" distL="0" distR="0">
                <wp:extent cx="304800" cy="304800"/>
                <wp:effectExtent l="0" t="0" r="0" b="0"/>
                <wp:docPr id="30" name="Rectangle 30" descr="CSS flexbox 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Description: CSS flexbox tutori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Y1Bpw8gCAADW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7E2779" w:rsidRDefault="007E2779" w:rsidP="007E2779">
      <w:pPr>
        <w:pStyle w:val="NormalWeb"/>
        <w:rPr>
          <w:ins w:id="3156" w:author="Unknown"/>
        </w:rPr>
      </w:pPr>
      <w:ins w:id="3157" w:author="Unknown">
        <w:r>
          <w:t xml:space="preserve">The main idea behind </w:t>
        </w:r>
        <w:r>
          <w:rPr>
            <w:rStyle w:val="focus"/>
          </w:rPr>
          <w:t>CSS flexbox</w:t>
        </w:r>
        <w:r>
          <w:t xml:space="preserve"> is to give the container ability to change its item's size automatically to best fit in available space.</w:t>
        </w:r>
      </w:ins>
    </w:p>
    <w:p w:rsidR="007E2779" w:rsidRDefault="007E2779" w:rsidP="007E2779">
      <w:pPr>
        <w:pStyle w:val="NormalWeb"/>
        <w:rPr>
          <w:ins w:id="3158" w:author="Unknown"/>
        </w:rPr>
      </w:pPr>
      <w:ins w:id="3159" w:author="Unknown">
        <w:r>
          <w:t>Here are 3 images that show how HTML containers arranged using flexbox automatically fits themselves according to device width.</w:t>
        </w:r>
      </w:ins>
    </w:p>
    <w:p w:rsidR="007E2779" w:rsidRDefault="007E2779" w:rsidP="007E2779">
      <w:pPr>
        <w:rPr>
          <w:ins w:id="3160" w:author="Unknown"/>
        </w:rPr>
      </w:pPr>
      <w:r>
        <w:rPr>
          <w:noProof/>
        </w:rPr>
        <mc:AlternateContent>
          <mc:Choice Requires="wps">
            <w:drawing>
              <wp:inline distT="0" distB="0" distL="0" distR="0">
                <wp:extent cx="304800" cy="304800"/>
                <wp:effectExtent l="0" t="0" r="0" b="0"/>
                <wp:docPr id="29" name="Rectangle 29" descr="CSS flexbox examp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Description: CSS flexbox exampl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6bKp6sgCAADXBQAADgAAAAAAAAAAAAAAAAAuAgAAZHJzL2Uyb0RvYy54bWxQSwECLQAUAAYA&#10;CAAAACEATKDpLNgAAAADAQAADwAAAAAAAAAAAAAAAAAiBQAAZHJzL2Rvd25yZXYueG1sUEsFBgAA&#10;AAAEAAQA8wAAACc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8" name="Rectangle 28" descr="CSS flexbox examp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Description: CSS flexbox example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H1838gCAADXBQAADgAAAAAAAAAAAAAAAAAuAgAAZHJzL2Uyb0RvYy54bWxQSwECLQAUAAYA&#10;CAAAACEATKDpLNgAAAADAQAADwAAAAAAAAAAAAAAAAAiBQAAZHJzL2Rvd25yZXYueG1sUEsFBgAA&#10;AAAEAAQA8wAAACc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7" name="Rectangle 27" descr="CSS flexbox examp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Description: CSS flexbox example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w7MKsgCAADX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7E2779" w:rsidRDefault="007E2779" w:rsidP="007E2779">
      <w:pPr>
        <w:rPr>
          <w:ins w:id="3161" w:author="Unknown"/>
        </w:rPr>
      </w:pPr>
      <w:ins w:id="3162" w:author="Unknown">
        <w:r>
          <w:fldChar w:fldCharType="begin"/>
        </w:r>
        <w:r>
          <w:instrText xml:space="preserve"> HYPERLINK "https://www.tutorialstonight.com/online-html-editor.php?p=css&amp;q=css-flexbox-demo-example" \t "_blank" </w:instrText>
        </w:r>
        <w:r>
          <w:fldChar w:fldCharType="separate"/>
        </w:r>
        <w:r>
          <w:rPr>
            <w:rStyle w:val="Hyperlink"/>
            <w:rFonts w:ascii="MS Gothic" w:eastAsia="MS Gothic" w:hAnsi="MS Gothic" w:cs="MS Gothic" w:hint="eastAsia"/>
          </w:rPr>
          <w:t>▶</w:t>
        </w:r>
        <w:r>
          <w:rPr>
            <w:rStyle w:val="Hyperlink"/>
          </w:rPr>
          <w:t xml:space="preserve"> See full code</w:t>
        </w:r>
        <w:r>
          <w:fldChar w:fldCharType="end"/>
        </w:r>
        <w:r>
          <w:t xml:space="preserve"> </w:t>
        </w:r>
      </w:ins>
    </w:p>
    <w:p w:rsidR="007E2779" w:rsidRDefault="007E2779" w:rsidP="007E2779">
      <w:pPr>
        <w:pStyle w:val="NormalWeb"/>
        <w:rPr>
          <w:ins w:id="3163" w:author="Unknown"/>
        </w:rPr>
      </w:pPr>
      <w:ins w:id="3164" w:author="Unknown">
        <w:r>
          <w:t>CSS flexbox makes web developers life easy to design and arrange HTML elements in the webpage.</w:t>
        </w:r>
      </w:ins>
    </w:p>
    <w:p w:rsidR="007E2779" w:rsidRDefault="007E2779" w:rsidP="007E2779">
      <w:pPr>
        <w:pStyle w:val="NormalWeb"/>
        <w:rPr>
          <w:ins w:id="3165" w:author="Unknown"/>
        </w:rPr>
      </w:pPr>
      <w:ins w:id="3166" w:author="Unknown">
        <w:r>
          <w:t xml:space="preserve">Before </w:t>
        </w:r>
        <w:r>
          <w:rPr>
            <w:rStyle w:val="focus"/>
          </w:rPr>
          <w:t>CSS flexbox</w:t>
        </w:r>
        <w:r>
          <w:t xml:space="preserve"> it was quite difficult to fit and align-items on a webpage. The items were mostly laid out using </w:t>
        </w:r>
        <w:r>
          <w:fldChar w:fldCharType="begin"/>
        </w:r>
        <w:r>
          <w:instrText xml:space="preserve"> HYPERLINK "https://www.tutorialstonight.com/css/css-float.php" \t "_blank" </w:instrText>
        </w:r>
        <w:r>
          <w:fldChar w:fldCharType="separate"/>
        </w:r>
        <w:r>
          <w:rPr>
            <w:rStyle w:val="Hyperlink"/>
          </w:rPr>
          <w:t>float</w:t>
        </w:r>
        <w:r>
          <w:fldChar w:fldCharType="end"/>
        </w:r>
        <w:r>
          <w:t xml:space="preserve"> and </w:t>
        </w:r>
        <w:r>
          <w:fldChar w:fldCharType="begin"/>
        </w:r>
        <w:r>
          <w:instrText xml:space="preserve"> HYPERLINK "https://www.tutorialstonight.com/css/css-position.php" \t "_blank" </w:instrText>
        </w:r>
        <w:r>
          <w:fldChar w:fldCharType="separate"/>
        </w:r>
        <w:r>
          <w:rPr>
            <w:rStyle w:val="Hyperlink"/>
          </w:rPr>
          <w:t>position</w:t>
        </w:r>
        <w:r>
          <w:fldChar w:fldCharType="end"/>
        </w:r>
        <w:r>
          <w:t xml:space="preserve"> properties. Even though using just float and position properties we were unable to perform many tasks like: </w:t>
        </w:r>
      </w:ins>
    </w:p>
    <w:p w:rsidR="007E2779" w:rsidRDefault="007E2779" w:rsidP="007E2779">
      <w:pPr>
        <w:numPr>
          <w:ilvl w:val="0"/>
          <w:numId w:val="64"/>
        </w:numPr>
        <w:spacing w:before="100" w:beforeAutospacing="1" w:after="100" w:afterAutospacing="1" w:line="240" w:lineRule="auto"/>
        <w:rPr>
          <w:ins w:id="3167" w:author="Unknown"/>
        </w:rPr>
      </w:pPr>
      <w:ins w:id="3168" w:author="Unknown">
        <w:r>
          <w:t>Aligning items vertically</w:t>
        </w:r>
      </w:ins>
    </w:p>
    <w:p w:rsidR="007E2779" w:rsidRDefault="007E2779" w:rsidP="007E2779">
      <w:pPr>
        <w:numPr>
          <w:ilvl w:val="0"/>
          <w:numId w:val="64"/>
        </w:numPr>
        <w:spacing w:before="100" w:beforeAutospacing="1" w:after="100" w:afterAutospacing="1" w:line="240" w:lineRule="auto"/>
        <w:rPr>
          <w:ins w:id="3169" w:author="Unknown"/>
        </w:rPr>
      </w:pPr>
      <w:ins w:id="3170" w:author="Unknown">
        <w:r>
          <w:t>Making child element take up equal space even with unequal length of items</w:t>
        </w:r>
      </w:ins>
    </w:p>
    <w:p w:rsidR="007E2779" w:rsidRDefault="007E2779" w:rsidP="007E2779">
      <w:pPr>
        <w:rPr>
          <w:ins w:id="3171" w:author="Unknown"/>
        </w:rPr>
      </w:pPr>
      <w:ins w:id="3172" w:author="Unknown">
        <w:r>
          <w:pict>
            <v:rect id="_x0000_i1483" style="width:0;height:1.5pt" o:hralign="center" o:hrstd="t" o:hr="t" fillcolor="#a0a0a0" stroked="f"/>
          </w:pict>
        </w:r>
      </w:ins>
    </w:p>
    <w:p w:rsidR="007E2779" w:rsidRDefault="007E2779" w:rsidP="007E2779">
      <w:pPr>
        <w:pStyle w:val="Heading2"/>
        <w:rPr>
          <w:ins w:id="3173" w:author="Unknown"/>
        </w:rPr>
      </w:pPr>
      <w:ins w:id="3174" w:author="Unknown">
        <w:r>
          <w:t>Understanding CSS flexbox</w:t>
        </w:r>
      </w:ins>
    </w:p>
    <w:p w:rsidR="007E2779" w:rsidRDefault="007E2779" w:rsidP="007E2779">
      <w:pPr>
        <w:pStyle w:val="NormalWeb"/>
        <w:rPr>
          <w:ins w:id="3175" w:author="Unknown"/>
        </w:rPr>
      </w:pPr>
      <w:ins w:id="3176" w:author="Unknown">
        <w:r>
          <w:rPr>
            <w:rStyle w:val="focus"/>
            <w:b/>
            <w:bCs/>
          </w:rPr>
          <w:t>CSS flexbox</w:t>
        </w:r>
        <w:r>
          <w:rPr>
            <w:rStyle w:val="Strong"/>
          </w:rPr>
          <w:t xml:space="preserve"> is not a property its a module</w:t>
        </w:r>
        <w:r>
          <w:t xml:space="preserve"> ( a W3C recommendation as of Oct 2017 ). It involves a whole set of CSS properties, some of this property is for the container itself on which flexbox is applied and some are for its child elements.</w:t>
        </w:r>
      </w:ins>
    </w:p>
    <w:p w:rsidR="007E2779" w:rsidRDefault="007E2779" w:rsidP="007E2779">
      <w:pPr>
        <w:pStyle w:val="NormalWeb"/>
        <w:rPr>
          <w:ins w:id="3177" w:author="Unknown"/>
        </w:rPr>
      </w:pPr>
      <w:ins w:id="3178" w:author="Unknown">
        <w:r>
          <w:lastRenderedPageBreak/>
          <w:t xml:space="preserve">To understand </w:t>
        </w:r>
        <w:r>
          <w:rPr>
            <w:rStyle w:val="focus"/>
          </w:rPr>
          <w:t>flexbox</w:t>
        </w:r>
        <w:r>
          <w:t xml:space="preserve"> you have to think in terms of 2 axes - </w:t>
        </w:r>
      </w:ins>
    </w:p>
    <w:p w:rsidR="007E2779" w:rsidRDefault="007E2779" w:rsidP="007E2779">
      <w:pPr>
        <w:numPr>
          <w:ilvl w:val="0"/>
          <w:numId w:val="65"/>
        </w:numPr>
        <w:spacing w:before="100" w:beforeAutospacing="1" w:after="100" w:afterAutospacing="1" w:line="240" w:lineRule="auto"/>
        <w:rPr>
          <w:ins w:id="3179" w:author="Unknown"/>
        </w:rPr>
      </w:pPr>
      <w:ins w:id="3180" w:author="Unknown">
        <w:r>
          <w:rPr>
            <w:rStyle w:val="Strong"/>
          </w:rPr>
          <w:t>the main axis</w:t>
        </w:r>
        <w:r>
          <w:t>: The horizontal axis</w:t>
        </w:r>
      </w:ins>
    </w:p>
    <w:p w:rsidR="007E2779" w:rsidRDefault="007E2779" w:rsidP="007E2779">
      <w:pPr>
        <w:numPr>
          <w:ilvl w:val="0"/>
          <w:numId w:val="65"/>
        </w:numPr>
        <w:spacing w:before="100" w:beforeAutospacing="1" w:after="100" w:afterAutospacing="1" w:line="240" w:lineRule="auto"/>
        <w:rPr>
          <w:ins w:id="3181" w:author="Unknown"/>
        </w:rPr>
      </w:pPr>
      <w:ins w:id="3182" w:author="Unknown">
        <w:r>
          <w:rPr>
            <w:rStyle w:val="Strong"/>
          </w:rPr>
          <w:t>the cross axis</w:t>
        </w:r>
        <w:r>
          <w:t>: The verticle axis</w:t>
        </w:r>
      </w:ins>
    </w:p>
    <w:p w:rsidR="007E2779" w:rsidRDefault="007E2779" w:rsidP="007E2779">
      <w:pPr>
        <w:rPr>
          <w:ins w:id="3183" w:author="Unknown"/>
        </w:rPr>
      </w:pPr>
      <w:r>
        <w:rPr>
          <w:noProof/>
        </w:rPr>
        <mc:AlternateContent>
          <mc:Choice Requires="wps">
            <w:drawing>
              <wp:inline distT="0" distB="0" distL="0" distR="0">
                <wp:extent cx="304800" cy="304800"/>
                <wp:effectExtent l="0" t="0" r="0" b="0"/>
                <wp:docPr id="26" name="Rectangle 26" descr="flexbox axis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Description: flexbox axis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2RQj/MgCAADW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7E2779" w:rsidRDefault="007E2779" w:rsidP="007E2779">
      <w:pPr>
        <w:pStyle w:val="NormalWeb"/>
        <w:rPr>
          <w:ins w:id="3184" w:author="Unknown"/>
        </w:rPr>
      </w:pPr>
      <w:ins w:id="3185" w:author="Unknown">
        <w:r>
          <w:t xml:space="preserve">The items of the container will either lie along the </w:t>
        </w:r>
        <w:r>
          <w:rPr>
            <w:rStyle w:val="Strong"/>
          </w:rPr>
          <w:t>main axis</w:t>
        </w:r>
        <w:r>
          <w:t xml:space="preserve"> or the </w:t>
        </w:r>
        <w:r>
          <w:rPr>
            <w:rStyle w:val="Strong"/>
          </w:rPr>
          <w:t>cross axis</w:t>
        </w:r>
        <w:r>
          <w:t xml:space="preserve"> and these items can be placed at a various place along this 2 axis.</w:t>
        </w:r>
      </w:ins>
    </w:p>
    <w:p w:rsidR="007E2779" w:rsidRDefault="007E2779" w:rsidP="007E2779">
      <w:pPr>
        <w:pStyle w:val="NormalWeb"/>
        <w:rPr>
          <w:ins w:id="3186" w:author="Unknown"/>
        </w:rPr>
      </w:pPr>
      <w:ins w:id="3187" w:author="Unknown">
        <w:r>
          <w:t>So now we have an idea, that container will align its item in 2 direction horizontal and verticle and along with these 2 directions, it will be spread in various ways, like align in the start, in the end, in middle, or spread in other ways.</w:t>
        </w:r>
      </w:ins>
    </w:p>
    <w:p w:rsidR="007E2779" w:rsidRDefault="007E2779" w:rsidP="007E2779">
      <w:pPr>
        <w:rPr>
          <w:ins w:id="3188" w:author="Unknown"/>
        </w:rPr>
      </w:pPr>
      <w:ins w:id="3189" w:author="Unknown">
        <w:r>
          <w:pict>
            <v:rect id="_x0000_i1485" style="width:0;height:1.5pt" o:hralign="center" o:hrstd="t" o:hr="t" fillcolor="#a0a0a0" stroked="f"/>
          </w:pict>
        </w:r>
      </w:ins>
    </w:p>
    <w:p w:rsidR="007E2779" w:rsidRDefault="007E2779" w:rsidP="007E2779">
      <w:pPr>
        <w:pStyle w:val="Heading2"/>
        <w:rPr>
          <w:ins w:id="3190" w:author="Unknown"/>
        </w:rPr>
      </w:pPr>
      <w:ins w:id="3191" w:author="Unknown">
        <w:r>
          <w:t>How to use flexbox?</w:t>
        </w:r>
      </w:ins>
    </w:p>
    <w:p w:rsidR="007E2779" w:rsidRDefault="007E2779" w:rsidP="007E2779">
      <w:pPr>
        <w:pStyle w:val="NormalWeb"/>
        <w:rPr>
          <w:ins w:id="3192" w:author="Unknown"/>
        </w:rPr>
      </w:pPr>
      <w:ins w:id="3193" w:author="Unknown">
        <w:r>
          <w:t xml:space="preserve">To start with flexbox we first need to define </w:t>
        </w:r>
        <w:r>
          <w:rPr>
            <w:rStyle w:val="focus"/>
          </w:rPr>
          <w:t>flexbox</w:t>
        </w:r>
        <w:r>
          <w:t xml:space="preserve"> in our parent element so that other properties of flexbox could be used by the parent as well as a child element.</w:t>
        </w:r>
      </w:ins>
    </w:p>
    <w:p w:rsidR="007E2779" w:rsidRDefault="007E2779" w:rsidP="007E2779">
      <w:pPr>
        <w:pStyle w:val="NormalWeb"/>
        <w:rPr>
          <w:ins w:id="3194" w:author="Unknown"/>
        </w:rPr>
      </w:pPr>
      <w:ins w:id="3195" w:author="Unknown">
        <w:r>
          <w:t xml:space="preserve">To make the container a flexible box define </w:t>
        </w:r>
        <w:r>
          <w:rPr>
            <w:rStyle w:val="HTMLCode"/>
          </w:rPr>
          <w:t>display: flex</w:t>
        </w:r>
        <w:r>
          <w:t xml:space="preserve"> or </w:t>
        </w:r>
        <w:r>
          <w:rPr>
            <w:rStyle w:val="HTMLCode"/>
          </w:rPr>
          <w:t>display: inline-flex</w:t>
        </w:r>
        <w:r>
          <w:t xml:space="preserve"> to the container: </w:t>
        </w:r>
      </w:ins>
    </w:p>
    <w:p w:rsidR="007E2779" w:rsidRDefault="007E2779" w:rsidP="007E2779">
      <w:pPr>
        <w:numPr>
          <w:ilvl w:val="0"/>
          <w:numId w:val="66"/>
        </w:numPr>
        <w:spacing w:before="100" w:beforeAutospacing="1" w:after="100" w:afterAutospacing="1" w:line="240" w:lineRule="auto"/>
        <w:rPr>
          <w:ins w:id="3196" w:author="Unknown"/>
        </w:rPr>
      </w:pPr>
      <w:ins w:id="3197" w:author="Unknown">
        <w:r>
          <w:rPr>
            <w:b/>
            <w:bCs/>
          </w:rPr>
          <w:t>display: flex</w:t>
        </w:r>
        <w:r>
          <w:t xml:space="preserve"> makes the container itself behave like a block element</w:t>
        </w:r>
      </w:ins>
    </w:p>
    <w:p w:rsidR="007E2779" w:rsidRDefault="007E2779" w:rsidP="007E2779">
      <w:pPr>
        <w:numPr>
          <w:ilvl w:val="0"/>
          <w:numId w:val="66"/>
        </w:numPr>
        <w:spacing w:before="100" w:beforeAutospacing="1" w:after="100" w:afterAutospacing="1" w:line="240" w:lineRule="auto"/>
        <w:rPr>
          <w:ins w:id="3198" w:author="Unknown"/>
        </w:rPr>
      </w:pPr>
      <w:ins w:id="3199" w:author="Unknown">
        <w:r>
          <w:rPr>
            <w:b/>
            <w:bCs/>
          </w:rPr>
          <w:t>display: inline-flex</w:t>
        </w:r>
        <w:r>
          <w:t xml:space="preserve"> makes container behave like inline element</w:t>
        </w:r>
      </w:ins>
    </w:p>
    <w:p w:rsidR="007E2779" w:rsidRDefault="007E2779" w:rsidP="007E2779">
      <w:pPr>
        <w:pStyle w:val="HTMLPreformatted"/>
        <w:rPr>
          <w:ins w:id="3200" w:author="Unknown"/>
          <w:rStyle w:val="HTMLCode"/>
        </w:rPr>
      </w:pPr>
      <w:ins w:id="3201" w:author="Unknown">
        <w:r>
          <w:rPr>
            <w:rStyle w:val="token"/>
          </w:rPr>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3202" w:author="Unknown"/>
          <w:rStyle w:val="HTMLCode"/>
        </w:rPr>
      </w:pPr>
      <w:ins w:id="3203" w:author="Unknown">
        <w:r>
          <w:rPr>
            <w:rStyle w:val="HTMLCode"/>
          </w:rPr>
          <w:t xml:space="preserve">  </w:t>
        </w:r>
        <w:r>
          <w:rPr>
            <w:rStyle w:val="token"/>
          </w:rPr>
          <w:t>display:</w:t>
        </w:r>
        <w:r>
          <w:rPr>
            <w:rStyle w:val="HTMLCode"/>
          </w:rPr>
          <w:t xml:space="preserve"> flex</w:t>
        </w:r>
        <w:r>
          <w:rPr>
            <w:rStyle w:val="token"/>
          </w:rPr>
          <w:t>;</w:t>
        </w:r>
        <w:r>
          <w:rPr>
            <w:rStyle w:val="HTMLCode"/>
          </w:rPr>
          <w:t xml:space="preserve"> </w:t>
        </w:r>
        <w:r>
          <w:rPr>
            <w:rStyle w:val="token"/>
          </w:rPr>
          <w:t>/* or inline-flex */</w:t>
        </w:r>
      </w:ins>
    </w:p>
    <w:p w:rsidR="007E2779" w:rsidRDefault="007E2779" w:rsidP="007E2779">
      <w:pPr>
        <w:pStyle w:val="HTMLPreformatted"/>
        <w:rPr>
          <w:ins w:id="3204" w:author="Unknown"/>
        </w:rPr>
      </w:pPr>
      <w:ins w:id="3205" w:author="Unknown">
        <w:r>
          <w:rPr>
            <w:rStyle w:val="token"/>
          </w:rPr>
          <w:t>}</w:t>
        </w:r>
      </w:ins>
    </w:p>
    <w:p w:rsidR="007E2779" w:rsidRDefault="007E2779" w:rsidP="007E2779">
      <w:pPr>
        <w:rPr>
          <w:ins w:id="3206" w:author="Unknown"/>
        </w:rPr>
      </w:pPr>
      <w:ins w:id="3207" w:author="Unknown">
        <w:r>
          <w:t>CSS</w:t>
        </w:r>
      </w:ins>
    </w:p>
    <w:p w:rsidR="007E2779" w:rsidRDefault="007E2779" w:rsidP="007E2779">
      <w:pPr>
        <w:rPr>
          <w:ins w:id="3208" w:author="Unknown"/>
        </w:rPr>
      </w:pPr>
      <w:ins w:id="3209" w:author="Unknown">
        <w:r>
          <w:fldChar w:fldCharType="begin"/>
        </w:r>
        <w:r>
          <w:instrText xml:space="preserve"> HYPERLINK "https://www.tutorialstonight.com/online-html-editor.php?p=css&amp;q=css-flexbox"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3210" w:author="Unknown"/>
        </w:rPr>
      </w:pPr>
      <w:ins w:id="3211" w:author="Unknown">
        <w:r>
          <w:t>Output:</w:t>
        </w:r>
      </w:ins>
    </w:p>
    <w:p w:rsidR="007E2779" w:rsidRDefault="007E2779" w:rsidP="007E2779">
      <w:pPr>
        <w:rPr>
          <w:ins w:id="3212" w:author="Unknown"/>
        </w:rPr>
      </w:pPr>
      <w:ins w:id="3213" w:author="Unknown">
        <w:r>
          <w:t>1</w:t>
        </w:r>
      </w:ins>
    </w:p>
    <w:p w:rsidR="007E2779" w:rsidRDefault="007E2779" w:rsidP="007E2779">
      <w:pPr>
        <w:rPr>
          <w:ins w:id="3214" w:author="Unknown"/>
        </w:rPr>
      </w:pPr>
      <w:ins w:id="3215" w:author="Unknown">
        <w:r>
          <w:t>2</w:t>
        </w:r>
      </w:ins>
    </w:p>
    <w:p w:rsidR="007E2779" w:rsidRDefault="007E2779" w:rsidP="007E2779">
      <w:pPr>
        <w:rPr>
          <w:ins w:id="3216" w:author="Unknown"/>
        </w:rPr>
      </w:pPr>
      <w:ins w:id="3217" w:author="Unknown">
        <w:r>
          <w:t>3</w:t>
        </w:r>
      </w:ins>
    </w:p>
    <w:p w:rsidR="007E2779" w:rsidRDefault="007E2779" w:rsidP="007E2779">
      <w:pPr>
        <w:rPr>
          <w:ins w:id="3218" w:author="Unknown"/>
        </w:rPr>
      </w:pPr>
      <w:ins w:id="3219" w:author="Unknown">
        <w:r>
          <w:t>4</w:t>
        </w:r>
      </w:ins>
    </w:p>
    <w:p w:rsidR="007E2779" w:rsidRDefault="007E2779" w:rsidP="007E2779">
      <w:pPr>
        <w:rPr>
          <w:ins w:id="3220" w:author="Unknown"/>
        </w:rPr>
      </w:pPr>
      <w:ins w:id="3221" w:author="Unknown">
        <w:r>
          <w:t>5</w:t>
        </w:r>
      </w:ins>
    </w:p>
    <w:p w:rsidR="007E2779" w:rsidRDefault="007E2779" w:rsidP="007E2779">
      <w:pPr>
        <w:pStyle w:val="NormalWeb"/>
        <w:rPr>
          <w:ins w:id="3222" w:author="Unknown"/>
        </w:rPr>
      </w:pPr>
      <w:ins w:id="3223" w:author="Unknown">
        <w:r>
          <w:lastRenderedPageBreak/>
          <w:t xml:space="preserve">You can see in the output above adding </w:t>
        </w:r>
        <w:r>
          <w:rPr>
            <w:rStyle w:val="HTMLCode"/>
          </w:rPr>
          <w:t>display: flex</w:t>
        </w:r>
        <w:r>
          <w:t xml:space="preserve"> property creates a flex container and by default, its item is aligned in the horizontal direction.</w:t>
        </w:r>
      </w:ins>
    </w:p>
    <w:p w:rsidR="007E2779" w:rsidRDefault="007E2779" w:rsidP="007E2779">
      <w:pPr>
        <w:rPr>
          <w:ins w:id="3224" w:author="Unknown"/>
        </w:rPr>
      </w:pPr>
      <w:ins w:id="3225" w:author="Unknown">
        <w:r>
          <w:pict>
            <v:rect id="_x0000_i1486" style="width:0;height:1.5pt" o:hralign="center" o:hrstd="t" o:hr="t" fillcolor="#a0a0a0" stroked="f"/>
          </w:pict>
        </w:r>
      </w:ins>
    </w:p>
    <w:p w:rsidR="007E2779" w:rsidRDefault="007E2779" w:rsidP="007E2779">
      <w:pPr>
        <w:pStyle w:val="Heading2"/>
        <w:rPr>
          <w:ins w:id="3226" w:author="Unknown"/>
        </w:rPr>
      </w:pPr>
      <w:ins w:id="3227" w:author="Unknown">
        <w:r>
          <w:t>All CSS Flexbox Properties</w:t>
        </w:r>
      </w:ins>
    </w:p>
    <w:p w:rsidR="007E2779" w:rsidRDefault="007E2779" w:rsidP="007E2779">
      <w:pPr>
        <w:pStyle w:val="NormalWeb"/>
        <w:rPr>
          <w:ins w:id="3228" w:author="Unknown"/>
        </w:rPr>
      </w:pPr>
      <w:ins w:id="3229" w:author="Unknown">
        <w:r>
          <w:t>Since you know now how to create a flexbox in CSS, its time to know all the CSS properties associated with flexbox.</w:t>
        </w:r>
      </w:ins>
    </w:p>
    <w:p w:rsidR="007E2779" w:rsidRDefault="007E2779" w:rsidP="007E2779">
      <w:pPr>
        <w:pStyle w:val="NormalWeb"/>
        <w:rPr>
          <w:ins w:id="3230" w:author="Unknown"/>
        </w:rPr>
      </w:pPr>
      <w:ins w:id="3231" w:author="Unknown">
        <w:r>
          <w:t xml:space="preserve">The flexbox properties can be divided into 2 parts: </w:t>
        </w:r>
      </w:ins>
    </w:p>
    <w:p w:rsidR="007E2779" w:rsidRDefault="007E2779" w:rsidP="007E2779">
      <w:pPr>
        <w:pStyle w:val="NormalWeb"/>
        <w:numPr>
          <w:ilvl w:val="0"/>
          <w:numId w:val="67"/>
        </w:numPr>
        <w:rPr>
          <w:ins w:id="3232" w:author="Unknown"/>
        </w:rPr>
      </w:pPr>
      <w:ins w:id="3233" w:author="Unknown">
        <w:r>
          <w:rPr>
            <w:rStyle w:val="Strong"/>
          </w:rPr>
          <w:t>CSS that is applied on the container itself (Parent)</w:t>
        </w:r>
        <w:r>
          <w:t xml:space="preserve"> - Flexbox properties which is applied on the container itself are as follows:</w:t>
        </w:r>
      </w:ins>
    </w:p>
    <w:p w:rsidR="007E2779" w:rsidRDefault="007E2779" w:rsidP="007E2779">
      <w:pPr>
        <w:numPr>
          <w:ilvl w:val="1"/>
          <w:numId w:val="67"/>
        </w:numPr>
        <w:spacing w:before="100" w:beforeAutospacing="1" w:after="100" w:afterAutospacing="1" w:line="240" w:lineRule="auto"/>
        <w:rPr>
          <w:ins w:id="3234" w:author="Unknown"/>
        </w:rPr>
      </w:pPr>
      <w:ins w:id="3235" w:author="Unknown">
        <w:r>
          <w:fldChar w:fldCharType="begin"/>
        </w:r>
        <w:r>
          <w:instrText xml:space="preserve"> HYPERLINK "https://www.tutorialstonight.com/css/css-flexbox.php" \l "direction" </w:instrText>
        </w:r>
        <w:r>
          <w:fldChar w:fldCharType="separate"/>
        </w:r>
        <w:r>
          <w:rPr>
            <w:rStyle w:val="Hyperlink"/>
          </w:rPr>
          <w:t>flex-direction</w:t>
        </w:r>
        <w:r>
          <w:fldChar w:fldCharType="end"/>
        </w:r>
      </w:ins>
    </w:p>
    <w:p w:rsidR="007E2779" w:rsidRDefault="007E2779" w:rsidP="007E2779">
      <w:pPr>
        <w:numPr>
          <w:ilvl w:val="1"/>
          <w:numId w:val="67"/>
        </w:numPr>
        <w:spacing w:before="100" w:beforeAutospacing="1" w:after="100" w:afterAutospacing="1" w:line="240" w:lineRule="auto"/>
        <w:rPr>
          <w:ins w:id="3236" w:author="Unknown"/>
        </w:rPr>
      </w:pPr>
      <w:ins w:id="3237" w:author="Unknown">
        <w:r>
          <w:fldChar w:fldCharType="begin"/>
        </w:r>
        <w:r>
          <w:instrText xml:space="preserve"> HYPERLINK "https://www.tutorialstonight.com/css/css-flexbox.php" \l "wrap" </w:instrText>
        </w:r>
        <w:r>
          <w:fldChar w:fldCharType="separate"/>
        </w:r>
        <w:r>
          <w:rPr>
            <w:rStyle w:val="Hyperlink"/>
          </w:rPr>
          <w:t>flex-wrap</w:t>
        </w:r>
        <w:r>
          <w:fldChar w:fldCharType="end"/>
        </w:r>
      </w:ins>
    </w:p>
    <w:p w:rsidR="007E2779" w:rsidRDefault="007E2779" w:rsidP="007E2779">
      <w:pPr>
        <w:numPr>
          <w:ilvl w:val="1"/>
          <w:numId w:val="67"/>
        </w:numPr>
        <w:spacing w:before="100" w:beforeAutospacing="1" w:after="100" w:afterAutospacing="1" w:line="240" w:lineRule="auto"/>
        <w:rPr>
          <w:ins w:id="3238" w:author="Unknown"/>
        </w:rPr>
      </w:pPr>
      <w:ins w:id="3239" w:author="Unknown">
        <w:r>
          <w:fldChar w:fldCharType="begin"/>
        </w:r>
        <w:r>
          <w:instrText xml:space="preserve"> HYPERLINK "https://www.tutorialstonight.com/css/css-flexbox.php" \l "flow" </w:instrText>
        </w:r>
        <w:r>
          <w:fldChar w:fldCharType="separate"/>
        </w:r>
        <w:r>
          <w:rPr>
            <w:rStyle w:val="Hyperlink"/>
          </w:rPr>
          <w:t>flex-flow</w:t>
        </w:r>
        <w:r>
          <w:fldChar w:fldCharType="end"/>
        </w:r>
      </w:ins>
    </w:p>
    <w:p w:rsidR="007E2779" w:rsidRDefault="007E2779" w:rsidP="007E2779">
      <w:pPr>
        <w:numPr>
          <w:ilvl w:val="1"/>
          <w:numId w:val="67"/>
        </w:numPr>
        <w:spacing w:before="100" w:beforeAutospacing="1" w:after="100" w:afterAutospacing="1" w:line="240" w:lineRule="auto"/>
        <w:rPr>
          <w:ins w:id="3240" w:author="Unknown"/>
        </w:rPr>
      </w:pPr>
      <w:ins w:id="3241" w:author="Unknown">
        <w:r>
          <w:fldChar w:fldCharType="begin"/>
        </w:r>
        <w:r>
          <w:instrText xml:space="preserve"> HYPERLINK "https://www.tutorialstonight.com/css/css-flexbox.php" \l "justify-content" </w:instrText>
        </w:r>
        <w:r>
          <w:fldChar w:fldCharType="separate"/>
        </w:r>
        <w:r>
          <w:rPr>
            <w:rStyle w:val="Hyperlink"/>
          </w:rPr>
          <w:t>justify-content</w:t>
        </w:r>
        <w:r>
          <w:fldChar w:fldCharType="end"/>
        </w:r>
      </w:ins>
    </w:p>
    <w:p w:rsidR="007E2779" w:rsidRDefault="007E2779" w:rsidP="007E2779">
      <w:pPr>
        <w:numPr>
          <w:ilvl w:val="1"/>
          <w:numId w:val="67"/>
        </w:numPr>
        <w:spacing w:before="100" w:beforeAutospacing="1" w:after="100" w:afterAutospacing="1" w:line="240" w:lineRule="auto"/>
        <w:rPr>
          <w:ins w:id="3242" w:author="Unknown"/>
        </w:rPr>
      </w:pPr>
      <w:ins w:id="3243" w:author="Unknown">
        <w:r>
          <w:fldChar w:fldCharType="begin"/>
        </w:r>
        <w:r>
          <w:instrText xml:space="preserve"> HYPERLINK "https://www.tutorialstonight.com/css/css-flexbox.php" \l "align-items" </w:instrText>
        </w:r>
        <w:r>
          <w:fldChar w:fldCharType="separate"/>
        </w:r>
        <w:r>
          <w:rPr>
            <w:rStyle w:val="Hyperlink"/>
          </w:rPr>
          <w:t>align-items</w:t>
        </w:r>
        <w:r>
          <w:fldChar w:fldCharType="end"/>
        </w:r>
      </w:ins>
    </w:p>
    <w:p w:rsidR="007E2779" w:rsidRDefault="007E2779" w:rsidP="007E2779">
      <w:pPr>
        <w:numPr>
          <w:ilvl w:val="1"/>
          <w:numId w:val="67"/>
        </w:numPr>
        <w:spacing w:before="100" w:beforeAutospacing="1" w:after="100" w:afterAutospacing="1" w:line="240" w:lineRule="auto"/>
        <w:rPr>
          <w:ins w:id="3244" w:author="Unknown"/>
        </w:rPr>
      </w:pPr>
      <w:ins w:id="3245" w:author="Unknown">
        <w:r>
          <w:fldChar w:fldCharType="begin"/>
        </w:r>
        <w:r>
          <w:instrText xml:space="preserve"> HYPERLINK "https://www.tutorialstonight.com/css/css-flexbox.php" \l "align-content" </w:instrText>
        </w:r>
        <w:r>
          <w:fldChar w:fldCharType="separate"/>
        </w:r>
        <w:r>
          <w:rPr>
            <w:rStyle w:val="Hyperlink"/>
          </w:rPr>
          <w:t>align-content</w:t>
        </w:r>
        <w:r>
          <w:fldChar w:fldCharType="end"/>
        </w:r>
      </w:ins>
    </w:p>
    <w:p w:rsidR="007E2779" w:rsidRDefault="007E2779" w:rsidP="007E2779">
      <w:pPr>
        <w:pStyle w:val="NormalWeb"/>
        <w:numPr>
          <w:ilvl w:val="0"/>
          <w:numId w:val="67"/>
        </w:numPr>
        <w:rPr>
          <w:ins w:id="3246" w:author="Unknown"/>
        </w:rPr>
      </w:pPr>
      <w:ins w:id="3247" w:author="Unknown">
        <w:r>
          <w:rPr>
            <w:rStyle w:val="Strong"/>
          </w:rPr>
          <w:t>CSS that is applied on items of the container (Child)</w:t>
        </w:r>
        <w:r>
          <w:t xml:space="preserve"> - Flexbox properties which is applied on the items of the container are as follows: </w:t>
        </w:r>
      </w:ins>
    </w:p>
    <w:p w:rsidR="007E2779" w:rsidRDefault="007E2779" w:rsidP="007E2779">
      <w:pPr>
        <w:numPr>
          <w:ilvl w:val="1"/>
          <w:numId w:val="67"/>
        </w:numPr>
        <w:spacing w:before="100" w:beforeAutospacing="1" w:after="100" w:afterAutospacing="1" w:line="240" w:lineRule="auto"/>
        <w:rPr>
          <w:ins w:id="3248" w:author="Unknown"/>
        </w:rPr>
      </w:pPr>
      <w:ins w:id="3249" w:author="Unknown">
        <w:r>
          <w:fldChar w:fldCharType="begin"/>
        </w:r>
        <w:r>
          <w:instrText xml:space="preserve"> HYPERLINK "https://www.tutorialstonight.com/css/css-flexbox.php" \l "order" </w:instrText>
        </w:r>
        <w:r>
          <w:fldChar w:fldCharType="separate"/>
        </w:r>
        <w:r>
          <w:rPr>
            <w:rStyle w:val="Hyperlink"/>
          </w:rPr>
          <w:t>order</w:t>
        </w:r>
        <w:r>
          <w:fldChar w:fldCharType="end"/>
        </w:r>
      </w:ins>
    </w:p>
    <w:p w:rsidR="007E2779" w:rsidRDefault="007E2779" w:rsidP="007E2779">
      <w:pPr>
        <w:numPr>
          <w:ilvl w:val="1"/>
          <w:numId w:val="67"/>
        </w:numPr>
        <w:spacing w:before="100" w:beforeAutospacing="1" w:after="100" w:afterAutospacing="1" w:line="240" w:lineRule="auto"/>
        <w:rPr>
          <w:ins w:id="3250" w:author="Unknown"/>
        </w:rPr>
      </w:pPr>
      <w:ins w:id="3251" w:author="Unknown">
        <w:r>
          <w:fldChar w:fldCharType="begin"/>
        </w:r>
        <w:r>
          <w:instrText xml:space="preserve"> HYPERLINK "https://www.tutorialstonight.com/css/css-flexbox.php" \l "flex-grow" </w:instrText>
        </w:r>
        <w:r>
          <w:fldChar w:fldCharType="separate"/>
        </w:r>
        <w:r>
          <w:rPr>
            <w:rStyle w:val="Hyperlink"/>
          </w:rPr>
          <w:t>flex-grow</w:t>
        </w:r>
        <w:r>
          <w:fldChar w:fldCharType="end"/>
        </w:r>
      </w:ins>
    </w:p>
    <w:p w:rsidR="007E2779" w:rsidRDefault="007E2779" w:rsidP="007E2779">
      <w:pPr>
        <w:numPr>
          <w:ilvl w:val="1"/>
          <w:numId w:val="67"/>
        </w:numPr>
        <w:spacing w:before="100" w:beforeAutospacing="1" w:after="100" w:afterAutospacing="1" w:line="240" w:lineRule="auto"/>
        <w:rPr>
          <w:ins w:id="3252" w:author="Unknown"/>
        </w:rPr>
      </w:pPr>
      <w:ins w:id="3253" w:author="Unknown">
        <w:r>
          <w:fldChar w:fldCharType="begin"/>
        </w:r>
        <w:r>
          <w:instrText xml:space="preserve"> HYPERLINK "https://www.tutorialstonight.com/css/css-flexbox.php" \l "flex-shrink" </w:instrText>
        </w:r>
        <w:r>
          <w:fldChar w:fldCharType="separate"/>
        </w:r>
        <w:r>
          <w:rPr>
            <w:rStyle w:val="Hyperlink"/>
          </w:rPr>
          <w:t>flex-shrink</w:t>
        </w:r>
        <w:r>
          <w:fldChar w:fldCharType="end"/>
        </w:r>
      </w:ins>
    </w:p>
    <w:p w:rsidR="007E2779" w:rsidRDefault="007E2779" w:rsidP="007E2779">
      <w:pPr>
        <w:numPr>
          <w:ilvl w:val="1"/>
          <w:numId w:val="67"/>
        </w:numPr>
        <w:spacing w:before="100" w:beforeAutospacing="1" w:after="100" w:afterAutospacing="1" w:line="240" w:lineRule="auto"/>
        <w:rPr>
          <w:ins w:id="3254" w:author="Unknown"/>
        </w:rPr>
      </w:pPr>
      <w:ins w:id="3255" w:author="Unknown">
        <w:r>
          <w:fldChar w:fldCharType="begin"/>
        </w:r>
        <w:r>
          <w:instrText xml:space="preserve"> HYPERLINK "https://www.tutorialstonight.com/css/css-flexbox.php" \l "flex-shrink" </w:instrText>
        </w:r>
        <w:r>
          <w:fldChar w:fldCharType="separate"/>
        </w:r>
        <w:r>
          <w:rPr>
            <w:rStyle w:val="Hyperlink"/>
          </w:rPr>
          <w:t>flex-basis</w:t>
        </w:r>
        <w:r>
          <w:fldChar w:fldCharType="end"/>
        </w:r>
      </w:ins>
    </w:p>
    <w:p w:rsidR="007E2779" w:rsidRDefault="007E2779" w:rsidP="007E2779">
      <w:pPr>
        <w:numPr>
          <w:ilvl w:val="1"/>
          <w:numId w:val="67"/>
        </w:numPr>
        <w:spacing w:before="100" w:beforeAutospacing="1" w:after="100" w:afterAutospacing="1" w:line="240" w:lineRule="auto"/>
        <w:rPr>
          <w:ins w:id="3256" w:author="Unknown"/>
        </w:rPr>
      </w:pPr>
      <w:ins w:id="3257" w:author="Unknown">
        <w:r>
          <w:fldChar w:fldCharType="begin"/>
        </w:r>
        <w:r>
          <w:instrText xml:space="preserve"> HYPERLINK "https://www.tutorialstonight.com/css/css-flexbox.php" \l "flex" </w:instrText>
        </w:r>
        <w:r>
          <w:fldChar w:fldCharType="separate"/>
        </w:r>
        <w:r>
          <w:rPr>
            <w:rStyle w:val="Hyperlink"/>
          </w:rPr>
          <w:t>flex</w:t>
        </w:r>
        <w:r>
          <w:fldChar w:fldCharType="end"/>
        </w:r>
      </w:ins>
    </w:p>
    <w:p w:rsidR="007E2779" w:rsidRDefault="007E2779" w:rsidP="007E2779">
      <w:pPr>
        <w:numPr>
          <w:ilvl w:val="1"/>
          <w:numId w:val="67"/>
        </w:numPr>
        <w:spacing w:before="100" w:beforeAutospacing="1" w:after="100" w:afterAutospacing="1" w:line="240" w:lineRule="auto"/>
        <w:rPr>
          <w:ins w:id="3258" w:author="Unknown"/>
        </w:rPr>
      </w:pPr>
      <w:ins w:id="3259" w:author="Unknown">
        <w:r>
          <w:fldChar w:fldCharType="begin"/>
        </w:r>
        <w:r>
          <w:instrText xml:space="preserve"> HYPERLINK "https://www.tutorialstonight.com/css/css-flexbox.php" \l "align-self" </w:instrText>
        </w:r>
        <w:r>
          <w:fldChar w:fldCharType="separate"/>
        </w:r>
        <w:r>
          <w:rPr>
            <w:rStyle w:val="Hyperlink"/>
          </w:rPr>
          <w:t>align-self</w:t>
        </w:r>
        <w:r>
          <w:fldChar w:fldCharType="end"/>
        </w:r>
      </w:ins>
    </w:p>
    <w:p w:rsidR="007E2779" w:rsidRDefault="007E2779" w:rsidP="007E2779">
      <w:pPr>
        <w:pStyle w:val="NormalWeb"/>
        <w:rPr>
          <w:ins w:id="3260" w:author="Unknown"/>
        </w:rPr>
      </w:pPr>
      <w:ins w:id="3261" w:author="Unknown">
        <w:r>
          <w:t>Now let's see each property and what effect it creates with example.</w:t>
        </w:r>
      </w:ins>
    </w:p>
    <w:p w:rsidR="007E2779" w:rsidRDefault="007E2779" w:rsidP="007E2779">
      <w:pPr>
        <w:rPr>
          <w:ins w:id="3262" w:author="Unknown"/>
        </w:rPr>
      </w:pPr>
      <w:ins w:id="3263" w:author="Unknown">
        <w:r>
          <w:pict>
            <v:rect id="_x0000_i1487" style="width:0;height:1.5pt" o:hralign="center" o:hrstd="t" o:hr="t" fillcolor="#a0a0a0" stroked="f"/>
          </w:pict>
        </w:r>
      </w:ins>
    </w:p>
    <w:p w:rsidR="007E2779" w:rsidRDefault="007E2779" w:rsidP="007E2779">
      <w:pPr>
        <w:pStyle w:val="Heading2"/>
        <w:rPr>
          <w:ins w:id="3264" w:author="Unknown"/>
        </w:rPr>
      </w:pPr>
      <w:ins w:id="3265" w:author="Unknown">
        <w:r>
          <w:t>Flexbox CSS that is applied on container itself (Parent)</w:t>
        </w:r>
      </w:ins>
    </w:p>
    <w:p w:rsidR="007E2779" w:rsidRDefault="007E2779" w:rsidP="007E2779">
      <w:pPr>
        <w:pStyle w:val="NormalWeb"/>
        <w:rPr>
          <w:ins w:id="3266" w:author="Unknown"/>
        </w:rPr>
      </w:pPr>
      <w:ins w:id="3267" w:author="Unknown">
        <w:r>
          <w:t>Let's look at all the flexbox property applied to the flexbox container.</w:t>
        </w:r>
      </w:ins>
    </w:p>
    <w:p w:rsidR="007E2779" w:rsidRDefault="007E2779" w:rsidP="007E2779">
      <w:pPr>
        <w:pStyle w:val="Heading3"/>
        <w:rPr>
          <w:ins w:id="3268" w:author="Unknown"/>
        </w:rPr>
      </w:pPr>
      <w:ins w:id="3269" w:author="Unknown">
        <w:r>
          <w:t>1. CSS flex-direction</w:t>
        </w:r>
      </w:ins>
    </w:p>
    <w:p w:rsidR="007E2779" w:rsidRDefault="007E2779" w:rsidP="007E2779">
      <w:pPr>
        <w:pStyle w:val="NormalWeb"/>
        <w:rPr>
          <w:ins w:id="3270" w:author="Unknown"/>
        </w:rPr>
      </w:pPr>
      <w:ins w:id="3271" w:author="Unknown">
        <w:r>
          <w:t xml:space="preserve">Flexbox module provides a property called </w:t>
        </w:r>
        <w:r>
          <w:rPr>
            <w:rStyle w:val="HTMLCode"/>
          </w:rPr>
          <w:t>flex-direction</w:t>
        </w:r>
        <w:r>
          <w:t xml:space="preserve"> which specify what direction the children are laid out in.</w:t>
        </w:r>
      </w:ins>
    </w:p>
    <w:p w:rsidR="007E2779" w:rsidRDefault="007E2779" w:rsidP="007E2779">
      <w:pPr>
        <w:pStyle w:val="NormalWeb"/>
        <w:rPr>
          <w:ins w:id="3272" w:author="Unknown"/>
        </w:rPr>
      </w:pPr>
      <w:ins w:id="3273" w:author="Unknown">
        <w:r>
          <w:rPr>
            <w:rStyle w:val="HTMLCode"/>
          </w:rPr>
          <w:t>flex-direction</w:t>
        </w:r>
        <w:r>
          <w:t xml:space="preserve"> has 4 different values: </w:t>
        </w:r>
      </w:ins>
    </w:p>
    <w:p w:rsidR="007E2779" w:rsidRDefault="007E2779" w:rsidP="007E2779">
      <w:pPr>
        <w:numPr>
          <w:ilvl w:val="0"/>
          <w:numId w:val="68"/>
        </w:numPr>
        <w:spacing w:before="100" w:beforeAutospacing="1" w:after="100" w:afterAutospacing="1" w:line="240" w:lineRule="auto"/>
        <w:rPr>
          <w:ins w:id="3274" w:author="Unknown"/>
        </w:rPr>
      </w:pPr>
      <w:ins w:id="3275" w:author="Unknown">
        <w:r>
          <w:rPr>
            <w:rStyle w:val="focus"/>
          </w:rPr>
          <w:t>row</w:t>
        </w:r>
        <w:r>
          <w:t>: It aligns flexbox items from left to right. It is the default value of flex-direction.</w:t>
        </w:r>
      </w:ins>
    </w:p>
    <w:p w:rsidR="007E2779" w:rsidRDefault="007E2779" w:rsidP="007E2779">
      <w:pPr>
        <w:numPr>
          <w:ilvl w:val="0"/>
          <w:numId w:val="68"/>
        </w:numPr>
        <w:spacing w:before="100" w:beforeAutospacing="1" w:after="100" w:afterAutospacing="1" w:line="240" w:lineRule="auto"/>
        <w:rPr>
          <w:ins w:id="3276" w:author="Unknown"/>
        </w:rPr>
      </w:pPr>
      <w:ins w:id="3277" w:author="Unknown">
        <w:r>
          <w:rPr>
            <w:rStyle w:val="focus"/>
          </w:rPr>
          <w:lastRenderedPageBreak/>
          <w:t>row-reverse</w:t>
        </w:r>
        <w:r>
          <w:t>: It aligns flexbox items from the right end of the container to the left end.</w:t>
        </w:r>
      </w:ins>
    </w:p>
    <w:p w:rsidR="007E2779" w:rsidRDefault="007E2779" w:rsidP="007E2779">
      <w:pPr>
        <w:numPr>
          <w:ilvl w:val="0"/>
          <w:numId w:val="68"/>
        </w:numPr>
        <w:spacing w:before="100" w:beforeAutospacing="1" w:after="100" w:afterAutospacing="1" w:line="240" w:lineRule="auto"/>
        <w:rPr>
          <w:ins w:id="3278" w:author="Unknown"/>
        </w:rPr>
      </w:pPr>
      <w:ins w:id="3279" w:author="Unknown">
        <w:r>
          <w:rPr>
            <w:rStyle w:val="focus"/>
          </w:rPr>
          <w:t>column</w:t>
        </w:r>
        <w:r>
          <w:t>: It aligns flexbox items from top to bottom in the flexbox container.</w:t>
        </w:r>
      </w:ins>
    </w:p>
    <w:p w:rsidR="007E2779" w:rsidRDefault="007E2779" w:rsidP="007E2779">
      <w:pPr>
        <w:numPr>
          <w:ilvl w:val="0"/>
          <w:numId w:val="68"/>
        </w:numPr>
        <w:spacing w:before="100" w:beforeAutospacing="1" w:after="100" w:afterAutospacing="1" w:line="240" w:lineRule="auto"/>
        <w:rPr>
          <w:ins w:id="3280" w:author="Unknown"/>
        </w:rPr>
      </w:pPr>
      <w:ins w:id="3281" w:author="Unknown">
        <w:r>
          <w:rPr>
            <w:rStyle w:val="focus"/>
          </w:rPr>
          <w:t>column-reverse</w:t>
        </w:r>
        <w:r>
          <w:t>: It aligns flexbox items from bottom to top in the flexbox or container.</w:t>
        </w:r>
      </w:ins>
    </w:p>
    <w:p w:rsidR="007E2779" w:rsidRDefault="007E2779" w:rsidP="007E2779">
      <w:pPr>
        <w:pStyle w:val="HTMLPreformatted"/>
        <w:rPr>
          <w:ins w:id="3282" w:author="Unknown"/>
          <w:rStyle w:val="HTMLCode"/>
        </w:rPr>
      </w:pPr>
      <w:ins w:id="3283" w:author="Unknown">
        <w:r>
          <w:rPr>
            <w:rStyle w:val="token"/>
          </w:rPr>
          <w:t>.container</w:t>
        </w:r>
        <w:r>
          <w:rPr>
            <w:rStyle w:val="HTMLCode"/>
          </w:rPr>
          <w:t xml:space="preserve"> </w:t>
        </w:r>
        <w:r>
          <w:rPr>
            <w:rStyle w:val="token"/>
          </w:rPr>
          <w:t>{</w:t>
        </w:r>
      </w:ins>
    </w:p>
    <w:p w:rsidR="007E2779" w:rsidRDefault="007E2779" w:rsidP="007E2779">
      <w:pPr>
        <w:pStyle w:val="HTMLPreformatted"/>
        <w:rPr>
          <w:ins w:id="3284" w:author="Unknown"/>
          <w:rStyle w:val="HTMLCode"/>
        </w:rPr>
      </w:pPr>
      <w:ins w:id="3285" w:author="Unknown">
        <w:r>
          <w:rPr>
            <w:rStyle w:val="HTMLCode"/>
          </w:rPr>
          <w:t xml:space="preserve">  </w:t>
        </w:r>
        <w:r>
          <w:rPr>
            <w:rStyle w:val="token"/>
          </w:rPr>
          <w:t>display:</w:t>
        </w:r>
        <w:r>
          <w:rPr>
            <w:rStyle w:val="HTMLCode"/>
          </w:rPr>
          <w:t xml:space="preserve"> flex</w:t>
        </w:r>
        <w:r>
          <w:rPr>
            <w:rStyle w:val="token"/>
          </w:rPr>
          <w:t>;</w:t>
        </w:r>
      </w:ins>
    </w:p>
    <w:p w:rsidR="007E2779" w:rsidRDefault="007E2779" w:rsidP="007E2779">
      <w:pPr>
        <w:pStyle w:val="HTMLPreformatted"/>
        <w:rPr>
          <w:ins w:id="3286" w:author="Unknown"/>
          <w:rStyle w:val="HTMLCode"/>
        </w:rPr>
      </w:pPr>
      <w:ins w:id="3287" w:author="Unknown">
        <w:r>
          <w:rPr>
            <w:rStyle w:val="HTMLCode"/>
          </w:rPr>
          <w:t xml:space="preserve">  </w:t>
        </w:r>
        <w:r>
          <w:rPr>
            <w:rStyle w:val="token"/>
          </w:rPr>
          <w:t>flex-direction:</w:t>
        </w:r>
        <w:r>
          <w:rPr>
            <w:rStyle w:val="HTMLCode"/>
          </w:rPr>
          <w:t xml:space="preserve"> row</w:t>
        </w:r>
        <w:r>
          <w:rPr>
            <w:rStyle w:val="token"/>
          </w:rPr>
          <w:t>;</w:t>
        </w:r>
        <w:r>
          <w:rPr>
            <w:rStyle w:val="HTMLCode"/>
          </w:rPr>
          <w:t xml:space="preserve"> </w:t>
        </w:r>
        <w:r>
          <w:rPr>
            <w:rStyle w:val="token"/>
          </w:rPr>
          <w:t>/* or row-reverse | columns | column-reverse */</w:t>
        </w:r>
      </w:ins>
    </w:p>
    <w:p w:rsidR="007E2779" w:rsidRDefault="007E2779" w:rsidP="007E2779">
      <w:pPr>
        <w:pStyle w:val="HTMLPreformatted"/>
        <w:rPr>
          <w:ins w:id="3288" w:author="Unknown"/>
        </w:rPr>
      </w:pPr>
      <w:ins w:id="3289" w:author="Unknown">
        <w:r>
          <w:rPr>
            <w:rStyle w:val="token"/>
          </w:rPr>
          <w:t>}</w:t>
        </w:r>
      </w:ins>
    </w:p>
    <w:p w:rsidR="007E2779" w:rsidRDefault="007E2779" w:rsidP="007E2779">
      <w:pPr>
        <w:rPr>
          <w:ins w:id="3290" w:author="Unknown"/>
        </w:rPr>
      </w:pPr>
      <w:ins w:id="3291" w:author="Unknown">
        <w:r>
          <w:t>CSS</w:t>
        </w:r>
      </w:ins>
    </w:p>
    <w:p w:rsidR="007E2779" w:rsidRDefault="007E2779" w:rsidP="007E2779">
      <w:pPr>
        <w:rPr>
          <w:ins w:id="3292" w:author="Unknown"/>
        </w:rPr>
      </w:pPr>
      <w:r>
        <w:rPr>
          <w:noProof/>
        </w:rPr>
        <mc:AlternateContent>
          <mc:Choice Requires="wps">
            <w:drawing>
              <wp:inline distT="0" distB="0" distL="0" distR="0">
                <wp:extent cx="304800" cy="304800"/>
                <wp:effectExtent l="0" t="0" r="0" b="0"/>
                <wp:docPr id="25" name="Rectangle 25" descr="flex direction in flex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Description: flex direction in flex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L2y9MgCAADb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7E2779" w:rsidRDefault="007E2779" w:rsidP="007E2779">
      <w:pPr>
        <w:pStyle w:val="NormalWeb"/>
        <w:rPr>
          <w:ins w:id="3293" w:author="Unknown"/>
        </w:rPr>
      </w:pPr>
      <w:ins w:id="3294" w:author="Unknown">
        <w:r>
          <w:t xml:space="preserve">Let's see </w:t>
        </w:r>
        <w:r>
          <w:rPr>
            <w:rStyle w:val="HTMLCode"/>
          </w:rPr>
          <w:t>flex-direction</w:t>
        </w:r>
        <w:r>
          <w:t xml:space="preserve"> property with each value with examples.</w:t>
        </w:r>
      </w:ins>
    </w:p>
    <w:p w:rsidR="007E2779" w:rsidRDefault="007E2779" w:rsidP="007E2779">
      <w:pPr>
        <w:pStyle w:val="Heading4"/>
        <w:rPr>
          <w:ins w:id="3295" w:author="Unknown"/>
        </w:rPr>
      </w:pPr>
      <w:ins w:id="3296" w:author="Unknown">
        <w:r>
          <w:t>I. flex direction row</w:t>
        </w:r>
      </w:ins>
    </w:p>
    <w:p w:rsidR="007E2779" w:rsidRDefault="007E2779" w:rsidP="007E2779">
      <w:pPr>
        <w:pStyle w:val="NormalWeb"/>
        <w:rPr>
          <w:ins w:id="3297" w:author="Unknown"/>
        </w:rPr>
      </w:pPr>
      <w:ins w:id="3298" w:author="Unknown">
        <w:r>
          <w:t xml:space="preserve">If you want your container elements to be in a row then use </w:t>
        </w:r>
        <w:r>
          <w:rPr>
            <w:rStyle w:val="HTMLCode"/>
          </w:rPr>
          <w:t>flex-direction: row</w:t>
        </w:r>
        <w:r>
          <w:t xml:space="preserve"> property. It is also the default value of the </w:t>
        </w:r>
        <w:r>
          <w:rPr>
            <w:rStyle w:val="HTMLCode"/>
          </w:rPr>
          <w:t>flex-direction</w:t>
        </w:r>
        <w:r>
          <w:t xml:space="preserve"> property, so you do not have to explicitly add it.</w:t>
        </w:r>
      </w:ins>
    </w:p>
    <w:p w:rsidR="007E2779" w:rsidRDefault="007E2779" w:rsidP="007E2779">
      <w:pPr>
        <w:pStyle w:val="alert"/>
        <w:rPr>
          <w:ins w:id="3299" w:author="Unknown"/>
        </w:rPr>
      </w:pPr>
      <w:ins w:id="3300" w:author="Unknown">
        <w:r>
          <w:t xml:space="preserve">Possible mistake: Just applying </w:t>
        </w:r>
        <w:r>
          <w:rPr>
            <w:rStyle w:val="HTMLCode"/>
          </w:rPr>
          <w:t>flex-direction</w:t>
        </w:r>
        <w:r>
          <w:t xml:space="preserve"> property on any container won't work you have use it on the container with flexbox (</w:t>
        </w:r>
        <w:r>
          <w:rPr>
            <w:rStyle w:val="HTMLCode"/>
          </w:rPr>
          <w:t>display: flex</w:t>
        </w:r>
        <w:r>
          <w:t>)</w:t>
        </w:r>
      </w:ins>
    </w:p>
    <w:p w:rsidR="007E2779" w:rsidRDefault="007E2779" w:rsidP="007E2779">
      <w:pPr>
        <w:pStyle w:val="HTMLPreformatted"/>
        <w:rPr>
          <w:ins w:id="3301" w:author="Unknown"/>
          <w:rStyle w:val="HTMLCode"/>
        </w:rPr>
      </w:pPr>
      <w:ins w:id="3302" w:author="Unknown">
        <w:r>
          <w:rPr>
            <w:rStyle w:val="token"/>
          </w:rPr>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3303" w:author="Unknown"/>
          <w:rStyle w:val="HTMLCode"/>
        </w:rPr>
      </w:pPr>
      <w:ins w:id="3304" w:author="Unknown">
        <w:r>
          <w:rPr>
            <w:rStyle w:val="HTMLCode"/>
          </w:rPr>
          <w:t xml:space="preserve">  </w:t>
        </w:r>
        <w:r>
          <w:rPr>
            <w:rStyle w:val="token"/>
          </w:rPr>
          <w:t>display:</w:t>
        </w:r>
        <w:r>
          <w:rPr>
            <w:rStyle w:val="HTMLCode"/>
          </w:rPr>
          <w:t xml:space="preserve"> flex</w:t>
        </w:r>
        <w:r>
          <w:rPr>
            <w:rStyle w:val="token"/>
          </w:rPr>
          <w:t>;</w:t>
        </w:r>
        <w:r>
          <w:rPr>
            <w:rStyle w:val="HTMLCode"/>
          </w:rPr>
          <w:t xml:space="preserve">  </w:t>
        </w:r>
      </w:ins>
    </w:p>
    <w:p w:rsidR="007E2779" w:rsidRDefault="007E2779" w:rsidP="007E2779">
      <w:pPr>
        <w:pStyle w:val="HTMLPreformatted"/>
        <w:rPr>
          <w:ins w:id="3305" w:author="Unknown"/>
          <w:rStyle w:val="HTMLCode"/>
        </w:rPr>
      </w:pPr>
      <w:ins w:id="3306" w:author="Unknown">
        <w:r>
          <w:rPr>
            <w:rStyle w:val="HTMLCode"/>
          </w:rPr>
          <w:t xml:space="preserve">  </w:t>
        </w:r>
        <w:r>
          <w:rPr>
            <w:rStyle w:val="token"/>
          </w:rPr>
          <w:t>flex-direction:</w:t>
        </w:r>
        <w:r>
          <w:rPr>
            <w:rStyle w:val="HTMLCode"/>
          </w:rPr>
          <w:t xml:space="preserve"> row</w:t>
        </w:r>
        <w:r>
          <w:rPr>
            <w:rStyle w:val="token"/>
          </w:rPr>
          <w:t>;</w:t>
        </w:r>
        <w:r>
          <w:rPr>
            <w:rStyle w:val="HTMLCode"/>
          </w:rPr>
          <w:t xml:space="preserve">  </w:t>
        </w:r>
        <w:r>
          <w:rPr>
            <w:rStyle w:val="token"/>
          </w:rPr>
          <w:t>/* Default value */</w:t>
        </w:r>
      </w:ins>
    </w:p>
    <w:p w:rsidR="007E2779" w:rsidRDefault="007E2779" w:rsidP="007E2779">
      <w:pPr>
        <w:pStyle w:val="HTMLPreformatted"/>
        <w:rPr>
          <w:ins w:id="3307" w:author="Unknown"/>
        </w:rPr>
      </w:pPr>
      <w:ins w:id="3308" w:author="Unknown">
        <w:r>
          <w:rPr>
            <w:rStyle w:val="token"/>
          </w:rPr>
          <w:t>}</w:t>
        </w:r>
      </w:ins>
    </w:p>
    <w:p w:rsidR="007E2779" w:rsidRDefault="007E2779" w:rsidP="007E2779">
      <w:pPr>
        <w:rPr>
          <w:ins w:id="3309" w:author="Unknown"/>
        </w:rPr>
      </w:pPr>
      <w:ins w:id="3310" w:author="Unknown">
        <w:r>
          <w:t>CSS</w:t>
        </w:r>
      </w:ins>
    </w:p>
    <w:p w:rsidR="007E2779" w:rsidRDefault="007E2779" w:rsidP="007E2779">
      <w:pPr>
        <w:rPr>
          <w:ins w:id="3311" w:author="Unknown"/>
        </w:rPr>
      </w:pPr>
      <w:ins w:id="3312" w:author="Unknown">
        <w:r>
          <w:fldChar w:fldCharType="begin"/>
        </w:r>
        <w:r>
          <w:instrText xml:space="preserve"> HYPERLINK "https://www.tutorialstonight.com/online-html-editor.php?p=css&amp;q=flex-direction-row"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3313" w:author="Unknown"/>
        </w:rPr>
      </w:pPr>
      <w:ins w:id="3314" w:author="Unknown">
        <w:r>
          <w:t>Output:</w:t>
        </w:r>
      </w:ins>
    </w:p>
    <w:p w:rsidR="007E2779" w:rsidRDefault="007E2779" w:rsidP="007E2779">
      <w:pPr>
        <w:rPr>
          <w:ins w:id="3315" w:author="Unknown"/>
        </w:rPr>
      </w:pPr>
      <w:ins w:id="3316" w:author="Unknown">
        <w:r>
          <w:t>1</w:t>
        </w:r>
      </w:ins>
    </w:p>
    <w:p w:rsidR="007E2779" w:rsidRDefault="007E2779" w:rsidP="007E2779">
      <w:pPr>
        <w:rPr>
          <w:ins w:id="3317" w:author="Unknown"/>
        </w:rPr>
      </w:pPr>
      <w:ins w:id="3318" w:author="Unknown">
        <w:r>
          <w:t>2</w:t>
        </w:r>
      </w:ins>
    </w:p>
    <w:p w:rsidR="007E2779" w:rsidRDefault="007E2779" w:rsidP="007E2779">
      <w:pPr>
        <w:rPr>
          <w:ins w:id="3319" w:author="Unknown"/>
        </w:rPr>
      </w:pPr>
      <w:ins w:id="3320" w:author="Unknown">
        <w:r>
          <w:t>3</w:t>
        </w:r>
      </w:ins>
    </w:p>
    <w:p w:rsidR="007E2779" w:rsidRDefault="007E2779" w:rsidP="007E2779">
      <w:pPr>
        <w:rPr>
          <w:ins w:id="3321" w:author="Unknown"/>
        </w:rPr>
      </w:pPr>
      <w:ins w:id="3322" w:author="Unknown">
        <w:r>
          <w:t>4</w:t>
        </w:r>
      </w:ins>
    </w:p>
    <w:p w:rsidR="007E2779" w:rsidRDefault="007E2779" w:rsidP="007E2779">
      <w:pPr>
        <w:rPr>
          <w:ins w:id="3323" w:author="Unknown"/>
        </w:rPr>
      </w:pPr>
      <w:ins w:id="3324" w:author="Unknown">
        <w:r>
          <w:t>5</w:t>
        </w:r>
      </w:ins>
    </w:p>
    <w:p w:rsidR="007E2779" w:rsidRDefault="007E2779" w:rsidP="007E2779">
      <w:pPr>
        <w:rPr>
          <w:ins w:id="3325" w:author="Unknown"/>
        </w:rPr>
      </w:pPr>
      <w:ins w:id="3326" w:author="Unknown">
        <w:r>
          <w:pict>
            <v:rect id="_x0000_i1489" style="width:0;height:1.5pt" o:hralign="center" o:hrstd="t" o:hr="t" fillcolor="#a0a0a0" stroked="f"/>
          </w:pict>
        </w:r>
      </w:ins>
    </w:p>
    <w:p w:rsidR="007E2779" w:rsidRDefault="007E2779" w:rsidP="007E2779">
      <w:pPr>
        <w:pStyle w:val="Heading4"/>
        <w:rPr>
          <w:ins w:id="3327" w:author="Unknown"/>
        </w:rPr>
      </w:pPr>
      <w:ins w:id="3328" w:author="Unknown">
        <w:r>
          <w:t>II. flex direction row reverse</w:t>
        </w:r>
      </w:ins>
    </w:p>
    <w:p w:rsidR="007E2779" w:rsidRDefault="007E2779" w:rsidP="007E2779">
      <w:pPr>
        <w:pStyle w:val="NormalWeb"/>
        <w:rPr>
          <w:ins w:id="3329" w:author="Unknown"/>
        </w:rPr>
      </w:pPr>
      <w:ins w:id="3330" w:author="Unknown">
        <w:r>
          <w:t xml:space="preserve">To set container item in a row but in reverse direction use </w:t>
        </w:r>
        <w:r>
          <w:rPr>
            <w:rStyle w:val="HTMLCode"/>
          </w:rPr>
          <w:t>flex-direction: row-reverse</w:t>
        </w:r>
        <w:r>
          <w:t xml:space="preserve"> property.</w:t>
        </w:r>
      </w:ins>
    </w:p>
    <w:p w:rsidR="007E2779" w:rsidRDefault="007E2779" w:rsidP="007E2779">
      <w:pPr>
        <w:pStyle w:val="NormalWeb"/>
        <w:rPr>
          <w:ins w:id="3331" w:author="Unknown"/>
        </w:rPr>
      </w:pPr>
      <w:ins w:id="3332" w:author="Unknown">
        <w:r>
          <w:lastRenderedPageBreak/>
          <w:t>This property cause container items to start from the end of the container in reverse order.</w:t>
        </w:r>
      </w:ins>
    </w:p>
    <w:p w:rsidR="007E2779" w:rsidRDefault="007E2779" w:rsidP="007E2779">
      <w:pPr>
        <w:pStyle w:val="HTMLPreformatted"/>
        <w:rPr>
          <w:ins w:id="3333" w:author="Unknown"/>
          <w:rStyle w:val="HTMLCode"/>
        </w:rPr>
      </w:pPr>
      <w:ins w:id="3334" w:author="Unknown">
        <w:r>
          <w:rPr>
            <w:rStyle w:val="token"/>
          </w:rPr>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3335" w:author="Unknown"/>
          <w:rStyle w:val="HTMLCode"/>
        </w:rPr>
      </w:pPr>
      <w:ins w:id="3336" w:author="Unknown">
        <w:r>
          <w:rPr>
            <w:rStyle w:val="HTMLCode"/>
          </w:rPr>
          <w:t xml:space="preserve">  </w:t>
        </w:r>
        <w:r>
          <w:rPr>
            <w:rStyle w:val="token"/>
          </w:rPr>
          <w:t>display:</w:t>
        </w:r>
        <w:r>
          <w:rPr>
            <w:rStyle w:val="HTMLCode"/>
          </w:rPr>
          <w:t xml:space="preserve"> flex</w:t>
        </w:r>
        <w:r>
          <w:rPr>
            <w:rStyle w:val="token"/>
          </w:rPr>
          <w:t>;</w:t>
        </w:r>
        <w:r>
          <w:rPr>
            <w:rStyle w:val="HTMLCode"/>
          </w:rPr>
          <w:t xml:space="preserve">  </w:t>
        </w:r>
      </w:ins>
    </w:p>
    <w:p w:rsidR="007E2779" w:rsidRDefault="007E2779" w:rsidP="007E2779">
      <w:pPr>
        <w:pStyle w:val="HTMLPreformatted"/>
        <w:rPr>
          <w:ins w:id="3337" w:author="Unknown"/>
          <w:rStyle w:val="HTMLCode"/>
        </w:rPr>
      </w:pPr>
      <w:ins w:id="3338" w:author="Unknown">
        <w:r>
          <w:rPr>
            <w:rStyle w:val="HTMLCode"/>
          </w:rPr>
          <w:t xml:space="preserve">  </w:t>
        </w:r>
        <w:r>
          <w:rPr>
            <w:rStyle w:val="token"/>
          </w:rPr>
          <w:t>flex-direction:</w:t>
        </w:r>
        <w:r>
          <w:rPr>
            <w:rStyle w:val="HTMLCode"/>
          </w:rPr>
          <w:t xml:space="preserve"> row-reverse</w:t>
        </w:r>
        <w:r>
          <w:rPr>
            <w:rStyle w:val="token"/>
          </w:rPr>
          <w:t>;</w:t>
        </w:r>
        <w:r>
          <w:rPr>
            <w:rStyle w:val="HTMLCode"/>
          </w:rPr>
          <w:t xml:space="preserve">  </w:t>
        </w:r>
      </w:ins>
    </w:p>
    <w:p w:rsidR="007E2779" w:rsidRDefault="007E2779" w:rsidP="007E2779">
      <w:pPr>
        <w:pStyle w:val="HTMLPreformatted"/>
        <w:rPr>
          <w:ins w:id="3339" w:author="Unknown"/>
        </w:rPr>
      </w:pPr>
      <w:ins w:id="3340" w:author="Unknown">
        <w:r>
          <w:rPr>
            <w:rStyle w:val="token"/>
          </w:rPr>
          <w:t>}</w:t>
        </w:r>
      </w:ins>
    </w:p>
    <w:p w:rsidR="007E2779" w:rsidRDefault="007E2779" w:rsidP="007E2779">
      <w:pPr>
        <w:rPr>
          <w:ins w:id="3341" w:author="Unknown"/>
        </w:rPr>
      </w:pPr>
      <w:ins w:id="3342" w:author="Unknown">
        <w:r>
          <w:t>CSS</w:t>
        </w:r>
      </w:ins>
    </w:p>
    <w:p w:rsidR="007E2779" w:rsidRDefault="007E2779" w:rsidP="007E2779">
      <w:pPr>
        <w:rPr>
          <w:ins w:id="3343" w:author="Unknown"/>
        </w:rPr>
      </w:pPr>
      <w:ins w:id="3344" w:author="Unknown">
        <w:r>
          <w:fldChar w:fldCharType="begin"/>
        </w:r>
        <w:r>
          <w:instrText xml:space="preserve"> HYPERLINK "https://www.tutorialstonight.com/online-html-editor.php?p=css&amp;q=flex-direction-row-reverse"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3345" w:author="Unknown"/>
        </w:rPr>
      </w:pPr>
      <w:ins w:id="3346" w:author="Unknown">
        <w:r>
          <w:t>Output:</w:t>
        </w:r>
      </w:ins>
    </w:p>
    <w:p w:rsidR="007E2779" w:rsidRDefault="007E2779" w:rsidP="007E2779">
      <w:pPr>
        <w:rPr>
          <w:ins w:id="3347" w:author="Unknown"/>
        </w:rPr>
      </w:pPr>
      <w:ins w:id="3348" w:author="Unknown">
        <w:r>
          <w:t>1</w:t>
        </w:r>
      </w:ins>
    </w:p>
    <w:p w:rsidR="007E2779" w:rsidRDefault="007E2779" w:rsidP="007E2779">
      <w:pPr>
        <w:rPr>
          <w:ins w:id="3349" w:author="Unknown"/>
        </w:rPr>
      </w:pPr>
      <w:ins w:id="3350" w:author="Unknown">
        <w:r>
          <w:t>2</w:t>
        </w:r>
      </w:ins>
    </w:p>
    <w:p w:rsidR="007E2779" w:rsidRDefault="007E2779" w:rsidP="007E2779">
      <w:pPr>
        <w:rPr>
          <w:ins w:id="3351" w:author="Unknown"/>
        </w:rPr>
      </w:pPr>
      <w:ins w:id="3352" w:author="Unknown">
        <w:r>
          <w:t>3</w:t>
        </w:r>
      </w:ins>
    </w:p>
    <w:p w:rsidR="007E2779" w:rsidRDefault="007E2779" w:rsidP="007E2779">
      <w:pPr>
        <w:rPr>
          <w:ins w:id="3353" w:author="Unknown"/>
        </w:rPr>
      </w:pPr>
      <w:ins w:id="3354" w:author="Unknown">
        <w:r>
          <w:t>4</w:t>
        </w:r>
      </w:ins>
    </w:p>
    <w:p w:rsidR="007E2779" w:rsidRDefault="007E2779" w:rsidP="007E2779">
      <w:pPr>
        <w:rPr>
          <w:ins w:id="3355" w:author="Unknown"/>
        </w:rPr>
      </w:pPr>
      <w:ins w:id="3356" w:author="Unknown">
        <w:r>
          <w:t>5</w:t>
        </w:r>
      </w:ins>
    </w:p>
    <w:p w:rsidR="007E2779" w:rsidRDefault="007E2779" w:rsidP="007E2779">
      <w:pPr>
        <w:rPr>
          <w:ins w:id="3357" w:author="Unknown"/>
        </w:rPr>
      </w:pPr>
      <w:ins w:id="3358" w:author="Unknown">
        <w:r>
          <w:pict>
            <v:rect id="_x0000_i1490" style="width:0;height:1.5pt" o:hralign="center" o:hrstd="t" o:hr="t" fillcolor="#a0a0a0" stroked="f"/>
          </w:pict>
        </w:r>
      </w:ins>
    </w:p>
    <w:p w:rsidR="007E2779" w:rsidRDefault="007E2779" w:rsidP="007E2779">
      <w:pPr>
        <w:pStyle w:val="Heading4"/>
        <w:rPr>
          <w:ins w:id="3359" w:author="Unknown"/>
        </w:rPr>
      </w:pPr>
      <w:ins w:id="3360" w:author="Unknown">
        <w:r>
          <w:t>III. flex-direction column</w:t>
        </w:r>
      </w:ins>
    </w:p>
    <w:p w:rsidR="007E2779" w:rsidRDefault="007E2779" w:rsidP="007E2779">
      <w:pPr>
        <w:pStyle w:val="NormalWeb"/>
        <w:rPr>
          <w:ins w:id="3361" w:author="Unknown"/>
        </w:rPr>
      </w:pPr>
      <w:ins w:id="3362" w:author="Unknown">
        <w:r>
          <w:t xml:space="preserve">The </w:t>
        </w:r>
        <w:r>
          <w:rPr>
            <w:rStyle w:val="HTMLCode"/>
          </w:rPr>
          <w:t>flex-direction: column</w:t>
        </w:r>
        <w:r>
          <w:t xml:space="preserve"> aligns the flexbox items in columns i.e from top to bottom.</w:t>
        </w:r>
      </w:ins>
    </w:p>
    <w:p w:rsidR="007E2779" w:rsidRDefault="007E2779" w:rsidP="007E2779">
      <w:pPr>
        <w:pStyle w:val="HTMLPreformatted"/>
        <w:rPr>
          <w:ins w:id="3363" w:author="Unknown"/>
          <w:rStyle w:val="HTMLCode"/>
        </w:rPr>
      </w:pPr>
      <w:ins w:id="3364" w:author="Unknown">
        <w:r>
          <w:rPr>
            <w:rStyle w:val="token"/>
          </w:rPr>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3365" w:author="Unknown"/>
          <w:rStyle w:val="HTMLCode"/>
        </w:rPr>
      </w:pPr>
      <w:ins w:id="3366" w:author="Unknown">
        <w:r>
          <w:rPr>
            <w:rStyle w:val="HTMLCode"/>
          </w:rPr>
          <w:t xml:space="preserve">  </w:t>
        </w:r>
        <w:r>
          <w:rPr>
            <w:rStyle w:val="token"/>
          </w:rPr>
          <w:t>display:</w:t>
        </w:r>
        <w:r>
          <w:rPr>
            <w:rStyle w:val="HTMLCode"/>
          </w:rPr>
          <w:t xml:space="preserve"> flex</w:t>
        </w:r>
        <w:r>
          <w:rPr>
            <w:rStyle w:val="token"/>
          </w:rPr>
          <w:t>;</w:t>
        </w:r>
        <w:r>
          <w:rPr>
            <w:rStyle w:val="HTMLCode"/>
          </w:rPr>
          <w:t xml:space="preserve">  </w:t>
        </w:r>
      </w:ins>
    </w:p>
    <w:p w:rsidR="007E2779" w:rsidRDefault="007E2779" w:rsidP="007E2779">
      <w:pPr>
        <w:pStyle w:val="HTMLPreformatted"/>
        <w:rPr>
          <w:ins w:id="3367" w:author="Unknown"/>
          <w:rStyle w:val="HTMLCode"/>
        </w:rPr>
      </w:pPr>
      <w:ins w:id="3368" w:author="Unknown">
        <w:r>
          <w:rPr>
            <w:rStyle w:val="HTMLCode"/>
          </w:rPr>
          <w:t xml:space="preserve">  </w:t>
        </w:r>
        <w:r>
          <w:rPr>
            <w:rStyle w:val="token"/>
          </w:rPr>
          <w:t>flex-direction:</w:t>
        </w:r>
        <w:r>
          <w:rPr>
            <w:rStyle w:val="HTMLCode"/>
          </w:rPr>
          <w:t xml:space="preserve"> column</w:t>
        </w:r>
        <w:r>
          <w:rPr>
            <w:rStyle w:val="token"/>
          </w:rPr>
          <w:t>;</w:t>
        </w:r>
        <w:r>
          <w:rPr>
            <w:rStyle w:val="HTMLCode"/>
          </w:rPr>
          <w:t xml:space="preserve">  </w:t>
        </w:r>
      </w:ins>
    </w:p>
    <w:p w:rsidR="007E2779" w:rsidRDefault="007E2779" w:rsidP="007E2779">
      <w:pPr>
        <w:pStyle w:val="HTMLPreformatted"/>
        <w:rPr>
          <w:ins w:id="3369" w:author="Unknown"/>
        </w:rPr>
      </w:pPr>
      <w:ins w:id="3370" w:author="Unknown">
        <w:r>
          <w:rPr>
            <w:rStyle w:val="token"/>
          </w:rPr>
          <w:t>}</w:t>
        </w:r>
      </w:ins>
    </w:p>
    <w:p w:rsidR="007E2779" w:rsidRDefault="007E2779" w:rsidP="007E2779">
      <w:pPr>
        <w:rPr>
          <w:ins w:id="3371" w:author="Unknown"/>
        </w:rPr>
      </w:pPr>
      <w:ins w:id="3372" w:author="Unknown">
        <w:r>
          <w:t>CSS</w:t>
        </w:r>
      </w:ins>
    </w:p>
    <w:p w:rsidR="007E2779" w:rsidRDefault="007E2779" w:rsidP="007E2779">
      <w:pPr>
        <w:rPr>
          <w:ins w:id="3373" w:author="Unknown"/>
        </w:rPr>
      </w:pPr>
      <w:ins w:id="3374" w:author="Unknown">
        <w:r>
          <w:fldChar w:fldCharType="begin"/>
        </w:r>
        <w:r>
          <w:instrText xml:space="preserve"> HYPERLINK "https://www.tutorialstonight.com/online-html-editor.php?p=css&amp;q=flex-direction-column"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3375" w:author="Unknown"/>
        </w:rPr>
      </w:pPr>
      <w:ins w:id="3376" w:author="Unknown">
        <w:r>
          <w:t>Output:</w:t>
        </w:r>
      </w:ins>
    </w:p>
    <w:p w:rsidR="007E2779" w:rsidRDefault="007E2779" w:rsidP="007E2779">
      <w:pPr>
        <w:rPr>
          <w:ins w:id="3377" w:author="Unknown"/>
        </w:rPr>
      </w:pPr>
      <w:ins w:id="3378" w:author="Unknown">
        <w:r>
          <w:t>1</w:t>
        </w:r>
      </w:ins>
    </w:p>
    <w:p w:rsidR="007E2779" w:rsidRDefault="007E2779" w:rsidP="007E2779">
      <w:pPr>
        <w:rPr>
          <w:ins w:id="3379" w:author="Unknown"/>
        </w:rPr>
      </w:pPr>
      <w:ins w:id="3380" w:author="Unknown">
        <w:r>
          <w:t>2</w:t>
        </w:r>
      </w:ins>
    </w:p>
    <w:p w:rsidR="007E2779" w:rsidRDefault="007E2779" w:rsidP="007E2779">
      <w:pPr>
        <w:rPr>
          <w:ins w:id="3381" w:author="Unknown"/>
        </w:rPr>
      </w:pPr>
      <w:ins w:id="3382" w:author="Unknown">
        <w:r>
          <w:t>3</w:t>
        </w:r>
      </w:ins>
    </w:p>
    <w:p w:rsidR="007E2779" w:rsidRDefault="007E2779" w:rsidP="007E2779">
      <w:pPr>
        <w:rPr>
          <w:ins w:id="3383" w:author="Unknown"/>
        </w:rPr>
      </w:pPr>
      <w:ins w:id="3384" w:author="Unknown">
        <w:r>
          <w:pict>
            <v:rect id="_x0000_i1491" style="width:0;height:1.5pt" o:hralign="center" o:hrstd="t" o:hr="t" fillcolor="#a0a0a0" stroked="f"/>
          </w:pict>
        </w:r>
      </w:ins>
    </w:p>
    <w:p w:rsidR="007E2779" w:rsidRDefault="007E2779" w:rsidP="007E2779">
      <w:pPr>
        <w:pStyle w:val="Heading4"/>
        <w:rPr>
          <w:ins w:id="3385" w:author="Unknown"/>
        </w:rPr>
      </w:pPr>
      <w:ins w:id="3386" w:author="Unknown">
        <w:r>
          <w:t>IV. flex-direction column reverse</w:t>
        </w:r>
      </w:ins>
    </w:p>
    <w:p w:rsidR="007E2779" w:rsidRDefault="007E2779" w:rsidP="007E2779">
      <w:pPr>
        <w:pStyle w:val="NormalWeb"/>
        <w:rPr>
          <w:ins w:id="3387" w:author="Unknown"/>
        </w:rPr>
      </w:pPr>
      <w:ins w:id="3388" w:author="Unknown">
        <w:r>
          <w:t xml:space="preserve">The </w:t>
        </w:r>
        <w:r>
          <w:rPr>
            <w:rStyle w:val="HTMLCode"/>
          </w:rPr>
          <w:t>flex-direction: column-reverse</w:t>
        </w:r>
        <w:r>
          <w:t xml:space="preserve"> aligns the flexbox items in columns in reverse order i.e from bottom to top.</w:t>
        </w:r>
      </w:ins>
    </w:p>
    <w:p w:rsidR="007E2779" w:rsidRDefault="007E2779" w:rsidP="007E2779">
      <w:pPr>
        <w:pStyle w:val="HTMLPreformatted"/>
        <w:rPr>
          <w:ins w:id="3389" w:author="Unknown"/>
          <w:rStyle w:val="HTMLCode"/>
        </w:rPr>
      </w:pPr>
      <w:ins w:id="3390" w:author="Unknown">
        <w:r>
          <w:rPr>
            <w:rStyle w:val="token"/>
          </w:rPr>
          <w:lastRenderedPageBreak/>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3391" w:author="Unknown"/>
          <w:rStyle w:val="HTMLCode"/>
        </w:rPr>
      </w:pPr>
      <w:ins w:id="3392" w:author="Unknown">
        <w:r>
          <w:rPr>
            <w:rStyle w:val="HTMLCode"/>
          </w:rPr>
          <w:t xml:space="preserve">  </w:t>
        </w:r>
        <w:r>
          <w:rPr>
            <w:rStyle w:val="token"/>
          </w:rPr>
          <w:t>display:</w:t>
        </w:r>
        <w:r>
          <w:rPr>
            <w:rStyle w:val="HTMLCode"/>
          </w:rPr>
          <w:t xml:space="preserve"> flex</w:t>
        </w:r>
        <w:r>
          <w:rPr>
            <w:rStyle w:val="token"/>
          </w:rPr>
          <w:t>;</w:t>
        </w:r>
        <w:r>
          <w:rPr>
            <w:rStyle w:val="HTMLCode"/>
          </w:rPr>
          <w:t xml:space="preserve">  </w:t>
        </w:r>
      </w:ins>
    </w:p>
    <w:p w:rsidR="007E2779" w:rsidRDefault="007E2779" w:rsidP="007E2779">
      <w:pPr>
        <w:pStyle w:val="HTMLPreformatted"/>
        <w:rPr>
          <w:ins w:id="3393" w:author="Unknown"/>
          <w:rStyle w:val="HTMLCode"/>
        </w:rPr>
      </w:pPr>
      <w:ins w:id="3394" w:author="Unknown">
        <w:r>
          <w:rPr>
            <w:rStyle w:val="HTMLCode"/>
          </w:rPr>
          <w:t xml:space="preserve">  </w:t>
        </w:r>
        <w:r>
          <w:rPr>
            <w:rStyle w:val="token"/>
          </w:rPr>
          <w:t>flex-direction:</w:t>
        </w:r>
        <w:r>
          <w:rPr>
            <w:rStyle w:val="HTMLCode"/>
          </w:rPr>
          <w:t xml:space="preserve"> column-reverse</w:t>
        </w:r>
        <w:r>
          <w:rPr>
            <w:rStyle w:val="token"/>
          </w:rPr>
          <w:t>;</w:t>
        </w:r>
        <w:r>
          <w:rPr>
            <w:rStyle w:val="HTMLCode"/>
          </w:rPr>
          <w:t xml:space="preserve">  </w:t>
        </w:r>
      </w:ins>
    </w:p>
    <w:p w:rsidR="007E2779" w:rsidRDefault="007E2779" w:rsidP="007E2779">
      <w:pPr>
        <w:pStyle w:val="HTMLPreformatted"/>
        <w:rPr>
          <w:ins w:id="3395" w:author="Unknown"/>
        </w:rPr>
      </w:pPr>
      <w:ins w:id="3396" w:author="Unknown">
        <w:r>
          <w:rPr>
            <w:rStyle w:val="token"/>
          </w:rPr>
          <w:t>}</w:t>
        </w:r>
      </w:ins>
    </w:p>
    <w:p w:rsidR="007E2779" w:rsidRDefault="007E2779" w:rsidP="007E2779">
      <w:pPr>
        <w:rPr>
          <w:ins w:id="3397" w:author="Unknown"/>
        </w:rPr>
      </w:pPr>
      <w:ins w:id="3398" w:author="Unknown">
        <w:r>
          <w:t>CSS</w:t>
        </w:r>
      </w:ins>
    </w:p>
    <w:p w:rsidR="007E2779" w:rsidRDefault="007E2779" w:rsidP="007E2779">
      <w:pPr>
        <w:rPr>
          <w:ins w:id="3399" w:author="Unknown"/>
        </w:rPr>
      </w:pPr>
      <w:ins w:id="3400" w:author="Unknown">
        <w:r>
          <w:fldChar w:fldCharType="begin"/>
        </w:r>
        <w:r>
          <w:instrText xml:space="preserve"> HYPERLINK "https://www.tutorialstonight.com/online-html-editor.php?p=css&amp;q=flex-direction-column-reverse"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3401" w:author="Unknown"/>
        </w:rPr>
      </w:pPr>
      <w:ins w:id="3402" w:author="Unknown">
        <w:r>
          <w:t>Output:</w:t>
        </w:r>
      </w:ins>
    </w:p>
    <w:p w:rsidR="007E2779" w:rsidRDefault="007E2779" w:rsidP="007E2779">
      <w:pPr>
        <w:rPr>
          <w:ins w:id="3403" w:author="Unknown"/>
        </w:rPr>
      </w:pPr>
      <w:ins w:id="3404" w:author="Unknown">
        <w:r>
          <w:t>1</w:t>
        </w:r>
      </w:ins>
    </w:p>
    <w:p w:rsidR="007E2779" w:rsidRDefault="007E2779" w:rsidP="007E2779">
      <w:pPr>
        <w:rPr>
          <w:ins w:id="3405" w:author="Unknown"/>
        </w:rPr>
      </w:pPr>
      <w:ins w:id="3406" w:author="Unknown">
        <w:r>
          <w:t>2</w:t>
        </w:r>
      </w:ins>
    </w:p>
    <w:p w:rsidR="007E2779" w:rsidRDefault="007E2779" w:rsidP="007E2779">
      <w:pPr>
        <w:rPr>
          <w:ins w:id="3407" w:author="Unknown"/>
        </w:rPr>
      </w:pPr>
      <w:ins w:id="3408" w:author="Unknown">
        <w:r>
          <w:t>3</w:t>
        </w:r>
      </w:ins>
    </w:p>
    <w:p w:rsidR="007E2779" w:rsidRDefault="007E2779" w:rsidP="007E2779">
      <w:pPr>
        <w:rPr>
          <w:ins w:id="3409" w:author="Unknown"/>
        </w:rPr>
      </w:pPr>
      <w:ins w:id="3410" w:author="Unknown">
        <w:r>
          <w:pict>
            <v:rect id="_x0000_i1492" style="width:0;height:1.5pt" o:hralign="center" o:hrstd="t" o:hr="t" fillcolor="#a0a0a0" stroked="f"/>
          </w:pict>
        </w:r>
      </w:ins>
    </w:p>
    <w:p w:rsidR="007E2779" w:rsidRDefault="007E2779" w:rsidP="007E2779">
      <w:pPr>
        <w:pStyle w:val="Heading3"/>
        <w:rPr>
          <w:ins w:id="3411" w:author="Unknown"/>
        </w:rPr>
      </w:pPr>
      <w:ins w:id="3412" w:author="Unknown">
        <w:r>
          <w:t>2. CSS flex-wrap</w:t>
        </w:r>
      </w:ins>
    </w:p>
    <w:p w:rsidR="007E2779" w:rsidRDefault="007E2779" w:rsidP="007E2779">
      <w:pPr>
        <w:pStyle w:val="NormalWeb"/>
        <w:rPr>
          <w:ins w:id="3413" w:author="Unknown"/>
        </w:rPr>
      </w:pPr>
      <w:ins w:id="3414" w:author="Unknown">
        <w:r>
          <w:rPr>
            <w:rStyle w:val="focus"/>
          </w:rPr>
          <w:t>flex-wrap</w:t>
        </w:r>
        <w:r>
          <w:t xml:space="preserve"> property is used to define whether the flex items are aligned in a single row or the items can flow to multiple rows.</w:t>
        </w:r>
      </w:ins>
    </w:p>
    <w:p w:rsidR="007E2779" w:rsidRDefault="007E2779" w:rsidP="007E2779">
      <w:pPr>
        <w:pStyle w:val="NormalWeb"/>
        <w:rPr>
          <w:ins w:id="3415" w:author="Unknown"/>
        </w:rPr>
      </w:pPr>
      <w:ins w:id="3416" w:author="Unknown">
        <w:r>
          <w:rPr>
            <w:rStyle w:val="focus"/>
          </w:rPr>
          <w:t>flex-wrap</w:t>
        </w:r>
        <w:r>
          <w:t xml:space="preserve"> property set values of wrapping items. There are three values that could be set for flex-wrap property </w:t>
        </w:r>
        <w:r>
          <w:rPr>
            <w:rStyle w:val="focus"/>
          </w:rPr>
          <w:t>nowrap</w:t>
        </w:r>
        <w:r>
          <w:t xml:space="preserve">, </w:t>
        </w:r>
        <w:r>
          <w:rPr>
            <w:rStyle w:val="focus"/>
          </w:rPr>
          <w:t>wrap</w:t>
        </w:r>
        <w:r>
          <w:t xml:space="preserve"> and </w:t>
        </w:r>
        <w:r>
          <w:rPr>
            <w:rStyle w:val="focus"/>
          </w:rPr>
          <w:t>wrap-reverse</w:t>
        </w:r>
        <w:r>
          <w:t>.</w:t>
        </w:r>
      </w:ins>
    </w:p>
    <w:p w:rsidR="007E2779" w:rsidRDefault="007E2779" w:rsidP="007E2779">
      <w:pPr>
        <w:numPr>
          <w:ilvl w:val="0"/>
          <w:numId w:val="69"/>
        </w:numPr>
        <w:spacing w:before="100" w:beforeAutospacing="1" w:after="100" w:afterAutospacing="1" w:line="240" w:lineRule="auto"/>
        <w:rPr>
          <w:ins w:id="3417" w:author="Unknown"/>
        </w:rPr>
      </w:pPr>
      <w:ins w:id="3418" w:author="Unknown">
        <w:r>
          <w:rPr>
            <w:rStyle w:val="focus"/>
          </w:rPr>
          <w:t>nowrap</w:t>
        </w:r>
        <w:r>
          <w:t>: It forces flex items to be in the same row. It is the default value for flex-wrap.</w:t>
        </w:r>
      </w:ins>
    </w:p>
    <w:p w:rsidR="007E2779" w:rsidRDefault="007E2779" w:rsidP="007E2779">
      <w:pPr>
        <w:numPr>
          <w:ilvl w:val="0"/>
          <w:numId w:val="69"/>
        </w:numPr>
        <w:spacing w:before="100" w:beforeAutospacing="1" w:after="100" w:afterAutospacing="1" w:line="240" w:lineRule="auto"/>
        <w:rPr>
          <w:ins w:id="3419" w:author="Unknown"/>
        </w:rPr>
      </w:pPr>
      <w:ins w:id="3420" w:author="Unknown">
        <w:r>
          <w:rPr>
            <w:rStyle w:val="focus"/>
          </w:rPr>
          <w:t>wrap</w:t>
        </w:r>
        <w:r>
          <w:t>: It let flex items to flow to the next row if there is no space to fit in the same row.</w:t>
        </w:r>
      </w:ins>
    </w:p>
    <w:p w:rsidR="007E2779" w:rsidRDefault="007E2779" w:rsidP="007E2779">
      <w:pPr>
        <w:numPr>
          <w:ilvl w:val="0"/>
          <w:numId w:val="69"/>
        </w:numPr>
        <w:spacing w:before="100" w:beforeAutospacing="1" w:after="100" w:afterAutospacing="1" w:line="240" w:lineRule="auto"/>
        <w:rPr>
          <w:ins w:id="3421" w:author="Unknown"/>
        </w:rPr>
      </w:pPr>
      <w:ins w:id="3422" w:author="Unknown">
        <w:r>
          <w:rPr>
            <w:rStyle w:val="focus"/>
          </w:rPr>
          <w:t>wrap-reverse</w:t>
        </w:r>
        <w:r>
          <w:t>: It specifies that flex items can flow to multiple rows but items will start from the bottom of the flexbox and after fill that it will flow to the upper row.</w:t>
        </w:r>
      </w:ins>
    </w:p>
    <w:p w:rsidR="007E2779" w:rsidRDefault="007E2779" w:rsidP="007E2779">
      <w:pPr>
        <w:spacing w:after="0"/>
        <w:rPr>
          <w:ins w:id="3423" w:author="Unknown"/>
        </w:rPr>
      </w:pPr>
      <w:r>
        <w:rPr>
          <w:noProof/>
        </w:rPr>
        <mc:AlternateContent>
          <mc:Choice Requires="wps">
            <w:drawing>
              <wp:inline distT="0" distB="0" distL="0" distR="0">
                <wp:extent cx="304800" cy="304800"/>
                <wp:effectExtent l="0" t="0" r="0" b="0"/>
                <wp:docPr id="24" name="Rectangle 24" descr="flex-wrap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scription: flex-wrap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7mDuzGAgAA1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7E2779" w:rsidRDefault="007E2779" w:rsidP="007E2779">
      <w:pPr>
        <w:pStyle w:val="NormalWeb"/>
        <w:rPr>
          <w:ins w:id="3424" w:author="Unknown"/>
        </w:rPr>
      </w:pPr>
      <w:ins w:id="3425" w:author="Unknown">
        <w:r>
          <w:t>Let's see examples of each property value.</w:t>
        </w:r>
      </w:ins>
    </w:p>
    <w:p w:rsidR="007E2779" w:rsidRDefault="007E2779" w:rsidP="007E2779">
      <w:pPr>
        <w:pStyle w:val="Heading4"/>
        <w:rPr>
          <w:ins w:id="3426" w:author="Unknown"/>
        </w:rPr>
      </w:pPr>
      <w:ins w:id="3427" w:author="Unknown">
        <w:r>
          <w:t>I. flex-wrap nowrap ( default )</w:t>
        </w:r>
      </w:ins>
    </w:p>
    <w:p w:rsidR="007E2779" w:rsidRDefault="007E2779" w:rsidP="007E2779">
      <w:pPr>
        <w:pStyle w:val="NormalWeb"/>
        <w:rPr>
          <w:ins w:id="3428" w:author="Unknown"/>
        </w:rPr>
      </w:pPr>
      <w:ins w:id="3429" w:author="Unknown">
        <w:r>
          <w:t xml:space="preserve">The </w:t>
        </w:r>
        <w:r>
          <w:rPr>
            <w:rStyle w:val="HTMLCode"/>
          </w:rPr>
          <w:t>flex-wrap: nowrap</w:t>
        </w:r>
        <w:r>
          <w:t xml:space="preserve"> property forces container items to stay in the same row. It items do not fit in the container then it is simply overflown.</w:t>
        </w:r>
      </w:ins>
    </w:p>
    <w:p w:rsidR="007E2779" w:rsidRDefault="007E2779" w:rsidP="007E2779">
      <w:pPr>
        <w:pStyle w:val="HTMLPreformatted"/>
        <w:rPr>
          <w:ins w:id="3430" w:author="Unknown"/>
          <w:rStyle w:val="HTMLCode"/>
        </w:rPr>
      </w:pPr>
      <w:ins w:id="3431" w:author="Unknown">
        <w:r>
          <w:rPr>
            <w:rStyle w:val="token"/>
          </w:rPr>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3432" w:author="Unknown"/>
          <w:rStyle w:val="HTMLCode"/>
        </w:rPr>
      </w:pPr>
      <w:ins w:id="3433" w:author="Unknown">
        <w:r>
          <w:rPr>
            <w:rStyle w:val="HTMLCode"/>
          </w:rPr>
          <w:t xml:space="preserve">  </w:t>
        </w:r>
        <w:r>
          <w:rPr>
            <w:rStyle w:val="token"/>
          </w:rPr>
          <w:t>display:</w:t>
        </w:r>
        <w:r>
          <w:rPr>
            <w:rStyle w:val="HTMLCode"/>
          </w:rPr>
          <w:t xml:space="preserve"> flex</w:t>
        </w:r>
        <w:r>
          <w:rPr>
            <w:rStyle w:val="token"/>
          </w:rPr>
          <w:t>;</w:t>
        </w:r>
        <w:r>
          <w:rPr>
            <w:rStyle w:val="HTMLCode"/>
          </w:rPr>
          <w:t xml:space="preserve">  </w:t>
        </w:r>
      </w:ins>
    </w:p>
    <w:p w:rsidR="007E2779" w:rsidRDefault="007E2779" w:rsidP="007E2779">
      <w:pPr>
        <w:pStyle w:val="HTMLPreformatted"/>
        <w:rPr>
          <w:ins w:id="3434" w:author="Unknown"/>
          <w:rStyle w:val="HTMLCode"/>
        </w:rPr>
      </w:pPr>
      <w:ins w:id="3435" w:author="Unknown">
        <w:r>
          <w:rPr>
            <w:rStyle w:val="HTMLCode"/>
          </w:rPr>
          <w:t xml:space="preserve">  </w:t>
        </w:r>
        <w:r>
          <w:rPr>
            <w:rStyle w:val="token"/>
          </w:rPr>
          <w:t>flex-wrap:</w:t>
        </w:r>
        <w:r>
          <w:rPr>
            <w:rStyle w:val="HTMLCode"/>
          </w:rPr>
          <w:t xml:space="preserve"> nowrap</w:t>
        </w:r>
        <w:r>
          <w:rPr>
            <w:rStyle w:val="token"/>
          </w:rPr>
          <w:t>;</w:t>
        </w:r>
        <w:r>
          <w:rPr>
            <w:rStyle w:val="HTMLCode"/>
          </w:rPr>
          <w:t xml:space="preserve">  </w:t>
        </w:r>
        <w:r>
          <w:rPr>
            <w:rStyle w:val="token"/>
          </w:rPr>
          <w:t>/* default value */</w:t>
        </w:r>
      </w:ins>
    </w:p>
    <w:p w:rsidR="007E2779" w:rsidRDefault="007E2779" w:rsidP="007E2779">
      <w:pPr>
        <w:pStyle w:val="HTMLPreformatted"/>
        <w:rPr>
          <w:ins w:id="3436" w:author="Unknown"/>
        </w:rPr>
      </w:pPr>
      <w:ins w:id="3437" w:author="Unknown">
        <w:r>
          <w:rPr>
            <w:rStyle w:val="token"/>
          </w:rPr>
          <w:t>}</w:t>
        </w:r>
      </w:ins>
    </w:p>
    <w:p w:rsidR="007E2779" w:rsidRDefault="007E2779" w:rsidP="007E2779">
      <w:pPr>
        <w:rPr>
          <w:ins w:id="3438" w:author="Unknown"/>
        </w:rPr>
      </w:pPr>
      <w:ins w:id="3439" w:author="Unknown">
        <w:r>
          <w:t>CSS</w:t>
        </w:r>
      </w:ins>
    </w:p>
    <w:p w:rsidR="007E2779" w:rsidRDefault="007E2779" w:rsidP="007E2779">
      <w:pPr>
        <w:rPr>
          <w:ins w:id="3440" w:author="Unknown"/>
        </w:rPr>
      </w:pPr>
      <w:ins w:id="3441" w:author="Unknown">
        <w:r>
          <w:fldChar w:fldCharType="begin"/>
        </w:r>
        <w:r>
          <w:instrText xml:space="preserve"> HYPERLINK "https://www.tutorialstonight.com/online-html-editor.php?p=css&amp;q=flex-wrap-nowrap"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3442" w:author="Unknown"/>
        </w:rPr>
      </w:pPr>
      <w:ins w:id="3443" w:author="Unknown">
        <w:r>
          <w:lastRenderedPageBreak/>
          <w:t>Output:</w:t>
        </w:r>
      </w:ins>
    </w:p>
    <w:p w:rsidR="007E2779" w:rsidRDefault="007E2779" w:rsidP="007E2779">
      <w:pPr>
        <w:rPr>
          <w:ins w:id="3444" w:author="Unknown"/>
        </w:rPr>
      </w:pPr>
      <w:ins w:id="3445" w:author="Unknown">
        <w:r>
          <w:t>1</w:t>
        </w:r>
      </w:ins>
    </w:p>
    <w:p w:rsidR="007E2779" w:rsidRDefault="007E2779" w:rsidP="007E2779">
      <w:pPr>
        <w:rPr>
          <w:ins w:id="3446" w:author="Unknown"/>
        </w:rPr>
      </w:pPr>
      <w:ins w:id="3447" w:author="Unknown">
        <w:r>
          <w:t>2</w:t>
        </w:r>
      </w:ins>
    </w:p>
    <w:p w:rsidR="007E2779" w:rsidRDefault="007E2779" w:rsidP="007E2779">
      <w:pPr>
        <w:rPr>
          <w:ins w:id="3448" w:author="Unknown"/>
        </w:rPr>
      </w:pPr>
      <w:ins w:id="3449" w:author="Unknown">
        <w:r>
          <w:t>3</w:t>
        </w:r>
      </w:ins>
    </w:p>
    <w:p w:rsidR="007E2779" w:rsidRDefault="007E2779" w:rsidP="007E2779">
      <w:pPr>
        <w:rPr>
          <w:ins w:id="3450" w:author="Unknown"/>
        </w:rPr>
      </w:pPr>
      <w:ins w:id="3451" w:author="Unknown">
        <w:r>
          <w:t>4</w:t>
        </w:r>
      </w:ins>
    </w:p>
    <w:p w:rsidR="007E2779" w:rsidRDefault="007E2779" w:rsidP="007E2779">
      <w:pPr>
        <w:rPr>
          <w:ins w:id="3452" w:author="Unknown"/>
        </w:rPr>
      </w:pPr>
      <w:ins w:id="3453" w:author="Unknown">
        <w:r>
          <w:t>5</w:t>
        </w:r>
      </w:ins>
    </w:p>
    <w:p w:rsidR="007E2779" w:rsidRDefault="007E2779" w:rsidP="007E2779">
      <w:pPr>
        <w:rPr>
          <w:ins w:id="3454" w:author="Unknown"/>
        </w:rPr>
      </w:pPr>
      <w:ins w:id="3455" w:author="Unknown">
        <w:r>
          <w:t>6</w:t>
        </w:r>
      </w:ins>
    </w:p>
    <w:p w:rsidR="007E2779" w:rsidRDefault="007E2779" w:rsidP="007E2779">
      <w:pPr>
        <w:rPr>
          <w:ins w:id="3456" w:author="Unknown"/>
        </w:rPr>
      </w:pPr>
      <w:ins w:id="3457" w:author="Unknown">
        <w:r>
          <w:t>7</w:t>
        </w:r>
      </w:ins>
    </w:p>
    <w:p w:rsidR="007E2779" w:rsidRDefault="007E2779" w:rsidP="007E2779">
      <w:pPr>
        <w:rPr>
          <w:ins w:id="3458" w:author="Unknown"/>
        </w:rPr>
      </w:pPr>
      <w:ins w:id="3459" w:author="Unknown">
        <w:r>
          <w:t>8</w:t>
        </w:r>
      </w:ins>
    </w:p>
    <w:p w:rsidR="007E2779" w:rsidRDefault="007E2779" w:rsidP="007E2779">
      <w:pPr>
        <w:rPr>
          <w:ins w:id="3460" w:author="Unknown"/>
        </w:rPr>
      </w:pPr>
      <w:ins w:id="3461" w:author="Unknown">
        <w:r>
          <w:t>9</w:t>
        </w:r>
      </w:ins>
    </w:p>
    <w:p w:rsidR="007E2779" w:rsidRDefault="007E2779" w:rsidP="007E2779">
      <w:pPr>
        <w:rPr>
          <w:ins w:id="3462" w:author="Unknown"/>
        </w:rPr>
      </w:pPr>
      <w:ins w:id="3463" w:author="Unknown">
        <w:r>
          <w:t>10</w:t>
        </w:r>
      </w:ins>
    </w:p>
    <w:p w:rsidR="007E2779" w:rsidRDefault="007E2779" w:rsidP="007E2779">
      <w:pPr>
        <w:pStyle w:val="Heading4"/>
        <w:rPr>
          <w:ins w:id="3464" w:author="Unknown"/>
        </w:rPr>
      </w:pPr>
      <w:ins w:id="3465" w:author="Unknown">
        <w:r>
          <w:t>II. flex-wrap wrap</w:t>
        </w:r>
      </w:ins>
    </w:p>
    <w:p w:rsidR="007E2779" w:rsidRDefault="007E2779" w:rsidP="007E2779">
      <w:pPr>
        <w:pStyle w:val="NormalWeb"/>
        <w:rPr>
          <w:ins w:id="3466" w:author="Unknown"/>
        </w:rPr>
      </w:pPr>
      <w:ins w:id="3467" w:author="Unknown">
        <w:r>
          <w:t xml:space="preserve">The </w:t>
        </w:r>
        <w:r>
          <w:rPr>
            <w:rStyle w:val="HTMLCode"/>
          </w:rPr>
          <w:t>flex-wrap: wrap</w:t>
        </w:r>
        <w:r>
          <w:t xml:space="preserve"> property let the items to flow to next row if it does not fit in the container.</w:t>
        </w:r>
      </w:ins>
    </w:p>
    <w:p w:rsidR="007E2779" w:rsidRDefault="007E2779" w:rsidP="007E2779">
      <w:pPr>
        <w:pStyle w:val="HTMLPreformatted"/>
        <w:rPr>
          <w:ins w:id="3468" w:author="Unknown"/>
          <w:rStyle w:val="HTMLCode"/>
        </w:rPr>
      </w:pPr>
      <w:ins w:id="3469" w:author="Unknown">
        <w:r>
          <w:rPr>
            <w:rStyle w:val="token"/>
          </w:rPr>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3470" w:author="Unknown"/>
          <w:rStyle w:val="HTMLCode"/>
        </w:rPr>
      </w:pPr>
      <w:ins w:id="3471" w:author="Unknown">
        <w:r>
          <w:rPr>
            <w:rStyle w:val="HTMLCode"/>
          </w:rPr>
          <w:t xml:space="preserve">  </w:t>
        </w:r>
        <w:r>
          <w:rPr>
            <w:rStyle w:val="token"/>
          </w:rPr>
          <w:t>display:</w:t>
        </w:r>
        <w:r>
          <w:rPr>
            <w:rStyle w:val="HTMLCode"/>
          </w:rPr>
          <w:t xml:space="preserve"> flex</w:t>
        </w:r>
        <w:r>
          <w:rPr>
            <w:rStyle w:val="token"/>
          </w:rPr>
          <w:t>;</w:t>
        </w:r>
        <w:r>
          <w:rPr>
            <w:rStyle w:val="HTMLCode"/>
          </w:rPr>
          <w:t xml:space="preserve">  </w:t>
        </w:r>
      </w:ins>
    </w:p>
    <w:p w:rsidR="007E2779" w:rsidRDefault="007E2779" w:rsidP="007E2779">
      <w:pPr>
        <w:pStyle w:val="HTMLPreformatted"/>
        <w:rPr>
          <w:ins w:id="3472" w:author="Unknown"/>
          <w:rStyle w:val="HTMLCode"/>
        </w:rPr>
      </w:pPr>
      <w:ins w:id="3473" w:author="Unknown">
        <w:r>
          <w:rPr>
            <w:rStyle w:val="HTMLCode"/>
          </w:rPr>
          <w:t xml:space="preserve">  </w:t>
        </w:r>
        <w:r>
          <w:rPr>
            <w:rStyle w:val="token"/>
          </w:rPr>
          <w:t>flex-wrap:</w:t>
        </w:r>
        <w:r>
          <w:rPr>
            <w:rStyle w:val="HTMLCode"/>
          </w:rPr>
          <w:t xml:space="preserve"> wrap</w:t>
        </w:r>
        <w:r>
          <w:rPr>
            <w:rStyle w:val="token"/>
          </w:rPr>
          <w:t>;</w:t>
        </w:r>
        <w:r>
          <w:rPr>
            <w:rStyle w:val="HTMLCode"/>
          </w:rPr>
          <w:t xml:space="preserve">  </w:t>
        </w:r>
      </w:ins>
    </w:p>
    <w:p w:rsidR="007E2779" w:rsidRDefault="007E2779" w:rsidP="007E2779">
      <w:pPr>
        <w:pStyle w:val="HTMLPreformatted"/>
        <w:rPr>
          <w:ins w:id="3474" w:author="Unknown"/>
        </w:rPr>
      </w:pPr>
      <w:ins w:id="3475" w:author="Unknown">
        <w:r>
          <w:rPr>
            <w:rStyle w:val="token"/>
          </w:rPr>
          <w:t>}</w:t>
        </w:r>
      </w:ins>
    </w:p>
    <w:p w:rsidR="007E2779" w:rsidRDefault="007E2779" w:rsidP="007E2779">
      <w:pPr>
        <w:rPr>
          <w:ins w:id="3476" w:author="Unknown"/>
        </w:rPr>
      </w:pPr>
      <w:ins w:id="3477" w:author="Unknown">
        <w:r>
          <w:t>CSS</w:t>
        </w:r>
      </w:ins>
    </w:p>
    <w:p w:rsidR="007E2779" w:rsidRDefault="007E2779" w:rsidP="007E2779">
      <w:pPr>
        <w:rPr>
          <w:ins w:id="3478" w:author="Unknown"/>
        </w:rPr>
      </w:pPr>
      <w:ins w:id="3479" w:author="Unknown">
        <w:r>
          <w:fldChar w:fldCharType="begin"/>
        </w:r>
        <w:r>
          <w:instrText xml:space="preserve"> HYPERLINK "https://www.tutorialstonight.com/online-html-editor.php?p=css&amp;q=flex-wrap-wrap"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3480" w:author="Unknown"/>
        </w:rPr>
      </w:pPr>
      <w:ins w:id="3481" w:author="Unknown">
        <w:r>
          <w:t>Output:</w:t>
        </w:r>
      </w:ins>
    </w:p>
    <w:p w:rsidR="007E2779" w:rsidRDefault="007E2779" w:rsidP="007E2779">
      <w:pPr>
        <w:rPr>
          <w:ins w:id="3482" w:author="Unknown"/>
        </w:rPr>
      </w:pPr>
      <w:ins w:id="3483" w:author="Unknown">
        <w:r>
          <w:t>1</w:t>
        </w:r>
      </w:ins>
    </w:p>
    <w:p w:rsidR="007E2779" w:rsidRDefault="007E2779" w:rsidP="007E2779">
      <w:pPr>
        <w:rPr>
          <w:ins w:id="3484" w:author="Unknown"/>
        </w:rPr>
      </w:pPr>
      <w:ins w:id="3485" w:author="Unknown">
        <w:r>
          <w:t>2</w:t>
        </w:r>
      </w:ins>
    </w:p>
    <w:p w:rsidR="007E2779" w:rsidRDefault="007E2779" w:rsidP="007E2779">
      <w:pPr>
        <w:rPr>
          <w:ins w:id="3486" w:author="Unknown"/>
        </w:rPr>
      </w:pPr>
      <w:ins w:id="3487" w:author="Unknown">
        <w:r>
          <w:t>3</w:t>
        </w:r>
      </w:ins>
    </w:p>
    <w:p w:rsidR="007E2779" w:rsidRDefault="007E2779" w:rsidP="007E2779">
      <w:pPr>
        <w:rPr>
          <w:ins w:id="3488" w:author="Unknown"/>
        </w:rPr>
      </w:pPr>
      <w:ins w:id="3489" w:author="Unknown">
        <w:r>
          <w:t>4</w:t>
        </w:r>
      </w:ins>
    </w:p>
    <w:p w:rsidR="007E2779" w:rsidRDefault="007E2779" w:rsidP="007E2779">
      <w:pPr>
        <w:rPr>
          <w:ins w:id="3490" w:author="Unknown"/>
        </w:rPr>
      </w:pPr>
      <w:ins w:id="3491" w:author="Unknown">
        <w:r>
          <w:t>5</w:t>
        </w:r>
      </w:ins>
    </w:p>
    <w:p w:rsidR="007E2779" w:rsidRDefault="007E2779" w:rsidP="007E2779">
      <w:pPr>
        <w:rPr>
          <w:ins w:id="3492" w:author="Unknown"/>
        </w:rPr>
      </w:pPr>
      <w:ins w:id="3493" w:author="Unknown">
        <w:r>
          <w:t>6</w:t>
        </w:r>
      </w:ins>
    </w:p>
    <w:p w:rsidR="007E2779" w:rsidRDefault="007E2779" w:rsidP="007E2779">
      <w:pPr>
        <w:rPr>
          <w:ins w:id="3494" w:author="Unknown"/>
        </w:rPr>
      </w:pPr>
      <w:ins w:id="3495" w:author="Unknown">
        <w:r>
          <w:t>7</w:t>
        </w:r>
      </w:ins>
    </w:p>
    <w:p w:rsidR="007E2779" w:rsidRDefault="007E2779" w:rsidP="007E2779">
      <w:pPr>
        <w:rPr>
          <w:ins w:id="3496" w:author="Unknown"/>
        </w:rPr>
      </w:pPr>
      <w:ins w:id="3497" w:author="Unknown">
        <w:r>
          <w:lastRenderedPageBreak/>
          <w:t>8</w:t>
        </w:r>
      </w:ins>
    </w:p>
    <w:p w:rsidR="007E2779" w:rsidRDefault="007E2779" w:rsidP="007E2779">
      <w:pPr>
        <w:rPr>
          <w:ins w:id="3498" w:author="Unknown"/>
        </w:rPr>
      </w:pPr>
      <w:ins w:id="3499" w:author="Unknown">
        <w:r>
          <w:t>9</w:t>
        </w:r>
      </w:ins>
    </w:p>
    <w:p w:rsidR="007E2779" w:rsidRDefault="007E2779" w:rsidP="007E2779">
      <w:pPr>
        <w:rPr>
          <w:ins w:id="3500" w:author="Unknown"/>
        </w:rPr>
      </w:pPr>
      <w:ins w:id="3501" w:author="Unknown">
        <w:r>
          <w:t>10</w:t>
        </w:r>
      </w:ins>
    </w:p>
    <w:p w:rsidR="007E2779" w:rsidRDefault="007E2779" w:rsidP="007E2779">
      <w:pPr>
        <w:pStyle w:val="Heading4"/>
        <w:rPr>
          <w:ins w:id="3502" w:author="Unknown"/>
        </w:rPr>
      </w:pPr>
      <w:ins w:id="3503" w:author="Unknown">
        <w:r>
          <w:t>III. flex-wrap wrap-reverse</w:t>
        </w:r>
      </w:ins>
    </w:p>
    <w:p w:rsidR="007E2779" w:rsidRDefault="007E2779" w:rsidP="007E2779">
      <w:pPr>
        <w:pStyle w:val="NormalWeb"/>
        <w:rPr>
          <w:ins w:id="3504" w:author="Unknown"/>
        </w:rPr>
      </w:pPr>
      <w:ins w:id="3505" w:author="Unknown">
        <w:r>
          <w:t xml:space="preserve">The </w:t>
        </w:r>
        <w:r>
          <w:rPr>
            <w:rStyle w:val="HTMLCode"/>
          </w:rPr>
          <w:t>flex-wrap: wrap-reverse</w:t>
        </w:r>
        <w:r>
          <w:t xml:space="preserve"> property let the items to flow to the next row but in reverse order, i.e item will start from the bottom of the container and will flow in an upward direction.</w:t>
        </w:r>
      </w:ins>
    </w:p>
    <w:p w:rsidR="007E2779" w:rsidRDefault="007E2779" w:rsidP="007E2779">
      <w:pPr>
        <w:pStyle w:val="HTMLPreformatted"/>
        <w:rPr>
          <w:ins w:id="3506" w:author="Unknown"/>
          <w:rStyle w:val="HTMLCode"/>
        </w:rPr>
      </w:pPr>
      <w:ins w:id="3507" w:author="Unknown">
        <w:r>
          <w:rPr>
            <w:rStyle w:val="token"/>
          </w:rPr>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3508" w:author="Unknown"/>
          <w:rStyle w:val="HTMLCode"/>
        </w:rPr>
      </w:pPr>
      <w:ins w:id="3509" w:author="Unknown">
        <w:r>
          <w:rPr>
            <w:rStyle w:val="HTMLCode"/>
          </w:rPr>
          <w:t xml:space="preserve">  </w:t>
        </w:r>
        <w:r>
          <w:rPr>
            <w:rStyle w:val="token"/>
          </w:rPr>
          <w:t>display:</w:t>
        </w:r>
        <w:r>
          <w:rPr>
            <w:rStyle w:val="HTMLCode"/>
          </w:rPr>
          <w:t xml:space="preserve"> flex</w:t>
        </w:r>
        <w:r>
          <w:rPr>
            <w:rStyle w:val="token"/>
          </w:rPr>
          <w:t>;</w:t>
        </w:r>
        <w:r>
          <w:rPr>
            <w:rStyle w:val="HTMLCode"/>
          </w:rPr>
          <w:t xml:space="preserve">  </w:t>
        </w:r>
      </w:ins>
    </w:p>
    <w:p w:rsidR="007E2779" w:rsidRDefault="007E2779" w:rsidP="007E2779">
      <w:pPr>
        <w:pStyle w:val="HTMLPreformatted"/>
        <w:rPr>
          <w:ins w:id="3510" w:author="Unknown"/>
          <w:rStyle w:val="HTMLCode"/>
        </w:rPr>
      </w:pPr>
      <w:ins w:id="3511" w:author="Unknown">
        <w:r>
          <w:rPr>
            <w:rStyle w:val="HTMLCode"/>
          </w:rPr>
          <w:t xml:space="preserve">  </w:t>
        </w:r>
        <w:r>
          <w:rPr>
            <w:rStyle w:val="token"/>
          </w:rPr>
          <w:t>flex-wrap:</w:t>
        </w:r>
        <w:r>
          <w:rPr>
            <w:rStyle w:val="HTMLCode"/>
          </w:rPr>
          <w:t xml:space="preserve"> wrap-reverse</w:t>
        </w:r>
        <w:r>
          <w:rPr>
            <w:rStyle w:val="token"/>
          </w:rPr>
          <w:t>;</w:t>
        </w:r>
        <w:r>
          <w:rPr>
            <w:rStyle w:val="HTMLCode"/>
          </w:rPr>
          <w:t xml:space="preserve">  </w:t>
        </w:r>
      </w:ins>
    </w:p>
    <w:p w:rsidR="007E2779" w:rsidRDefault="007E2779" w:rsidP="007E2779">
      <w:pPr>
        <w:pStyle w:val="HTMLPreformatted"/>
        <w:rPr>
          <w:ins w:id="3512" w:author="Unknown"/>
        </w:rPr>
      </w:pPr>
      <w:ins w:id="3513" w:author="Unknown">
        <w:r>
          <w:rPr>
            <w:rStyle w:val="token"/>
          </w:rPr>
          <w:t>}</w:t>
        </w:r>
      </w:ins>
    </w:p>
    <w:p w:rsidR="007E2779" w:rsidRDefault="007E2779" w:rsidP="007E2779">
      <w:pPr>
        <w:rPr>
          <w:ins w:id="3514" w:author="Unknown"/>
        </w:rPr>
      </w:pPr>
      <w:ins w:id="3515" w:author="Unknown">
        <w:r>
          <w:t>CSS</w:t>
        </w:r>
      </w:ins>
    </w:p>
    <w:p w:rsidR="007E2779" w:rsidRDefault="007E2779" w:rsidP="007E2779">
      <w:pPr>
        <w:rPr>
          <w:ins w:id="3516" w:author="Unknown"/>
        </w:rPr>
      </w:pPr>
      <w:ins w:id="3517" w:author="Unknown">
        <w:r>
          <w:fldChar w:fldCharType="begin"/>
        </w:r>
        <w:r>
          <w:instrText xml:space="preserve"> HYPERLINK "https://www.tutorialstonight.com/online-html-editor.php?p=css&amp;q=flex-wrap-wrap-reverse"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3518" w:author="Unknown"/>
        </w:rPr>
      </w:pPr>
      <w:ins w:id="3519" w:author="Unknown">
        <w:r>
          <w:t>Output:</w:t>
        </w:r>
      </w:ins>
    </w:p>
    <w:p w:rsidR="007E2779" w:rsidRDefault="007E2779" w:rsidP="007E2779">
      <w:pPr>
        <w:rPr>
          <w:ins w:id="3520" w:author="Unknown"/>
        </w:rPr>
      </w:pPr>
      <w:ins w:id="3521" w:author="Unknown">
        <w:r>
          <w:t>1</w:t>
        </w:r>
      </w:ins>
    </w:p>
    <w:p w:rsidR="007E2779" w:rsidRDefault="007E2779" w:rsidP="007E2779">
      <w:pPr>
        <w:rPr>
          <w:ins w:id="3522" w:author="Unknown"/>
        </w:rPr>
      </w:pPr>
      <w:ins w:id="3523" w:author="Unknown">
        <w:r>
          <w:t>2</w:t>
        </w:r>
      </w:ins>
    </w:p>
    <w:p w:rsidR="007E2779" w:rsidRDefault="007E2779" w:rsidP="007E2779">
      <w:pPr>
        <w:rPr>
          <w:ins w:id="3524" w:author="Unknown"/>
        </w:rPr>
      </w:pPr>
      <w:ins w:id="3525" w:author="Unknown">
        <w:r>
          <w:t>3</w:t>
        </w:r>
      </w:ins>
    </w:p>
    <w:p w:rsidR="007E2779" w:rsidRDefault="007E2779" w:rsidP="007E2779">
      <w:pPr>
        <w:rPr>
          <w:ins w:id="3526" w:author="Unknown"/>
        </w:rPr>
      </w:pPr>
      <w:ins w:id="3527" w:author="Unknown">
        <w:r>
          <w:t>4</w:t>
        </w:r>
      </w:ins>
    </w:p>
    <w:p w:rsidR="007E2779" w:rsidRDefault="007E2779" w:rsidP="007E2779">
      <w:pPr>
        <w:rPr>
          <w:ins w:id="3528" w:author="Unknown"/>
        </w:rPr>
      </w:pPr>
      <w:ins w:id="3529" w:author="Unknown">
        <w:r>
          <w:t>5</w:t>
        </w:r>
      </w:ins>
    </w:p>
    <w:p w:rsidR="007E2779" w:rsidRDefault="007E2779" w:rsidP="007E2779">
      <w:pPr>
        <w:rPr>
          <w:ins w:id="3530" w:author="Unknown"/>
        </w:rPr>
      </w:pPr>
      <w:ins w:id="3531" w:author="Unknown">
        <w:r>
          <w:t>6</w:t>
        </w:r>
      </w:ins>
    </w:p>
    <w:p w:rsidR="007E2779" w:rsidRDefault="007E2779" w:rsidP="007E2779">
      <w:pPr>
        <w:rPr>
          <w:ins w:id="3532" w:author="Unknown"/>
        </w:rPr>
      </w:pPr>
      <w:ins w:id="3533" w:author="Unknown">
        <w:r>
          <w:t>7</w:t>
        </w:r>
      </w:ins>
    </w:p>
    <w:p w:rsidR="007E2779" w:rsidRDefault="007E2779" w:rsidP="007E2779">
      <w:pPr>
        <w:rPr>
          <w:ins w:id="3534" w:author="Unknown"/>
        </w:rPr>
      </w:pPr>
      <w:ins w:id="3535" w:author="Unknown">
        <w:r>
          <w:t>8</w:t>
        </w:r>
      </w:ins>
    </w:p>
    <w:p w:rsidR="007E2779" w:rsidRDefault="007E2779" w:rsidP="007E2779">
      <w:pPr>
        <w:rPr>
          <w:ins w:id="3536" w:author="Unknown"/>
        </w:rPr>
      </w:pPr>
      <w:ins w:id="3537" w:author="Unknown">
        <w:r>
          <w:t>9</w:t>
        </w:r>
      </w:ins>
    </w:p>
    <w:p w:rsidR="007E2779" w:rsidRDefault="007E2779" w:rsidP="007E2779">
      <w:pPr>
        <w:rPr>
          <w:ins w:id="3538" w:author="Unknown"/>
        </w:rPr>
      </w:pPr>
      <w:ins w:id="3539" w:author="Unknown">
        <w:r>
          <w:t>10</w:t>
        </w:r>
      </w:ins>
    </w:p>
    <w:p w:rsidR="007E2779" w:rsidRDefault="007E2779" w:rsidP="007E2779">
      <w:pPr>
        <w:rPr>
          <w:ins w:id="3540" w:author="Unknown"/>
        </w:rPr>
      </w:pPr>
      <w:ins w:id="3541" w:author="Unknown">
        <w:r>
          <w:pict>
            <v:rect id="_x0000_i1494" style="width:0;height:1.5pt" o:hralign="center" o:hrstd="t" o:hr="t" fillcolor="#a0a0a0" stroked="f"/>
          </w:pict>
        </w:r>
      </w:ins>
    </w:p>
    <w:p w:rsidR="007E2779" w:rsidRDefault="007E2779" w:rsidP="007E2779">
      <w:pPr>
        <w:pStyle w:val="Heading2"/>
        <w:rPr>
          <w:ins w:id="3542" w:author="Unknown"/>
        </w:rPr>
      </w:pPr>
      <w:ins w:id="3543" w:author="Unknown">
        <w:r>
          <w:t>3. flex-flow CSS</w:t>
        </w:r>
      </w:ins>
    </w:p>
    <w:p w:rsidR="007E2779" w:rsidRDefault="007E2779" w:rsidP="007E2779">
      <w:pPr>
        <w:pStyle w:val="NormalWeb"/>
        <w:rPr>
          <w:ins w:id="3544" w:author="Unknown"/>
        </w:rPr>
      </w:pPr>
      <w:ins w:id="3545" w:author="Unknown">
        <w:r>
          <w:t xml:space="preserve">The </w:t>
        </w:r>
        <w:r>
          <w:rPr>
            <w:rStyle w:val="HTMLCode"/>
          </w:rPr>
          <w:t>flex-flow</w:t>
        </w:r>
        <w:r>
          <w:t xml:space="preserve"> property is shorthand for </w:t>
        </w:r>
        <w:r>
          <w:rPr>
            <w:rStyle w:val="HTMLCode"/>
          </w:rPr>
          <w:t>flex-direction</w:t>
        </w:r>
        <w:r>
          <w:t xml:space="preserve"> and </w:t>
        </w:r>
        <w:r>
          <w:rPr>
            <w:rStyle w:val="HTMLCode"/>
          </w:rPr>
          <w:t>flex-wrap</w:t>
        </w:r>
        <w:r>
          <w:t>.</w:t>
        </w:r>
      </w:ins>
    </w:p>
    <w:p w:rsidR="007E2779" w:rsidRDefault="007E2779" w:rsidP="007E2779">
      <w:pPr>
        <w:pStyle w:val="NormalWeb"/>
        <w:rPr>
          <w:ins w:id="3546" w:author="Unknown"/>
        </w:rPr>
      </w:pPr>
      <w:ins w:id="3547" w:author="Unknown">
        <w:r>
          <w:t xml:space="preserve">Combining both </w:t>
        </w:r>
        <w:r>
          <w:rPr>
            <w:rStyle w:val="HTMLCode"/>
          </w:rPr>
          <w:t>flex-direction</w:t>
        </w:r>
        <w:r>
          <w:t xml:space="preserve"> and </w:t>
        </w:r>
        <w:r>
          <w:rPr>
            <w:rStyle w:val="HTMLCode"/>
          </w:rPr>
          <w:t>flex-wrap</w:t>
        </w:r>
        <w:r>
          <w:t xml:space="preserve"> property the </w:t>
        </w:r>
        <w:r>
          <w:rPr>
            <w:rStyle w:val="HTMLCode"/>
          </w:rPr>
          <w:t>flex-flow</w:t>
        </w:r>
        <w:r>
          <w:t xml:space="preserve"> property defines the cross-axis flow of the container.</w:t>
        </w:r>
      </w:ins>
    </w:p>
    <w:p w:rsidR="007E2779" w:rsidRDefault="007E2779" w:rsidP="007E2779">
      <w:pPr>
        <w:pStyle w:val="NormalWeb"/>
        <w:rPr>
          <w:ins w:id="3548" w:author="Unknown"/>
        </w:rPr>
      </w:pPr>
      <w:ins w:id="3549" w:author="Unknown">
        <w:r>
          <w:lastRenderedPageBreak/>
          <w:t xml:space="preserve">The default value of </w:t>
        </w:r>
        <w:r>
          <w:rPr>
            <w:rStyle w:val="HTMLCode"/>
          </w:rPr>
          <w:t>flex-flow</w:t>
        </w:r>
        <w:r>
          <w:t xml:space="preserve"> is </w:t>
        </w:r>
        <w:r>
          <w:rPr>
            <w:rStyle w:val="HTMLCode"/>
          </w:rPr>
          <w:t>row nowrap</w:t>
        </w:r>
        <w:r>
          <w:t>.</w:t>
        </w:r>
      </w:ins>
    </w:p>
    <w:p w:rsidR="007E2779" w:rsidRDefault="007E2779" w:rsidP="007E2779">
      <w:pPr>
        <w:pStyle w:val="HTMLPreformatted"/>
        <w:rPr>
          <w:ins w:id="3550" w:author="Unknown"/>
          <w:rStyle w:val="HTMLCode"/>
        </w:rPr>
      </w:pPr>
      <w:ins w:id="3551" w:author="Unknown">
        <w:r>
          <w:rPr>
            <w:rStyle w:val="token"/>
          </w:rPr>
          <w:t>.flow1</w:t>
        </w:r>
        <w:r>
          <w:rPr>
            <w:rStyle w:val="HTMLCode"/>
          </w:rPr>
          <w:t xml:space="preserve"> </w:t>
        </w:r>
        <w:r>
          <w:rPr>
            <w:rStyle w:val="token"/>
          </w:rPr>
          <w:t>{</w:t>
        </w:r>
      </w:ins>
    </w:p>
    <w:p w:rsidR="007E2779" w:rsidRDefault="007E2779" w:rsidP="007E2779">
      <w:pPr>
        <w:pStyle w:val="HTMLPreformatted"/>
        <w:rPr>
          <w:ins w:id="3552" w:author="Unknown"/>
          <w:rStyle w:val="HTMLCode"/>
        </w:rPr>
      </w:pPr>
      <w:ins w:id="3553" w:author="Unknown">
        <w:r>
          <w:rPr>
            <w:rStyle w:val="HTMLCode"/>
          </w:rPr>
          <w:t xml:space="preserve">  </w:t>
        </w:r>
        <w:r>
          <w:rPr>
            <w:rStyle w:val="token"/>
          </w:rPr>
          <w:t>display:</w:t>
        </w:r>
        <w:r>
          <w:rPr>
            <w:rStyle w:val="HTMLCode"/>
          </w:rPr>
          <w:t xml:space="preserve"> flex</w:t>
        </w:r>
        <w:r>
          <w:rPr>
            <w:rStyle w:val="token"/>
          </w:rPr>
          <w:t>;</w:t>
        </w:r>
      </w:ins>
    </w:p>
    <w:p w:rsidR="007E2779" w:rsidRDefault="007E2779" w:rsidP="007E2779">
      <w:pPr>
        <w:pStyle w:val="HTMLPreformatted"/>
        <w:rPr>
          <w:ins w:id="3554" w:author="Unknown"/>
          <w:rStyle w:val="HTMLCode"/>
        </w:rPr>
      </w:pPr>
      <w:ins w:id="3555" w:author="Unknown">
        <w:r>
          <w:rPr>
            <w:rStyle w:val="HTMLCode"/>
          </w:rPr>
          <w:t xml:space="preserve">  </w:t>
        </w:r>
        <w:r>
          <w:rPr>
            <w:rStyle w:val="token"/>
          </w:rPr>
          <w:t>flex-flow:</w:t>
        </w:r>
        <w:r>
          <w:rPr>
            <w:rStyle w:val="HTMLCode"/>
          </w:rPr>
          <w:t xml:space="preserve"> column wrap-reverse</w:t>
        </w:r>
        <w:r>
          <w:rPr>
            <w:rStyle w:val="token"/>
          </w:rPr>
          <w:t>;</w:t>
        </w:r>
      </w:ins>
    </w:p>
    <w:p w:rsidR="007E2779" w:rsidRDefault="007E2779" w:rsidP="007E2779">
      <w:pPr>
        <w:pStyle w:val="HTMLPreformatted"/>
        <w:rPr>
          <w:ins w:id="3556" w:author="Unknown"/>
          <w:rStyle w:val="HTMLCode"/>
        </w:rPr>
      </w:pPr>
      <w:ins w:id="3557" w:author="Unknown">
        <w:r>
          <w:rPr>
            <w:rStyle w:val="HTMLCode"/>
          </w:rPr>
          <w:t xml:space="preserve">  </w:t>
        </w:r>
        <w:r>
          <w:rPr>
            <w:rStyle w:val="token"/>
          </w:rPr>
          <w:t>height:</w:t>
        </w:r>
        <w:r>
          <w:rPr>
            <w:rStyle w:val="HTMLCode"/>
          </w:rPr>
          <w:t xml:space="preserve"> </w:t>
        </w:r>
        <w:r>
          <w:rPr>
            <w:rStyle w:val="token"/>
          </w:rPr>
          <w:t>400px;</w:t>
        </w:r>
        <w:r>
          <w:rPr>
            <w:rStyle w:val="HTMLCode"/>
          </w:rPr>
          <w:t xml:space="preserve"> </w:t>
        </w:r>
        <w:r>
          <w:rPr>
            <w:rStyle w:val="token"/>
          </w:rPr>
          <w:t>/* limiting height to see effect */</w:t>
        </w:r>
      </w:ins>
    </w:p>
    <w:p w:rsidR="007E2779" w:rsidRDefault="007E2779" w:rsidP="007E2779">
      <w:pPr>
        <w:pStyle w:val="HTMLPreformatted"/>
        <w:rPr>
          <w:ins w:id="3558" w:author="Unknown"/>
          <w:rStyle w:val="HTMLCode"/>
        </w:rPr>
      </w:pPr>
      <w:ins w:id="3559" w:author="Unknown">
        <w:r>
          <w:rPr>
            <w:rStyle w:val="token"/>
          </w:rPr>
          <w:t>}</w:t>
        </w:r>
      </w:ins>
    </w:p>
    <w:p w:rsidR="007E2779" w:rsidRDefault="007E2779" w:rsidP="007E2779">
      <w:pPr>
        <w:pStyle w:val="HTMLPreformatted"/>
        <w:rPr>
          <w:ins w:id="3560" w:author="Unknown"/>
          <w:rStyle w:val="HTMLCode"/>
        </w:rPr>
      </w:pPr>
    </w:p>
    <w:p w:rsidR="007E2779" w:rsidRDefault="007E2779" w:rsidP="007E2779">
      <w:pPr>
        <w:pStyle w:val="HTMLPreformatted"/>
        <w:rPr>
          <w:ins w:id="3561" w:author="Unknown"/>
          <w:rStyle w:val="HTMLCode"/>
        </w:rPr>
      </w:pPr>
      <w:ins w:id="3562" w:author="Unknown">
        <w:r>
          <w:rPr>
            <w:rStyle w:val="token"/>
          </w:rPr>
          <w:t>.flow2</w:t>
        </w:r>
        <w:r>
          <w:rPr>
            <w:rStyle w:val="HTMLCode"/>
          </w:rPr>
          <w:t xml:space="preserve"> </w:t>
        </w:r>
        <w:r>
          <w:rPr>
            <w:rStyle w:val="token"/>
          </w:rPr>
          <w:t>{</w:t>
        </w:r>
      </w:ins>
    </w:p>
    <w:p w:rsidR="007E2779" w:rsidRDefault="007E2779" w:rsidP="007E2779">
      <w:pPr>
        <w:pStyle w:val="HTMLPreformatted"/>
        <w:rPr>
          <w:ins w:id="3563" w:author="Unknown"/>
          <w:rStyle w:val="HTMLCode"/>
        </w:rPr>
      </w:pPr>
      <w:ins w:id="3564" w:author="Unknown">
        <w:r>
          <w:rPr>
            <w:rStyle w:val="HTMLCode"/>
          </w:rPr>
          <w:t xml:space="preserve">  </w:t>
        </w:r>
        <w:r>
          <w:rPr>
            <w:rStyle w:val="token"/>
          </w:rPr>
          <w:t>display:</w:t>
        </w:r>
        <w:r>
          <w:rPr>
            <w:rStyle w:val="HTMLCode"/>
          </w:rPr>
          <w:t xml:space="preserve"> flex</w:t>
        </w:r>
        <w:r>
          <w:rPr>
            <w:rStyle w:val="token"/>
          </w:rPr>
          <w:t>;</w:t>
        </w:r>
      </w:ins>
    </w:p>
    <w:p w:rsidR="007E2779" w:rsidRDefault="007E2779" w:rsidP="007E2779">
      <w:pPr>
        <w:pStyle w:val="HTMLPreformatted"/>
        <w:rPr>
          <w:ins w:id="3565" w:author="Unknown"/>
          <w:rStyle w:val="HTMLCode"/>
        </w:rPr>
      </w:pPr>
      <w:ins w:id="3566" w:author="Unknown">
        <w:r>
          <w:rPr>
            <w:rStyle w:val="HTMLCode"/>
          </w:rPr>
          <w:t xml:space="preserve">  </w:t>
        </w:r>
        <w:r>
          <w:rPr>
            <w:rStyle w:val="token"/>
          </w:rPr>
          <w:t>flex-flow:</w:t>
        </w:r>
        <w:r>
          <w:rPr>
            <w:rStyle w:val="HTMLCode"/>
          </w:rPr>
          <w:t xml:space="preserve"> row wrap</w:t>
        </w:r>
        <w:r>
          <w:rPr>
            <w:rStyle w:val="token"/>
          </w:rPr>
          <w:t>;</w:t>
        </w:r>
      </w:ins>
    </w:p>
    <w:p w:rsidR="007E2779" w:rsidRDefault="007E2779" w:rsidP="007E2779">
      <w:pPr>
        <w:pStyle w:val="HTMLPreformatted"/>
        <w:rPr>
          <w:ins w:id="3567" w:author="Unknown"/>
        </w:rPr>
      </w:pPr>
      <w:ins w:id="3568" w:author="Unknown">
        <w:r>
          <w:rPr>
            <w:rStyle w:val="token"/>
          </w:rPr>
          <w:t>}</w:t>
        </w:r>
      </w:ins>
    </w:p>
    <w:p w:rsidR="007E2779" w:rsidRDefault="007E2779" w:rsidP="007E2779">
      <w:pPr>
        <w:rPr>
          <w:ins w:id="3569" w:author="Unknown"/>
        </w:rPr>
      </w:pPr>
      <w:ins w:id="3570" w:author="Unknown">
        <w:r>
          <w:t>CSS</w:t>
        </w:r>
      </w:ins>
    </w:p>
    <w:p w:rsidR="007E2779" w:rsidRDefault="007E2779" w:rsidP="007E2779">
      <w:pPr>
        <w:rPr>
          <w:ins w:id="3571" w:author="Unknown"/>
        </w:rPr>
      </w:pPr>
      <w:ins w:id="3572" w:author="Unknown">
        <w:r>
          <w:fldChar w:fldCharType="begin"/>
        </w:r>
        <w:r>
          <w:instrText xml:space="preserve"> HYPERLINK "https://www.tutorialstonight.com/online-html-editor.php?p=css&amp;q=flex-flow"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3573" w:author="Unknown"/>
        </w:rPr>
      </w:pPr>
      <w:ins w:id="3574" w:author="Unknown">
        <w:r>
          <w:pict>
            <v:rect id="_x0000_i1495" style="width:0;height:1.5pt" o:hralign="center" o:hrstd="t" o:hr="t" fillcolor="#a0a0a0" stroked="f"/>
          </w:pict>
        </w:r>
      </w:ins>
    </w:p>
    <w:p w:rsidR="007E2779" w:rsidRDefault="007E2779" w:rsidP="007E2779">
      <w:pPr>
        <w:pStyle w:val="Heading2"/>
        <w:rPr>
          <w:ins w:id="3575" w:author="Unknown"/>
        </w:rPr>
      </w:pPr>
      <w:ins w:id="3576" w:author="Unknown">
        <w:r>
          <w:t>4. justify-content CSS</w:t>
        </w:r>
      </w:ins>
    </w:p>
    <w:p w:rsidR="007E2779" w:rsidRDefault="007E2779" w:rsidP="007E2779">
      <w:pPr>
        <w:pStyle w:val="NormalWeb"/>
        <w:rPr>
          <w:ins w:id="3577" w:author="Unknown"/>
        </w:rPr>
      </w:pPr>
      <w:ins w:id="3578" w:author="Unknown">
        <w:r>
          <w:t xml:space="preserve">The </w:t>
        </w:r>
        <w:r>
          <w:rPr>
            <w:rStyle w:val="focus"/>
          </w:rPr>
          <w:t>justify-content</w:t>
        </w:r>
        <w:r>
          <w:t xml:space="preserve"> property aligns flex items along the X-axis (horizontally) also known as </w:t>
        </w:r>
        <w:r>
          <w:rPr>
            <w:rStyle w:val="Strong"/>
          </w:rPr>
          <w:t>the main axis in the flexbox</w:t>
        </w:r>
        <w:r>
          <w:t>. All flex line's items align horizontally according to justify-content value.</w:t>
        </w:r>
      </w:ins>
    </w:p>
    <w:p w:rsidR="007E2779" w:rsidRDefault="007E2779" w:rsidP="007E2779">
      <w:pPr>
        <w:pStyle w:val="NormalWeb"/>
        <w:rPr>
          <w:ins w:id="3579" w:author="Unknown"/>
        </w:rPr>
      </w:pPr>
      <w:ins w:id="3580" w:author="Unknown">
        <w:r>
          <w:t xml:space="preserve">The </w:t>
        </w:r>
        <w:r>
          <w:rPr>
            <w:rStyle w:val="HTMLCode"/>
          </w:rPr>
          <w:t>justify-content</w:t>
        </w:r>
        <w:r>
          <w:t xml:space="preserve"> property has 6 different values </w:t>
        </w:r>
        <w:r>
          <w:rPr>
            <w:rStyle w:val="HTMLCode"/>
          </w:rPr>
          <w:t>flex-start</w:t>
        </w:r>
        <w:r>
          <w:t xml:space="preserve">, </w:t>
        </w:r>
        <w:r>
          <w:rPr>
            <w:rStyle w:val="HTMLCode"/>
          </w:rPr>
          <w:t>flex-end</w:t>
        </w:r>
        <w:r>
          <w:t xml:space="preserve">, </w:t>
        </w:r>
        <w:r>
          <w:rPr>
            <w:rStyle w:val="HTMLCode"/>
          </w:rPr>
          <w:t>center</w:t>
        </w:r>
        <w:r>
          <w:t xml:space="preserve">, </w:t>
        </w:r>
        <w:r>
          <w:rPr>
            <w:rStyle w:val="HTMLCode"/>
          </w:rPr>
          <w:t>space-around</w:t>
        </w:r>
        <w:r>
          <w:t xml:space="preserve">, </w:t>
        </w:r>
        <w:r>
          <w:rPr>
            <w:rStyle w:val="HTMLCode"/>
          </w:rPr>
          <w:t>space-evenly</w:t>
        </w:r>
        <w:r>
          <w:t xml:space="preserve"> and </w:t>
        </w:r>
        <w:r>
          <w:rPr>
            <w:rStyle w:val="HTMLCode"/>
          </w:rPr>
          <w:t>space-between</w:t>
        </w:r>
        <w:r>
          <w:t>.</w:t>
        </w:r>
      </w:ins>
    </w:p>
    <w:p w:rsidR="007E2779" w:rsidRDefault="007E2779" w:rsidP="007E2779">
      <w:pPr>
        <w:numPr>
          <w:ilvl w:val="0"/>
          <w:numId w:val="70"/>
        </w:numPr>
        <w:spacing w:before="100" w:beforeAutospacing="1" w:after="100" w:afterAutospacing="1" w:line="240" w:lineRule="auto"/>
        <w:rPr>
          <w:ins w:id="3581" w:author="Unknown"/>
        </w:rPr>
      </w:pPr>
      <w:ins w:id="3582" w:author="Unknown">
        <w:r>
          <w:rPr>
            <w:rStyle w:val="focus"/>
          </w:rPr>
          <w:t>flex-start</w:t>
        </w:r>
        <w:r>
          <w:t xml:space="preserve">: Aligns items horizontally to the start of the container </w:t>
        </w:r>
        <w:r>
          <w:rPr>
            <w:rStyle w:val="focus2"/>
          </w:rPr>
          <w:t>(default value)</w:t>
        </w:r>
        <w:r>
          <w:t>.</w:t>
        </w:r>
      </w:ins>
    </w:p>
    <w:p w:rsidR="007E2779" w:rsidRDefault="007E2779" w:rsidP="007E2779">
      <w:pPr>
        <w:numPr>
          <w:ilvl w:val="0"/>
          <w:numId w:val="70"/>
        </w:numPr>
        <w:spacing w:before="100" w:beforeAutospacing="1" w:after="100" w:afterAutospacing="1" w:line="240" w:lineRule="auto"/>
        <w:rPr>
          <w:ins w:id="3583" w:author="Unknown"/>
        </w:rPr>
      </w:pPr>
      <w:ins w:id="3584" w:author="Unknown">
        <w:r>
          <w:rPr>
            <w:rStyle w:val="focus"/>
          </w:rPr>
          <w:t>flex-end</w:t>
        </w:r>
        <w:r>
          <w:t xml:space="preserve">: Aligns items horizontally to the end of the container. </w:t>
        </w:r>
      </w:ins>
    </w:p>
    <w:p w:rsidR="007E2779" w:rsidRDefault="007E2779" w:rsidP="007E2779">
      <w:pPr>
        <w:numPr>
          <w:ilvl w:val="0"/>
          <w:numId w:val="70"/>
        </w:numPr>
        <w:spacing w:before="100" w:beforeAutospacing="1" w:after="100" w:afterAutospacing="1" w:line="240" w:lineRule="auto"/>
        <w:rPr>
          <w:ins w:id="3585" w:author="Unknown"/>
        </w:rPr>
      </w:pPr>
      <w:ins w:id="3586" w:author="Unknown">
        <w:r>
          <w:rPr>
            <w:rStyle w:val="focus"/>
          </w:rPr>
          <w:t>center</w:t>
        </w:r>
        <w:r>
          <w:t xml:space="preserve">: Aligns items horizontally to the center of the container. </w:t>
        </w:r>
      </w:ins>
    </w:p>
    <w:p w:rsidR="007E2779" w:rsidRDefault="007E2779" w:rsidP="007E2779">
      <w:pPr>
        <w:numPr>
          <w:ilvl w:val="0"/>
          <w:numId w:val="70"/>
        </w:numPr>
        <w:spacing w:before="100" w:beforeAutospacing="1" w:after="100" w:afterAutospacing="1" w:line="240" w:lineRule="auto"/>
        <w:rPr>
          <w:ins w:id="3587" w:author="Unknown"/>
        </w:rPr>
      </w:pPr>
      <w:ins w:id="3588" w:author="Unknown">
        <w:r>
          <w:rPr>
            <w:rStyle w:val="focus"/>
          </w:rPr>
          <w:t>space-around</w:t>
        </w:r>
        <w:r>
          <w:t xml:space="preserve">: Aligns items horizontally equally distributed. </w:t>
        </w:r>
      </w:ins>
    </w:p>
    <w:p w:rsidR="007E2779" w:rsidRDefault="007E2779" w:rsidP="007E2779">
      <w:pPr>
        <w:numPr>
          <w:ilvl w:val="0"/>
          <w:numId w:val="70"/>
        </w:numPr>
        <w:spacing w:before="100" w:beforeAutospacing="1" w:after="100" w:afterAutospacing="1" w:line="240" w:lineRule="auto"/>
        <w:rPr>
          <w:ins w:id="3589" w:author="Unknown"/>
        </w:rPr>
      </w:pPr>
      <w:ins w:id="3590" w:author="Unknown">
        <w:r>
          <w:rPr>
            <w:rStyle w:val="focus"/>
          </w:rPr>
          <w:t>space-evenly</w:t>
        </w:r>
        <w:r>
          <w:t>: Items are so aligned that space between container and item is the same as space between items.</w:t>
        </w:r>
      </w:ins>
    </w:p>
    <w:p w:rsidR="007E2779" w:rsidRDefault="007E2779" w:rsidP="007E2779">
      <w:pPr>
        <w:numPr>
          <w:ilvl w:val="0"/>
          <w:numId w:val="70"/>
        </w:numPr>
        <w:spacing w:before="100" w:beforeAutospacing="1" w:after="100" w:afterAutospacing="1" w:line="240" w:lineRule="auto"/>
        <w:rPr>
          <w:ins w:id="3591" w:author="Unknown"/>
        </w:rPr>
      </w:pPr>
      <w:ins w:id="3592" w:author="Unknown">
        <w:r>
          <w:rPr>
            <w:rStyle w:val="focus"/>
          </w:rPr>
          <w:t>space-between</w:t>
        </w:r>
        <w:r>
          <w:t>: Aligns items horizontally between the start and end of the container. The first row starts from left and the last row touches right.</w:t>
        </w:r>
      </w:ins>
    </w:p>
    <w:p w:rsidR="007E2779" w:rsidRDefault="007E2779" w:rsidP="007E2779">
      <w:pPr>
        <w:spacing w:after="0"/>
        <w:rPr>
          <w:ins w:id="3593" w:author="Unknown"/>
        </w:rPr>
      </w:pPr>
      <w:r>
        <w:rPr>
          <w:noProof/>
        </w:rPr>
        <mc:AlternateContent>
          <mc:Choice Requires="wps">
            <w:drawing>
              <wp:inline distT="0" distB="0" distL="0" distR="0">
                <wp:extent cx="304800" cy="304800"/>
                <wp:effectExtent l="0" t="0" r="0" b="0"/>
                <wp:docPr id="23" name="Rectangle 23" descr="justify content C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justify content C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f11s8sgCAADV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7E2779" w:rsidRDefault="007E2779" w:rsidP="007E2779">
      <w:pPr>
        <w:pStyle w:val="NormalWeb"/>
        <w:rPr>
          <w:ins w:id="3594" w:author="Unknown"/>
        </w:rPr>
      </w:pPr>
      <w:ins w:id="3595" w:author="Unknown">
        <w:r>
          <w:t>Let's see examples of each value.</w:t>
        </w:r>
      </w:ins>
    </w:p>
    <w:p w:rsidR="007E2779" w:rsidRDefault="007E2779" w:rsidP="007E2779">
      <w:pPr>
        <w:pStyle w:val="Heading4"/>
        <w:rPr>
          <w:ins w:id="3596" w:author="Unknown"/>
        </w:rPr>
      </w:pPr>
      <w:ins w:id="3597" w:author="Unknown">
        <w:r>
          <w:t>I. justify-content flex-start</w:t>
        </w:r>
      </w:ins>
    </w:p>
    <w:p w:rsidR="007E2779" w:rsidRDefault="007E2779" w:rsidP="007E2779">
      <w:pPr>
        <w:pStyle w:val="NormalWeb"/>
        <w:rPr>
          <w:ins w:id="3598" w:author="Unknown"/>
        </w:rPr>
      </w:pPr>
      <w:ins w:id="3599" w:author="Unknown">
        <w:r>
          <w:t xml:space="preserve">This </w:t>
        </w:r>
        <w:r>
          <w:rPr>
            <w:rStyle w:val="HTMLCode"/>
          </w:rPr>
          <w:t>flex-start</w:t>
        </w:r>
        <w:r>
          <w:t xml:space="preserve"> is the default value of the </w:t>
        </w:r>
        <w:r>
          <w:rPr>
            <w:rStyle w:val="HTMLCode"/>
          </w:rPr>
          <w:t>justify-content</w:t>
        </w:r>
        <w:r>
          <w:t xml:space="preserve"> property, it aligns container items horizontally to the start of the container.</w:t>
        </w:r>
      </w:ins>
    </w:p>
    <w:p w:rsidR="007E2779" w:rsidRDefault="007E2779" w:rsidP="007E2779">
      <w:pPr>
        <w:pStyle w:val="HTMLPreformatted"/>
        <w:rPr>
          <w:ins w:id="3600" w:author="Unknown"/>
          <w:rStyle w:val="HTMLCode"/>
        </w:rPr>
      </w:pPr>
      <w:ins w:id="3601" w:author="Unknown">
        <w:r>
          <w:rPr>
            <w:rStyle w:val="token"/>
          </w:rPr>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3602" w:author="Unknown"/>
          <w:rStyle w:val="HTMLCode"/>
        </w:rPr>
      </w:pPr>
      <w:ins w:id="3603" w:author="Unknown">
        <w:r>
          <w:rPr>
            <w:rStyle w:val="HTMLCode"/>
          </w:rPr>
          <w:t xml:space="preserve">  </w:t>
        </w:r>
        <w:r>
          <w:rPr>
            <w:rStyle w:val="token"/>
          </w:rPr>
          <w:t>display:</w:t>
        </w:r>
        <w:r>
          <w:rPr>
            <w:rStyle w:val="HTMLCode"/>
          </w:rPr>
          <w:t xml:space="preserve"> flex</w:t>
        </w:r>
        <w:r>
          <w:rPr>
            <w:rStyle w:val="token"/>
          </w:rPr>
          <w:t>;</w:t>
        </w:r>
        <w:r>
          <w:rPr>
            <w:rStyle w:val="HTMLCode"/>
          </w:rPr>
          <w:t xml:space="preserve">  </w:t>
        </w:r>
      </w:ins>
    </w:p>
    <w:p w:rsidR="007E2779" w:rsidRDefault="007E2779" w:rsidP="007E2779">
      <w:pPr>
        <w:pStyle w:val="HTMLPreformatted"/>
        <w:rPr>
          <w:ins w:id="3604" w:author="Unknown"/>
          <w:rStyle w:val="HTMLCode"/>
        </w:rPr>
      </w:pPr>
      <w:ins w:id="3605" w:author="Unknown">
        <w:r>
          <w:rPr>
            <w:rStyle w:val="HTMLCode"/>
          </w:rPr>
          <w:lastRenderedPageBreak/>
          <w:t xml:space="preserve">  </w:t>
        </w:r>
        <w:r>
          <w:rPr>
            <w:rStyle w:val="token"/>
          </w:rPr>
          <w:t>justify-content:</w:t>
        </w:r>
        <w:r>
          <w:rPr>
            <w:rStyle w:val="HTMLCode"/>
          </w:rPr>
          <w:t xml:space="preserve"> flex-start</w:t>
        </w:r>
        <w:r>
          <w:rPr>
            <w:rStyle w:val="token"/>
          </w:rPr>
          <w:t>;</w:t>
        </w:r>
        <w:r>
          <w:rPr>
            <w:rStyle w:val="HTMLCode"/>
          </w:rPr>
          <w:t xml:space="preserve">  </w:t>
        </w:r>
      </w:ins>
    </w:p>
    <w:p w:rsidR="007E2779" w:rsidRDefault="007E2779" w:rsidP="007E2779">
      <w:pPr>
        <w:pStyle w:val="HTMLPreformatted"/>
        <w:rPr>
          <w:ins w:id="3606" w:author="Unknown"/>
        </w:rPr>
      </w:pPr>
      <w:ins w:id="3607" w:author="Unknown">
        <w:r>
          <w:rPr>
            <w:rStyle w:val="token"/>
          </w:rPr>
          <w:t>}</w:t>
        </w:r>
      </w:ins>
    </w:p>
    <w:p w:rsidR="007E2779" w:rsidRDefault="007E2779" w:rsidP="007E2779">
      <w:pPr>
        <w:rPr>
          <w:ins w:id="3608" w:author="Unknown"/>
        </w:rPr>
      </w:pPr>
      <w:ins w:id="3609" w:author="Unknown">
        <w:r>
          <w:t>CSS</w:t>
        </w:r>
      </w:ins>
    </w:p>
    <w:p w:rsidR="007E2779" w:rsidRDefault="007E2779" w:rsidP="007E2779">
      <w:pPr>
        <w:rPr>
          <w:ins w:id="3610" w:author="Unknown"/>
        </w:rPr>
      </w:pPr>
      <w:ins w:id="3611" w:author="Unknown">
        <w:r>
          <w:fldChar w:fldCharType="begin"/>
        </w:r>
        <w:r>
          <w:instrText xml:space="preserve"> HYPERLINK "https://www.tutorialstonight.com/online-html-editor.php?p=css&amp;q=flex-justify-content-flex-start"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3612" w:author="Unknown"/>
        </w:rPr>
      </w:pPr>
      <w:ins w:id="3613" w:author="Unknown">
        <w:r>
          <w:t>Output:</w:t>
        </w:r>
      </w:ins>
    </w:p>
    <w:p w:rsidR="007E2779" w:rsidRDefault="007E2779" w:rsidP="007E2779">
      <w:pPr>
        <w:rPr>
          <w:ins w:id="3614" w:author="Unknown"/>
        </w:rPr>
      </w:pPr>
      <w:ins w:id="3615" w:author="Unknown">
        <w:r>
          <w:t>1</w:t>
        </w:r>
      </w:ins>
    </w:p>
    <w:p w:rsidR="007E2779" w:rsidRDefault="007E2779" w:rsidP="007E2779">
      <w:pPr>
        <w:rPr>
          <w:ins w:id="3616" w:author="Unknown"/>
        </w:rPr>
      </w:pPr>
      <w:ins w:id="3617" w:author="Unknown">
        <w:r>
          <w:t>2</w:t>
        </w:r>
      </w:ins>
    </w:p>
    <w:p w:rsidR="007E2779" w:rsidRDefault="007E2779" w:rsidP="007E2779">
      <w:pPr>
        <w:rPr>
          <w:ins w:id="3618" w:author="Unknown"/>
        </w:rPr>
      </w:pPr>
      <w:ins w:id="3619" w:author="Unknown">
        <w:r>
          <w:t>3</w:t>
        </w:r>
      </w:ins>
    </w:p>
    <w:p w:rsidR="007E2779" w:rsidRDefault="007E2779" w:rsidP="007E2779">
      <w:pPr>
        <w:rPr>
          <w:ins w:id="3620" w:author="Unknown"/>
        </w:rPr>
      </w:pPr>
      <w:ins w:id="3621" w:author="Unknown">
        <w:r>
          <w:t>4</w:t>
        </w:r>
      </w:ins>
    </w:p>
    <w:p w:rsidR="007E2779" w:rsidRDefault="007E2779" w:rsidP="007E2779">
      <w:pPr>
        <w:rPr>
          <w:ins w:id="3622" w:author="Unknown"/>
        </w:rPr>
      </w:pPr>
      <w:ins w:id="3623" w:author="Unknown">
        <w:r>
          <w:t>5</w:t>
        </w:r>
      </w:ins>
    </w:p>
    <w:p w:rsidR="007E2779" w:rsidRDefault="007E2779" w:rsidP="007E2779">
      <w:pPr>
        <w:rPr>
          <w:ins w:id="3624" w:author="Unknown"/>
        </w:rPr>
      </w:pPr>
      <w:ins w:id="3625" w:author="Unknown">
        <w:r>
          <w:pict>
            <v:rect id="_x0000_i1497" style="width:0;height:1.5pt" o:hralign="center" o:hrstd="t" o:hr="t" fillcolor="#a0a0a0" stroked="f"/>
          </w:pict>
        </w:r>
      </w:ins>
    </w:p>
    <w:p w:rsidR="007E2779" w:rsidRDefault="007E2779" w:rsidP="007E2779">
      <w:pPr>
        <w:pStyle w:val="Heading4"/>
        <w:rPr>
          <w:ins w:id="3626" w:author="Unknown"/>
        </w:rPr>
      </w:pPr>
      <w:ins w:id="3627" w:author="Unknown">
        <w:r>
          <w:t>II. justify-content flex-end</w:t>
        </w:r>
      </w:ins>
    </w:p>
    <w:p w:rsidR="007E2779" w:rsidRDefault="007E2779" w:rsidP="007E2779">
      <w:pPr>
        <w:pStyle w:val="NormalWeb"/>
        <w:rPr>
          <w:ins w:id="3628" w:author="Unknown"/>
        </w:rPr>
      </w:pPr>
      <w:ins w:id="3629" w:author="Unknown">
        <w:r>
          <w:t xml:space="preserve">This </w:t>
        </w:r>
        <w:r>
          <w:rPr>
            <w:rStyle w:val="HTMLCode"/>
          </w:rPr>
          <w:t>flex-end</w:t>
        </w:r>
        <w:r>
          <w:t xml:space="preserve"> value of </w:t>
        </w:r>
        <w:r>
          <w:rPr>
            <w:rStyle w:val="HTMLCode"/>
          </w:rPr>
          <w:t>justify-content</w:t>
        </w:r>
        <w:r>
          <w:t xml:space="preserve"> property aligns container items horizontally to the end of the container.</w:t>
        </w:r>
      </w:ins>
    </w:p>
    <w:p w:rsidR="007E2779" w:rsidRDefault="007E2779" w:rsidP="007E2779">
      <w:pPr>
        <w:pStyle w:val="HTMLPreformatted"/>
        <w:rPr>
          <w:ins w:id="3630" w:author="Unknown"/>
          <w:rStyle w:val="HTMLCode"/>
        </w:rPr>
      </w:pPr>
      <w:ins w:id="3631" w:author="Unknown">
        <w:r>
          <w:rPr>
            <w:rStyle w:val="token"/>
          </w:rPr>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3632" w:author="Unknown"/>
          <w:rStyle w:val="HTMLCode"/>
        </w:rPr>
      </w:pPr>
      <w:ins w:id="3633" w:author="Unknown">
        <w:r>
          <w:rPr>
            <w:rStyle w:val="HTMLCode"/>
          </w:rPr>
          <w:t xml:space="preserve">  </w:t>
        </w:r>
        <w:r>
          <w:rPr>
            <w:rStyle w:val="token"/>
          </w:rPr>
          <w:t>display:</w:t>
        </w:r>
        <w:r>
          <w:rPr>
            <w:rStyle w:val="HTMLCode"/>
          </w:rPr>
          <w:t xml:space="preserve"> flex</w:t>
        </w:r>
        <w:r>
          <w:rPr>
            <w:rStyle w:val="token"/>
          </w:rPr>
          <w:t>;</w:t>
        </w:r>
        <w:r>
          <w:rPr>
            <w:rStyle w:val="HTMLCode"/>
          </w:rPr>
          <w:t xml:space="preserve">  </w:t>
        </w:r>
      </w:ins>
    </w:p>
    <w:p w:rsidR="007E2779" w:rsidRDefault="007E2779" w:rsidP="007E2779">
      <w:pPr>
        <w:pStyle w:val="HTMLPreformatted"/>
        <w:rPr>
          <w:ins w:id="3634" w:author="Unknown"/>
          <w:rStyle w:val="HTMLCode"/>
        </w:rPr>
      </w:pPr>
      <w:ins w:id="3635" w:author="Unknown">
        <w:r>
          <w:rPr>
            <w:rStyle w:val="HTMLCode"/>
          </w:rPr>
          <w:t xml:space="preserve">  </w:t>
        </w:r>
        <w:r>
          <w:rPr>
            <w:rStyle w:val="token"/>
          </w:rPr>
          <w:t>justify-content:</w:t>
        </w:r>
        <w:r>
          <w:rPr>
            <w:rStyle w:val="HTMLCode"/>
          </w:rPr>
          <w:t xml:space="preserve"> flex-end</w:t>
        </w:r>
        <w:r>
          <w:rPr>
            <w:rStyle w:val="token"/>
          </w:rPr>
          <w:t>;</w:t>
        </w:r>
        <w:r>
          <w:rPr>
            <w:rStyle w:val="HTMLCode"/>
          </w:rPr>
          <w:t xml:space="preserve">  </w:t>
        </w:r>
      </w:ins>
    </w:p>
    <w:p w:rsidR="007E2779" w:rsidRDefault="007E2779" w:rsidP="007E2779">
      <w:pPr>
        <w:pStyle w:val="HTMLPreformatted"/>
        <w:rPr>
          <w:ins w:id="3636" w:author="Unknown"/>
        </w:rPr>
      </w:pPr>
      <w:ins w:id="3637" w:author="Unknown">
        <w:r>
          <w:rPr>
            <w:rStyle w:val="token"/>
          </w:rPr>
          <w:t>}</w:t>
        </w:r>
      </w:ins>
    </w:p>
    <w:p w:rsidR="007E2779" w:rsidRDefault="007E2779" w:rsidP="007E2779">
      <w:pPr>
        <w:rPr>
          <w:ins w:id="3638" w:author="Unknown"/>
        </w:rPr>
      </w:pPr>
      <w:ins w:id="3639" w:author="Unknown">
        <w:r>
          <w:t>CSS</w:t>
        </w:r>
      </w:ins>
    </w:p>
    <w:p w:rsidR="007E2779" w:rsidRDefault="007E2779" w:rsidP="007E2779">
      <w:pPr>
        <w:rPr>
          <w:ins w:id="3640" w:author="Unknown"/>
        </w:rPr>
      </w:pPr>
      <w:ins w:id="3641" w:author="Unknown">
        <w:r>
          <w:fldChar w:fldCharType="begin"/>
        </w:r>
        <w:r>
          <w:instrText xml:space="preserve"> HYPERLINK "https://www.tutorialstonight.com/online-html-editor.php?p=css&amp;q=flex-justify-content-flex-end"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3642" w:author="Unknown"/>
        </w:rPr>
      </w:pPr>
      <w:ins w:id="3643" w:author="Unknown">
        <w:r>
          <w:t>Output:</w:t>
        </w:r>
      </w:ins>
    </w:p>
    <w:p w:rsidR="007E2779" w:rsidRDefault="007E2779" w:rsidP="007E2779">
      <w:pPr>
        <w:rPr>
          <w:ins w:id="3644" w:author="Unknown"/>
        </w:rPr>
      </w:pPr>
      <w:ins w:id="3645" w:author="Unknown">
        <w:r>
          <w:t>1</w:t>
        </w:r>
      </w:ins>
    </w:p>
    <w:p w:rsidR="007E2779" w:rsidRDefault="007E2779" w:rsidP="007E2779">
      <w:pPr>
        <w:rPr>
          <w:ins w:id="3646" w:author="Unknown"/>
        </w:rPr>
      </w:pPr>
      <w:ins w:id="3647" w:author="Unknown">
        <w:r>
          <w:t>2</w:t>
        </w:r>
      </w:ins>
    </w:p>
    <w:p w:rsidR="007E2779" w:rsidRDefault="007E2779" w:rsidP="007E2779">
      <w:pPr>
        <w:rPr>
          <w:ins w:id="3648" w:author="Unknown"/>
        </w:rPr>
      </w:pPr>
      <w:ins w:id="3649" w:author="Unknown">
        <w:r>
          <w:t>3</w:t>
        </w:r>
      </w:ins>
    </w:p>
    <w:p w:rsidR="007E2779" w:rsidRDefault="007E2779" w:rsidP="007E2779">
      <w:pPr>
        <w:rPr>
          <w:ins w:id="3650" w:author="Unknown"/>
        </w:rPr>
      </w:pPr>
      <w:ins w:id="3651" w:author="Unknown">
        <w:r>
          <w:t>4</w:t>
        </w:r>
      </w:ins>
    </w:p>
    <w:p w:rsidR="007E2779" w:rsidRDefault="007E2779" w:rsidP="007E2779">
      <w:pPr>
        <w:rPr>
          <w:ins w:id="3652" w:author="Unknown"/>
        </w:rPr>
      </w:pPr>
      <w:ins w:id="3653" w:author="Unknown">
        <w:r>
          <w:t>5</w:t>
        </w:r>
      </w:ins>
    </w:p>
    <w:p w:rsidR="007E2779" w:rsidRDefault="007E2779" w:rsidP="007E2779">
      <w:pPr>
        <w:rPr>
          <w:ins w:id="3654" w:author="Unknown"/>
        </w:rPr>
      </w:pPr>
      <w:ins w:id="3655" w:author="Unknown">
        <w:r>
          <w:pict>
            <v:rect id="_x0000_i1498" style="width:0;height:1.5pt" o:hralign="center" o:hrstd="t" o:hr="t" fillcolor="#a0a0a0" stroked="f"/>
          </w:pict>
        </w:r>
      </w:ins>
    </w:p>
    <w:p w:rsidR="007E2779" w:rsidRDefault="007E2779" w:rsidP="007E2779">
      <w:pPr>
        <w:pStyle w:val="Heading4"/>
        <w:rPr>
          <w:ins w:id="3656" w:author="Unknown"/>
        </w:rPr>
      </w:pPr>
      <w:ins w:id="3657" w:author="Unknown">
        <w:r>
          <w:lastRenderedPageBreak/>
          <w:t>III. justify-content center</w:t>
        </w:r>
      </w:ins>
    </w:p>
    <w:p w:rsidR="007E2779" w:rsidRDefault="007E2779" w:rsidP="007E2779">
      <w:pPr>
        <w:pStyle w:val="NormalWeb"/>
        <w:rPr>
          <w:ins w:id="3658" w:author="Unknown"/>
        </w:rPr>
      </w:pPr>
      <w:ins w:id="3659" w:author="Unknown">
        <w:r>
          <w:t xml:space="preserve">This </w:t>
        </w:r>
        <w:r>
          <w:rPr>
            <w:rStyle w:val="HTMLCode"/>
          </w:rPr>
          <w:t>center</w:t>
        </w:r>
        <w:r>
          <w:t xml:space="preserve"> value of </w:t>
        </w:r>
        <w:r>
          <w:rPr>
            <w:rStyle w:val="HTMLCode"/>
          </w:rPr>
          <w:t>justify-content</w:t>
        </w:r>
        <w:r>
          <w:t xml:space="preserve"> property aligns container items horizontally to the center of the container.</w:t>
        </w:r>
      </w:ins>
    </w:p>
    <w:p w:rsidR="007E2779" w:rsidRDefault="007E2779" w:rsidP="007E2779">
      <w:pPr>
        <w:pStyle w:val="HTMLPreformatted"/>
        <w:rPr>
          <w:ins w:id="3660" w:author="Unknown"/>
          <w:rStyle w:val="HTMLCode"/>
        </w:rPr>
      </w:pPr>
      <w:ins w:id="3661" w:author="Unknown">
        <w:r>
          <w:rPr>
            <w:rStyle w:val="token"/>
          </w:rPr>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3662" w:author="Unknown"/>
          <w:rStyle w:val="HTMLCode"/>
        </w:rPr>
      </w:pPr>
      <w:ins w:id="3663" w:author="Unknown">
        <w:r>
          <w:rPr>
            <w:rStyle w:val="HTMLCode"/>
          </w:rPr>
          <w:t xml:space="preserve">  </w:t>
        </w:r>
        <w:r>
          <w:rPr>
            <w:rStyle w:val="token"/>
          </w:rPr>
          <w:t>display:</w:t>
        </w:r>
        <w:r>
          <w:rPr>
            <w:rStyle w:val="HTMLCode"/>
          </w:rPr>
          <w:t xml:space="preserve"> flex</w:t>
        </w:r>
        <w:r>
          <w:rPr>
            <w:rStyle w:val="token"/>
          </w:rPr>
          <w:t>;</w:t>
        </w:r>
        <w:r>
          <w:rPr>
            <w:rStyle w:val="HTMLCode"/>
          </w:rPr>
          <w:t xml:space="preserve">  </w:t>
        </w:r>
      </w:ins>
    </w:p>
    <w:p w:rsidR="007E2779" w:rsidRDefault="007E2779" w:rsidP="007E2779">
      <w:pPr>
        <w:pStyle w:val="HTMLPreformatted"/>
        <w:rPr>
          <w:ins w:id="3664" w:author="Unknown"/>
          <w:rStyle w:val="HTMLCode"/>
        </w:rPr>
      </w:pPr>
      <w:ins w:id="3665" w:author="Unknown">
        <w:r>
          <w:rPr>
            <w:rStyle w:val="HTMLCode"/>
          </w:rPr>
          <w:t xml:space="preserve">  </w:t>
        </w:r>
        <w:r>
          <w:rPr>
            <w:rStyle w:val="token"/>
          </w:rPr>
          <w:t>justify-content:</w:t>
        </w:r>
        <w:r>
          <w:rPr>
            <w:rStyle w:val="HTMLCode"/>
          </w:rPr>
          <w:t xml:space="preserve"> center</w:t>
        </w:r>
        <w:r>
          <w:rPr>
            <w:rStyle w:val="token"/>
          </w:rPr>
          <w:t>;</w:t>
        </w:r>
        <w:r>
          <w:rPr>
            <w:rStyle w:val="HTMLCode"/>
          </w:rPr>
          <w:t xml:space="preserve">  </w:t>
        </w:r>
      </w:ins>
    </w:p>
    <w:p w:rsidR="007E2779" w:rsidRDefault="007E2779" w:rsidP="007E2779">
      <w:pPr>
        <w:pStyle w:val="HTMLPreformatted"/>
        <w:rPr>
          <w:ins w:id="3666" w:author="Unknown"/>
        </w:rPr>
      </w:pPr>
      <w:ins w:id="3667" w:author="Unknown">
        <w:r>
          <w:rPr>
            <w:rStyle w:val="token"/>
          </w:rPr>
          <w:t>}</w:t>
        </w:r>
      </w:ins>
    </w:p>
    <w:p w:rsidR="007E2779" w:rsidRDefault="007E2779" w:rsidP="007E2779">
      <w:pPr>
        <w:rPr>
          <w:ins w:id="3668" w:author="Unknown"/>
        </w:rPr>
      </w:pPr>
      <w:ins w:id="3669" w:author="Unknown">
        <w:r>
          <w:t>CSS</w:t>
        </w:r>
      </w:ins>
    </w:p>
    <w:p w:rsidR="007E2779" w:rsidRDefault="007E2779" w:rsidP="007E2779">
      <w:pPr>
        <w:rPr>
          <w:ins w:id="3670" w:author="Unknown"/>
        </w:rPr>
      </w:pPr>
      <w:ins w:id="3671" w:author="Unknown">
        <w:r>
          <w:fldChar w:fldCharType="begin"/>
        </w:r>
        <w:r>
          <w:instrText xml:space="preserve"> HYPERLINK "https://www.tutorialstonight.com/online-html-editor.php?p=css&amp;q=flex-justify-content-center"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3672" w:author="Unknown"/>
        </w:rPr>
      </w:pPr>
      <w:ins w:id="3673" w:author="Unknown">
        <w:r>
          <w:t>Output:</w:t>
        </w:r>
      </w:ins>
    </w:p>
    <w:p w:rsidR="007E2779" w:rsidRDefault="007E2779" w:rsidP="007E2779">
      <w:pPr>
        <w:rPr>
          <w:ins w:id="3674" w:author="Unknown"/>
        </w:rPr>
      </w:pPr>
      <w:ins w:id="3675" w:author="Unknown">
        <w:r>
          <w:t>1</w:t>
        </w:r>
      </w:ins>
    </w:p>
    <w:p w:rsidR="007E2779" w:rsidRDefault="007E2779" w:rsidP="007E2779">
      <w:pPr>
        <w:rPr>
          <w:ins w:id="3676" w:author="Unknown"/>
        </w:rPr>
      </w:pPr>
      <w:ins w:id="3677" w:author="Unknown">
        <w:r>
          <w:t>2</w:t>
        </w:r>
      </w:ins>
    </w:p>
    <w:p w:rsidR="007E2779" w:rsidRDefault="007E2779" w:rsidP="007E2779">
      <w:pPr>
        <w:rPr>
          <w:ins w:id="3678" w:author="Unknown"/>
        </w:rPr>
      </w:pPr>
      <w:ins w:id="3679" w:author="Unknown">
        <w:r>
          <w:t>3</w:t>
        </w:r>
      </w:ins>
    </w:p>
    <w:p w:rsidR="007E2779" w:rsidRDefault="007E2779" w:rsidP="007E2779">
      <w:pPr>
        <w:rPr>
          <w:ins w:id="3680" w:author="Unknown"/>
        </w:rPr>
      </w:pPr>
      <w:ins w:id="3681" w:author="Unknown">
        <w:r>
          <w:t>4</w:t>
        </w:r>
      </w:ins>
    </w:p>
    <w:p w:rsidR="007E2779" w:rsidRDefault="007E2779" w:rsidP="007E2779">
      <w:pPr>
        <w:rPr>
          <w:ins w:id="3682" w:author="Unknown"/>
        </w:rPr>
      </w:pPr>
      <w:ins w:id="3683" w:author="Unknown">
        <w:r>
          <w:t>5</w:t>
        </w:r>
      </w:ins>
    </w:p>
    <w:p w:rsidR="007E2779" w:rsidRDefault="007E2779" w:rsidP="007E2779">
      <w:pPr>
        <w:rPr>
          <w:ins w:id="3684" w:author="Unknown"/>
        </w:rPr>
      </w:pPr>
      <w:ins w:id="3685" w:author="Unknown">
        <w:r>
          <w:pict>
            <v:rect id="_x0000_i1499" style="width:0;height:1.5pt" o:hralign="center" o:hrstd="t" o:hr="t" fillcolor="#a0a0a0" stroked="f"/>
          </w:pict>
        </w:r>
      </w:ins>
    </w:p>
    <w:p w:rsidR="007E2779" w:rsidRDefault="007E2779" w:rsidP="007E2779">
      <w:pPr>
        <w:pStyle w:val="Heading4"/>
        <w:rPr>
          <w:ins w:id="3686" w:author="Unknown"/>
        </w:rPr>
      </w:pPr>
      <w:ins w:id="3687" w:author="Unknown">
        <w:r>
          <w:t>IV. justify-content space-around</w:t>
        </w:r>
      </w:ins>
    </w:p>
    <w:p w:rsidR="007E2779" w:rsidRDefault="007E2779" w:rsidP="007E2779">
      <w:pPr>
        <w:pStyle w:val="NormalWeb"/>
        <w:rPr>
          <w:ins w:id="3688" w:author="Unknown"/>
        </w:rPr>
      </w:pPr>
      <w:ins w:id="3689" w:author="Unknown">
        <w:r>
          <w:t xml:space="preserve">This </w:t>
        </w:r>
        <w:r>
          <w:rPr>
            <w:rStyle w:val="HTMLCode"/>
          </w:rPr>
          <w:t>space-around</w:t>
        </w:r>
        <w:r>
          <w:t xml:space="preserve"> value of </w:t>
        </w:r>
        <w:r>
          <w:rPr>
            <w:rStyle w:val="HTMLCode"/>
          </w:rPr>
          <w:t>justify-content</w:t>
        </w:r>
        <w:r>
          <w:t xml:space="preserve"> property aligns container items horizontally to the end of the container.</w:t>
        </w:r>
      </w:ins>
    </w:p>
    <w:p w:rsidR="007E2779" w:rsidRDefault="007E2779" w:rsidP="007E2779">
      <w:pPr>
        <w:pStyle w:val="HTMLPreformatted"/>
        <w:rPr>
          <w:ins w:id="3690" w:author="Unknown"/>
          <w:rStyle w:val="HTMLCode"/>
        </w:rPr>
      </w:pPr>
      <w:ins w:id="3691" w:author="Unknown">
        <w:r>
          <w:rPr>
            <w:rStyle w:val="token"/>
          </w:rPr>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3692" w:author="Unknown"/>
          <w:rStyle w:val="HTMLCode"/>
        </w:rPr>
      </w:pPr>
      <w:ins w:id="3693" w:author="Unknown">
        <w:r>
          <w:rPr>
            <w:rStyle w:val="HTMLCode"/>
          </w:rPr>
          <w:t xml:space="preserve">  </w:t>
        </w:r>
        <w:r>
          <w:rPr>
            <w:rStyle w:val="token"/>
          </w:rPr>
          <w:t>display:</w:t>
        </w:r>
        <w:r>
          <w:rPr>
            <w:rStyle w:val="HTMLCode"/>
          </w:rPr>
          <w:t xml:space="preserve"> flex</w:t>
        </w:r>
        <w:r>
          <w:rPr>
            <w:rStyle w:val="token"/>
          </w:rPr>
          <w:t>;</w:t>
        </w:r>
        <w:r>
          <w:rPr>
            <w:rStyle w:val="HTMLCode"/>
          </w:rPr>
          <w:t xml:space="preserve">  </w:t>
        </w:r>
      </w:ins>
    </w:p>
    <w:p w:rsidR="007E2779" w:rsidRDefault="007E2779" w:rsidP="007E2779">
      <w:pPr>
        <w:pStyle w:val="HTMLPreformatted"/>
        <w:rPr>
          <w:ins w:id="3694" w:author="Unknown"/>
          <w:rStyle w:val="HTMLCode"/>
        </w:rPr>
      </w:pPr>
      <w:ins w:id="3695" w:author="Unknown">
        <w:r>
          <w:rPr>
            <w:rStyle w:val="HTMLCode"/>
          </w:rPr>
          <w:t xml:space="preserve">  </w:t>
        </w:r>
        <w:r>
          <w:rPr>
            <w:rStyle w:val="token"/>
          </w:rPr>
          <w:t>justify-content:</w:t>
        </w:r>
        <w:r>
          <w:rPr>
            <w:rStyle w:val="HTMLCode"/>
          </w:rPr>
          <w:t xml:space="preserve"> space-around</w:t>
        </w:r>
        <w:r>
          <w:rPr>
            <w:rStyle w:val="token"/>
          </w:rPr>
          <w:t>;</w:t>
        </w:r>
        <w:r>
          <w:rPr>
            <w:rStyle w:val="HTMLCode"/>
          </w:rPr>
          <w:t xml:space="preserve">  </w:t>
        </w:r>
      </w:ins>
    </w:p>
    <w:p w:rsidR="007E2779" w:rsidRDefault="007E2779" w:rsidP="007E2779">
      <w:pPr>
        <w:pStyle w:val="HTMLPreformatted"/>
        <w:rPr>
          <w:ins w:id="3696" w:author="Unknown"/>
        </w:rPr>
      </w:pPr>
      <w:ins w:id="3697" w:author="Unknown">
        <w:r>
          <w:rPr>
            <w:rStyle w:val="token"/>
          </w:rPr>
          <w:t>}</w:t>
        </w:r>
      </w:ins>
    </w:p>
    <w:p w:rsidR="007E2779" w:rsidRDefault="007E2779" w:rsidP="007E2779">
      <w:pPr>
        <w:rPr>
          <w:ins w:id="3698" w:author="Unknown"/>
        </w:rPr>
      </w:pPr>
      <w:ins w:id="3699" w:author="Unknown">
        <w:r>
          <w:t>CSS</w:t>
        </w:r>
      </w:ins>
    </w:p>
    <w:p w:rsidR="007E2779" w:rsidRDefault="007E2779" w:rsidP="007E2779">
      <w:pPr>
        <w:rPr>
          <w:ins w:id="3700" w:author="Unknown"/>
        </w:rPr>
      </w:pPr>
      <w:ins w:id="3701" w:author="Unknown">
        <w:r>
          <w:fldChar w:fldCharType="begin"/>
        </w:r>
        <w:r>
          <w:instrText xml:space="preserve"> HYPERLINK "https://www.tutorialstonight.com/online-html-editor.php?p=css&amp;q=flex-justify-content-space-around"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3702" w:author="Unknown"/>
        </w:rPr>
      </w:pPr>
      <w:ins w:id="3703" w:author="Unknown">
        <w:r>
          <w:t>Output:</w:t>
        </w:r>
      </w:ins>
    </w:p>
    <w:p w:rsidR="007E2779" w:rsidRDefault="007E2779" w:rsidP="007E2779">
      <w:pPr>
        <w:pStyle w:val="NormalWeb"/>
        <w:rPr>
          <w:ins w:id="3704" w:author="Unknown"/>
        </w:rPr>
      </w:pPr>
      <w:ins w:id="3705" w:author="Unknown">
        <w:r>
          <w:t>Aligns items horizontally equally distributed.</w:t>
        </w:r>
      </w:ins>
    </w:p>
    <w:p w:rsidR="007E2779" w:rsidRDefault="007E2779" w:rsidP="007E2779">
      <w:pPr>
        <w:rPr>
          <w:ins w:id="3706" w:author="Unknown"/>
        </w:rPr>
      </w:pPr>
      <w:ins w:id="3707" w:author="Unknown">
        <w:r>
          <w:t>1</w:t>
        </w:r>
      </w:ins>
    </w:p>
    <w:p w:rsidR="007E2779" w:rsidRDefault="007E2779" w:rsidP="007E2779">
      <w:pPr>
        <w:rPr>
          <w:ins w:id="3708" w:author="Unknown"/>
        </w:rPr>
      </w:pPr>
      <w:ins w:id="3709" w:author="Unknown">
        <w:r>
          <w:t>2</w:t>
        </w:r>
      </w:ins>
    </w:p>
    <w:p w:rsidR="007E2779" w:rsidRDefault="007E2779" w:rsidP="007E2779">
      <w:pPr>
        <w:rPr>
          <w:ins w:id="3710" w:author="Unknown"/>
        </w:rPr>
      </w:pPr>
      <w:ins w:id="3711" w:author="Unknown">
        <w:r>
          <w:t>3</w:t>
        </w:r>
      </w:ins>
    </w:p>
    <w:p w:rsidR="007E2779" w:rsidRDefault="007E2779" w:rsidP="007E2779">
      <w:pPr>
        <w:rPr>
          <w:ins w:id="3712" w:author="Unknown"/>
        </w:rPr>
      </w:pPr>
      <w:ins w:id="3713" w:author="Unknown">
        <w:r>
          <w:lastRenderedPageBreak/>
          <w:t>4</w:t>
        </w:r>
      </w:ins>
    </w:p>
    <w:p w:rsidR="007E2779" w:rsidRDefault="007E2779" w:rsidP="007E2779">
      <w:pPr>
        <w:rPr>
          <w:ins w:id="3714" w:author="Unknown"/>
        </w:rPr>
      </w:pPr>
      <w:ins w:id="3715" w:author="Unknown">
        <w:r>
          <w:pict>
            <v:rect id="_x0000_i1500" style="width:0;height:1.5pt" o:hralign="center" o:hrstd="t" o:hr="t" fillcolor="#a0a0a0" stroked="f"/>
          </w:pict>
        </w:r>
      </w:ins>
    </w:p>
    <w:p w:rsidR="007E2779" w:rsidRDefault="007E2779" w:rsidP="007E2779">
      <w:pPr>
        <w:pStyle w:val="Heading4"/>
        <w:rPr>
          <w:ins w:id="3716" w:author="Unknown"/>
        </w:rPr>
      </w:pPr>
      <w:ins w:id="3717" w:author="Unknown">
        <w:r>
          <w:t>V. justify-content space-evenly</w:t>
        </w:r>
      </w:ins>
    </w:p>
    <w:p w:rsidR="007E2779" w:rsidRDefault="007E2779" w:rsidP="007E2779">
      <w:pPr>
        <w:pStyle w:val="NormalWeb"/>
        <w:rPr>
          <w:ins w:id="3718" w:author="Unknown"/>
        </w:rPr>
      </w:pPr>
      <w:ins w:id="3719" w:author="Unknown">
        <w:r>
          <w:t xml:space="preserve">This </w:t>
        </w:r>
        <w:r>
          <w:rPr>
            <w:rStyle w:val="HTMLCode"/>
          </w:rPr>
          <w:t>space-evenly</w:t>
        </w:r>
        <w:r>
          <w:t xml:space="preserve"> value of </w:t>
        </w:r>
        <w:r>
          <w:rPr>
            <w:rStyle w:val="HTMLCode"/>
          </w:rPr>
          <w:t>justify-content</w:t>
        </w:r>
        <w:r>
          <w:t xml:space="preserve"> aligns container items horizontally evenly in the container, space between the items is equal to space between items and container.</w:t>
        </w:r>
      </w:ins>
    </w:p>
    <w:p w:rsidR="007E2779" w:rsidRDefault="007E2779" w:rsidP="007E2779">
      <w:pPr>
        <w:pStyle w:val="HTMLPreformatted"/>
        <w:rPr>
          <w:ins w:id="3720" w:author="Unknown"/>
          <w:rStyle w:val="HTMLCode"/>
        </w:rPr>
      </w:pPr>
      <w:ins w:id="3721" w:author="Unknown">
        <w:r>
          <w:rPr>
            <w:rStyle w:val="token"/>
          </w:rPr>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3722" w:author="Unknown"/>
          <w:rStyle w:val="HTMLCode"/>
        </w:rPr>
      </w:pPr>
      <w:ins w:id="3723" w:author="Unknown">
        <w:r>
          <w:rPr>
            <w:rStyle w:val="HTMLCode"/>
          </w:rPr>
          <w:t xml:space="preserve">  </w:t>
        </w:r>
        <w:r>
          <w:rPr>
            <w:rStyle w:val="token"/>
          </w:rPr>
          <w:t>display:</w:t>
        </w:r>
        <w:r>
          <w:rPr>
            <w:rStyle w:val="HTMLCode"/>
          </w:rPr>
          <w:t xml:space="preserve"> flex</w:t>
        </w:r>
        <w:r>
          <w:rPr>
            <w:rStyle w:val="token"/>
          </w:rPr>
          <w:t>;</w:t>
        </w:r>
        <w:r>
          <w:rPr>
            <w:rStyle w:val="HTMLCode"/>
          </w:rPr>
          <w:t xml:space="preserve">  </w:t>
        </w:r>
      </w:ins>
    </w:p>
    <w:p w:rsidR="007E2779" w:rsidRDefault="007E2779" w:rsidP="007E2779">
      <w:pPr>
        <w:pStyle w:val="HTMLPreformatted"/>
        <w:rPr>
          <w:ins w:id="3724" w:author="Unknown"/>
          <w:rStyle w:val="HTMLCode"/>
        </w:rPr>
      </w:pPr>
      <w:ins w:id="3725" w:author="Unknown">
        <w:r>
          <w:rPr>
            <w:rStyle w:val="HTMLCode"/>
          </w:rPr>
          <w:t xml:space="preserve">  </w:t>
        </w:r>
        <w:r>
          <w:rPr>
            <w:rStyle w:val="token"/>
          </w:rPr>
          <w:t>justify-content:</w:t>
        </w:r>
        <w:r>
          <w:rPr>
            <w:rStyle w:val="HTMLCode"/>
          </w:rPr>
          <w:t xml:space="preserve"> space-evenly</w:t>
        </w:r>
        <w:r>
          <w:rPr>
            <w:rStyle w:val="token"/>
          </w:rPr>
          <w:t>;</w:t>
        </w:r>
        <w:r>
          <w:rPr>
            <w:rStyle w:val="HTMLCode"/>
          </w:rPr>
          <w:t xml:space="preserve">  </w:t>
        </w:r>
      </w:ins>
    </w:p>
    <w:p w:rsidR="007E2779" w:rsidRDefault="007E2779" w:rsidP="007E2779">
      <w:pPr>
        <w:pStyle w:val="HTMLPreformatted"/>
        <w:rPr>
          <w:ins w:id="3726" w:author="Unknown"/>
        </w:rPr>
      </w:pPr>
      <w:ins w:id="3727" w:author="Unknown">
        <w:r>
          <w:rPr>
            <w:rStyle w:val="token"/>
          </w:rPr>
          <w:t>}</w:t>
        </w:r>
      </w:ins>
    </w:p>
    <w:p w:rsidR="007E2779" w:rsidRDefault="007E2779" w:rsidP="007E2779">
      <w:pPr>
        <w:rPr>
          <w:ins w:id="3728" w:author="Unknown"/>
        </w:rPr>
      </w:pPr>
      <w:ins w:id="3729" w:author="Unknown">
        <w:r>
          <w:t>CSS</w:t>
        </w:r>
      </w:ins>
    </w:p>
    <w:p w:rsidR="007E2779" w:rsidRDefault="007E2779" w:rsidP="007E2779">
      <w:pPr>
        <w:rPr>
          <w:ins w:id="3730" w:author="Unknown"/>
        </w:rPr>
      </w:pPr>
      <w:ins w:id="3731" w:author="Unknown">
        <w:r>
          <w:fldChar w:fldCharType="begin"/>
        </w:r>
        <w:r>
          <w:instrText xml:space="preserve"> HYPERLINK "https://www.tutorialstonight.com/online-html-editor.php?p=css&amp;q=flex-justify-content-space-evenly"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3732" w:author="Unknown"/>
        </w:rPr>
      </w:pPr>
      <w:ins w:id="3733" w:author="Unknown">
        <w:r>
          <w:t>Output:</w:t>
        </w:r>
      </w:ins>
    </w:p>
    <w:p w:rsidR="007E2779" w:rsidRDefault="007E2779" w:rsidP="007E2779">
      <w:pPr>
        <w:rPr>
          <w:ins w:id="3734" w:author="Unknown"/>
        </w:rPr>
      </w:pPr>
      <w:ins w:id="3735" w:author="Unknown">
        <w:r>
          <w:t>1</w:t>
        </w:r>
      </w:ins>
    </w:p>
    <w:p w:rsidR="007E2779" w:rsidRDefault="007E2779" w:rsidP="007E2779">
      <w:pPr>
        <w:rPr>
          <w:ins w:id="3736" w:author="Unknown"/>
        </w:rPr>
      </w:pPr>
      <w:ins w:id="3737" w:author="Unknown">
        <w:r>
          <w:t>2</w:t>
        </w:r>
      </w:ins>
    </w:p>
    <w:p w:rsidR="007E2779" w:rsidRDefault="007E2779" w:rsidP="007E2779">
      <w:pPr>
        <w:rPr>
          <w:ins w:id="3738" w:author="Unknown"/>
        </w:rPr>
      </w:pPr>
      <w:ins w:id="3739" w:author="Unknown">
        <w:r>
          <w:t>3</w:t>
        </w:r>
      </w:ins>
    </w:p>
    <w:p w:rsidR="007E2779" w:rsidRDefault="007E2779" w:rsidP="007E2779">
      <w:pPr>
        <w:rPr>
          <w:ins w:id="3740" w:author="Unknown"/>
        </w:rPr>
      </w:pPr>
      <w:ins w:id="3741" w:author="Unknown">
        <w:r>
          <w:t>4</w:t>
        </w:r>
      </w:ins>
    </w:p>
    <w:p w:rsidR="007E2779" w:rsidRDefault="007E2779" w:rsidP="007E2779">
      <w:pPr>
        <w:rPr>
          <w:ins w:id="3742" w:author="Unknown"/>
        </w:rPr>
      </w:pPr>
      <w:ins w:id="3743" w:author="Unknown">
        <w:r>
          <w:pict>
            <v:rect id="_x0000_i1501" style="width:0;height:1.5pt" o:hralign="center" o:hrstd="t" o:hr="t" fillcolor="#a0a0a0" stroked="f"/>
          </w:pict>
        </w:r>
      </w:ins>
    </w:p>
    <w:p w:rsidR="007E2779" w:rsidRDefault="007E2779" w:rsidP="007E2779">
      <w:pPr>
        <w:pStyle w:val="Heading4"/>
        <w:rPr>
          <w:ins w:id="3744" w:author="Unknown"/>
        </w:rPr>
      </w:pPr>
      <w:ins w:id="3745" w:author="Unknown">
        <w:r>
          <w:t>VI. justify-content space-between</w:t>
        </w:r>
      </w:ins>
    </w:p>
    <w:p w:rsidR="007E2779" w:rsidRDefault="007E2779" w:rsidP="007E2779">
      <w:pPr>
        <w:pStyle w:val="NormalWeb"/>
        <w:rPr>
          <w:ins w:id="3746" w:author="Unknown"/>
        </w:rPr>
      </w:pPr>
      <w:ins w:id="3747" w:author="Unknown">
        <w:r>
          <w:t xml:space="preserve">This </w:t>
        </w:r>
        <w:r>
          <w:rPr>
            <w:rStyle w:val="HTMLCode"/>
          </w:rPr>
          <w:t>space-between</w:t>
        </w:r>
        <w:r>
          <w:t xml:space="preserve"> value of </w:t>
        </w:r>
        <w:r>
          <w:rPr>
            <w:rStyle w:val="HTMLCode"/>
          </w:rPr>
          <w:t>justify-content</w:t>
        </w:r>
        <w:r>
          <w:t xml:space="preserve"> property aligns container items horizontally between the start and endpoint of the container, both end item touches the container ends.</w:t>
        </w:r>
      </w:ins>
    </w:p>
    <w:p w:rsidR="007E2779" w:rsidRDefault="007E2779" w:rsidP="007E2779">
      <w:pPr>
        <w:pStyle w:val="HTMLPreformatted"/>
        <w:rPr>
          <w:ins w:id="3748" w:author="Unknown"/>
          <w:rStyle w:val="HTMLCode"/>
        </w:rPr>
      </w:pPr>
      <w:ins w:id="3749" w:author="Unknown">
        <w:r>
          <w:rPr>
            <w:rStyle w:val="token"/>
          </w:rPr>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3750" w:author="Unknown"/>
          <w:rStyle w:val="HTMLCode"/>
        </w:rPr>
      </w:pPr>
      <w:ins w:id="3751" w:author="Unknown">
        <w:r>
          <w:rPr>
            <w:rStyle w:val="HTMLCode"/>
          </w:rPr>
          <w:t xml:space="preserve">  </w:t>
        </w:r>
        <w:r>
          <w:rPr>
            <w:rStyle w:val="token"/>
          </w:rPr>
          <w:t>display:</w:t>
        </w:r>
        <w:r>
          <w:rPr>
            <w:rStyle w:val="HTMLCode"/>
          </w:rPr>
          <w:t xml:space="preserve"> flex</w:t>
        </w:r>
        <w:r>
          <w:rPr>
            <w:rStyle w:val="token"/>
          </w:rPr>
          <w:t>;</w:t>
        </w:r>
        <w:r>
          <w:rPr>
            <w:rStyle w:val="HTMLCode"/>
          </w:rPr>
          <w:t xml:space="preserve">  </w:t>
        </w:r>
      </w:ins>
    </w:p>
    <w:p w:rsidR="007E2779" w:rsidRDefault="007E2779" w:rsidP="007E2779">
      <w:pPr>
        <w:pStyle w:val="HTMLPreformatted"/>
        <w:rPr>
          <w:ins w:id="3752" w:author="Unknown"/>
          <w:rStyle w:val="HTMLCode"/>
        </w:rPr>
      </w:pPr>
      <w:ins w:id="3753" w:author="Unknown">
        <w:r>
          <w:rPr>
            <w:rStyle w:val="HTMLCode"/>
          </w:rPr>
          <w:t xml:space="preserve">  </w:t>
        </w:r>
        <w:r>
          <w:rPr>
            <w:rStyle w:val="token"/>
          </w:rPr>
          <w:t>justify-content:</w:t>
        </w:r>
        <w:r>
          <w:rPr>
            <w:rStyle w:val="HTMLCode"/>
          </w:rPr>
          <w:t xml:space="preserve"> space-between</w:t>
        </w:r>
        <w:r>
          <w:rPr>
            <w:rStyle w:val="token"/>
          </w:rPr>
          <w:t>;</w:t>
        </w:r>
        <w:r>
          <w:rPr>
            <w:rStyle w:val="HTMLCode"/>
          </w:rPr>
          <w:t xml:space="preserve">  </w:t>
        </w:r>
      </w:ins>
    </w:p>
    <w:p w:rsidR="007E2779" w:rsidRDefault="007E2779" w:rsidP="007E2779">
      <w:pPr>
        <w:pStyle w:val="HTMLPreformatted"/>
        <w:rPr>
          <w:ins w:id="3754" w:author="Unknown"/>
        </w:rPr>
      </w:pPr>
      <w:ins w:id="3755" w:author="Unknown">
        <w:r>
          <w:rPr>
            <w:rStyle w:val="token"/>
          </w:rPr>
          <w:t>}</w:t>
        </w:r>
      </w:ins>
    </w:p>
    <w:p w:rsidR="007E2779" w:rsidRDefault="007E2779" w:rsidP="007E2779">
      <w:pPr>
        <w:rPr>
          <w:ins w:id="3756" w:author="Unknown"/>
        </w:rPr>
      </w:pPr>
      <w:ins w:id="3757" w:author="Unknown">
        <w:r>
          <w:t>CSS</w:t>
        </w:r>
      </w:ins>
    </w:p>
    <w:p w:rsidR="007E2779" w:rsidRDefault="007E2779" w:rsidP="007E2779">
      <w:pPr>
        <w:rPr>
          <w:ins w:id="3758" w:author="Unknown"/>
        </w:rPr>
      </w:pPr>
      <w:ins w:id="3759" w:author="Unknown">
        <w:r>
          <w:fldChar w:fldCharType="begin"/>
        </w:r>
        <w:r>
          <w:instrText xml:space="preserve"> HYPERLINK "https://www.tutorialstonight.com/online-html-editor.php?p=css&amp;q=flex-justify-content-space-between"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3760" w:author="Unknown"/>
        </w:rPr>
      </w:pPr>
      <w:ins w:id="3761" w:author="Unknown">
        <w:r>
          <w:t>Output:</w:t>
        </w:r>
      </w:ins>
    </w:p>
    <w:p w:rsidR="007E2779" w:rsidRDefault="007E2779" w:rsidP="007E2779">
      <w:pPr>
        <w:rPr>
          <w:ins w:id="3762" w:author="Unknown"/>
        </w:rPr>
      </w:pPr>
      <w:ins w:id="3763" w:author="Unknown">
        <w:r>
          <w:t>1</w:t>
        </w:r>
      </w:ins>
    </w:p>
    <w:p w:rsidR="007E2779" w:rsidRDefault="007E2779" w:rsidP="007E2779">
      <w:pPr>
        <w:rPr>
          <w:ins w:id="3764" w:author="Unknown"/>
        </w:rPr>
      </w:pPr>
      <w:ins w:id="3765" w:author="Unknown">
        <w:r>
          <w:t>2</w:t>
        </w:r>
      </w:ins>
    </w:p>
    <w:p w:rsidR="007E2779" w:rsidRDefault="007E2779" w:rsidP="007E2779">
      <w:pPr>
        <w:rPr>
          <w:ins w:id="3766" w:author="Unknown"/>
        </w:rPr>
      </w:pPr>
      <w:ins w:id="3767" w:author="Unknown">
        <w:r>
          <w:t>3</w:t>
        </w:r>
      </w:ins>
    </w:p>
    <w:p w:rsidR="007E2779" w:rsidRDefault="007E2779" w:rsidP="007E2779">
      <w:pPr>
        <w:rPr>
          <w:ins w:id="3768" w:author="Unknown"/>
        </w:rPr>
      </w:pPr>
      <w:ins w:id="3769" w:author="Unknown">
        <w:r>
          <w:lastRenderedPageBreak/>
          <w:t>4</w:t>
        </w:r>
      </w:ins>
    </w:p>
    <w:p w:rsidR="007E2779" w:rsidRDefault="007E2779" w:rsidP="007E2779">
      <w:pPr>
        <w:rPr>
          <w:ins w:id="3770" w:author="Unknown"/>
        </w:rPr>
      </w:pPr>
      <w:ins w:id="3771" w:author="Unknown">
        <w:r>
          <w:pict>
            <v:rect id="_x0000_i1502" style="width:0;height:1.5pt" o:hralign="center" o:hrstd="t" o:hr="t" fillcolor="#a0a0a0" stroked="f"/>
          </w:pict>
        </w:r>
      </w:ins>
    </w:p>
    <w:p w:rsidR="007E2779" w:rsidRDefault="007E2779" w:rsidP="007E2779">
      <w:pPr>
        <w:pStyle w:val="Heading2"/>
        <w:rPr>
          <w:ins w:id="3772" w:author="Unknown"/>
        </w:rPr>
      </w:pPr>
      <w:ins w:id="3773" w:author="Unknown">
        <w:r>
          <w:t>5. align-items CSS</w:t>
        </w:r>
      </w:ins>
    </w:p>
    <w:p w:rsidR="007E2779" w:rsidRDefault="007E2779" w:rsidP="007E2779">
      <w:pPr>
        <w:pStyle w:val="NormalWeb"/>
        <w:rPr>
          <w:ins w:id="3774" w:author="Unknown"/>
        </w:rPr>
      </w:pPr>
      <w:ins w:id="3775" w:author="Unknown">
        <w:r>
          <w:t xml:space="preserve">The </w:t>
        </w:r>
        <w:r>
          <w:rPr>
            <w:rStyle w:val="HTMLCode"/>
          </w:rPr>
          <w:t>align-items</w:t>
        </w:r>
        <w:r>
          <w:t xml:space="preserve"> property aligns the container items along Y-axis (Vertically), also known as </w:t>
        </w:r>
        <w:r>
          <w:rPr>
            <w:rStyle w:val="Strong"/>
          </w:rPr>
          <w:t>a cross-axis in flexbox</w:t>
        </w:r>
        <w:r>
          <w:t>.</w:t>
        </w:r>
      </w:ins>
    </w:p>
    <w:p w:rsidR="007E2779" w:rsidRDefault="007E2779" w:rsidP="007E2779">
      <w:pPr>
        <w:pStyle w:val="alert"/>
        <w:rPr>
          <w:ins w:id="3776" w:author="Unknown"/>
        </w:rPr>
      </w:pPr>
      <w:ins w:id="3777" w:author="Unknown">
        <w:r>
          <w:t xml:space="preserve">Note: The </w:t>
        </w:r>
        <w:r>
          <w:rPr>
            <w:rStyle w:val="HTMLCode"/>
          </w:rPr>
          <w:t>align-items</w:t>
        </w:r>
        <w:r>
          <w:t xml:space="preserve"> is a single-line property if your container item wraps to the new line then it won't work for the new line. To align items as a whole use the </w:t>
        </w:r>
        <w:r>
          <w:rPr>
            <w:rStyle w:val="Strong"/>
          </w:rPr>
          <w:t>align-content</w:t>
        </w:r>
        <w:r>
          <w:t xml:space="preserve"> property.</w:t>
        </w:r>
      </w:ins>
    </w:p>
    <w:p w:rsidR="007E2779" w:rsidRDefault="007E2779" w:rsidP="007E2779">
      <w:pPr>
        <w:pStyle w:val="NormalWeb"/>
        <w:rPr>
          <w:ins w:id="3778" w:author="Unknown"/>
        </w:rPr>
      </w:pPr>
      <w:ins w:id="3779" w:author="Unknown">
        <w:r>
          <w:t xml:space="preserve">The </w:t>
        </w:r>
        <w:r>
          <w:rPr>
            <w:rStyle w:val="HTMLCode"/>
          </w:rPr>
          <w:t>align-items</w:t>
        </w:r>
        <w:r>
          <w:t xml:space="preserve"> property has 5 different values </w:t>
        </w:r>
        <w:r>
          <w:rPr>
            <w:rStyle w:val="HTMLCode"/>
          </w:rPr>
          <w:t>flex-start</w:t>
        </w:r>
        <w:r>
          <w:t xml:space="preserve">, </w:t>
        </w:r>
        <w:r>
          <w:rPr>
            <w:rStyle w:val="HTMLCode"/>
          </w:rPr>
          <w:t>flex-end</w:t>
        </w:r>
        <w:r>
          <w:t xml:space="preserve">, </w:t>
        </w:r>
        <w:r>
          <w:rPr>
            <w:rStyle w:val="HTMLCode"/>
          </w:rPr>
          <w:t>center</w:t>
        </w:r>
        <w:r>
          <w:t xml:space="preserve">, </w:t>
        </w:r>
        <w:r>
          <w:rPr>
            <w:rStyle w:val="HTMLCode"/>
          </w:rPr>
          <w:t>baseline</w:t>
        </w:r>
        <w:r>
          <w:t xml:space="preserve"> and </w:t>
        </w:r>
        <w:r>
          <w:rPr>
            <w:rStyle w:val="HTMLCode"/>
          </w:rPr>
          <w:t>stretch</w:t>
        </w:r>
        <w:r>
          <w:t>.</w:t>
        </w:r>
      </w:ins>
    </w:p>
    <w:p w:rsidR="007E2779" w:rsidRDefault="007E2779" w:rsidP="007E2779">
      <w:pPr>
        <w:numPr>
          <w:ilvl w:val="0"/>
          <w:numId w:val="71"/>
        </w:numPr>
        <w:spacing w:before="100" w:beforeAutospacing="1" w:after="100" w:afterAutospacing="1" w:line="240" w:lineRule="auto"/>
        <w:rPr>
          <w:ins w:id="3780" w:author="Unknown"/>
        </w:rPr>
      </w:pPr>
      <w:ins w:id="3781" w:author="Unknown">
        <w:r>
          <w:rPr>
            <w:rStyle w:val="focus"/>
          </w:rPr>
          <w:t>stretch</w:t>
        </w:r>
        <w:r>
          <w:t xml:space="preserve"> - It stretches the flex items along the container to fill the container but min-width and max-width are applied to items if mentioned. It is the </w:t>
        </w:r>
        <w:r>
          <w:rPr>
            <w:rStyle w:val="focus2"/>
          </w:rPr>
          <w:t>default value</w:t>
        </w:r>
        <w:r>
          <w:t xml:space="preserve"> of the </w:t>
        </w:r>
        <w:r>
          <w:rPr>
            <w:rStyle w:val="HTMLCode"/>
            <w:rFonts w:eastAsiaTheme="minorHAnsi"/>
          </w:rPr>
          <w:t>align-item</w:t>
        </w:r>
        <w:r>
          <w:t xml:space="preserve"> property.</w:t>
        </w:r>
      </w:ins>
    </w:p>
    <w:p w:rsidR="007E2779" w:rsidRDefault="007E2779" w:rsidP="007E2779">
      <w:pPr>
        <w:numPr>
          <w:ilvl w:val="0"/>
          <w:numId w:val="71"/>
        </w:numPr>
        <w:spacing w:before="100" w:beforeAutospacing="1" w:after="100" w:afterAutospacing="1" w:line="240" w:lineRule="auto"/>
        <w:rPr>
          <w:ins w:id="3782" w:author="Unknown"/>
        </w:rPr>
      </w:pPr>
      <w:ins w:id="3783" w:author="Unknown">
        <w:r>
          <w:rPr>
            <w:rStyle w:val="focus"/>
          </w:rPr>
          <w:t>flex-start</w:t>
        </w:r>
        <w:r>
          <w:t xml:space="preserve"> - It aligns flex items to the top of the container.</w:t>
        </w:r>
      </w:ins>
    </w:p>
    <w:p w:rsidR="007E2779" w:rsidRDefault="007E2779" w:rsidP="007E2779">
      <w:pPr>
        <w:numPr>
          <w:ilvl w:val="0"/>
          <w:numId w:val="71"/>
        </w:numPr>
        <w:spacing w:before="100" w:beforeAutospacing="1" w:after="100" w:afterAutospacing="1" w:line="240" w:lineRule="auto"/>
        <w:rPr>
          <w:ins w:id="3784" w:author="Unknown"/>
        </w:rPr>
      </w:pPr>
      <w:ins w:id="3785" w:author="Unknown">
        <w:r>
          <w:rPr>
            <w:rStyle w:val="focus"/>
          </w:rPr>
          <w:t>flex-end</w:t>
        </w:r>
        <w:r>
          <w:t xml:space="preserve"> - It aligns flex items to the bottom of the container.</w:t>
        </w:r>
      </w:ins>
    </w:p>
    <w:p w:rsidR="007E2779" w:rsidRDefault="007E2779" w:rsidP="007E2779">
      <w:pPr>
        <w:numPr>
          <w:ilvl w:val="0"/>
          <w:numId w:val="71"/>
        </w:numPr>
        <w:spacing w:before="100" w:beforeAutospacing="1" w:after="100" w:afterAutospacing="1" w:line="240" w:lineRule="auto"/>
        <w:rPr>
          <w:ins w:id="3786" w:author="Unknown"/>
        </w:rPr>
      </w:pPr>
      <w:ins w:id="3787" w:author="Unknown">
        <w:r>
          <w:rPr>
            <w:rStyle w:val="focus"/>
          </w:rPr>
          <w:t>center</w:t>
        </w:r>
        <w:r>
          <w:t xml:space="preserve"> - It aligns flex items in the center of the container.</w:t>
        </w:r>
      </w:ins>
    </w:p>
    <w:p w:rsidR="007E2779" w:rsidRDefault="007E2779" w:rsidP="007E2779">
      <w:pPr>
        <w:numPr>
          <w:ilvl w:val="0"/>
          <w:numId w:val="71"/>
        </w:numPr>
        <w:spacing w:before="100" w:beforeAutospacing="1" w:after="100" w:afterAutospacing="1" w:line="240" w:lineRule="auto"/>
        <w:rPr>
          <w:ins w:id="3788" w:author="Unknown"/>
        </w:rPr>
      </w:pPr>
      <w:ins w:id="3789" w:author="Unknown">
        <w:r>
          <w:rPr>
            <w:rStyle w:val="focus"/>
          </w:rPr>
          <w:t>baseline</w:t>
        </w:r>
        <w:r>
          <w:t xml:space="preserve"> - It aligns flex items in such a way that their baseline aligns.</w:t>
        </w:r>
      </w:ins>
    </w:p>
    <w:p w:rsidR="007E2779" w:rsidRDefault="007E2779" w:rsidP="007E2779">
      <w:pPr>
        <w:spacing w:after="0"/>
        <w:rPr>
          <w:ins w:id="3790" w:author="Unknown"/>
        </w:rPr>
      </w:pPr>
      <w:r>
        <w:rPr>
          <w:noProof/>
        </w:rPr>
        <mc:AlternateContent>
          <mc:Choice Requires="wps">
            <w:drawing>
              <wp:inline distT="0" distB="0" distL="0" distR="0">
                <wp:extent cx="304800" cy="304800"/>
                <wp:effectExtent l="0" t="0" r="0" b="0"/>
                <wp:docPr id="21" name="Rectangle 21" descr="align-items C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align-items C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a&#10;ciBXxAIAANE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7E2779" w:rsidRDefault="007E2779" w:rsidP="007E2779">
      <w:pPr>
        <w:pStyle w:val="NormalWeb"/>
        <w:rPr>
          <w:ins w:id="3791" w:author="Unknown"/>
        </w:rPr>
      </w:pPr>
      <w:ins w:id="3792" w:author="Unknown">
        <w:r>
          <w:t>Let's see an example of each value of this property.</w:t>
        </w:r>
      </w:ins>
    </w:p>
    <w:p w:rsidR="007E2779" w:rsidRDefault="007E2779" w:rsidP="007E2779">
      <w:pPr>
        <w:pStyle w:val="Heading4"/>
        <w:rPr>
          <w:ins w:id="3793" w:author="Unknown"/>
        </w:rPr>
      </w:pPr>
      <w:ins w:id="3794" w:author="Unknown">
        <w:r>
          <w:t>I. align-items stretch</w:t>
        </w:r>
      </w:ins>
    </w:p>
    <w:p w:rsidR="007E2779" w:rsidRDefault="007E2779" w:rsidP="007E2779">
      <w:pPr>
        <w:pStyle w:val="NormalWeb"/>
        <w:rPr>
          <w:ins w:id="3795" w:author="Unknown"/>
        </w:rPr>
      </w:pPr>
      <w:ins w:id="3796" w:author="Unknown">
        <w:r>
          <w:t xml:space="preserve">The </w:t>
        </w:r>
        <w:r>
          <w:rPr>
            <w:rStyle w:val="HTMLCode"/>
          </w:rPr>
          <w:t>flex-end</w:t>
        </w:r>
        <w:r>
          <w:t xml:space="preserve"> value </w:t>
        </w:r>
        <w:r>
          <w:rPr>
            <w:rStyle w:val="HTMLCode"/>
          </w:rPr>
          <w:t>align-items</w:t>
        </w:r>
        <w:r>
          <w:t xml:space="preserve"> property stretches the items along Y-axis and covers 100% height unless the min or max value is defined.</w:t>
        </w:r>
      </w:ins>
    </w:p>
    <w:p w:rsidR="007E2779" w:rsidRDefault="007E2779" w:rsidP="007E2779">
      <w:pPr>
        <w:pStyle w:val="HTMLPreformatted"/>
        <w:rPr>
          <w:ins w:id="3797" w:author="Unknown"/>
          <w:rStyle w:val="HTMLCode"/>
        </w:rPr>
      </w:pPr>
      <w:ins w:id="3798" w:author="Unknown">
        <w:r>
          <w:rPr>
            <w:rStyle w:val="token"/>
          </w:rPr>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3799" w:author="Unknown"/>
          <w:rStyle w:val="HTMLCode"/>
        </w:rPr>
      </w:pPr>
      <w:ins w:id="3800" w:author="Unknown">
        <w:r>
          <w:rPr>
            <w:rStyle w:val="HTMLCode"/>
          </w:rPr>
          <w:t xml:space="preserve">  </w:t>
        </w:r>
        <w:r>
          <w:rPr>
            <w:rStyle w:val="token"/>
          </w:rPr>
          <w:t>display:</w:t>
        </w:r>
        <w:r>
          <w:rPr>
            <w:rStyle w:val="HTMLCode"/>
          </w:rPr>
          <w:t xml:space="preserve"> flex</w:t>
        </w:r>
        <w:r>
          <w:rPr>
            <w:rStyle w:val="token"/>
          </w:rPr>
          <w:t>;</w:t>
        </w:r>
        <w:r>
          <w:rPr>
            <w:rStyle w:val="HTMLCode"/>
          </w:rPr>
          <w:t xml:space="preserve">  </w:t>
        </w:r>
      </w:ins>
    </w:p>
    <w:p w:rsidR="007E2779" w:rsidRDefault="007E2779" w:rsidP="007E2779">
      <w:pPr>
        <w:pStyle w:val="HTMLPreformatted"/>
        <w:rPr>
          <w:ins w:id="3801" w:author="Unknown"/>
          <w:rStyle w:val="HTMLCode"/>
        </w:rPr>
      </w:pPr>
      <w:ins w:id="3802" w:author="Unknown">
        <w:r>
          <w:rPr>
            <w:rStyle w:val="HTMLCode"/>
          </w:rPr>
          <w:t xml:space="preserve">  </w:t>
        </w:r>
        <w:r>
          <w:rPr>
            <w:rStyle w:val="token"/>
          </w:rPr>
          <w:t>align-items:</w:t>
        </w:r>
        <w:r>
          <w:rPr>
            <w:rStyle w:val="HTMLCode"/>
          </w:rPr>
          <w:t xml:space="preserve"> stretch</w:t>
        </w:r>
        <w:r>
          <w:rPr>
            <w:rStyle w:val="token"/>
          </w:rPr>
          <w:t>;</w:t>
        </w:r>
        <w:r>
          <w:rPr>
            <w:rStyle w:val="HTMLCode"/>
          </w:rPr>
          <w:t xml:space="preserve">  </w:t>
        </w:r>
        <w:r>
          <w:rPr>
            <w:rStyle w:val="token"/>
          </w:rPr>
          <w:t>/* Default value */</w:t>
        </w:r>
      </w:ins>
    </w:p>
    <w:p w:rsidR="007E2779" w:rsidRDefault="007E2779" w:rsidP="007E2779">
      <w:pPr>
        <w:pStyle w:val="HTMLPreformatted"/>
        <w:rPr>
          <w:ins w:id="3803" w:author="Unknown"/>
        </w:rPr>
      </w:pPr>
      <w:ins w:id="3804" w:author="Unknown">
        <w:r>
          <w:rPr>
            <w:rStyle w:val="token"/>
          </w:rPr>
          <w:t>}</w:t>
        </w:r>
      </w:ins>
    </w:p>
    <w:p w:rsidR="007E2779" w:rsidRDefault="007E2779" w:rsidP="007E2779">
      <w:pPr>
        <w:rPr>
          <w:ins w:id="3805" w:author="Unknown"/>
        </w:rPr>
      </w:pPr>
      <w:ins w:id="3806" w:author="Unknown">
        <w:r>
          <w:t>CSS</w:t>
        </w:r>
      </w:ins>
    </w:p>
    <w:p w:rsidR="007E2779" w:rsidRDefault="007E2779" w:rsidP="007E2779">
      <w:pPr>
        <w:rPr>
          <w:ins w:id="3807" w:author="Unknown"/>
        </w:rPr>
      </w:pPr>
      <w:ins w:id="3808" w:author="Unknown">
        <w:r>
          <w:fldChar w:fldCharType="begin"/>
        </w:r>
        <w:r>
          <w:instrText xml:space="preserve"> HYPERLINK "https://www.tutorialstonight.com/online-html-editor.php?p=css&amp;q=flex-align-item-stretch"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3809" w:author="Unknown"/>
        </w:rPr>
      </w:pPr>
      <w:ins w:id="3810" w:author="Unknown">
        <w:r>
          <w:t>Output:</w:t>
        </w:r>
      </w:ins>
    </w:p>
    <w:p w:rsidR="007E2779" w:rsidRDefault="007E2779" w:rsidP="007E2779">
      <w:pPr>
        <w:rPr>
          <w:ins w:id="3811" w:author="Unknown"/>
        </w:rPr>
      </w:pPr>
      <w:ins w:id="3812" w:author="Unknown">
        <w:r>
          <w:t>1</w:t>
        </w:r>
      </w:ins>
    </w:p>
    <w:p w:rsidR="007E2779" w:rsidRDefault="007E2779" w:rsidP="007E2779">
      <w:pPr>
        <w:rPr>
          <w:ins w:id="3813" w:author="Unknown"/>
        </w:rPr>
      </w:pPr>
      <w:ins w:id="3814" w:author="Unknown">
        <w:r>
          <w:t>2</w:t>
        </w:r>
      </w:ins>
    </w:p>
    <w:p w:rsidR="007E2779" w:rsidRDefault="007E2779" w:rsidP="007E2779">
      <w:pPr>
        <w:rPr>
          <w:ins w:id="3815" w:author="Unknown"/>
        </w:rPr>
      </w:pPr>
      <w:ins w:id="3816" w:author="Unknown">
        <w:r>
          <w:lastRenderedPageBreak/>
          <w:t>3</w:t>
        </w:r>
      </w:ins>
    </w:p>
    <w:p w:rsidR="007E2779" w:rsidRDefault="007E2779" w:rsidP="007E2779">
      <w:pPr>
        <w:rPr>
          <w:ins w:id="3817" w:author="Unknown"/>
        </w:rPr>
      </w:pPr>
      <w:ins w:id="3818" w:author="Unknown">
        <w:r>
          <w:t>4</w:t>
        </w:r>
      </w:ins>
    </w:p>
    <w:p w:rsidR="007E2779" w:rsidRDefault="007E2779" w:rsidP="007E2779">
      <w:pPr>
        <w:rPr>
          <w:ins w:id="3819" w:author="Unknown"/>
        </w:rPr>
      </w:pPr>
      <w:ins w:id="3820" w:author="Unknown">
        <w:r>
          <w:t>5</w:t>
        </w:r>
      </w:ins>
    </w:p>
    <w:p w:rsidR="007E2779" w:rsidRDefault="007E2779" w:rsidP="007E2779">
      <w:pPr>
        <w:rPr>
          <w:ins w:id="3821" w:author="Unknown"/>
        </w:rPr>
      </w:pPr>
      <w:ins w:id="3822" w:author="Unknown">
        <w:r>
          <w:pict>
            <v:rect id="_x0000_i1504" style="width:0;height:1.5pt" o:hralign="center" o:hrstd="t" o:hr="t" fillcolor="#a0a0a0" stroked="f"/>
          </w:pict>
        </w:r>
      </w:ins>
    </w:p>
    <w:p w:rsidR="007E2779" w:rsidRDefault="007E2779" w:rsidP="007E2779">
      <w:pPr>
        <w:pStyle w:val="Heading4"/>
        <w:rPr>
          <w:ins w:id="3823" w:author="Unknown"/>
        </w:rPr>
      </w:pPr>
      <w:ins w:id="3824" w:author="Unknown">
        <w:r>
          <w:t>II. align-items flex-start</w:t>
        </w:r>
      </w:ins>
    </w:p>
    <w:p w:rsidR="007E2779" w:rsidRDefault="007E2779" w:rsidP="007E2779">
      <w:pPr>
        <w:pStyle w:val="NormalWeb"/>
        <w:rPr>
          <w:ins w:id="3825" w:author="Unknown"/>
        </w:rPr>
      </w:pPr>
      <w:ins w:id="3826" w:author="Unknown">
        <w:r>
          <w:t xml:space="preserve">The </w:t>
        </w:r>
        <w:r>
          <w:rPr>
            <w:rStyle w:val="HTMLCode"/>
          </w:rPr>
          <w:t>flex-start</w:t>
        </w:r>
        <w:r>
          <w:t xml:space="preserve"> value </w:t>
        </w:r>
        <w:r>
          <w:rPr>
            <w:rStyle w:val="HTMLCode"/>
          </w:rPr>
          <w:t>align-items</w:t>
        </w:r>
        <w:r>
          <w:t xml:space="preserve"> property aligns the items to the top of the container.</w:t>
        </w:r>
      </w:ins>
    </w:p>
    <w:p w:rsidR="007E2779" w:rsidRDefault="007E2779" w:rsidP="007E2779">
      <w:pPr>
        <w:pStyle w:val="HTMLPreformatted"/>
        <w:rPr>
          <w:ins w:id="3827" w:author="Unknown"/>
          <w:rStyle w:val="HTMLCode"/>
        </w:rPr>
      </w:pPr>
      <w:ins w:id="3828" w:author="Unknown">
        <w:r>
          <w:rPr>
            <w:rStyle w:val="token"/>
          </w:rPr>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3829" w:author="Unknown"/>
          <w:rStyle w:val="HTMLCode"/>
        </w:rPr>
      </w:pPr>
      <w:ins w:id="3830" w:author="Unknown">
        <w:r>
          <w:rPr>
            <w:rStyle w:val="HTMLCode"/>
          </w:rPr>
          <w:t xml:space="preserve">  </w:t>
        </w:r>
        <w:r>
          <w:rPr>
            <w:rStyle w:val="token"/>
          </w:rPr>
          <w:t>display:</w:t>
        </w:r>
        <w:r>
          <w:rPr>
            <w:rStyle w:val="HTMLCode"/>
          </w:rPr>
          <w:t xml:space="preserve"> flex</w:t>
        </w:r>
        <w:r>
          <w:rPr>
            <w:rStyle w:val="token"/>
          </w:rPr>
          <w:t>;</w:t>
        </w:r>
        <w:r>
          <w:rPr>
            <w:rStyle w:val="HTMLCode"/>
          </w:rPr>
          <w:t xml:space="preserve">  </w:t>
        </w:r>
      </w:ins>
    </w:p>
    <w:p w:rsidR="007E2779" w:rsidRDefault="007E2779" w:rsidP="007E2779">
      <w:pPr>
        <w:pStyle w:val="HTMLPreformatted"/>
        <w:rPr>
          <w:ins w:id="3831" w:author="Unknown"/>
          <w:rStyle w:val="HTMLCode"/>
        </w:rPr>
      </w:pPr>
      <w:ins w:id="3832" w:author="Unknown">
        <w:r>
          <w:rPr>
            <w:rStyle w:val="HTMLCode"/>
          </w:rPr>
          <w:t xml:space="preserve">  </w:t>
        </w:r>
        <w:r>
          <w:rPr>
            <w:rStyle w:val="token"/>
          </w:rPr>
          <w:t>align-items:</w:t>
        </w:r>
        <w:r>
          <w:rPr>
            <w:rStyle w:val="HTMLCode"/>
          </w:rPr>
          <w:t xml:space="preserve"> flex-start</w:t>
        </w:r>
        <w:r>
          <w:rPr>
            <w:rStyle w:val="token"/>
          </w:rPr>
          <w:t>;</w:t>
        </w:r>
        <w:r>
          <w:rPr>
            <w:rStyle w:val="HTMLCode"/>
          </w:rPr>
          <w:t xml:space="preserve">  </w:t>
        </w:r>
      </w:ins>
    </w:p>
    <w:p w:rsidR="007E2779" w:rsidRDefault="007E2779" w:rsidP="007E2779">
      <w:pPr>
        <w:pStyle w:val="HTMLPreformatted"/>
        <w:rPr>
          <w:ins w:id="3833" w:author="Unknown"/>
        </w:rPr>
      </w:pPr>
      <w:ins w:id="3834" w:author="Unknown">
        <w:r>
          <w:rPr>
            <w:rStyle w:val="token"/>
          </w:rPr>
          <w:t>}</w:t>
        </w:r>
      </w:ins>
    </w:p>
    <w:p w:rsidR="007E2779" w:rsidRDefault="007E2779" w:rsidP="007E2779">
      <w:pPr>
        <w:rPr>
          <w:ins w:id="3835" w:author="Unknown"/>
        </w:rPr>
      </w:pPr>
      <w:ins w:id="3836" w:author="Unknown">
        <w:r>
          <w:t>CSS</w:t>
        </w:r>
      </w:ins>
    </w:p>
    <w:p w:rsidR="007E2779" w:rsidRDefault="007E2779" w:rsidP="007E2779">
      <w:pPr>
        <w:rPr>
          <w:ins w:id="3837" w:author="Unknown"/>
        </w:rPr>
      </w:pPr>
      <w:ins w:id="3838" w:author="Unknown">
        <w:r>
          <w:fldChar w:fldCharType="begin"/>
        </w:r>
        <w:r>
          <w:instrText xml:space="preserve"> HYPERLINK "https://www.tutorialstonight.com/online-html-editor.php?p=css&amp;q=flex-align-item-flex-start"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3839" w:author="Unknown"/>
        </w:rPr>
      </w:pPr>
      <w:ins w:id="3840" w:author="Unknown">
        <w:r>
          <w:t>Output:</w:t>
        </w:r>
      </w:ins>
    </w:p>
    <w:p w:rsidR="007E2779" w:rsidRDefault="007E2779" w:rsidP="007E2779">
      <w:pPr>
        <w:rPr>
          <w:ins w:id="3841" w:author="Unknown"/>
        </w:rPr>
      </w:pPr>
      <w:ins w:id="3842" w:author="Unknown">
        <w:r>
          <w:t>1</w:t>
        </w:r>
      </w:ins>
    </w:p>
    <w:p w:rsidR="007E2779" w:rsidRDefault="007E2779" w:rsidP="007E2779">
      <w:pPr>
        <w:rPr>
          <w:ins w:id="3843" w:author="Unknown"/>
        </w:rPr>
      </w:pPr>
      <w:ins w:id="3844" w:author="Unknown">
        <w:r>
          <w:t>2</w:t>
        </w:r>
      </w:ins>
    </w:p>
    <w:p w:rsidR="007E2779" w:rsidRDefault="007E2779" w:rsidP="007E2779">
      <w:pPr>
        <w:rPr>
          <w:ins w:id="3845" w:author="Unknown"/>
        </w:rPr>
      </w:pPr>
      <w:ins w:id="3846" w:author="Unknown">
        <w:r>
          <w:t>3</w:t>
        </w:r>
      </w:ins>
    </w:p>
    <w:p w:rsidR="007E2779" w:rsidRDefault="007E2779" w:rsidP="007E2779">
      <w:pPr>
        <w:rPr>
          <w:ins w:id="3847" w:author="Unknown"/>
        </w:rPr>
      </w:pPr>
      <w:ins w:id="3848" w:author="Unknown">
        <w:r>
          <w:t>4</w:t>
        </w:r>
      </w:ins>
    </w:p>
    <w:p w:rsidR="007E2779" w:rsidRDefault="007E2779" w:rsidP="007E2779">
      <w:pPr>
        <w:rPr>
          <w:ins w:id="3849" w:author="Unknown"/>
        </w:rPr>
      </w:pPr>
      <w:ins w:id="3850" w:author="Unknown">
        <w:r>
          <w:t>5</w:t>
        </w:r>
      </w:ins>
    </w:p>
    <w:p w:rsidR="007E2779" w:rsidRDefault="007E2779" w:rsidP="007E2779">
      <w:pPr>
        <w:rPr>
          <w:ins w:id="3851" w:author="Unknown"/>
        </w:rPr>
      </w:pPr>
      <w:ins w:id="3852" w:author="Unknown">
        <w:r>
          <w:pict>
            <v:rect id="_x0000_i1505" style="width:0;height:1.5pt" o:hralign="center" o:hrstd="t" o:hr="t" fillcolor="#a0a0a0" stroked="f"/>
          </w:pict>
        </w:r>
      </w:ins>
    </w:p>
    <w:p w:rsidR="007E2779" w:rsidRDefault="007E2779" w:rsidP="007E2779">
      <w:pPr>
        <w:pStyle w:val="Heading4"/>
        <w:rPr>
          <w:ins w:id="3853" w:author="Unknown"/>
        </w:rPr>
      </w:pPr>
      <w:ins w:id="3854" w:author="Unknown">
        <w:r>
          <w:t>III. align-items flex-end</w:t>
        </w:r>
      </w:ins>
    </w:p>
    <w:p w:rsidR="007E2779" w:rsidRDefault="007E2779" w:rsidP="007E2779">
      <w:pPr>
        <w:pStyle w:val="NormalWeb"/>
        <w:rPr>
          <w:ins w:id="3855" w:author="Unknown"/>
        </w:rPr>
      </w:pPr>
      <w:ins w:id="3856" w:author="Unknown">
        <w:r>
          <w:t xml:space="preserve">The </w:t>
        </w:r>
        <w:r>
          <w:rPr>
            <w:rStyle w:val="HTMLCode"/>
          </w:rPr>
          <w:t>flex-end</w:t>
        </w:r>
        <w:r>
          <w:t xml:space="preserve"> value </w:t>
        </w:r>
        <w:r>
          <w:rPr>
            <w:rStyle w:val="HTMLCode"/>
          </w:rPr>
          <w:t>align-items</w:t>
        </w:r>
        <w:r>
          <w:t xml:space="preserve"> property aligns the items to the bottom of the container. The items start from the bottom of the container.</w:t>
        </w:r>
      </w:ins>
    </w:p>
    <w:p w:rsidR="007E2779" w:rsidRDefault="007E2779" w:rsidP="007E2779">
      <w:pPr>
        <w:pStyle w:val="HTMLPreformatted"/>
        <w:rPr>
          <w:ins w:id="3857" w:author="Unknown"/>
          <w:rStyle w:val="HTMLCode"/>
        </w:rPr>
      </w:pPr>
      <w:ins w:id="3858" w:author="Unknown">
        <w:r>
          <w:rPr>
            <w:rStyle w:val="token"/>
          </w:rPr>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3859" w:author="Unknown"/>
          <w:rStyle w:val="HTMLCode"/>
        </w:rPr>
      </w:pPr>
      <w:ins w:id="3860" w:author="Unknown">
        <w:r>
          <w:rPr>
            <w:rStyle w:val="HTMLCode"/>
          </w:rPr>
          <w:t xml:space="preserve">  </w:t>
        </w:r>
        <w:r>
          <w:rPr>
            <w:rStyle w:val="token"/>
          </w:rPr>
          <w:t>display:</w:t>
        </w:r>
        <w:r>
          <w:rPr>
            <w:rStyle w:val="HTMLCode"/>
          </w:rPr>
          <w:t xml:space="preserve"> flex</w:t>
        </w:r>
        <w:r>
          <w:rPr>
            <w:rStyle w:val="token"/>
          </w:rPr>
          <w:t>;</w:t>
        </w:r>
        <w:r>
          <w:rPr>
            <w:rStyle w:val="HTMLCode"/>
          </w:rPr>
          <w:t xml:space="preserve">  </w:t>
        </w:r>
      </w:ins>
    </w:p>
    <w:p w:rsidR="007E2779" w:rsidRDefault="007E2779" w:rsidP="007E2779">
      <w:pPr>
        <w:pStyle w:val="HTMLPreformatted"/>
        <w:rPr>
          <w:ins w:id="3861" w:author="Unknown"/>
          <w:rStyle w:val="HTMLCode"/>
        </w:rPr>
      </w:pPr>
      <w:ins w:id="3862" w:author="Unknown">
        <w:r>
          <w:rPr>
            <w:rStyle w:val="HTMLCode"/>
          </w:rPr>
          <w:t xml:space="preserve">  </w:t>
        </w:r>
        <w:r>
          <w:rPr>
            <w:rStyle w:val="token"/>
          </w:rPr>
          <w:t>align-items:</w:t>
        </w:r>
        <w:r>
          <w:rPr>
            <w:rStyle w:val="HTMLCode"/>
          </w:rPr>
          <w:t xml:space="preserve"> flex-end</w:t>
        </w:r>
        <w:r>
          <w:rPr>
            <w:rStyle w:val="token"/>
          </w:rPr>
          <w:t>;</w:t>
        </w:r>
        <w:r>
          <w:rPr>
            <w:rStyle w:val="HTMLCode"/>
          </w:rPr>
          <w:t xml:space="preserve">  </w:t>
        </w:r>
      </w:ins>
    </w:p>
    <w:p w:rsidR="007E2779" w:rsidRDefault="007E2779" w:rsidP="007E2779">
      <w:pPr>
        <w:pStyle w:val="HTMLPreformatted"/>
        <w:rPr>
          <w:ins w:id="3863" w:author="Unknown"/>
        </w:rPr>
      </w:pPr>
      <w:ins w:id="3864" w:author="Unknown">
        <w:r>
          <w:rPr>
            <w:rStyle w:val="token"/>
          </w:rPr>
          <w:t>}</w:t>
        </w:r>
      </w:ins>
    </w:p>
    <w:p w:rsidR="007E2779" w:rsidRDefault="007E2779" w:rsidP="007E2779">
      <w:pPr>
        <w:rPr>
          <w:ins w:id="3865" w:author="Unknown"/>
        </w:rPr>
      </w:pPr>
      <w:ins w:id="3866" w:author="Unknown">
        <w:r>
          <w:t>CSS</w:t>
        </w:r>
      </w:ins>
    </w:p>
    <w:p w:rsidR="007E2779" w:rsidRDefault="007E2779" w:rsidP="007E2779">
      <w:pPr>
        <w:rPr>
          <w:ins w:id="3867" w:author="Unknown"/>
        </w:rPr>
      </w:pPr>
      <w:ins w:id="3868" w:author="Unknown">
        <w:r>
          <w:fldChar w:fldCharType="begin"/>
        </w:r>
        <w:r>
          <w:instrText xml:space="preserve"> HYPERLINK "https://www.tutorialstonight.com/online-html-editor.php?p=css&amp;q=flex-align-item-flex-end"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3869" w:author="Unknown"/>
        </w:rPr>
      </w:pPr>
      <w:ins w:id="3870" w:author="Unknown">
        <w:r>
          <w:t>Output:</w:t>
        </w:r>
      </w:ins>
    </w:p>
    <w:p w:rsidR="007E2779" w:rsidRDefault="007E2779" w:rsidP="007E2779">
      <w:pPr>
        <w:rPr>
          <w:ins w:id="3871" w:author="Unknown"/>
        </w:rPr>
      </w:pPr>
      <w:ins w:id="3872" w:author="Unknown">
        <w:r>
          <w:t>1</w:t>
        </w:r>
      </w:ins>
    </w:p>
    <w:p w:rsidR="007E2779" w:rsidRDefault="007E2779" w:rsidP="007E2779">
      <w:pPr>
        <w:rPr>
          <w:ins w:id="3873" w:author="Unknown"/>
        </w:rPr>
      </w:pPr>
      <w:ins w:id="3874" w:author="Unknown">
        <w:r>
          <w:lastRenderedPageBreak/>
          <w:t>2</w:t>
        </w:r>
      </w:ins>
    </w:p>
    <w:p w:rsidR="007E2779" w:rsidRDefault="007E2779" w:rsidP="007E2779">
      <w:pPr>
        <w:rPr>
          <w:ins w:id="3875" w:author="Unknown"/>
        </w:rPr>
      </w:pPr>
      <w:ins w:id="3876" w:author="Unknown">
        <w:r>
          <w:t>3</w:t>
        </w:r>
      </w:ins>
    </w:p>
    <w:p w:rsidR="007E2779" w:rsidRDefault="007E2779" w:rsidP="007E2779">
      <w:pPr>
        <w:rPr>
          <w:ins w:id="3877" w:author="Unknown"/>
        </w:rPr>
      </w:pPr>
      <w:ins w:id="3878" w:author="Unknown">
        <w:r>
          <w:t>4</w:t>
        </w:r>
      </w:ins>
    </w:p>
    <w:p w:rsidR="007E2779" w:rsidRDefault="007E2779" w:rsidP="007E2779">
      <w:pPr>
        <w:rPr>
          <w:ins w:id="3879" w:author="Unknown"/>
        </w:rPr>
      </w:pPr>
      <w:ins w:id="3880" w:author="Unknown">
        <w:r>
          <w:t>5</w:t>
        </w:r>
      </w:ins>
    </w:p>
    <w:p w:rsidR="007E2779" w:rsidRDefault="007E2779" w:rsidP="007E2779">
      <w:pPr>
        <w:rPr>
          <w:ins w:id="3881" w:author="Unknown"/>
        </w:rPr>
      </w:pPr>
      <w:ins w:id="3882" w:author="Unknown">
        <w:r>
          <w:pict>
            <v:rect id="_x0000_i1506" style="width:0;height:1.5pt" o:hralign="center" o:hrstd="t" o:hr="t" fillcolor="#a0a0a0" stroked="f"/>
          </w:pict>
        </w:r>
      </w:ins>
    </w:p>
    <w:p w:rsidR="007E2779" w:rsidRDefault="007E2779" w:rsidP="007E2779">
      <w:pPr>
        <w:pStyle w:val="Heading4"/>
        <w:rPr>
          <w:ins w:id="3883" w:author="Unknown"/>
        </w:rPr>
      </w:pPr>
      <w:ins w:id="3884" w:author="Unknown">
        <w:r>
          <w:t>IV. align-items center</w:t>
        </w:r>
      </w:ins>
    </w:p>
    <w:p w:rsidR="007E2779" w:rsidRDefault="007E2779" w:rsidP="007E2779">
      <w:pPr>
        <w:pStyle w:val="NormalWeb"/>
        <w:rPr>
          <w:ins w:id="3885" w:author="Unknown"/>
        </w:rPr>
      </w:pPr>
      <w:ins w:id="3886" w:author="Unknown">
        <w:r>
          <w:t xml:space="preserve">The </w:t>
        </w:r>
        <w:r>
          <w:rPr>
            <w:rStyle w:val="HTMLCode"/>
          </w:rPr>
          <w:t>center</w:t>
        </w:r>
        <w:r>
          <w:t xml:space="preserve"> value </w:t>
        </w:r>
        <w:r>
          <w:rPr>
            <w:rStyle w:val="HTMLCode"/>
          </w:rPr>
          <w:t>align-items</w:t>
        </w:r>
        <w:r>
          <w:t xml:space="preserve"> property aligns the items to the center of the container along the Y-axis.</w:t>
        </w:r>
      </w:ins>
    </w:p>
    <w:p w:rsidR="007E2779" w:rsidRDefault="007E2779" w:rsidP="007E2779">
      <w:pPr>
        <w:pStyle w:val="HTMLPreformatted"/>
        <w:rPr>
          <w:ins w:id="3887" w:author="Unknown"/>
          <w:rStyle w:val="HTMLCode"/>
        </w:rPr>
      </w:pPr>
      <w:ins w:id="3888" w:author="Unknown">
        <w:r>
          <w:rPr>
            <w:rStyle w:val="token"/>
          </w:rPr>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3889" w:author="Unknown"/>
          <w:rStyle w:val="HTMLCode"/>
        </w:rPr>
      </w:pPr>
      <w:ins w:id="3890" w:author="Unknown">
        <w:r>
          <w:rPr>
            <w:rStyle w:val="HTMLCode"/>
          </w:rPr>
          <w:t xml:space="preserve">  </w:t>
        </w:r>
        <w:r>
          <w:rPr>
            <w:rStyle w:val="token"/>
          </w:rPr>
          <w:t>display:</w:t>
        </w:r>
        <w:r>
          <w:rPr>
            <w:rStyle w:val="HTMLCode"/>
          </w:rPr>
          <w:t xml:space="preserve"> flex</w:t>
        </w:r>
        <w:r>
          <w:rPr>
            <w:rStyle w:val="token"/>
          </w:rPr>
          <w:t>;</w:t>
        </w:r>
        <w:r>
          <w:rPr>
            <w:rStyle w:val="HTMLCode"/>
          </w:rPr>
          <w:t xml:space="preserve">  </w:t>
        </w:r>
      </w:ins>
    </w:p>
    <w:p w:rsidR="007E2779" w:rsidRDefault="007E2779" w:rsidP="007E2779">
      <w:pPr>
        <w:pStyle w:val="HTMLPreformatted"/>
        <w:rPr>
          <w:ins w:id="3891" w:author="Unknown"/>
          <w:rStyle w:val="HTMLCode"/>
        </w:rPr>
      </w:pPr>
      <w:ins w:id="3892" w:author="Unknown">
        <w:r>
          <w:rPr>
            <w:rStyle w:val="HTMLCode"/>
          </w:rPr>
          <w:t xml:space="preserve">  </w:t>
        </w:r>
        <w:r>
          <w:rPr>
            <w:rStyle w:val="token"/>
          </w:rPr>
          <w:t>align-items:</w:t>
        </w:r>
        <w:r>
          <w:rPr>
            <w:rStyle w:val="HTMLCode"/>
          </w:rPr>
          <w:t xml:space="preserve"> center</w:t>
        </w:r>
        <w:r>
          <w:rPr>
            <w:rStyle w:val="token"/>
          </w:rPr>
          <w:t>;</w:t>
        </w:r>
        <w:r>
          <w:rPr>
            <w:rStyle w:val="HTMLCode"/>
          </w:rPr>
          <w:t xml:space="preserve">  </w:t>
        </w:r>
      </w:ins>
    </w:p>
    <w:p w:rsidR="007E2779" w:rsidRDefault="007E2779" w:rsidP="007E2779">
      <w:pPr>
        <w:pStyle w:val="HTMLPreformatted"/>
        <w:rPr>
          <w:ins w:id="3893" w:author="Unknown"/>
        </w:rPr>
      </w:pPr>
      <w:ins w:id="3894" w:author="Unknown">
        <w:r>
          <w:rPr>
            <w:rStyle w:val="token"/>
          </w:rPr>
          <w:t>}</w:t>
        </w:r>
      </w:ins>
    </w:p>
    <w:p w:rsidR="007E2779" w:rsidRDefault="007E2779" w:rsidP="007E2779">
      <w:pPr>
        <w:rPr>
          <w:ins w:id="3895" w:author="Unknown"/>
        </w:rPr>
      </w:pPr>
      <w:ins w:id="3896" w:author="Unknown">
        <w:r>
          <w:t>CSS</w:t>
        </w:r>
      </w:ins>
    </w:p>
    <w:p w:rsidR="007E2779" w:rsidRDefault="007E2779" w:rsidP="007E2779">
      <w:pPr>
        <w:rPr>
          <w:ins w:id="3897" w:author="Unknown"/>
        </w:rPr>
      </w:pPr>
      <w:ins w:id="3898" w:author="Unknown">
        <w:r>
          <w:fldChar w:fldCharType="begin"/>
        </w:r>
        <w:r>
          <w:instrText xml:space="preserve"> HYPERLINK "https://www.tutorialstonight.com/online-html-editor.php?p=css&amp;q=flex-align-item-center"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3899" w:author="Unknown"/>
        </w:rPr>
      </w:pPr>
      <w:ins w:id="3900" w:author="Unknown">
        <w:r>
          <w:t>Output:</w:t>
        </w:r>
      </w:ins>
    </w:p>
    <w:p w:rsidR="007E2779" w:rsidRDefault="007E2779" w:rsidP="007E2779">
      <w:pPr>
        <w:rPr>
          <w:ins w:id="3901" w:author="Unknown"/>
        </w:rPr>
      </w:pPr>
      <w:ins w:id="3902" w:author="Unknown">
        <w:r>
          <w:t>1</w:t>
        </w:r>
      </w:ins>
    </w:p>
    <w:p w:rsidR="007E2779" w:rsidRDefault="007E2779" w:rsidP="007E2779">
      <w:pPr>
        <w:rPr>
          <w:ins w:id="3903" w:author="Unknown"/>
        </w:rPr>
      </w:pPr>
      <w:ins w:id="3904" w:author="Unknown">
        <w:r>
          <w:t>2</w:t>
        </w:r>
      </w:ins>
    </w:p>
    <w:p w:rsidR="007E2779" w:rsidRDefault="007E2779" w:rsidP="007E2779">
      <w:pPr>
        <w:rPr>
          <w:ins w:id="3905" w:author="Unknown"/>
        </w:rPr>
      </w:pPr>
      <w:ins w:id="3906" w:author="Unknown">
        <w:r>
          <w:t>3</w:t>
        </w:r>
      </w:ins>
    </w:p>
    <w:p w:rsidR="007E2779" w:rsidRDefault="007E2779" w:rsidP="007E2779">
      <w:pPr>
        <w:rPr>
          <w:ins w:id="3907" w:author="Unknown"/>
        </w:rPr>
      </w:pPr>
      <w:ins w:id="3908" w:author="Unknown">
        <w:r>
          <w:t>4</w:t>
        </w:r>
      </w:ins>
    </w:p>
    <w:p w:rsidR="007E2779" w:rsidRDefault="007E2779" w:rsidP="007E2779">
      <w:pPr>
        <w:rPr>
          <w:ins w:id="3909" w:author="Unknown"/>
        </w:rPr>
      </w:pPr>
      <w:ins w:id="3910" w:author="Unknown">
        <w:r>
          <w:t>5</w:t>
        </w:r>
      </w:ins>
    </w:p>
    <w:p w:rsidR="007E2779" w:rsidRDefault="007E2779" w:rsidP="007E2779">
      <w:pPr>
        <w:rPr>
          <w:ins w:id="3911" w:author="Unknown"/>
        </w:rPr>
      </w:pPr>
      <w:ins w:id="3912" w:author="Unknown">
        <w:r>
          <w:pict>
            <v:rect id="_x0000_i1507" style="width:0;height:1.5pt" o:hralign="center" o:hrstd="t" o:hr="t" fillcolor="#a0a0a0" stroked="f"/>
          </w:pict>
        </w:r>
      </w:ins>
    </w:p>
    <w:p w:rsidR="007E2779" w:rsidRDefault="007E2779" w:rsidP="007E2779">
      <w:pPr>
        <w:pStyle w:val="Heading4"/>
        <w:rPr>
          <w:ins w:id="3913" w:author="Unknown"/>
        </w:rPr>
      </w:pPr>
      <w:ins w:id="3914" w:author="Unknown">
        <w:r>
          <w:t>V. align-items baseline</w:t>
        </w:r>
      </w:ins>
    </w:p>
    <w:p w:rsidR="007E2779" w:rsidRDefault="007E2779" w:rsidP="007E2779">
      <w:pPr>
        <w:pStyle w:val="NormalWeb"/>
        <w:rPr>
          <w:ins w:id="3915" w:author="Unknown"/>
        </w:rPr>
      </w:pPr>
      <w:ins w:id="3916" w:author="Unknown">
        <w:r>
          <w:t xml:space="preserve">The </w:t>
        </w:r>
        <w:r>
          <w:rPr>
            <w:rStyle w:val="HTMLCode"/>
          </w:rPr>
          <w:t>baseline</w:t>
        </w:r>
        <w:r>
          <w:t xml:space="preserve"> value </w:t>
        </w:r>
        <w:r>
          <w:rPr>
            <w:rStyle w:val="HTMLCode"/>
          </w:rPr>
          <w:t>align-items</w:t>
        </w:r>
        <w:r>
          <w:t xml:space="preserve"> property aligns the items along their baseline.</w:t>
        </w:r>
      </w:ins>
    </w:p>
    <w:p w:rsidR="007E2779" w:rsidRDefault="007E2779" w:rsidP="007E2779">
      <w:pPr>
        <w:pStyle w:val="HTMLPreformatted"/>
        <w:rPr>
          <w:ins w:id="3917" w:author="Unknown"/>
          <w:rStyle w:val="HTMLCode"/>
        </w:rPr>
      </w:pPr>
      <w:ins w:id="3918" w:author="Unknown">
        <w:r>
          <w:rPr>
            <w:rStyle w:val="token"/>
          </w:rPr>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3919" w:author="Unknown"/>
          <w:rStyle w:val="HTMLCode"/>
        </w:rPr>
      </w:pPr>
      <w:ins w:id="3920" w:author="Unknown">
        <w:r>
          <w:rPr>
            <w:rStyle w:val="HTMLCode"/>
          </w:rPr>
          <w:t xml:space="preserve">  </w:t>
        </w:r>
        <w:r>
          <w:rPr>
            <w:rStyle w:val="token"/>
          </w:rPr>
          <w:t>display:</w:t>
        </w:r>
        <w:r>
          <w:rPr>
            <w:rStyle w:val="HTMLCode"/>
          </w:rPr>
          <w:t xml:space="preserve"> flex</w:t>
        </w:r>
        <w:r>
          <w:rPr>
            <w:rStyle w:val="token"/>
          </w:rPr>
          <w:t>;</w:t>
        </w:r>
        <w:r>
          <w:rPr>
            <w:rStyle w:val="HTMLCode"/>
          </w:rPr>
          <w:t xml:space="preserve">  </w:t>
        </w:r>
      </w:ins>
    </w:p>
    <w:p w:rsidR="007E2779" w:rsidRDefault="007E2779" w:rsidP="007E2779">
      <w:pPr>
        <w:pStyle w:val="HTMLPreformatted"/>
        <w:rPr>
          <w:ins w:id="3921" w:author="Unknown"/>
          <w:rStyle w:val="HTMLCode"/>
        </w:rPr>
      </w:pPr>
      <w:ins w:id="3922" w:author="Unknown">
        <w:r>
          <w:rPr>
            <w:rStyle w:val="HTMLCode"/>
          </w:rPr>
          <w:t xml:space="preserve">  </w:t>
        </w:r>
        <w:r>
          <w:rPr>
            <w:rStyle w:val="token"/>
          </w:rPr>
          <w:t>align-items:</w:t>
        </w:r>
        <w:r>
          <w:rPr>
            <w:rStyle w:val="HTMLCode"/>
          </w:rPr>
          <w:t xml:space="preserve"> baseline</w:t>
        </w:r>
        <w:r>
          <w:rPr>
            <w:rStyle w:val="token"/>
          </w:rPr>
          <w:t>;</w:t>
        </w:r>
        <w:r>
          <w:rPr>
            <w:rStyle w:val="HTMLCode"/>
          </w:rPr>
          <w:t xml:space="preserve">  </w:t>
        </w:r>
      </w:ins>
    </w:p>
    <w:p w:rsidR="007E2779" w:rsidRDefault="007E2779" w:rsidP="007E2779">
      <w:pPr>
        <w:pStyle w:val="HTMLPreformatted"/>
        <w:rPr>
          <w:ins w:id="3923" w:author="Unknown"/>
        </w:rPr>
      </w:pPr>
      <w:ins w:id="3924" w:author="Unknown">
        <w:r>
          <w:rPr>
            <w:rStyle w:val="token"/>
          </w:rPr>
          <w:t>}</w:t>
        </w:r>
      </w:ins>
    </w:p>
    <w:p w:rsidR="007E2779" w:rsidRDefault="007E2779" w:rsidP="007E2779">
      <w:pPr>
        <w:rPr>
          <w:ins w:id="3925" w:author="Unknown"/>
        </w:rPr>
      </w:pPr>
      <w:ins w:id="3926" w:author="Unknown">
        <w:r>
          <w:t>CSS</w:t>
        </w:r>
      </w:ins>
    </w:p>
    <w:p w:rsidR="007E2779" w:rsidRDefault="007E2779" w:rsidP="007E2779">
      <w:pPr>
        <w:rPr>
          <w:ins w:id="3927" w:author="Unknown"/>
        </w:rPr>
      </w:pPr>
      <w:ins w:id="3928" w:author="Unknown">
        <w:r>
          <w:fldChar w:fldCharType="begin"/>
        </w:r>
        <w:r>
          <w:instrText xml:space="preserve"> HYPERLINK "https://www.tutorialstonight.com/online-html-editor.php?p=css&amp;q=flex-align-item-baseline"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3929" w:author="Unknown"/>
        </w:rPr>
      </w:pPr>
      <w:ins w:id="3930" w:author="Unknown">
        <w:r>
          <w:t>Output:</w:t>
        </w:r>
      </w:ins>
    </w:p>
    <w:p w:rsidR="007E2779" w:rsidRDefault="007E2779" w:rsidP="007E2779">
      <w:pPr>
        <w:pStyle w:val="flex-child"/>
        <w:rPr>
          <w:ins w:id="3931" w:author="Unknown"/>
        </w:rPr>
      </w:pPr>
      <w:ins w:id="3932" w:author="Unknown">
        <w:r>
          <w:lastRenderedPageBreak/>
          <w:t>1</w:t>
        </w:r>
      </w:ins>
    </w:p>
    <w:p w:rsidR="007E2779" w:rsidRDefault="007E2779" w:rsidP="007E2779">
      <w:pPr>
        <w:pStyle w:val="flex-child"/>
        <w:rPr>
          <w:ins w:id="3933" w:author="Unknown"/>
          <w:sz w:val="18"/>
          <w:szCs w:val="18"/>
        </w:rPr>
      </w:pPr>
      <w:ins w:id="3934" w:author="Unknown">
        <w:r>
          <w:rPr>
            <w:sz w:val="18"/>
            <w:szCs w:val="18"/>
          </w:rPr>
          <w:t>2</w:t>
        </w:r>
      </w:ins>
    </w:p>
    <w:p w:rsidR="007E2779" w:rsidRDefault="007E2779" w:rsidP="007E2779">
      <w:pPr>
        <w:pStyle w:val="flex-child"/>
        <w:rPr>
          <w:ins w:id="3935" w:author="Unknown"/>
        </w:rPr>
      </w:pPr>
      <w:ins w:id="3936" w:author="Unknown">
        <w:r>
          <w:t>3</w:t>
        </w:r>
      </w:ins>
    </w:p>
    <w:p w:rsidR="007E2779" w:rsidRDefault="007E2779" w:rsidP="007E2779">
      <w:pPr>
        <w:pStyle w:val="flex-child"/>
        <w:rPr>
          <w:ins w:id="3937" w:author="Unknown"/>
          <w:sz w:val="53"/>
          <w:szCs w:val="53"/>
        </w:rPr>
      </w:pPr>
      <w:ins w:id="3938" w:author="Unknown">
        <w:r>
          <w:rPr>
            <w:sz w:val="53"/>
            <w:szCs w:val="53"/>
          </w:rPr>
          <w:t>4</w:t>
        </w:r>
      </w:ins>
    </w:p>
    <w:p w:rsidR="007E2779" w:rsidRDefault="007E2779" w:rsidP="007E2779">
      <w:pPr>
        <w:pStyle w:val="flex-child"/>
        <w:rPr>
          <w:ins w:id="3939" w:author="Unknown"/>
          <w:sz w:val="75"/>
          <w:szCs w:val="75"/>
        </w:rPr>
      </w:pPr>
      <w:ins w:id="3940" w:author="Unknown">
        <w:r>
          <w:rPr>
            <w:sz w:val="75"/>
            <w:szCs w:val="75"/>
          </w:rPr>
          <w:t>5</w:t>
        </w:r>
      </w:ins>
    </w:p>
    <w:p w:rsidR="007E2779" w:rsidRDefault="007E2779" w:rsidP="007E2779">
      <w:pPr>
        <w:rPr>
          <w:ins w:id="3941" w:author="Unknown"/>
          <w:sz w:val="24"/>
          <w:szCs w:val="24"/>
        </w:rPr>
      </w:pPr>
      <w:ins w:id="3942" w:author="Unknown">
        <w:r>
          <w:pict>
            <v:rect id="_x0000_i1508" style="width:0;height:1.5pt" o:hralign="center" o:hrstd="t" o:hr="t" fillcolor="#a0a0a0" stroked="f"/>
          </w:pict>
        </w:r>
      </w:ins>
    </w:p>
    <w:p w:rsidR="007E2779" w:rsidRDefault="007E2779" w:rsidP="007E2779">
      <w:pPr>
        <w:pStyle w:val="Heading3"/>
        <w:rPr>
          <w:ins w:id="3943" w:author="Unknown"/>
        </w:rPr>
      </w:pPr>
      <w:ins w:id="3944" w:author="Unknown">
        <w:r>
          <w:t>6. align content CSS</w:t>
        </w:r>
      </w:ins>
    </w:p>
    <w:p w:rsidR="007E2779" w:rsidRDefault="007E2779" w:rsidP="007E2779">
      <w:pPr>
        <w:pStyle w:val="NormalWeb"/>
        <w:rPr>
          <w:ins w:id="3945" w:author="Unknown"/>
        </w:rPr>
      </w:pPr>
      <w:ins w:id="3946" w:author="Unknown">
        <w:r>
          <w:t xml:space="preserve">The </w:t>
        </w:r>
        <w:r>
          <w:rPr>
            <w:rStyle w:val="focus"/>
          </w:rPr>
          <w:t>align-content</w:t>
        </w:r>
        <w:r>
          <w:t xml:space="preserve"> property works the same as the </w:t>
        </w:r>
        <w:r>
          <w:rPr>
            <w:rStyle w:val="focus"/>
          </w:rPr>
          <w:t>align-content</w:t>
        </w:r>
        <w:r>
          <w:t xml:space="preserve"> property along Y-axis but the only difference in both is that instead of aligning flex items </w:t>
        </w:r>
        <w:r>
          <w:rPr>
            <w:rStyle w:val="focus"/>
          </w:rPr>
          <w:t>align-content</w:t>
        </w:r>
        <w:r>
          <w:t xml:space="preserve"> aligns the flex container's line as a whole</w:t>
        </w:r>
      </w:ins>
    </w:p>
    <w:p w:rsidR="007E2779" w:rsidRDefault="007E2779" w:rsidP="007E2779">
      <w:pPr>
        <w:pStyle w:val="NormalWeb"/>
        <w:rPr>
          <w:ins w:id="3947" w:author="Unknown"/>
        </w:rPr>
      </w:pPr>
      <w:ins w:id="3948" w:author="Unknown">
        <w:r>
          <w:rPr>
            <w:rStyle w:val="Strong"/>
          </w:rPr>
          <w:t xml:space="preserve">The </w:t>
        </w:r>
        <w:r>
          <w:rPr>
            <w:rStyle w:val="focus2"/>
            <w:b/>
            <w:bCs/>
          </w:rPr>
          <w:t>align-content</w:t>
        </w:r>
        <w:r>
          <w:rPr>
            <w:rStyle w:val="Strong"/>
          </w:rPr>
          <w:t xml:space="preserve"> is multiline property</w:t>
        </w:r>
        <w:r>
          <w:t>. Its effect is not visible when there is only one row in the flexbox.</w:t>
        </w:r>
      </w:ins>
    </w:p>
    <w:p w:rsidR="007E2779" w:rsidRDefault="007E2779" w:rsidP="007E2779">
      <w:pPr>
        <w:pStyle w:val="NormalWeb"/>
        <w:rPr>
          <w:ins w:id="3949" w:author="Unknown"/>
        </w:rPr>
      </w:pPr>
      <w:ins w:id="3950" w:author="Unknown">
        <w:r>
          <w:t xml:space="preserve">The </w:t>
        </w:r>
        <w:r>
          <w:rPr>
            <w:rStyle w:val="HTMLCode"/>
          </w:rPr>
          <w:t>align-content</w:t>
        </w:r>
        <w:r>
          <w:t xml:space="preserve"> property has 6 different values </w:t>
        </w:r>
        <w:r>
          <w:rPr>
            <w:rStyle w:val="HTMLCode"/>
          </w:rPr>
          <w:t>flex-start</w:t>
        </w:r>
        <w:r>
          <w:t xml:space="preserve">, </w:t>
        </w:r>
        <w:r>
          <w:rPr>
            <w:rStyle w:val="HTMLCode"/>
          </w:rPr>
          <w:t>flex-end</w:t>
        </w:r>
        <w:r>
          <w:t xml:space="preserve">, </w:t>
        </w:r>
        <w:r>
          <w:rPr>
            <w:rStyle w:val="HTMLCode"/>
          </w:rPr>
          <w:t>center</w:t>
        </w:r>
        <w:r>
          <w:t xml:space="preserve">, </w:t>
        </w:r>
        <w:r>
          <w:rPr>
            <w:rStyle w:val="HTMLCode"/>
          </w:rPr>
          <w:t>space-around</w:t>
        </w:r>
        <w:r>
          <w:t xml:space="preserve">, </w:t>
        </w:r>
        <w:r>
          <w:rPr>
            <w:rStyle w:val="HTMLCode"/>
          </w:rPr>
          <w:t>space-between</w:t>
        </w:r>
        <w:r>
          <w:t xml:space="preserve"> and </w:t>
        </w:r>
        <w:r>
          <w:rPr>
            <w:rStyle w:val="HTMLCode"/>
          </w:rPr>
          <w:t>stretch</w:t>
        </w:r>
        <w:r>
          <w:t>.</w:t>
        </w:r>
      </w:ins>
    </w:p>
    <w:p w:rsidR="007E2779" w:rsidRDefault="007E2779" w:rsidP="007E2779">
      <w:pPr>
        <w:numPr>
          <w:ilvl w:val="0"/>
          <w:numId w:val="72"/>
        </w:numPr>
        <w:spacing w:before="100" w:beforeAutospacing="1" w:after="100" w:afterAutospacing="1" w:line="240" w:lineRule="auto"/>
        <w:rPr>
          <w:ins w:id="3951" w:author="Unknown"/>
        </w:rPr>
      </w:pPr>
      <w:ins w:id="3952" w:author="Unknown">
        <w:r>
          <w:rPr>
            <w:rStyle w:val="focus"/>
          </w:rPr>
          <w:t>flex-start</w:t>
        </w:r>
        <w:r>
          <w:t>: Aligns items to the start of the container packed together.</w:t>
        </w:r>
      </w:ins>
    </w:p>
    <w:p w:rsidR="007E2779" w:rsidRDefault="007E2779" w:rsidP="007E2779">
      <w:pPr>
        <w:numPr>
          <w:ilvl w:val="0"/>
          <w:numId w:val="72"/>
        </w:numPr>
        <w:spacing w:before="100" w:beforeAutospacing="1" w:after="100" w:afterAutospacing="1" w:line="240" w:lineRule="auto"/>
        <w:rPr>
          <w:ins w:id="3953" w:author="Unknown"/>
        </w:rPr>
      </w:pPr>
      <w:ins w:id="3954" w:author="Unknown">
        <w:r>
          <w:rPr>
            <w:rStyle w:val="focus"/>
          </w:rPr>
          <w:t>flex-end</w:t>
        </w:r>
        <w:r>
          <w:t>: Aligns items to the end of the container packed together.</w:t>
        </w:r>
      </w:ins>
    </w:p>
    <w:p w:rsidR="007E2779" w:rsidRDefault="007E2779" w:rsidP="007E2779">
      <w:pPr>
        <w:numPr>
          <w:ilvl w:val="0"/>
          <w:numId w:val="72"/>
        </w:numPr>
        <w:spacing w:before="100" w:beforeAutospacing="1" w:after="100" w:afterAutospacing="1" w:line="240" w:lineRule="auto"/>
        <w:rPr>
          <w:ins w:id="3955" w:author="Unknown"/>
        </w:rPr>
      </w:pPr>
      <w:ins w:id="3956" w:author="Unknown">
        <w:r>
          <w:rPr>
            <w:rStyle w:val="focus"/>
          </w:rPr>
          <w:t>center</w:t>
        </w:r>
        <w:r>
          <w:t>: Aligns items to the center of the container packed together.</w:t>
        </w:r>
      </w:ins>
    </w:p>
    <w:p w:rsidR="007E2779" w:rsidRDefault="007E2779" w:rsidP="007E2779">
      <w:pPr>
        <w:numPr>
          <w:ilvl w:val="0"/>
          <w:numId w:val="72"/>
        </w:numPr>
        <w:spacing w:before="100" w:beforeAutospacing="1" w:after="100" w:afterAutospacing="1" w:line="240" w:lineRule="auto"/>
        <w:rPr>
          <w:ins w:id="3957" w:author="Unknown"/>
        </w:rPr>
      </w:pPr>
      <w:ins w:id="3958" w:author="Unknown">
        <w:r>
          <w:rPr>
            <w:rStyle w:val="focus"/>
          </w:rPr>
          <w:t>space-around</w:t>
        </w:r>
        <w:r>
          <w:t>: Aligns items equally distributed along each row packed together.</w:t>
        </w:r>
      </w:ins>
    </w:p>
    <w:p w:rsidR="007E2779" w:rsidRDefault="007E2779" w:rsidP="007E2779">
      <w:pPr>
        <w:numPr>
          <w:ilvl w:val="0"/>
          <w:numId w:val="72"/>
        </w:numPr>
        <w:spacing w:before="100" w:beforeAutospacing="1" w:after="100" w:afterAutospacing="1" w:line="240" w:lineRule="auto"/>
        <w:rPr>
          <w:ins w:id="3959" w:author="Unknown"/>
        </w:rPr>
      </w:pPr>
      <w:ins w:id="3960" w:author="Unknown">
        <w:r>
          <w:rPr>
            <w:rStyle w:val="focus"/>
          </w:rPr>
          <w:t>space-between</w:t>
        </w:r>
        <w:r>
          <w:t>: Aligns items packed together between the start and end of the container. The first row starts from the top and the last row touches the bottom.</w:t>
        </w:r>
      </w:ins>
    </w:p>
    <w:p w:rsidR="007E2779" w:rsidRDefault="007E2779" w:rsidP="007E2779">
      <w:pPr>
        <w:numPr>
          <w:ilvl w:val="0"/>
          <w:numId w:val="72"/>
        </w:numPr>
        <w:spacing w:before="100" w:beforeAutospacing="1" w:after="100" w:afterAutospacing="1" w:line="240" w:lineRule="auto"/>
        <w:rPr>
          <w:ins w:id="3961" w:author="Unknown"/>
        </w:rPr>
      </w:pPr>
      <w:ins w:id="3962" w:author="Unknown">
        <w:r>
          <w:rPr>
            <w:rStyle w:val="focus"/>
          </w:rPr>
          <w:t>stretch</w:t>
        </w:r>
        <w:r>
          <w:t>: Aligns items packed together stretched along the cross axis of the container.</w:t>
        </w:r>
      </w:ins>
    </w:p>
    <w:p w:rsidR="007E2779" w:rsidRDefault="007E2779" w:rsidP="007E2779">
      <w:pPr>
        <w:spacing w:after="0"/>
        <w:rPr>
          <w:ins w:id="3963" w:author="Unknown"/>
        </w:rPr>
      </w:pPr>
      <w:r>
        <w:rPr>
          <w:noProof/>
        </w:rPr>
        <mc:AlternateContent>
          <mc:Choice Requires="wps">
            <w:drawing>
              <wp:inline distT="0" distB="0" distL="0" distR="0">
                <wp:extent cx="304800" cy="304800"/>
                <wp:effectExtent l="0" t="0" r="0" b="0"/>
                <wp:docPr id="16" name="Rectangle 16" descr="align content C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align content C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2+4CcUCAADT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E2779" w:rsidRDefault="007E2779" w:rsidP="007E2779">
      <w:pPr>
        <w:pStyle w:val="NormalWeb"/>
        <w:rPr>
          <w:ins w:id="3964" w:author="Unknown"/>
        </w:rPr>
      </w:pPr>
      <w:ins w:id="3965" w:author="Unknown">
        <w:r>
          <w:t xml:space="preserve">Let's see an example for each value of the </w:t>
        </w:r>
        <w:r>
          <w:rPr>
            <w:rStyle w:val="focus"/>
          </w:rPr>
          <w:t>align-item</w:t>
        </w:r>
        <w:r>
          <w:t xml:space="preserve"> property.</w:t>
        </w:r>
      </w:ins>
    </w:p>
    <w:p w:rsidR="007E2779" w:rsidRDefault="007E2779" w:rsidP="007E2779">
      <w:pPr>
        <w:pStyle w:val="Heading4"/>
        <w:rPr>
          <w:ins w:id="3966" w:author="Unknown"/>
        </w:rPr>
      </w:pPr>
      <w:ins w:id="3967" w:author="Unknown">
        <w:r>
          <w:t>I. align-content flex-start</w:t>
        </w:r>
      </w:ins>
    </w:p>
    <w:p w:rsidR="007E2779" w:rsidRDefault="007E2779" w:rsidP="007E2779">
      <w:pPr>
        <w:pStyle w:val="NormalWeb"/>
        <w:rPr>
          <w:ins w:id="3968" w:author="Unknown"/>
        </w:rPr>
      </w:pPr>
      <w:ins w:id="3969" w:author="Unknown">
        <w:r>
          <w:t>flex rows aligned to flex-start which forces flex-items to start from top together in a group.</w:t>
        </w:r>
      </w:ins>
    </w:p>
    <w:p w:rsidR="007E2779" w:rsidRDefault="007E2779" w:rsidP="007E2779">
      <w:pPr>
        <w:pStyle w:val="HTMLPreformatted"/>
        <w:rPr>
          <w:ins w:id="3970" w:author="Unknown"/>
          <w:rStyle w:val="HTMLCode"/>
        </w:rPr>
      </w:pPr>
      <w:ins w:id="3971" w:author="Unknown">
        <w:r>
          <w:rPr>
            <w:rStyle w:val="token"/>
          </w:rPr>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3972" w:author="Unknown"/>
          <w:rStyle w:val="HTMLCode"/>
        </w:rPr>
      </w:pPr>
      <w:ins w:id="3973" w:author="Unknown">
        <w:r>
          <w:rPr>
            <w:rStyle w:val="HTMLCode"/>
          </w:rPr>
          <w:t xml:space="preserve">  </w:t>
        </w:r>
        <w:r>
          <w:rPr>
            <w:rStyle w:val="token"/>
          </w:rPr>
          <w:t>display:</w:t>
        </w:r>
        <w:r>
          <w:rPr>
            <w:rStyle w:val="HTMLCode"/>
          </w:rPr>
          <w:t xml:space="preserve"> flex</w:t>
        </w:r>
        <w:r>
          <w:rPr>
            <w:rStyle w:val="token"/>
          </w:rPr>
          <w:t>;</w:t>
        </w:r>
      </w:ins>
    </w:p>
    <w:p w:rsidR="007E2779" w:rsidRDefault="007E2779" w:rsidP="007E2779">
      <w:pPr>
        <w:pStyle w:val="HTMLPreformatted"/>
        <w:rPr>
          <w:ins w:id="3974" w:author="Unknown"/>
          <w:rStyle w:val="HTMLCode"/>
        </w:rPr>
      </w:pPr>
      <w:ins w:id="3975" w:author="Unknown">
        <w:r>
          <w:rPr>
            <w:rStyle w:val="HTMLCode"/>
          </w:rPr>
          <w:t xml:space="preserve">  </w:t>
        </w:r>
        <w:r>
          <w:rPr>
            <w:rStyle w:val="token"/>
          </w:rPr>
          <w:t>align-content:</w:t>
        </w:r>
        <w:r>
          <w:rPr>
            <w:rStyle w:val="HTMLCode"/>
          </w:rPr>
          <w:t xml:space="preserve"> flex-start</w:t>
        </w:r>
        <w:r>
          <w:rPr>
            <w:rStyle w:val="token"/>
          </w:rPr>
          <w:t>;</w:t>
        </w:r>
      </w:ins>
    </w:p>
    <w:p w:rsidR="007E2779" w:rsidRDefault="007E2779" w:rsidP="007E2779">
      <w:pPr>
        <w:pStyle w:val="HTMLPreformatted"/>
        <w:rPr>
          <w:ins w:id="3976" w:author="Unknown"/>
          <w:rStyle w:val="HTMLCode"/>
        </w:rPr>
      </w:pPr>
      <w:ins w:id="3977" w:author="Unknown">
        <w:r>
          <w:rPr>
            <w:rStyle w:val="HTMLCode"/>
          </w:rPr>
          <w:lastRenderedPageBreak/>
          <w:t xml:space="preserve">  </w:t>
        </w:r>
        <w:r>
          <w:rPr>
            <w:rStyle w:val="token"/>
          </w:rPr>
          <w:t>flex-wrap:</w:t>
        </w:r>
        <w:r>
          <w:rPr>
            <w:rStyle w:val="HTMLCode"/>
          </w:rPr>
          <w:t xml:space="preserve"> wrap</w:t>
        </w:r>
        <w:r>
          <w:rPr>
            <w:rStyle w:val="token"/>
          </w:rPr>
          <w:t>;</w:t>
        </w:r>
      </w:ins>
    </w:p>
    <w:p w:rsidR="007E2779" w:rsidRDefault="007E2779" w:rsidP="007E2779">
      <w:pPr>
        <w:pStyle w:val="HTMLPreformatted"/>
        <w:rPr>
          <w:ins w:id="3978" w:author="Unknown"/>
        </w:rPr>
      </w:pPr>
      <w:ins w:id="3979" w:author="Unknown">
        <w:r>
          <w:rPr>
            <w:rStyle w:val="token"/>
          </w:rPr>
          <w:t>}</w:t>
        </w:r>
      </w:ins>
    </w:p>
    <w:p w:rsidR="007E2779" w:rsidRDefault="007E2779" w:rsidP="007E2779">
      <w:pPr>
        <w:rPr>
          <w:ins w:id="3980" w:author="Unknown"/>
        </w:rPr>
      </w:pPr>
      <w:ins w:id="3981" w:author="Unknown">
        <w:r>
          <w:t>CSS</w:t>
        </w:r>
      </w:ins>
    </w:p>
    <w:p w:rsidR="007E2779" w:rsidRDefault="007E2779" w:rsidP="007E2779">
      <w:pPr>
        <w:rPr>
          <w:ins w:id="3982" w:author="Unknown"/>
        </w:rPr>
      </w:pPr>
      <w:ins w:id="3983" w:author="Unknown">
        <w:r>
          <w:fldChar w:fldCharType="begin"/>
        </w:r>
        <w:r>
          <w:instrText xml:space="preserve"> HYPERLINK "https://www.tutorialstonight.com/online-html-editor.php?p=css&amp;q=flex-align-content-flex-start"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3984" w:author="Unknown"/>
        </w:rPr>
      </w:pPr>
      <w:ins w:id="3985" w:author="Unknown">
        <w:r>
          <w:t>Output:</w:t>
        </w:r>
      </w:ins>
    </w:p>
    <w:p w:rsidR="007E2779" w:rsidRDefault="007E2779" w:rsidP="007E2779">
      <w:pPr>
        <w:rPr>
          <w:ins w:id="3986" w:author="Unknown"/>
        </w:rPr>
      </w:pPr>
      <w:ins w:id="3987" w:author="Unknown">
        <w:r>
          <w:t>1</w:t>
        </w:r>
      </w:ins>
    </w:p>
    <w:p w:rsidR="007E2779" w:rsidRDefault="007E2779" w:rsidP="007E2779">
      <w:pPr>
        <w:rPr>
          <w:ins w:id="3988" w:author="Unknown"/>
        </w:rPr>
      </w:pPr>
      <w:ins w:id="3989" w:author="Unknown">
        <w:r>
          <w:t>2</w:t>
        </w:r>
      </w:ins>
    </w:p>
    <w:p w:rsidR="007E2779" w:rsidRDefault="007E2779" w:rsidP="007E2779">
      <w:pPr>
        <w:rPr>
          <w:ins w:id="3990" w:author="Unknown"/>
        </w:rPr>
      </w:pPr>
      <w:ins w:id="3991" w:author="Unknown">
        <w:r>
          <w:t>3</w:t>
        </w:r>
      </w:ins>
    </w:p>
    <w:p w:rsidR="007E2779" w:rsidRDefault="007E2779" w:rsidP="007E2779">
      <w:pPr>
        <w:rPr>
          <w:ins w:id="3992" w:author="Unknown"/>
        </w:rPr>
      </w:pPr>
      <w:ins w:id="3993" w:author="Unknown">
        <w:r>
          <w:t>4</w:t>
        </w:r>
      </w:ins>
    </w:p>
    <w:p w:rsidR="007E2779" w:rsidRDefault="007E2779" w:rsidP="007E2779">
      <w:pPr>
        <w:rPr>
          <w:ins w:id="3994" w:author="Unknown"/>
        </w:rPr>
      </w:pPr>
      <w:ins w:id="3995" w:author="Unknown">
        <w:r>
          <w:t>5</w:t>
        </w:r>
      </w:ins>
    </w:p>
    <w:p w:rsidR="007E2779" w:rsidRDefault="007E2779" w:rsidP="007E2779">
      <w:pPr>
        <w:rPr>
          <w:ins w:id="3996" w:author="Unknown"/>
        </w:rPr>
      </w:pPr>
      <w:ins w:id="3997" w:author="Unknown">
        <w:r>
          <w:t>6</w:t>
        </w:r>
      </w:ins>
    </w:p>
    <w:p w:rsidR="007E2779" w:rsidRDefault="007E2779" w:rsidP="007E2779">
      <w:pPr>
        <w:rPr>
          <w:ins w:id="3998" w:author="Unknown"/>
        </w:rPr>
      </w:pPr>
      <w:ins w:id="3999" w:author="Unknown">
        <w:r>
          <w:t>7</w:t>
        </w:r>
      </w:ins>
    </w:p>
    <w:p w:rsidR="007E2779" w:rsidRDefault="007E2779" w:rsidP="007E2779">
      <w:pPr>
        <w:rPr>
          <w:ins w:id="4000" w:author="Unknown"/>
        </w:rPr>
      </w:pPr>
      <w:ins w:id="4001" w:author="Unknown">
        <w:r>
          <w:t>8</w:t>
        </w:r>
      </w:ins>
    </w:p>
    <w:p w:rsidR="007E2779" w:rsidRDefault="007E2779" w:rsidP="007E2779">
      <w:pPr>
        <w:rPr>
          <w:ins w:id="4002" w:author="Unknown"/>
        </w:rPr>
      </w:pPr>
      <w:ins w:id="4003" w:author="Unknown">
        <w:r>
          <w:pict>
            <v:rect id="_x0000_i1510" style="width:0;height:1.5pt" o:hralign="center" o:hrstd="t" o:hr="t" fillcolor="#a0a0a0" stroked="f"/>
          </w:pict>
        </w:r>
      </w:ins>
    </w:p>
    <w:p w:rsidR="007E2779" w:rsidRDefault="007E2779" w:rsidP="007E2779">
      <w:pPr>
        <w:pStyle w:val="Heading4"/>
        <w:rPr>
          <w:ins w:id="4004" w:author="Unknown"/>
        </w:rPr>
      </w:pPr>
      <w:ins w:id="4005" w:author="Unknown">
        <w:r>
          <w:t>II. align-content flex-end</w:t>
        </w:r>
      </w:ins>
    </w:p>
    <w:p w:rsidR="007E2779" w:rsidRDefault="007E2779" w:rsidP="007E2779">
      <w:pPr>
        <w:pStyle w:val="NormalWeb"/>
        <w:rPr>
          <w:ins w:id="4006" w:author="Unknown"/>
        </w:rPr>
      </w:pPr>
      <w:ins w:id="4007" w:author="Unknown">
        <w:r>
          <w:t>flex rows aligned to flex-end which forces flex-items to start from the bottom together in a group.</w:t>
        </w:r>
      </w:ins>
    </w:p>
    <w:p w:rsidR="007E2779" w:rsidRDefault="007E2779" w:rsidP="007E2779">
      <w:pPr>
        <w:pStyle w:val="HTMLPreformatted"/>
        <w:rPr>
          <w:ins w:id="4008" w:author="Unknown"/>
          <w:rStyle w:val="HTMLCode"/>
        </w:rPr>
      </w:pPr>
      <w:ins w:id="4009" w:author="Unknown">
        <w:r>
          <w:rPr>
            <w:rStyle w:val="token"/>
          </w:rPr>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4010" w:author="Unknown"/>
          <w:rStyle w:val="HTMLCode"/>
        </w:rPr>
      </w:pPr>
      <w:ins w:id="4011" w:author="Unknown">
        <w:r>
          <w:rPr>
            <w:rStyle w:val="HTMLCode"/>
          </w:rPr>
          <w:t xml:space="preserve">  </w:t>
        </w:r>
        <w:r>
          <w:rPr>
            <w:rStyle w:val="token"/>
          </w:rPr>
          <w:t>display:</w:t>
        </w:r>
        <w:r>
          <w:rPr>
            <w:rStyle w:val="HTMLCode"/>
          </w:rPr>
          <w:t xml:space="preserve"> flex</w:t>
        </w:r>
        <w:r>
          <w:rPr>
            <w:rStyle w:val="token"/>
          </w:rPr>
          <w:t>;</w:t>
        </w:r>
      </w:ins>
    </w:p>
    <w:p w:rsidR="007E2779" w:rsidRDefault="007E2779" w:rsidP="007E2779">
      <w:pPr>
        <w:pStyle w:val="HTMLPreformatted"/>
        <w:rPr>
          <w:ins w:id="4012" w:author="Unknown"/>
          <w:rStyle w:val="HTMLCode"/>
        </w:rPr>
      </w:pPr>
      <w:ins w:id="4013" w:author="Unknown">
        <w:r>
          <w:rPr>
            <w:rStyle w:val="HTMLCode"/>
          </w:rPr>
          <w:t xml:space="preserve">  </w:t>
        </w:r>
        <w:r>
          <w:rPr>
            <w:rStyle w:val="token"/>
          </w:rPr>
          <w:t>align-content:</w:t>
        </w:r>
        <w:r>
          <w:rPr>
            <w:rStyle w:val="HTMLCode"/>
          </w:rPr>
          <w:t xml:space="preserve"> flex-end</w:t>
        </w:r>
        <w:r>
          <w:rPr>
            <w:rStyle w:val="token"/>
          </w:rPr>
          <w:t>;</w:t>
        </w:r>
      </w:ins>
    </w:p>
    <w:p w:rsidR="007E2779" w:rsidRDefault="007E2779" w:rsidP="007E2779">
      <w:pPr>
        <w:pStyle w:val="HTMLPreformatted"/>
        <w:rPr>
          <w:ins w:id="4014" w:author="Unknown"/>
          <w:rStyle w:val="HTMLCode"/>
        </w:rPr>
      </w:pPr>
      <w:ins w:id="4015" w:author="Unknown">
        <w:r>
          <w:rPr>
            <w:rStyle w:val="HTMLCode"/>
          </w:rPr>
          <w:t xml:space="preserve">  </w:t>
        </w:r>
        <w:r>
          <w:rPr>
            <w:rStyle w:val="token"/>
          </w:rPr>
          <w:t>flex-wrap:</w:t>
        </w:r>
        <w:r>
          <w:rPr>
            <w:rStyle w:val="HTMLCode"/>
          </w:rPr>
          <w:t xml:space="preserve"> wrap</w:t>
        </w:r>
        <w:r>
          <w:rPr>
            <w:rStyle w:val="token"/>
          </w:rPr>
          <w:t>;</w:t>
        </w:r>
      </w:ins>
    </w:p>
    <w:p w:rsidR="007E2779" w:rsidRDefault="007E2779" w:rsidP="007E2779">
      <w:pPr>
        <w:pStyle w:val="HTMLPreformatted"/>
        <w:rPr>
          <w:ins w:id="4016" w:author="Unknown"/>
        </w:rPr>
      </w:pPr>
      <w:ins w:id="4017" w:author="Unknown">
        <w:r>
          <w:rPr>
            <w:rStyle w:val="token"/>
          </w:rPr>
          <w:t>}</w:t>
        </w:r>
      </w:ins>
    </w:p>
    <w:p w:rsidR="007E2779" w:rsidRDefault="007E2779" w:rsidP="007E2779">
      <w:pPr>
        <w:rPr>
          <w:ins w:id="4018" w:author="Unknown"/>
        </w:rPr>
      </w:pPr>
      <w:ins w:id="4019" w:author="Unknown">
        <w:r>
          <w:t>CSS</w:t>
        </w:r>
      </w:ins>
    </w:p>
    <w:p w:rsidR="007E2779" w:rsidRDefault="007E2779" w:rsidP="007E2779">
      <w:pPr>
        <w:rPr>
          <w:ins w:id="4020" w:author="Unknown"/>
        </w:rPr>
      </w:pPr>
      <w:ins w:id="4021" w:author="Unknown">
        <w:r>
          <w:fldChar w:fldCharType="begin"/>
        </w:r>
        <w:r>
          <w:instrText xml:space="preserve"> HYPERLINK "https://www.tutorialstonight.com/online-html-editor.php?p=css&amp;q=flex-align-content-flex-end"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4022" w:author="Unknown"/>
        </w:rPr>
      </w:pPr>
      <w:ins w:id="4023" w:author="Unknown">
        <w:r>
          <w:t>Output:</w:t>
        </w:r>
      </w:ins>
    </w:p>
    <w:p w:rsidR="007E2779" w:rsidRDefault="007E2779" w:rsidP="007E2779">
      <w:pPr>
        <w:rPr>
          <w:ins w:id="4024" w:author="Unknown"/>
        </w:rPr>
      </w:pPr>
      <w:ins w:id="4025" w:author="Unknown">
        <w:r>
          <w:t>1</w:t>
        </w:r>
      </w:ins>
    </w:p>
    <w:p w:rsidR="007E2779" w:rsidRDefault="007E2779" w:rsidP="007E2779">
      <w:pPr>
        <w:rPr>
          <w:ins w:id="4026" w:author="Unknown"/>
        </w:rPr>
      </w:pPr>
      <w:ins w:id="4027" w:author="Unknown">
        <w:r>
          <w:t>2</w:t>
        </w:r>
      </w:ins>
    </w:p>
    <w:p w:rsidR="007E2779" w:rsidRDefault="007E2779" w:rsidP="007E2779">
      <w:pPr>
        <w:rPr>
          <w:ins w:id="4028" w:author="Unknown"/>
        </w:rPr>
      </w:pPr>
      <w:ins w:id="4029" w:author="Unknown">
        <w:r>
          <w:t>3</w:t>
        </w:r>
      </w:ins>
    </w:p>
    <w:p w:rsidR="007E2779" w:rsidRDefault="007E2779" w:rsidP="007E2779">
      <w:pPr>
        <w:rPr>
          <w:ins w:id="4030" w:author="Unknown"/>
        </w:rPr>
      </w:pPr>
      <w:ins w:id="4031" w:author="Unknown">
        <w:r>
          <w:t>4</w:t>
        </w:r>
      </w:ins>
    </w:p>
    <w:p w:rsidR="007E2779" w:rsidRDefault="007E2779" w:rsidP="007E2779">
      <w:pPr>
        <w:rPr>
          <w:ins w:id="4032" w:author="Unknown"/>
        </w:rPr>
      </w:pPr>
      <w:ins w:id="4033" w:author="Unknown">
        <w:r>
          <w:lastRenderedPageBreak/>
          <w:t>5</w:t>
        </w:r>
      </w:ins>
    </w:p>
    <w:p w:rsidR="007E2779" w:rsidRDefault="007E2779" w:rsidP="007E2779">
      <w:pPr>
        <w:rPr>
          <w:ins w:id="4034" w:author="Unknown"/>
        </w:rPr>
      </w:pPr>
      <w:ins w:id="4035" w:author="Unknown">
        <w:r>
          <w:t>6</w:t>
        </w:r>
      </w:ins>
    </w:p>
    <w:p w:rsidR="007E2779" w:rsidRDefault="007E2779" w:rsidP="007E2779">
      <w:pPr>
        <w:rPr>
          <w:ins w:id="4036" w:author="Unknown"/>
        </w:rPr>
      </w:pPr>
      <w:ins w:id="4037" w:author="Unknown">
        <w:r>
          <w:t>7</w:t>
        </w:r>
      </w:ins>
    </w:p>
    <w:p w:rsidR="007E2779" w:rsidRDefault="007E2779" w:rsidP="007E2779">
      <w:pPr>
        <w:rPr>
          <w:ins w:id="4038" w:author="Unknown"/>
        </w:rPr>
      </w:pPr>
      <w:ins w:id="4039" w:author="Unknown">
        <w:r>
          <w:t>8</w:t>
        </w:r>
      </w:ins>
    </w:p>
    <w:p w:rsidR="007E2779" w:rsidRDefault="007E2779" w:rsidP="007E2779">
      <w:pPr>
        <w:rPr>
          <w:ins w:id="4040" w:author="Unknown"/>
        </w:rPr>
      </w:pPr>
      <w:ins w:id="4041" w:author="Unknown">
        <w:r>
          <w:pict>
            <v:rect id="_x0000_i1511" style="width:0;height:1.5pt" o:hralign="center" o:hrstd="t" o:hr="t" fillcolor="#a0a0a0" stroked="f"/>
          </w:pict>
        </w:r>
      </w:ins>
    </w:p>
    <w:p w:rsidR="007E2779" w:rsidRDefault="007E2779" w:rsidP="007E2779">
      <w:pPr>
        <w:pStyle w:val="Heading4"/>
        <w:rPr>
          <w:ins w:id="4042" w:author="Unknown"/>
        </w:rPr>
      </w:pPr>
      <w:ins w:id="4043" w:author="Unknown">
        <w:r>
          <w:t>III. align-content center</w:t>
        </w:r>
      </w:ins>
    </w:p>
    <w:p w:rsidR="007E2779" w:rsidRDefault="007E2779" w:rsidP="007E2779">
      <w:pPr>
        <w:pStyle w:val="NormalWeb"/>
        <w:rPr>
          <w:ins w:id="4044" w:author="Unknown"/>
        </w:rPr>
      </w:pPr>
      <w:ins w:id="4045" w:author="Unknown">
        <w:r>
          <w:t>flex rows align to the center of the container together in a group.</w:t>
        </w:r>
      </w:ins>
    </w:p>
    <w:p w:rsidR="007E2779" w:rsidRDefault="007E2779" w:rsidP="007E2779">
      <w:pPr>
        <w:pStyle w:val="HTMLPreformatted"/>
        <w:rPr>
          <w:ins w:id="4046" w:author="Unknown"/>
          <w:rStyle w:val="HTMLCode"/>
        </w:rPr>
      </w:pPr>
      <w:ins w:id="4047" w:author="Unknown">
        <w:r>
          <w:rPr>
            <w:rStyle w:val="token"/>
          </w:rPr>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4048" w:author="Unknown"/>
          <w:rStyle w:val="HTMLCode"/>
        </w:rPr>
      </w:pPr>
      <w:ins w:id="4049" w:author="Unknown">
        <w:r>
          <w:rPr>
            <w:rStyle w:val="HTMLCode"/>
          </w:rPr>
          <w:t xml:space="preserve">  </w:t>
        </w:r>
        <w:r>
          <w:rPr>
            <w:rStyle w:val="token"/>
          </w:rPr>
          <w:t>display:</w:t>
        </w:r>
        <w:r>
          <w:rPr>
            <w:rStyle w:val="HTMLCode"/>
          </w:rPr>
          <w:t xml:space="preserve"> flex</w:t>
        </w:r>
        <w:r>
          <w:rPr>
            <w:rStyle w:val="token"/>
          </w:rPr>
          <w:t>;</w:t>
        </w:r>
      </w:ins>
    </w:p>
    <w:p w:rsidR="007E2779" w:rsidRDefault="007E2779" w:rsidP="007E2779">
      <w:pPr>
        <w:pStyle w:val="HTMLPreformatted"/>
        <w:rPr>
          <w:ins w:id="4050" w:author="Unknown"/>
          <w:rStyle w:val="HTMLCode"/>
        </w:rPr>
      </w:pPr>
      <w:ins w:id="4051" w:author="Unknown">
        <w:r>
          <w:rPr>
            <w:rStyle w:val="HTMLCode"/>
          </w:rPr>
          <w:t xml:space="preserve">  </w:t>
        </w:r>
        <w:r>
          <w:rPr>
            <w:rStyle w:val="token"/>
          </w:rPr>
          <w:t>align-content:</w:t>
        </w:r>
        <w:r>
          <w:rPr>
            <w:rStyle w:val="HTMLCode"/>
          </w:rPr>
          <w:t xml:space="preserve"> center</w:t>
        </w:r>
        <w:r>
          <w:rPr>
            <w:rStyle w:val="token"/>
          </w:rPr>
          <w:t>;</w:t>
        </w:r>
      </w:ins>
    </w:p>
    <w:p w:rsidR="007E2779" w:rsidRDefault="007E2779" w:rsidP="007E2779">
      <w:pPr>
        <w:pStyle w:val="HTMLPreformatted"/>
        <w:rPr>
          <w:ins w:id="4052" w:author="Unknown"/>
          <w:rStyle w:val="HTMLCode"/>
        </w:rPr>
      </w:pPr>
      <w:ins w:id="4053" w:author="Unknown">
        <w:r>
          <w:rPr>
            <w:rStyle w:val="HTMLCode"/>
          </w:rPr>
          <w:t xml:space="preserve">  </w:t>
        </w:r>
        <w:r>
          <w:rPr>
            <w:rStyle w:val="token"/>
          </w:rPr>
          <w:t>flex-wrap:</w:t>
        </w:r>
        <w:r>
          <w:rPr>
            <w:rStyle w:val="HTMLCode"/>
          </w:rPr>
          <w:t xml:space="preserve"> wrap</w:t>
        </w:r>
        <w:r>
          <w:rPr>
            <w:rStyle w:val="token"/>
          </w:rPr>
          <w:t>;</w:t>
        </w:r>
      </w:ins>
    </w:p>
    <w:p w:rsidR="007E2779" w:rsidRDefault="007E2779" w:rsidP="007E2779">
      <w:pPr>
        <w:pStyle w:val="HTMLPreformatted"/>
        <w:rPr>
          <w:ins w:id="4054" w:author="Unknown"/>
        </w:rPr>
      </w:pPr>
      <w:ins w:id="4055" w:author="Unknown">
        <w:r>
          <w:rPr>
            <w:rStyle w:val="token"/>
          </w:rPr>
          <w:t>}</w:t>
        </w:r>
      </w:ins>
    </w:p>
    <w:p w:rsidR="007E2779" w:rsidRDefault="007E2779" w:rsidP="007E2779">
      <w:pPr>
        <w:rPr>
          <w:ins w:id="4056" w:author="Unknown"/>
        </w:rPr>
      </w:pPr>
      <w:ins w:id="4057" w:author="Unknown">
        <w:r>
          <w:t>CSS</w:t>
        </w:r>
      </w:ins>
    </w:p>
    <w:p w:rsidR="007E2779" w:rsidRDefault="007E2779" w:rsidP="007E2779">
      <w:pPr>
        <w:rPr>
          <w:ins w:id="4058" w:author="Unknown"/>
        </w:rPr>
      </w:pPr>
      <w:ins w:id="4059" w:author="Unknown">
        <w:r>
          <w:fldChar w:fldCharType="begin"/>
        </w:r>
        <w:r>
          <w:instrText xml:space="preserve"> HYPERLINK "https://www.tutorialstonight.com/online-html-editor.php?p=css&amp;q=flex-align-content-center"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4060" w:author="Unknown"/>
        </w:rPr>
      </w:pPr>
      <w:ins w:id="4061" w:author="Unknown">
        <w:r>
          <w:t>Output:</w:t>
        </w:r>
      </w:ins>
    </w:p>
    <w:p w:rsidR="007E2779" w:rsidRDefault="007E2779" w:rsidP="007E2779">
      <w:pPr>
        <w:rPr>
          <w:ins w:id="4062" w:author="Unknown"/>
        </w:rPr>
      </w:pPr>
      <w:ins w:id="4063" w:author="Unknown">
        <w:r>
          <w:t>1</w:t>
        </w:r>
      </w:ins>
    </w:p>
    <w:p w:rsidR="007E2779" w:rsidRDefault="007E2779" w:rsidP="007E2779">
      <w:pPr>
        <w:rPr>
          <w:ins w:id="4064" w:author="Unknown"/>
        </w:rPr>
      </w:pPr>
      <w:ins w:id="4065" w:author="Unknown">
        <w:r>
          <w:t>2</w:t>
        </w:r>
      </w:ins>
    </w:p>
    <w:p w:rsidR="007E2779" w:rsidRDefault="007E2779" w:rsidP="007E2779">
      <w:pPr>
        <w:rPr>
          <w:ins w:id="4066" w:author="Unknown"/>
        </w:rPr>
      </w:pPr>
      <w:ins w:id="4067" w:author="Unknown">
        <w:r>
          <w:t>3</w:t>
        </w:r>
      </w:ins>
    </w:p>
    <w:p w:rsidR="007E2779" w:rsidRDefault="007E2779" w:rsidP="007E2779">
      <w:pPr>
        <w:rPr>
          <w:ins w:id="4068" w:author="Unknown"/>
        </w:rPr>
      </w:pPr>
      <w:ins w:id="4069" w:author="Unknown">
        <w:r>
          <w:t>4</w:t>
        </w:r>
      </w:ins>
    </w:p>
    <w:p w:rsidR="007E2779" w:rsidRDefault="007E2779" w:rsidP="007E2779">
      <w:pPr>
        <w:rPr>
          <w:ins w:id="4070" w:author="Unknown"/>
        </w:rPr>
      </w:pPr>
      <w:ins w:id="4071" w:author="Unknown">
        <w:r>
          <w:t>5</w:t>
        </w:r>
      </w:ins>
    </w:p>
    <w:p w:rsidR="007E2779" w:rsidRDefault="007E2779" w:rsidP="007E2779">
      <w:pPr>
        <w:rPr>
          <w:ins w:id="4072" w:author="Unknown"/>
        </w:rPr>
      </w:pPr>
      <w:ins w:id="4073" w:author="Unknown">
        <w:r>
          <w:t>6</w:t>
        </w:r>
      </w:ins>
    </w:p>
    <w:p w:rsidR="007E2779" w:rsidRDefault="007E2779" w:rsidP="007E2779">
      <w:pPr>
        <w:rPr>
          <w:ins w:id="4074" w:author="Unknown"/>
        </w:rPr>
      </w:pPr>
      <w:ins w:id="4075" w:author="Unknown">
        <w:r>
          <w:t>7</w:t>
        </w:r>
      </w:ins>
    </w:p>
    <w:p w:rsidR="007E2779" w:rsidRDefault="007E2779" w:rsidP="007E2779">
      <w:pPr>
        <w:rPr>
          <w:ins w:id="4076" w:author="Unknown"/>
        </w:rPr>
      </w:pPr>
      <w:ins w:id="4077" w:author="Unknown">
        <w:r>
          <w:t>8</w:t>
        </w:r>
      </w:ins>
    </w:p>
    <w:p w:rsidR="007E2779" w:rsidRDefault="007E2779" w:rsidP="007E2779">
      <w:pPr>
        <w:rPr>
          <w:ins w:id="4078" w:author="Unknown"/>
        </w:rPr>
      </w:pPr>
      <w:ins w:id="4079" w:author="Unknown">
        <w:r>
          <w:pict>
            <v:rect id="_x0000_i1512" style="width:0;height:1.5pt" o:hralign="center" o:hrstd="t" o:hr="t" fillcolor="#a0a0a0" stroked="f"/>
          </w:pict>
        </w:r>
      </w:ins>
    </w:p>
    <w:p w:rsidR="007E2779" w:rsidRDefault="007E2779" w:rsidP="007E2779">
      <w:pPr>
        <w:pStyle w:val="Heading4"/>
        <w:rPr>
          <w:ins w:id="4080" w:author="Unknown"/>
        </w:rPr>
      </w:pPr>
      <w:ins w:id="4081" w:author="Unknown">
        <w:r>
          <w:t>IV. align-content space-around</w:t>
        </w:r>
      </w:ins>
    </w:p>
    <w:p w:rsidR="007E2779" w:rsidRDefault="007E2779" w:rsidP="007E2779">
      <w:pPr>
        <w:pStyle w:val="NormalWeb"/>
        <w:rPr>
          <w:ins w:id="4082" w:author="Unknown"/>
        </w:rPr>
      </w:pPr>
      <w:ins w:id="4083" w:author="Unknown">
        <w:r>
          <w:t xml:space="preserve">The </w:t>
        </w:r>
        <w:r>
          <w:rPr>
            <w:rStyle w:val="HTMLCode"/>
          </w:rPr>
          <w:t>space-around</w:t>
        </w:r>
        <w:r>
          <w:t xml:space="preserve"> sets flex lines to align evenly in the container.</w:t>
        </w:r>
      </w:ins>
    </w:p>
    <w:p w:rsidR="007E2779" w:rsidRDefault="007E2779" w:rsidP="007E2779">
      <w:pPr>
        <w:pStyle w:val="HTMLPreformatted"/>
        <w:rPr>
          <w:ins w:id="4084" w:author="Unknown"/>
          <w:rStyle w:val="HTMLCode"/>
        </w:rPr>
      </w:pPr>
      <w:ins w:id="4085" w:author="Unknown">
        <w:r>
          <w:rPr>
            <w:rStyle w:val="token"/>
          </w:rPr>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4086" w:author="Unknown"/>
          <w:rStyle w:val="HTMLCode"/>
        </w:rPr>
      </w:pPr>
      <w:ins w:id="4087" w:author="Unknown">
        <w:r>
          <w:rPr>
            <w:rStyle w:val="HTMLCode"/>
          </w:rPr>
          <w:t xml:space="preserve">  </w:t>
        </w:r>
        <w:r>
          <w:rPr>
            <w:rStyle w:val="token"/>
          </w:rPr>
          <w:t>display:</w:t>
        </w:r>
        <w:r>
          <w:rPr>
            <w:rStyle w:val="HTMLCode"/>
          </w:rPr>
          <w:t xml:space="preserve"> flex</w:t>
        </w:r>
        <w:r>
          <w:rPr>
            <w:rStyle w:val="token"/>
          </w:rPr>
          <w:t>;</w:t>
        </w:r>
      </w:ins>
    </w:p>
    <w:p w:rsidR="007E2779" w:rsidRDefault="007E2779" w:rsidP="007E2779">
      <w:pPr>
        <w:pStyle w:val="HTMLPreformatted"/>
        <w:rPr>
          <w:ins w:id="4088" w:author="Unknown"/>
          <w:rStyle w:val="HTMLCode"/>
        </w:rPr>
      </w:pPr>
      <w:ins w:id="4089" w:author="Unknown">
        <w:r>
          <w:rPr>
            <w:rStyle w:val="HTMLCode"/>
          </w:rPr>
          <w:t xml:space="preserve">  </w:t>
        </w:r>
        <w:r>
          <w:rPr>
            <w:rStyle w:val="token"/>
          </w:rPr>
          <w:t>align-content:</w:t>
        </w:r>
        <w:r>
          <w:rPr>
            <w:rStyle w:val="HTMLCode"/>
          </w:rPr>
          <w:t xml:space="preserve"> space-around</w:t>
        </w:r>
        <w:r>
          <w:rPr>
            <w:rStyle w:val="token"/>
          </w:rPr>
          <w:t>;</w:t>
        </w:r>
      </w:ins>
    </w:p>
    <w:p w:rsidR="007E2779" w:rsidRDefault="007E2779" w:rsidP="007E2779">
      <w:pPr>
        <w:pStyle w:val="HTMLPreformatted"/>
        <w:rPr>
          <w:ins w:id="4090" w:author="Unknown"/>
          <w:rStyle w:val="HTMLCode"/>
        </w:rPr>
      </w:pPr>
      <w:ins w:id="4091" w:author="Unknown">
        <w:r>
          <w:rPr>
            <w:rStyle w:val="HTMLCode"/>
          </w:rPr>
          <w:lastRenderedPageBreak/>
          <w:t xml:space="preserve">  </w:t>
        </w:r>
        <w:r>
          <w:rPr>
            <w:rStyle w:val="token"/>
          </w:rPr>
          <w:t>flex-wrap:</w:t>
        </w:r>
        <w:r>
          <w:rPr>
            <w:rStyle w:val="HTMLCode"/>
          </w:rPr>
          <w:t xml:space="preserve"> wrap</w:t>
        </w:r>
        <w:r>
          <w:rPr>
            <w:rStyle w:val="token"/>
          </w:rPr>
          <w:t>;</w:t>
        </w:r>
      </w:ins>
    </w:p>
    <w:p w:rsidR="007E2779" w:rsidRDefault="007E2779" w:rsidP="007E2779">
      <w:pPr>
        <w:pStyle w:val="HTMLPreformatted"/>
        <w:rPr>
          <w:ins w:id="4092" w:author="Unknown"/>
        </w:rPr>
      </w:pPr>
      <w:ins w:id="4093" w:author="Unknown">
        <w:r>
          <w:rPr>
            <w:rStyle w:val="token"/>
          </w:rPr>
          <w:t>}</w:t>
        </w:r>
      </w:ins>
    </w:p>
    <w:p w:rsidR="007E2779" w:rsidRDefault="007E2779" w:rsidP="007E2779">
      <w:pPr>
        <w:rPr>
          <w:ins w:id="4094" w:author="Unknown"/>
        </w:rPr>
      </w:pPr>
      <w:ins w:id="4095" w:author="Unknown">
        <w:r>
          <w:t>CSS</w:t>
        </w:r>
      </w:ins>
    </w:p>
    <w:p w:rsidR="007E2779" w:rsidRDefault="007E2779" w:rsidP="007E2779">
      <w:pPr>
        <w:rPr>
          <w:ins w:id="4096" w:author="Unknown"/>
        </w:rPr>
      </w:pPr>
      <w:ins w:id="4097" w:author="Unknown">
        <w:r>
          <w:fldChar w:fldCharType="begin"/>
        </w:r>
        <w:r>
          <w:instrText xml:space="preserve"> HYPERLINK "https://www.tutorialstonight.com/online-html-editor.php?p=css&amp;q=flex-align-content-space-around"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4098" w:author="Unknown"/>
        </w:rPr>
      </w:pPr>
      <w:ins w:id="4099" w:author="Unknown">
        <w:r>
          <w:t>Output:</w:t>
        </w:r>
      </w:ins>
    </w:p>
    <w:p w:rsidR="007E2779" w:rsidRDefault="007E2779" w:rsidP="007E2779">
      <w:pPr>
        <w:rPr>
          <w:ins w:id="4100" w:author="Unknown"/>
        </w:rPr>
      </w:pPr>
      <w:ins w:id="4101" w:author="Unknown">
        <w:r>
          <w:t>1</w:t>
        </w:r>
      </w:ins>
    </w:p>
    <w:p w:rsidR="007E2779" w:rsidRDefault="007E2779" w:rsidP="007E2779">
      <w:pPr>
        <w:rPr>
          <w:ins w:id="4102" w:author="Unknown"/>
        </w:rPr>
      </w:pPr>
      <w:ins w:id="4103" w:author="Unknown">
        <w:r>
          <w:t>2</w:t>
        </w:r>
      </w:ins>
    </w:p>
    <w:p w:rsidR="007E2779" w:rsidRDefault="007E2779" w:rsidP="007E2779">
      <w:pPr>
        <w:rPr>
          <w:ins w:id="4104" w:author="Unknown"/>
        </w:rPr>
      </w:pPr>
      <w:ins w:id="4105" w:author="Unknown">
        <w:r>
          <w:t>3</w:t>
        </w:r>
      </w:ins>
    </w:p>
    <w:p w:rsidR="007E2779" w:rsidRDefault="007E2779" w:rsidP="007E2779">
      <w:pPr>
        <w:rPr>
          <w:ins w:id="4106" w:author="Unknown"/>
        </w:rPr>
      </w:pPr>
      <w:ins w:id="4107" w:author="Unknown">
        <w:r>
          <w:t>4</w:t>
        </w:r>
      </w:ins>
    </w:p>
    <w:p w:rsidR="007E2779" w:rsidRDefault="007E2779" w:rsidP="007E2779">
      <w:pPr>
        <w:rPr>
          <w:ins w:id="4108" w:author="Unknown"/>
        </w:rPr>
      </w:pPr>
      <w:ins w:id="4109" w:author="Unknown">
        <w:r>
          <w:t>5</w:t>
        </w:r>
      </w:ins>
    </w:p>
    <w:p w:rsidR="007E2779" w:rsidRDefault="007E2779" w:rsidP="007E2779">
      <w:pPr>
        <w:rPr>
          <w:ins w:id="4110" w:author="Unknown"/>
        </w:rPr>
      </w:pPr>
      <w:ins w:id="4111" w:author="Unknown">
        <w:r>
          <w:t>6</w:t>
        </w:r>
      </w:ins>
    </w:p>
    <w:p w:rsidR="007E2779" w:rsidRDefault="007E2779" w:rsidP="007E2779">
      <w:pPr>
        <w:rPr>
          <w:ins w:id="4112" w:author="Unknown"/>
        </w:rPr>
      </w:pPr>
      <w:ins w:id="4113" w:author="Unknown">
        <w:r>
          <w:t>7</w:t>
        </w:r>
      </w:ins>
    </w:p>
    <w:p w:rsidR="007E2779" w:rsidRDefault="007E2779" w:rsidP="007E2779">
      <w:pPr>
        <w:rPr>
          <w:ins w:id="4114" w:author="Unknown"/>
        </w:rPr>
      </w:pPr>
      <w:ins w:id="4115" w:author="Unknown">
        <w:r>
          <w:t>8</w:t>
        </w:r>
      </w:ins>
    </w:p>
    <w:p w:rsidR="007E2779" w:rsidRDefault="007E2779" w:rsidP="007E2779">
      <w:pPr>
        <w:rPr>
          <w:ins w:id="4116" w:author="Unknown"/>
        </w:rPr>
      </w:pPr>
      <w:ins w:id="4117" w:author="Unknown">
        <w:r>
          <w:pict>
            <v:rect id="_x0000_i1513" style="width:0;height:1.5pt" o:hralign="center" o:hrstd="t" o:hr="t" fillcolor="#a0a0a0" stroked="f"/>
          </w:pict>
        </w:r>
      </w:ins>
    </w:p>
    <w:p w:rsidR="007E2779" w:rsidRDefault="007E2779" w:rsidP="007E2779">
      <w:pPr>
        <w:pStyle w:val="Heading4"/>
        <w:rPr>
          <w:ins w:id="4118" w:author="Unknown"/>
        </w:rPr>
      </w:pPr>
      <w:ins w:id="4119" w:author="Unknown">
        <w:r>
          <w:t>V. align-content space-between</w:t>
        </w:r>
      </w:ins>
    </w:p>
    <w:p w:rsidR="007E2779" w:rsidRDefault="007E2779" w:rsidP="007E2779">
      <w:pPr>
        <w:pStyle w:val="NormalWeb"/>
        <w:rPr>
          <w:ins w:id="4120" w:author="Unknown"/>
        </w:rPr>
      </w:pPr>
      <w:ins w:id="4121" w:author="Unknown">
        <w:r>
          <w:t>flex rows aligned in space between the container first row touching the top and the last row touching the bottom.</w:t>
        </w:r>
      </w:ins>
    </w:p>
    <w:p w:rsidR="007E2779" w:rsidRDefault="007E2779" w:rsidP="007E2779">
      <w:pPr>
        <w:pStyle w:val="HTMLPreformatted"/>
        <w:rPr>
          <w:ins w:id="4122" w:author="Unknown"/>
          <w:rStyle w:val="HTMLCode"/>
        </w:rPr>
      </w:pPr>
      <w:ins w:id="4123" w:author="Unknown">
        <w:r>
          <w:rPr>
            <w:rStyle w:val="token"/>
          </w:rPr>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4124" w:author="Unknown"/>
          <w:rStyle w:val="HTMLCode"/>
        </w:rPr>
      </w:pPr>
      <w:ins w:id="4125" w:author="Unknown">
        <w:r>
          <w:rPr>
            <w:rStyle w:val="HTMLCode"/>
          </w:rPr>
          <w:t xml:space="preserve">  </w:t>
        </w:r>
        <w:r>
          <w:rPr>
            <w:rStyle w:val="token"/>
          </w:rPr>
          <w:t>display:</w:t>
        </w:r>
        <w:r>
          <w:rPr>
            <w:rStyle w:val="HTMLCode"/>
          </w:rPr>
          <w:t xml:space="preserve"> flex</w:t>
        </w:r>
        <w:r>
          <w:rPr>
            <w:rStyle w:val="token"/>
          </w:rPr>
          <w:t>;</w:t>
        </w:r>
      </w:ins>
    </w:p>
    <w:p w:rsidR="007E2779" w:rsidRDefault="007E2779" w:rsidP="007E2779">
      <w:pPr>
        <w:pStyle w:val="HTMLPreformatted"/>
        <w:rPr>
          <w:ins w:id="4126" w:author="Unknown"/>
          <w:rStyle w:val="HTMLCode"/>
        </w:rPr>
      </w:pPr>
      <w:ins w:id="4127" w:author="Unknown">
        <w:r>
          <w:rPr>
            <w:rStyle w:val="HTMLCode"/>
          </w:rPr>
          <w:t xml:space="preserve">  </w:t>
        </w:r>
        <w:r>
          <w:rPr>
            <w:rStyle w:val="token"/>
          </w:rPr>
          <w:t>align-content:</w:t>
        </w:r>
        <w:r>
          <w:rPr>
            <w:rStyle w:val="HTMLCode"/>
          </w:rPr>
          <w:t xml:space="preserve"> space-between</w:t>
        </w:r>
        <w:r>
          <w:rPr>
            <w:rStyle w:val="token"/>
          </w:rPr>
          <w:t>;</w:t>
        </w:r>
      </w:ins>
    </w:p>
    <w:p w:rsidR="007E2779" w:rsidRDefault="007E2779" w:rsidP="007E2779">
      <w:pPr>
        <w:pStyle w:val="HTMLPreformatted"/>
        <w:rPr>
          <w:ins w:id="4128" w:author="Unknown"/>
          <w:rStyle w:val="HTMLCode"/>
        </w:rPr>
      </w:pPr>
      <w:ins w:id="4129" w:author="Unknown">
        <w:r>
          <w:rPr>
            <w:rStyle w:val="HTMLCode"/>
          </w:rPr>
          <w:t xml:space="preserve">  </w:t>
        </w:r>
        <w:r>
          <w:rPr>
            <w:rStyle w:val="token"/>
          </w:rPr>
          <w:t>flex-wrap:</w:t>
        </w:r>
        <w:r>
          <w:rPr>
            <w:rStyle w:val="HTMLCode"/>
          </w:rPr>
          <w:t xml:space="preserve"> wrap</w:t>
        </w:r>
        <w:r>
          <w:rPr>
            <w:rStyle w:val="token"/>
          </w:rPr>
          <w:t>;</w:t>
        </w:r>
      </w:ins>
    </w:p>
    <w:p w:rsidR="007E2779" w:rsidRDefault="007E2779" w:rsidP="007E2779">
      <w:pPr>
        <w:pStyle w:val="HTMLPreformatted"/>
        <w:rPr>
          <w:ins w:id="4130" w:author="Unknown"/>
        </w:rPr>
      </w:pPr>
      <w:ins w:id="4131" w:author="Unknown">
        <w:r>
          <w:rPr>
            <w:rStyle w:val="token"/>
          </w:rPr>
          <w:t>}</w:t>
        </w:r>
      </w:ins>
    </w:p>
    <w:p w:rsidR="007E2779" w:rsidRDefault="007E2779" w:rsidP="007E2779">
      <w:pPr>
        <w:rPr>
          <w:ins w:id="4132" w:author="Unknown"/>
        </w:rPr>
      </w:pPr>
      <w:ins w:id="4133" w:author="Unknown">
        <w:r>
          <w:t>CSS</w:t>
        </w:r>
      </w:ins>
    </w:p>
    <w:p w:rsidR="007E2779" w:rsidRDefault="007E2779" w:rsidP="007E2779">
      <w:pPr>
        <w:rPr>
          <w:ins w:id="4134" w:author="Unknown"/>
        </w:rPr>
      </w:pPr>
      <w:ins w:id="4135" w:author="Unknown">
        <w:r>
          <w:fldChar w:fldCharType="begin"/>
        </w:r>
        <w:r>
          <w:instrText xml:space="preserve"> HYPERLINK "https://www.tutorialstonight.com/online-html-editor.php?p=css&amp;q=flex-align-content-space-between"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4136" w:author="Unknown"/>
        </w:rPr>
      </w:pPr>
      <w:ins w:id="4137" w:author="Unknown">
        <w:r>
          <w:t>Output:</w:t>
        </w:r>
      </w:ins>
    </w:p>
    <w:p w:rsidR="007E2779" w:rsidRDefault="007E2779" w:rsidP="007E2779">
      <w:pPr>
        <w:rPr>
          <w:ins w:id="4138" w:author="Unknown"/>
        </w:rPr>
      </w:pPr>
      <w:ins w:id="4139" w:author="Unknown">
        <w:r>
          <w:t>1</w:t>
        </w:r>
      </w:ins>
    </w:p>
    <w:p w:rsidR="007E2779" w:rsidRDefault="007E2779" w:rsidP="007E2779">
      <w:pPr>
        <w:rPr>
          <w:ins w:id="4140" w:author="Unknown"/>
        </w:rPr>
      </w:pPr>
      <w:ins w:id="4141" w:author="Unknown">
        <w:r>
          <w:t>2</w:t>
        </w:r>
      </w:ins>
    </w:p>
    <w:p w:rsidR="007E2779" w:rsidRDefault="007E2779" w:rsidP="007E2779">
      <w:pPr>
        <w:rPr>
          <w:ins w:id="4142" w:author="Unknown"/>
        </w:rPr>
      </w:pPr>
      <w:ins w:id="4143" w:author="Unknown">
        <w:r>
          <w:t>3</w:t>
        </w:r>
      </w:ins>
    </w:p>
    <w:p w:rsidR="007E2779" w:rsidRDefault="007E2779" w:rsidP="007E2779">
      <w:pPr>
        <w:rPr>
          <w:ins w:id="4144" w:author="Unknown"/>
        </w:rPr>
      </w:pPr>
      <w:ins w:id="4145" w:author="Unknown">
        <w:r>
          <w:t>4</w:t>
        </w:r>
      </w:ins>
    </w:p>
    <w:p w:rsidR="007E2779" w:rsidRDefault="007E2779" w:rsidP="007E2779">
      <w:pPr>
        <w:rPr>
          <w:ins w:id="4146" w:author="Unknown"/>
        </w:rPr>
      </w:pPr>
      <w:ins w:id="4147" w:author="Unknown">
        <w:r>
          <w:lastRenderedPageBreak/>
          <w:t>5</w:t>
        </w:r>
      </w:ins>
    </w:p>
    <w:p w:rsidR="007E2779" w:rsidRDefault="007E2779" w:rsidP="007E2779">
      <w:pPr>
        <w:rPr>
          <w:ins w:id="4148" w:author="Unknown"/>
        </w:rPr>
      </w:pPr>
      <w:ins w:id="4149" w:author="Unknown">
        <w:r>
          <w:t>6</w:t>
        </w:r>
      </w:ins>
    </w:p>
    <w:p w:rsidR="007E2779" w:rsidRDefault="007E2779" w:rsidP="007E2779">
      <w:pPr>
        <w:rPr>
          <w:ins w:id="4150" w:author="Unknown"/>
        </w:rPr>
      </w:pPr>
      <w:ins w:id="4151" w:author="Unknown">
        <w:r>
          <w:t>7</w:t>
        </w:r>
      </w:ins>
    </w:p>
    <w:p w:rsidR="007E2779" w:rsidRDefault="007E2779" w:rsidP="007E2779">
      <w:pPr>
        <w:rPr>
          <w:ins w:id="4152" w:author="Unknown"/>
        </w:rPr>
      </w:pPr>
      <w:ins w:id="4153" w:author="Unknown">
        <w:r>
          <w:t>8</w:t>
        </w:r>
      </w:ins>
    </w:p>
    <w:p w:rsidR="007E2779" w:rsidRDefault="007E2779" w:rsidP="007E2779">
      <w:pPr>
        <w:rPr>
          <w:ins w:id="4154" w:author="Unknown"/>
        </w:rPr>
      </w:pPr>
      <w:ins w:id="4155" w:author="Unknown">
        <w:r>
          <w:pict>
            <v:rect id="_x0000_i1514" style="width:0;height:1.5pt" o:hralign="center" o:hrstd="t" o:hr="t" fillcolor="#a0a0a0" stroked="f"/>
          </w:pict>
        </w:r>
      </w:ins>
    </w:p>
    <w:p w:rsidR="007E2779" w:rsidRDefault="007E2779" w:rsidP="007E2779">
      <w:pPr>
        <w:pStyle w:val="Heading4"/>
        <w:rPr>
          <w:ins w:id="4156" w:author="Unknown"/>
        </w:rPr>
      </w:pPr>
      <w:ins w:id="4157" w:author="Unknown">
        <w:r>
          <w:t>VI. align-content stretch</w:t>
        </w:r>
      </w:ins>
    </w:p>
    <w:p w:rsidR="007E2779" w:rsidRDefault="007E2779" w:rsidP="007E2779">
      <w:pPr>
        <w:pStyle w:val="NormalWeb"/>
        <w:rPr>
          <w:ins w:id="4158" w:author="Unknown"/>
        </w:rPr>
      </w:pPr>
      <w:ins w:id="4159" w:author="Unknown">
        <w:r>
          <w:t>flex rows items are stretched along the cross axis.</w:t>
        </w:r>
      </w:ins>
    </w:p>
    <w:p w:rsidR="007E2779" w:rsidRDefault="007E2779" w:rsidP="007E2779">
      <w:pPr>
        <w:pStyle w:val="HTMLPreformatted"/>
        <w:rPr>
          <w:ins w:id="4160" w:author="Unknown"/>
          <w:rStyle w:val="HTMLCode"/>
        </w:rPr>
      </w:pPr>
      <w:ins w:id="4161" w:author="Unknown">
        <w:r>
          <w:rPr>
            <w:rStyle w:val="token"/>
          </w:rPr>
          <w:t>.container</w:t>
        </w:r>
        <w:r>
          <w:rPr>
            <w:rStyle w:val="HTMLCode"/>
          </w:rPr>
          <w:t xml:space="preserve"> </w:t>
        </w:r>
        <w:r>
          <w:rPr>
            <w:rStyle w:val="token"/>
          </w:rPr>
          <w:t>{</w:t>
        </w:r>
        <w:r>
          <w:rPr>
            <w:rStyle w:val="HTMLCode"/>
          </w:rPr>
          <w:t xml:space="preserve">  </w:t>
        </w:r>
      </w:ins>
    </w:p>
    <w:p w:rsidR="007E2779" w:rsidRDefault="007E2779" w:rsidP="007E2779">
      <w:pPr>
        <w:pStyle w:val="HTMLPreformatted"/>
        <w:rPr>
          <w:ins w:id="4162" w:author="Unknown"/>
          <w:rStyle w:val="HTMLCode"/>
        </w:rPr>
      </w:pPr>
      <w:ins w:id="4163" w:author="Unknown">
        <w:r>
          <w:rPr>
            <w:rStyle w:val="HTMLCode"/>
          </w:rPr>
          <w:t xml:space="preserve">  </w:t>
        </w:r>
        <w:r>
          <w:rPr>
            <w:rStyle w:val="token"/>
          </w:rPr>
          <w:t>display:</w:t>
        </w:r>
        <w:r>
          <w:rPr>
            <w:rStyle w:val="HTMLCode"/>
          </w:rPr>
          <w:t xml:space="preserve"> flex</w:t>
        </w:r>
        <w:r>
          <w:rPr>
            <w:rStyle w:val="token"/>
          </w:rPr>
          <w:t>;</w:t>
        </w:r>
      </w:ins>
    </w:p>
    <w:p w:rsidR="007E2779" w:rsidRDefault="007E2779" w:rsidP="007E2779">
      <w:pPr>
        <w:pStyle w:val="HTMLPreformatted"/>
        <w:rPr>
          <w:ins w:id="4164" w:author="Unknown"/>
          <w:rStyle w:val="HTMLCode"/>
        </w:rPr>
      </w:pPr>
      <w:ins w:id="4165" w:author="Unknown">
        <w:r>
          <w:rPr>
            <w:rStyle w:val="HTMLCode"/>
          </w:rPr>
          <w:t xml:space="preserve">  </w:t>
        </w:r>
        <w:r>
          <w:rPr>
            <w:rStyle w:val="token"/>
          </w:rPr>
          <w:t>align-content:</w:t>
        </w:r>
        <w:r>
          <w:rPr>
            <w:rStyle w:val="HTMLCode"/>
          </w:rPr>
          <w:t xml:space="preserve"> stretch</w:t>
        </w:r>
        <w:r>
          <w:rPr>
            <w:rStyle w:val="token"/>
          </w:rPr>
          <w:t>;</w:t>
        </w:r>
      </w:ins>
    </w:p>
    <w:p w:rsidR="007E2779" w:rsidRDefault="007E2779" w:rsidP="007E2779">
      <w:pPr>
        <w:pStyle w:val="HTMLPreformatted"/>
        <w:rPr>
          <w:ins w:id="4166" w:author="Unknown"/>
          <w:rStyle w:val="HTMLCode"/>
        </w:rPr>
      </w:pPr>
      <w:ins w:id="4167" w:author="Unknown">
        <w:r>
          <w:rPr>
            <w:rStyle w:val="HTMLCode"/>
          </w:rPr>
          <w:t xml:space="preserve">  </w:t>
        </w:r>
        <w:r>
          <w:rPr>
            <w:rStyle w:val="token"/>
          </w:rPr>
          <w:t>flex-wrap:</w:t>
        </w:r>
        <w:r>
          <w:rPr>
            <w:rStyle w:val="HTMLCode"/>
          </w:rPr>
          <w:t xml:space="preserve"> wrap</w:t>
        </w:r>
        <w:r>
          <w:rPr>
            <w:rStyle w:val="token"/>
          </w:rPr>
          <w:t>;</w:t>
        </w:r>
      </w:ins>
    </w:p>
    <w:p w:rsidR="007E2779" w:rsidRDefault="007E2779" w:rsidP="007E2779">
      <w:pPr>
        <w:pStyle w:val="HTMLPreformatted"/>
        <w:rPr>
          <w:ins w:id="4168" w:author="Unknown"/>
        </w:rPr>
      </w:pPr>
      <w:ins w:id="4169" w:author="Unknown">
        <w:r>
          <w:rPr>
            <w:rStyle w:val="token"/>
          </w:rPr>
          <w:t>}</w:t>
        </w:r>
      </w:ins>
    </w:p>
    <w:p w:rsidR="007E2779" w:rsidRDefault="007E2779" w:rsidP="007E2779">
      <w:pPr>
        <w:rPr>
          <w:ins w:id="4170" w:author="Unknown"/>
        </w:rPr>
      </w:pPr>
      <w:ins w:id="4171" w:author="Unknown">
        <w:r>
          <w:t>CSS</w:t>
        </w:r>
      </w:ins>
    </w:p>
    <w:p w:rsidR="007E2779" w:rsidRDefault="007E2779" w:rsidP="007E2779">
      <w:pPr>
        <w:rPr>
          <w:ins w:id="4172" w:author="Unknown"/>
        </w:rPr>
      </w:pPr>
      <w:ins w:id="4173" w:author="Unknown">
        <w:r>
          <w:fldChar w:fldCharType="begin"/>
        </w:r>
        <w:r>
          <w:instrText xml:space="preserve"> HYPERLINK "https://www.tutorialstonight.com/online-html-editor.php?p=css&amp;q=flex-align-content-stretch"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4174" w:author="Unknown"/>
        </w:rPr>
      </w:pPr>
      <w:ins w:id="4175" w:author="Unknown">
        <w:r>
          <w:t>Output:</w:t>
        </w:r>
      </w:ins>
    </w:p>
    <w:p w:rsidR="007E2779" w:rsidRDefault="007E2779" w:rsidP="007E2779">
      <w:pPr>
        <w:rPr>
          <w:ins w:id="4176" w:author="Unknown"/>
        </w:rPr>
      </w:pPr>
      <w:ins w:id="4177" w:author="Unknown">
        <w:r>
          <w:t>1</w:t>
        </w:r>
      </w:ins>
    </w:p>
    <w:p w:rsidR="007E2779" w:rsidRDefault="007E2779" w:rsidP="007E2779">
      <w:pPr>
        <w:rPr>
          <w:ins w:id="4178" w:author="Unknown"/>
        </w:rPr>
      </w:pPr>
      <w:ins w:id="4179" w:author="Unknown">
        <w:r>
          <w:t>2</w:t>
        </w:r>
      </w:ins>
    </w:p>
    <w:p w:rsidR="007E2779" w:rsidRDefault="007E2779" w:rsidP="007E2779">
      <w:pPr>
        <w:rPr>
          <w:ins w:id="4180" w:author="Unknown"/>
        </w:rPr>
      </w:pPr>
      <w:ins w:id="4181" w:author="Unknown">
        <w:r>
          <w:t>3</w:t>
        </w:r>
      </w:ins>
    </w:p>
    <w:p w:rsidR="007E2779" w:rsidRDefault="007E2779" w:rsidP="007E2779">
      <w:pPr>
        <w:rPr>
          <w:ins w:id="4182" w:author="Unknown"/>
        </w:rPr>
      </w:pPr>
      <w:ins w:id="4183" w:author="Unknown">
        <w:r>
          <w:t>4</w:t>
        </w:r>
      </w:ins>
    </w:p>
    <w:p w:rsidR="007E2779" w:rsidRDefault="007E2779" w:rsidP="007E2779">
      <w:pPr>
        <w:rPr>
          <w:ins w:id="4184" w:author="Unknown"/>
        </w:rPr>
      </w:pPr>
      <w:ins w:id="4185" w:author="Unknown">
        <w:r>
          <w:t>5</w:t>
        </w:r>
      </w:ins>
    </w:p>
    <w:p w:rsidR="007E2779" w:rsidRDefault="007E2779" w:rsidP="007E2779">
      <w:pPr>
        <w:rPr>
          <w:ins w:id="4186" w:author="Unknown"/>
        </w:rPr>
      </w:pPr>
      <w:ins w:id="4187" w:author="Unknown">
        <w:r>
          <w:t>6</w:t>
        </w:r>
      </w:ins>
    </w:p>
    <w:p w:rsidR="007E2779" w:rsidRDefault="007E2779" w:rsidP="007E2779">
      <w:pPr>
        <w:rPr>
          <w:ins w:id="4188" w:author="Unknown"/>
        </w:rPr>
      </w:pPr>
      <w:ins w:id="4189" w:author="Unknown">
        <w:r>
          <w:t>7</w:t>
        </w:r>
      </w:ins>
    </w:p>
    <w:p w:rsidR="007E2779" w:rsidRDefault="007E2779" w:rsidP="007E2779">
      <w:pPr>
        <w:rPr>
          <w:ins w:id="4190" w:author="Unknown"/>
        </w:rPr>
      </w:pPr>
      <w:ins w:id="4191" w:author="Unknown">
        <w:r>
          <w:t>8</w:t>
        </w:r>
      </w:ins>
    </w:p>
    <w:p w:rsidR="007E2779" w:rsidRDefault="007E2779" w:rsidP="007E2779">
      <w:pPr>
        <w:rPr>
          <w:ins w:id="4192" w:author="Unknown"/>
        </w:rPr>
      </w:pPr>
      <w:ins w:id="4193" w:author="Unknown">
        <w:r>
          <w:pict>
            <v:rect id="_x0000_i1515" style="width:0;height:1.5pt" o:hralign="center" o:hrstd="t" o:hr="t" fillcolor="#a0a0a0" stroked="f"/>
          </w:pict>
        </w:r>
      </w:ins>
    </w:p>
    <w:p w:rsidR="007E2779" w:rsidRDefault="007E2779" w:rsidP="007E2779">
      <w:pPr>
        <w:pStyle w:val="Heading2"/>
        <w:rPr>
          <w:ins w:id="4194" w:author="Unknown"/>
        </w:rPr>
      </w:pPr>
      <w:ins w:id="4195" w:author="Unknown">
        <w:r>
          <w:t>Flexbox CSS that is applied on container's items (Child)</w:t>
        </w:r>
      </w:ins>
    </w:p>
    <w:p w:rsidR="007E2779" w:rsidRDefault="007E2779" w:rsidP="007E2779">
      <w:pPr>
        <w:pStyle w:val="NormalWeb"/>
        <w:rPr>
          <w:ins w:id="4196" w:author="Unknown"/>
        </w:rPr>
      </w:pPr>
      <w:ins w:id="4197" w:author="Unknown">
        <w:r>
          <w:t xml:space="preserve">There are 6 different </w:t>
        </w:r>
        <w:r>
          <w:rPr>
            <w:rStyle w:val="focus"/>
          </w:rPr>
          <w:t>flexbox</w:t>
        </w:r>
        <w:r>
          <w:t xml:space="preserve"> properties that are applied to the specific item of the flexbox container.</w:t>
        </w:r>
      </w:ins>
    </w:p>
    <w:p w:rsidR="007E2779" w:rsidRDefault="007E2779" w:rsidP="007E2779">
      <w:pPr>
        <w:pStyle w:val="Heading3"/>
        <w:rPr>
          <w:ins w:id="4198" w:author="Unknown"/>
        </w:rPr>
      </w:pPr>
      <w:ins w:id="4199" w:author="Unknown">
        <w:r>
          <w:lastRenderedPageBreak/>
          <w:t>1. Flexbox order</w:t>
        </w:r>
      </w:ins>
    </w:p>
    <w:p w:rsidR="007E2779" w:rsidRDefault="007E2779" w:rsidP="007E2779">
      <w:pPr>
        <w:pStyle w:val="NormalWeb"/>
        <w:rPr>
          <w:ins w:id="4200" w:author="Unknown"/>
        </w:rPr>
      </w:pPr>
      <w:ins w:id="4201" w:author="Unknown">
        <w:r>
          <w:t xml:space="preserve">The </w:t>
        </w:r>
        <w:r>
          <w:rPr>
            <w:rStyle w:val="focus"/>
          </w:rPr>
          <w:t>order</w:t>
        </w:r>
        <w:r>
          <w:t xml:space="preserve"> CSS property of flexbox defines the order of an item in flexbox. Items of the container are sorted according to their </w:t>
        </w:r>
        <w:r>
          <w:rPr>
            <w:rStyle w:val="Strong"/>
          </w:rPr>
          <w:t>order value</w:t>
        </w:r>
        <w:r>
          <w:t xml:space="preserve"> in ascending order and then by their source code order.</w:t>
        </w:r>
      </w:ins>
    </w:p>
    <w:p w:rsidR="007E2779" w:rsidRDefault="007E2779" w:rsidP="007E2779">
      <w:pPr>
        <w:pStyle w:val="NormalWeb"/>
        <w:rPr>
          <w:ins w:id="4202" w:author="Unknown"/>
        </w:rPr>
      </w:pPr>
      <w:ins w:id="4203" w:author="Unknown">
        <w:r>
          <w:t>The default value of the order is 0.</w:t>
        </w:r>
      </w:ins>
    </w:p>
    <w:p w:rsidR="007E2779" w:rsidRDefault="007E2779" w:rsidP="007E2779">
      <w:pPr>
        <w:rPr>
          <w:ins w:id="4204" w:author="Unknown"/>
        </w:rPr>
      </w:pPr>
      <w:r>
        <w:rPr>
          <w:noProof/>
        </w:rPr>
        <mc:AlternateContent>
          <mc:Choice Requires="wps">
            <w:drawing>
              <wp:inline distT="0" distB="0" distL="0" distR="0">
                <wp:extent cx="304800" cy="304800"/>
                <wp:effectExtent l="0" t="0" r="0" b="0"/>
                <wp:docPr id="14" name="Rectangle 14" descr="flexbox or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flexbox or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G68wgIAAM8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8vRu&#10;vMICAADP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7E2779" w:rsidRDefault="007E2779" w:rsidP="007E2779">
      <w:pPr>
        <w:pStyle w:val="NormalWeb"/>
        <w:rPr>
          <w:ins w:id="4205" w:author="Unknown"/>
        </w:rPr>
      </w:pPr>
      <w:ins w:id="4206" w:author="Unknown">
        <w:r>
          <w:t>Order accepts only Integers (both positive and negative), decimal values are not allowed</w:t>
        </w:r>
      </w:ins>
    </w:p>
    <w:p w:rsidR="007E2779" w:rsidRDefault="007E2779" w:rsidP="007E2779">
      <w:pPr>
        <w:pStyle w:val="Heading4"/>
        <w:rPr>
          <w:ins w:id="4207" w:author="Unknown"/>
        </w:rPr>
      </w:pPr>
      <w:ins w:id="4208" w:author="Unknown">
        <w:r>
          <w:t>flexbox order example</w:t>
        </w:r>
      </w:ins>
    </w:p>
    <w:p w:rsidR="007E2779" w:rsidRDefault="007E2779" w:rsidP="007E2779">
      <w:pPr>
        <w:pStyle w:val="HTMLPreformatted"/>
        <w:rPr>
          <w:ins w:id="4209" w:author="Unknown"/>
          <w:rStyle w:val="HTMLCode"/>
        </w:rPr>
      </w:pPr>
      <w:ins w:id="4210" w:author="Unknown">
        <w:r>
          <w:rPr>
            <w:rStyle w:val="token"/>
          </w:rPr>
          <w:t>#target1</w:t>
        </w:r>
        <w:r>
          <w:rPr>
            <w:rStyle w:val="HTMLCode"/>
          </w:rPr>
          <w:t xml:space="preserve"> </w:t>
        </w:r>
        <w:r>
          <w:rPr>
            <w:rStyle w:val="token"/>
          </w:rPr>
          <w:t>{</w:t>
        </w:r>
      </w:ins>
    </w:p>
    <w:p w:rsidR="007E2779" w:rsidRDefault="007E2779" w:rsidP="007E2779">
      <w:pPr>
        <w:pStyle w:val="HTMLPreformatted"/>
        <w:rPr>
          <w:ins w:id="4211" w:author="Unknown"/>
          <w:rStyle w:val="HTMLCode"/>
        </w:rPr>
      </w:pPr>
      <w:ins w:id="4212" w:author="Unknown">
        <w:r>
          <w:rPr>
            <w:rStyle w:val="HTMLCode"/>
          </w:rPr>
          <w:t xml:space="preserve">  </w:t>
        </w:r>
        <w:r>
          <w:rPr>
            <w:rStyle w:val="token"/>
          </w:rPr>
          <w:t>order:</w:t>
        </w:r>
        <w:r>
          <w:rPr>
            <w:rStyle w:val="HTMLCode"/>
          </w:rPr>
          <w:t xml:space="preserve"> </w:t>
        </w:r>
        <w:r>
          <w:rPr>
            <w:rStyle w:val="token"/>
          </w:rPr>
          <w:t>0;</w:t>
        </w:r>
      </w:ins>
    </w:p>
    <w:p w:rsidR="007E2779" w:rsidRDefault="007E2779" w:rsidP="007E2779">
      <w:pPr>
        <w:pStyle w:val="HTMLPreformatted"/>
        <w:rPr>
          <w:ins w:id="4213" w:author="Unknown"/>
          <w:rStyle w:val="HTMLCode"/>
        </w:rPr>
      </w:pPr>
      <w:ins w:id="4214" w:author="Unknown">
        <w:r>
          <w:rPr>
            <w:rStyle w:val="token"/>
          </w:rPr>
          <w:t>}</w:t>
        </w:r>
      </w:ins>
    </w:p>
    <w:p w:rsidR="007E2779" w:rsidRDefault="007E2779" w:rsidP="007E2779">
      <w:pPr>
        <w:pStyle w:val="HTMLPreformatted"/>
        <w:rPr>
          <w:ins w:id="4215" w:author="Unknown"/>
          <w:rStyle w:val="HTMLCode"/>
        </w:rPr>
      </w:pPr>
    </w:p>
    <w:p w:rsidR="007E2779" w:rsidRDefault="007E2779" w:rsidP="007E2779">
      <w:pPr>
        <w:pStyle w:val="HTMLPreformatted"/>
        <w:rPr>
          <w:ins w:id="4216" w:author="Unknown"/>
          <w:rStyle w:val="HTMLCode"/>
        </w:rPr>
      </w:pPr>
      <w:ins w:id="4217" w:author="Unknown">
        <w:r>
          <w:rPr>
            <w:rStyle w:val="token"/>
          </w:rPr>
          <w:t>#target2</w:t>
        </w:r>
        <w:r>
          <w:rPr>
            <w:rStyle w:val="HTMLCode"/>
          </w:rPr>
          <w:t xml:space="preserve"> </w:t>
        </w:r>
        <w:r>
          <w:rPr>
            <w:rStyle w:val="token"/>
          </w:rPr>
          <w:t>{</w:t>
        </w:r>
      </w:ins>
    </w:p>
    <w:p w:rsidR="007E2779" w:rsidRDefault="007E2779" w:rsidP="007E2779">
      <w:pPr>
        <w:pStyle w:val="HTMLPreformatted"/>
        <w:rPr>
          <w:ins w:id="4218" w:author="Unknown"/>
          <w:rStyle w:val="HTMLCode"/>
        </w:rPr>
      </w:pPr>
      <w:ins w:id="4219" w:author="Unknown">
        <w:r>
          <w:rPr>
            <w:rStyle w:val="HTMLCode"/>
          </w:rPr>
          <w:t xml:space="preserve">  </w:t>
        </w:r>
        <w:r>
          <w:rPr>
            <w:rStyle w:val="token"/>
          </w:rPr>
          <w:t>order:</w:t>
        </w:r>
        <w:r>
          <w:rPr>
            <w:rStyle w:val="HTMLCode"/>
          </w:rPr>
          <w:t xml:space="preserve"> </w:t>
        </w:r>
        <w:r>
          <w:rPr>
            <w:rStyle w:val="token"/>
          </w:rPr>
          <w:t>1;</w:t>
        </w:r>
      </w:ins>
    </w:p>
    <w:p w:rsidR="007E2779" w:rsidRDefault="007E2779" w:rsidP="007E2779">
      <w:pPr>
        <w:pStyle w:val="HTMLPreformatted"/>
        <w:rPr>
          <w:ins w:id="4220" w:author="Unknown"/>
          <w:rStyle w:val="HTMLCode"/>
        </w:rPr>
      </w:pPr>
      <w:ins w:id="4221" w:author="Unknown">
        <w:r>
          <w:rPr>
            <w:rStyle w:val="token"/>
          </w:rPr>
          <w:t>}</w:t>
        </w:r>
      </w:ins>
    </w:p>
    <w:p w:rsidR="007E2779" w:rsidRDefault="007E2779" w:rsidP="007E2779">
      <w:pPr>
        <w:pStyle w:val="HTMLPreformatted"/>
        <w:rPr>
          <w:ins w:id="4222" w:author="Unknown"/>
          <w:rStyle w:val="HTMLCode"/>
        </w:rPr>
      </w:pPr>
    </w:p>
    <w:p w:rsidR="007E2779" w:rsidRDefault="007E2779" w:rsidP="007E2779">
      <w:pPr>
        <w:pStyle w:val="HTMLPreformatted"/>
        <w:rPr>
          <w:ins w:id="4223" w:author="Unknown"/>
          <w:rStyle w:val="HTMLCode"/>
        </w:rPr>
      </w:pPr>
      <w:ins w:id="4224" w:author="Unknown">
        <w:r>
          <w:rPr>
            <w:rStyle w:val="token"/>
          </w:rPr>
          <w:t>#target3</w:t>
        </w:r>
        <w:r>
          <w:rPr>
            <w:rStyle w:val="HTMLCode"/>
          </w:rPr>
          <w:t xml:space="preserve"> </w:t>
        </w:r>
        <w:r>
          <w:rPr>
            <w:rStyle w:val="token"/>
          </w:rPr>
          <w:t>{</w:t>
        </w:r>
      </w:ins>
    </w:p>
    <w:p w:rsidR="007E2779" w:rsidRDefault="007E2779" w:rsidP="007E2779">
      <w:pPr>
        <w:pStyle w:val="HTMLPreformatted"/>
        <w:rPr>
          <w:ins w:id="4225" w:author="Unknown"/>
          <w:rStyle w:val="HTMLCode"/>
        </w:rPr>
      </w:pPr>
      <w:ins w:id="4226" w:author="Unknown">
        <w:r>
          <w:rPr>
            <w:rStyle w:val="HTMLCode"/>
          </w:rPr>
          <w:t xml:space="preserve">  </w:t>
        </w:r>
        <w:r>
          <w:rPr>
            <w:rStyle w:val="token"/>
          </w:rPr>
          <w:t>order:</w:t>
        </w:r>
        <w:r>
          <w:rPr>
            <w:rStyle w:val="HTMLCode"/>
          </w:rPr>
          <w:t xml:space="preserve"> </w:t>
        </w:r>
        <w:r>
          <w:rPr>
            <w:rStyle w:val="token"/>
          </w:rPr>
          <w:t>-1;</w:t>
        </w:r>
      </w:ins>
    </w:p>
    <w:p w:rsidR="007E2779" w:rsidRDefault="007E2779" w:rsidP="007E2779">
      <w:pPr>
        <w:pStyle w:val="HTMLPreformatted"/>
        <w:rPr>
          <w:ins w:id="4227" w:author="Unknown"/>
          <w:rStyle w:val="HTMLCode"/>
        </w:rPr>
      </w:pPr>
      <w:ins w:id="4228" w:author="Unknown">
        <w:r>
          <w:rPr>
            <w:rStyle w:val="token"/>
          </w:rPr>
          <w:t>}</w:t>
        </w:r>
      </w:ins>
    </w:p>
    <w:p w:rsidR="007E2779" w:rsidRDefault="007E2779" w:rsidP="007E2779">
      <w:pPr>
        <w:pStyle w:val="HTMLPreformatted"/>
        <w:rPr>
          <w:ins w:id="4229" w:author="Unknown"/>
          <w:rStyle w:val="HTMLCode"/>
        </w:rPr>
      </w:pPr>
    </w:p>
    <w:p w:rsidR="007E2779" w:rsidRDefault="007E2779" w:rsidP="007E2779">
      <w:pPr>
        <w:pStyle w:val="HTMLPreformatted"/>
        <w:rPr>
          <w:ins w:id="4230" w:author="Unknown"/>
          <w:rStyle w:val="HTMLCode"/>
        </w:rPr>
      </w:pPr>
      <w:ins w:id="4231" w:author="Unknown">
        <w:r>
          <w:rPr>
            <w:rStyle w:val="token"/>
          </w:rPr>
          <w:t>#target4</w:t>
        </w:r>
        <w:r>
          <w:rPr>
            <w:rStyle w:val="HTMLCode"/>
          </w:rPr>
          <w:t xml:space="preserve"> </w:t>
        </w:r>
        <w:r>
          <w:rPr>
            <w:rStyle w:val="token"/>
          </w:rPr>
          <w:t>{</w:t>
        </w:r>
      </w:ins>
    </w:p>
    <w:p w:rsidR="007E2779" w:rsidRDefault="007E2779" w:rsidP="007E2779">
      <w:pPr>
        <w:pStyle w:val="HTMLPreformatted"/>
        <w:rPr>
          <w:ins w:id="4232" w:author="Unknown"/>
          <w:rStyle w:val="HTMLCode"/>
        </w:rPr>
      </w:pPr>
      <w:ins w:id="4233" w:author="Unknown">
        <w:r>
          <w:rPr>
            <w:rStyle w:val="HTMLCode"/>
          </w:rPr>
          <w:t xml:space="preserve">  </w:t>
        </w:r>
        <w:r>
          <w:rPr>
            <w:rStyle w:val="token"/>
          </w:rPr>
          <w:t>order:</w:t>
        </w:r>
        <w:r>
          <w:rPr>
            <w:rStyle w:val="HTMLCode"/>
          </w:rPr>
          <w:t xml:space="preserve"> </w:t>
        </w:r>
        <w:r>
          <w:rPr>
            <w:rStyle w:val="token"/>
          </w:rPr>
          <w:t>5;</w:t>
        </w:r>
      </w:ins>
    </w:p>
    <w:p w:rsidR="007E2779" w:rsidRDefault="007E2779" w:rsidP="007E2779">
      <w:pPr>
        <w:pStyle w:val="HTMLPreformatted"/>
        <w:rPr>
          <w:ins w:id="4234" w:author="Unknown"/>
        </w:rPr>
      </w:pPr>
      <w:ins w:id="4235" w:author="Unknown">
        <w:r>
          <w:rPr>
            <w:rStyle w:val="token"/>
          </w:rPr>
          <w:t>}</w:t>
        </w:r>
      </w:ins>
    </w:p>
    <w:p w:rsidR="007E2779" w:rsidRDefault="007E2779" w:rsidP="007E2779">
      <w:pPr>
        <w:rPr>
          <w:ins w:id="4236" w:author="Unknown"/>
        </w:rPr>
      </w:pPr>
      <w:ins w:id="4237" w:author="Unknown">
        <w:r>
          <w:t>CSS</w:t>
        </w:r>
      </w:ins>
    </w:p>
    <w:p w:rsidR="007E2779" w:rsidRDefault="007E2779" w:rsidP="007E2779">
      <w:pPr>
        <w:rPr>
          <w:ins w:id="4238" w:author="Unknown"/>
        </w:rPr>
      </w:pPr>
      <w:ins w:id="4239" w:author="Unknown">
        <w:r>
          <w:fldChar w:fldCharType="begin"/>
        </w:r>
        <w:r>
          <w:instrText xml:space="preserve"> HYPERLINK "https://www.tutorialstonight.com/online-html-editor.php?p=css&amp;q=flexbox-order"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4240" w:author="Unknown"/>
        </w:rPr>
      </w:pPr>
      <w:ins w:id="4241" w:author="Unknown">
        <w:r>
          <w:pict>
            <v:rect id="_x0000_i1517" style="width:0;height:1.5pt" o:hralign="center" o:hrstd="t" o:hr="t" fillcolor="#a0a0a0" stroked="f"/>
          </w:pict>
        </w:r>
      </w:ins>
    </w:p>
    <w:p w:rsidR="007E2779" w:rsidRDefault="007E2779" w:rsidP="007E2779">
      <w:pPr>
        <w:pStyle w:val="Heading3"/>
        <w:rPr>
          <w:ins w:id="4242" w:author="Unknown"/>
        </w:rPr>
      </w:pPr>
      <w:ins w:id="4243" w:author="Unknown">
        <w:r>
          <w:t>2. flex-grow CSS</w:t>
        </w:r>
      </w:ins>
    </w:p>
    <w:p w:rsidR="007E2779" w:rsidRDefault="007E2779" w:rsidP="007E2779">
      <w:pPr>
        <w:pStyle w:val="NormalWeb"/>
        <w:rPr>
          <w:ins w:id="4244" w:author="Unknown"/>
        </w:rPr>
      </w:pPr>
      <w:ins w:id="4245" w:author="Unknown">
        <w:r>
          <w:t xml:space="preserve">The </w:t>
        </w:r>
        <w:r>
          <w:rPr>
            <w:rStyle w:val="focus"/>
          </w:rPr>
          <w:t>flex-grow</w:t>
        </w:r>
        <w:r>
          <w:t xml:space="preserve"> CSS property defines a </w:t>
        </w:r>
        <w:r>
          <w:rPr>
            <w:rStyle w:val="Strong"/>
          </w:rPr>
          <w:t>flex grow factor</w:t>
        </w:r>
        <w:r>
          <w:t xml:space="preserve"> of any specific item's </w:t>
        </w:r>
        <w:r>
          <w:rPr>
            <w:rStyle w:val="focus2"/>
          </w:rPr>
          <w:t>main size</w:t>
        </w:r>
        <w:r>
          <w:t xml:space="preserve">, where the main size is either height or width of the container depends on the </w:t>
        </w:r>
        <w:r>
          <w:rPr>
            <w:rStyle w:val="focus"/>
          </w:rPr>
          <w:t>flex-direction</w:t>
        </w:r>
        <w:r>
          <w:t xml:space="preserve"> property.</w:t>
        </w:r>
      </w:ins>
    </w:p>
    <w:p w:rsidR="007E2779" w:rsidRDefault="007E2779" w:rsidP="007E2779">
      <w:pPr>
        <w:pStyle w:val="NormalWeb"/>
        <w:rPr>
          <w:ins w:id="4246" w:author="Unknown"/>
        </w:rPr>
      </w:pPr>
      <w:ins w:id="4247" w:author="Unknown">
        <w:r>
          <w:t xml:space="preserve">The </w:t>
        </w:r>
        <w:r>
          <w:rPr>
            <w:rStyle w:val="HTMLCode"/>
          </w:rPr>
          <w:t>flex-grow</w:t>
        </w:r>
        <w:r>
          <w:t xml:space="preserve"> property defines how the </w:t>
        </w:r>
        <w:r>
          <w:rPr>
            <w:rStyle w:val="focus2"/>
          </w:rPr>
          <w:t>remaining space</w:t>
        </w:r>
        <w:r>
          <w:t xml:space="preserve"> in the container will be assigned to the item, where the remaining space is the size of the container which remain after all items fit in.</w:t>
        </w:r>
      </w:ins>
    </w:p>
    <w:p w:rsidR="007E2779" w:rsidRDefault="007E2779" w:rsidP="007E2779">
      <w:pPr>
        <w:pStyle w:val="NormalWeb"/>
        <w:rPr>
          <w:ins w:id="4248" w:author="Unknown"/>
        </w:rPr>
      </w:pPr>
      <w:ins w:id="4249" w:author="Unknown">
        <w:r>
          <w:t xml:space="preserve">The </w:t>
        </w:r>
        <w:r>
          <w:rPr>
            <w:rStyle w:val="HTMLCode"/>
          </w:rPr>
          <w:t>flex-grow</w:t>
        </w:r>
        <w:r>
          <w:t xml:space="preserve"> value is always positive or 0, the negative value is not supported.</w:t>
        </w:r>
      </w:ins>
    </w:p>
    <w:p w:rsidR="007E2779" w:rsidRDefault="007E2779" w:rsidP="007E2779">
      <w:pPr>
        <w:pStyle w:val="Heading4"/>
        <w:rPr>
          <w:ins w:id="4250" w:author="Unknown"/>
        </w:rPr>
      </w:pPr>
      <w:ins w:id="4251" w:author="Unknown">
        <w:r>
          <w:t>flex grow example</w:t>
        </w:r>
      </w:ins>
    </w:p>
    <w:p w:rsidR="007E2779" w:rsidRDefault="007E2779" w:rsidP="007E2779">
      <w:pPr>
        <w:pStyle w:val="NormalWeb"/>
        <w:rPr>
          <w:ins w:id="4252" w:author="Unknown"/>
        </w:rPr>
      </w:pPr>
      <w:ins w:id="4253" w:author="Unknown">
        <w:r>
          <w:t>Suppose you have 5 items of equal width 50px in a flex container with a width of 400px, and for simplicity suppose there is no margin between the items.</w:t>
        </w:r>
      </w:ins>
    </w:p>
    <w:p w:rsidR="007E2779" w:rsidRDefault="007E2779" w:rsidP="007E2779">
      <w:pPr>
        <w:pStyle w:val="NormalWeb"/>
        <w:rPr>
          <w:ins w:id="4254" w:author="Unknown"/>
        </w:rPr>
      </w:pPr>
      <w:ins w:id="4255" w:author="Unknown">
        <w:r>
          <w:rPr>
            <w:rStyle w:val="focus2"/>
          </w:rPr>
          <w:lastRenderedPageBreak/>
          <w:t>Remaining size: (400 - 50*5) = 150px</w:t>
        </w:r>
      </w:ins>
    </w:p>
    <w:p w:rsidR="007E2779" w:rsidRDefault="007E2779" w:rsidP="007E2779">
      <w:pPr>
        <w:pStyle w:val="NormalWeb"/>
        <w:rPr>
          <w:ins w:id="4256" w:author="Unknown"/>
        </w:rPr>
      </w:pPr>
      <w:ins w:id="4257" w:author="Unknown">
        <w:r>
          <w:t xml:space="preserve">Now, if we set </w:t>
        </w:r>
        <w:r>
          <w:rPr>
            <w:rStyle w:val="HTMLCode"/>
          </w:rPr>
          <w:t>flex-grow: 1</w:t>
        </w:r>
        <w:r>
          <w:t xml:space="preserve"> to 3rd item then this 150px will be given to it. And its total width will become </w:t>
        </w:r>
        <w:r>
          <w:rPr>
            <w:rStyle w:val="focus2"/>
          </w:rPr>
          <w:t>50px + 150px = 200px</w:t>
        </w:r>
        <w:r>
          <w:t>.</w:t>
        </w:r>
      </w:ins>
    </w:p>
    <w:p w:rsidR="007E2779" w:rsidRDefault="007E2779" w:rsidP="007E2779">
      <w:pPr>
        <w:pStyle w:val="NormalWeb"/>
        <w:rPr>
          <w:ins w:id="4258" w:author="Unknown"/>
        </w:rPr>
      </w:pPr>
      <w:ins w:id="4259" w:author="Unknown">
        <w:r>
          <w:t xml:space="preserve">If we set </w:t>
        </w:r>
        <w:r>
          <w:rPr>
            <w:rStyle w:val="HTMLCode"/>
          </w:rPr>
          <w:t>flex-grow: 0.5</w:t>
        </w:r>
        <w:r>
          <w:t xml:space="preserve"> to 3rd item then this 75px will be given to it (50%).</w:t>
        </w:r>
      </w:ins>
    </w:p>
    <w:p w:rsidR="007E2779" w:rsidRDefault="007E2779" w:rsidP="007E2779">
      <w:pPr>
        <w:pStyle w:val="NormalWeb"/>
        <w:rPr>
          <w:ins w:id="4260" w:author="Unknown"/>
        </w:rPr>
      </w:pPr>
      <w:ins w:id="4261" w:author="Unknown">
        <w:r>
          <w:t xml:space="preserve">If we set </w:t>
        </w:r>
        <w:r>
          <w:rPr>
            <w:rStyle w:val="HTMLCode"/>
          </w:rPr>
          <w:t>flex-grow: 2</w:t>
        </w:r>
        <w:r>
          <w:t xml:space="preserve"> to 3rd item and </w:t>
        </w:r>
        <w:r>
          <w:rPr>
            <w:rStyle w:val="HTMLCode"/>
          </w:rPr>
          <w:t>flex-grow: 1</w:t>
        </w:r>
        <w:r>
          <w:t xml:space="preserve"> to 4rt item then 2/3 of remaining (100px) will be given to 3rd element and 1/3 of remaining size will be given to 4th element(50px).</w:t>
        </w:r>
      </w:ins>
    </w:p>
    <w:p w:rsidR="007E2779" w:rsidRDefault="007E2779" w:rsidP="007E2779">
      <w:pPr>
        <w:rPr>
          <w:ins w:id="4262" w:author="Unknown"/>
        </w:rPr>
      </w:pPr>
      <w:r>
        <w:rPr>
          <w:noProof/>
        </w:rPr>
        <mc:AlternateContent>
          <mc:Choice Requires="wps">
            <w:drawing>
              <wp:inline distT="0" distB="0" distL="0" distR="0">
                <wp:extent cx="304800" cy="304800"/>
                <wp:effectExtent l="0" t="0" r="0" b="0"/>
                <wp:docPr id="10" name="Rectangle 10" descr="flex grow C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flex grow C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xIFH&#10;pMICAADP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7E2779" w:rsidRDefault="007E2779" w:rsidP="007E2779">
      <w:pPr>
        <w:pStyle w:val="HTMLPreformatted"/>
        <w:rPr>
          <w:ins w:id="4263" w:author="Unknown"/>
          <w:rStyle w:val="HTMLCode"/>
        </w:rPr>
      </w:pPr>
      <w:ins w:id="4264" w:author="Unknown">
        <w:r>
          <w:rPr>
            <w:rStyle w:val="token"/>
          </w:rPr>
          <w:t>#target1</w:t>
        </w:r>
        <w:r>
          <w:rPr>
            <w:rStyle w:val="HTMLCode"/>
          </w:rPr>
          <w:t xml:space="preserve"> </w:t>
        </w:r>
        <w:r>
          <w:rPr>
            <w:rStyle w:val="token"/>
          </w:rPr>
          <w:t>{</w:t>
        </w:r>
      </w:ins>
    </w:p>
    <w:p w:rsidR="007E2779" w:rsidRDefault="007E2779" w:rsidP="007E2779">
      <w:pPr>
        <w:pStyle w:val="HTMLPreformatted"/>
        <w:rPr>
          <w:ins w:id="4265" w:author="Unknown"/>
          <w:rStyle w:val="HTMLCode"/>
        </w:rPr>
      </w:pPr>
      <w:ins w:id="4266" w:author="Unknown">
        <w:r>
          <w:rPr>
            <w:rStyle w:val="HTMLCode"/>
          </w:rPr>
          <w:t xml:space="preserve">  </w:t>
        </w:r>
        <w:r>
          <w:rPr>
            <w:rStyle w:val="token"/>
          </w:rPr>
          <w:t>flex-grow:</w:t>
        </w:r>
        <w:r>
          <w:rPr>
            <w:rStyle w:val="HTMLCode"/>
          </w:rPr>
          <w:t xml:space="preserve"> </w:t>
        </w:r>
        <w:r>
          <w:rPr>
            <w:rStyle w:val="token"/>
          </w:rPr>
          <w:t>2;</w:t>
        </w:r>
      </w:ins>
    </w:p>
    <w:p w:rsidR="007E2779" w:rsidRDefault="007E2779" w:rsidP="007E2779">
      <w:pPr>
        <w:pStyle w:val="HTMLPreformatted"/>
        <w:rPr>
          <w:ins w:id="4267" w:author="Unknown"/>
          <w:rStyle w:val="HTMLCode"/>
        </w:rPr>
      </w:pPr>
      <w:ins w:id="4268" w:author="Unknown">
        <w:r>
          <w:rPr>
            <w:rStyle w:val="token"/>
          </w:rPr>
          <w:t>}</w:t>
        </w:r>
      </w:ins>
    </w:p>
    <w:p w:rsidR="007E2779" w:rsidRDefault="007E2779" w:rsidP="007E2779">
      <w:pPr>
        <w:pStyle w:val="HTMLPreformatted"/>
        <w:rPr>
          <w:ins w:id="4269" w:author="Unknown"/>
          <w:rStyle w:val="HTMLCode"/>
        </w:rPr>
      </w:pPr>
    </w:p>
    <w:p w:rsidR="007E2779" w:rsidRDefault="007E2779" w:rsidP="007E2779">
      <w:pPr>
        <w:pStyle w:val="HTMLPreformatted"/>
        <w:rPr>
          <w:ins w:id="4270" w:author="Unknown"/>
          <w:rStyle w:val="HTMLCode"/>
        </w:rPr>
      </w:pPr>
      <w:ins w:id="4271" w:author="Unknown">
        <w:r>
          <w:rPr>
            <w:rStyle w:val="token"/>
          </w:rPr>
          <w:t>#target2</w:t>
        </w:r>
        <w:r>
          <w:rPr>
            <w:rStyle w:val="HTMLCode"/>
          </w:rPr>
          <w:t xml:space="preserve"> </w:t>
        </w:r>
        <w:r>
          <w:rPr>
            <w:rStyle w:val="token"/>
          </w:rPr>
          <w:t>{</w:t>
        </w:r>
      </w:ins>
    </w:p>
    <w:p w:rsidR="007E2779" w:rsidRDefault="007E2779" w:rsidP="007E2779">
      <w:pPr>
        <w:pStyle w:val="HTMLPreformatted"/>
        <w:rPr>
          <w:ins w:id="4272" w:author="Unknown"/>
          <w:rStyle w:val="HTMLCode"/>
        </w:rPr>
      </w:pPr>
      <w:ins w:id="4273" w:author="Unknown">
        <w:r>
          <w:rPr>
            <w:rStyle w:val="HTMLCode"/>
          </w:rPr>
          <w:t xml:space="preserve">  </w:t>
        </w:r>
        <w:r>
          <w:rPr>
            <w:rStyle w:val="token"/>
          </w:rPr>
          <w:t>flex-grow:</w:t>
        </w:r>
        <w:r>
          <w:rPr>
            <w:rStyle w:val="HTMLCode"/>
          </w:rPr>
          <w:t xml:space="preserve"> </w:t>
        </w:r>
        <w:r>
          <w:rPr>
            <w:rStyle w:val="token"/>
          </w:rPr>
          <w:t>1;</w:t>
        </w:r>
      </w:ins>
    </w:p>
    <w:p w:rsidR="007E2779" w:rsidRDefault="007E2779" w:rsidP="007E2779">
      <w:pPr>
        <w:pStyle w:val="HTMLPreformatted"/>
        <w:rPr>
          <w:ins w:id="4274" w:author="Unknown"/>
          <w:rStyle w:val="HTMLCode"/>
        </w:rPr>
      </w:pPr>
      <w:ins w:id="4275" w:author="Unknown">
        <w:r>
          <w:rPr>
            <w:rStyle w:val="token"/>
          </w:rPr>
          <w:t>}</w:t>
        </w:r>
      </w:ins>
    </w:p>
    <w:p w:rsidR="007E2779" w:rsidRDefault="007E2779" w:rsidP="007E2779">
      <w:pPr>
        <w:pStyle w:val="HTMLPreformatted"/>
        <w:rPr>
          <w:ins w:id="4276" w:author="Unknown"/>
          <w:rStyle w:val="HTMLCode"/>
        </w:rPr>
      </w:pPr>
    </w:p>
    <w:p w:rsidR="007E2779" w:rsidRDefault="007E2779" w:rsidP="007E2779">
      <w:pPr>
        <w:pStyle w:val="HTMLPreformatted"/>
        <w:rPr>
          <w:ins w:id="4277" w:author="Unknown"/>
          <w:rStyle w:val="HTMLCode"/>
        </w:rPr>
      </w:pPr>
      <w:ins w:id="4278" w:author="Unknown">
        <w:r>
          <w:rPr>
            <w:rStyle w:val="token"/>
          </w:rPr>
          <w:t>#target3</w:t>
        </w:r>
        <w:r>
          <w:rPr>
            <w:rStyle w:val="HTMLCode"/>
          </w:rPr>
          <w:t xml:space="preserve"> </w:t>
        </w:r>
        <w:r>
          <w:rPr>
            <w:rStyle w:val="token"/>
          </w:rPr>
          <w:t>{</w:t>
        </w:r>
      </w:ins>
    </w:p>
    <w:p w:rsidR="007E2779" w:rsidRDefault="007E2779" w:rsidP="007E2779">
      <w:pPr>
        <w:pStyle w:val="HTMLPreformatted"/>
        <w:rPr>
          <w:ins w:id="4279" w:author="Unknown"/>
          <w:rStyle w:val="HTMLCode"/>
        </w:rPr>
      </w:pPr>
      <w:ins w:id="4280" w:author="Unknown">
        <w:r>
          <w:rPr>
            <w:rStyle w:val="HTMLCode"/>
          </w:rPr>
          <w:t xml:space="preserve">  </w:t>
        </w:r>
        <w:r>
          <w:rPr>
            <w:rStyle w:val="token"/>
          </w:rPr>
          <w:t>flex-grow:</w:t>
        </w:r>
        <w:r>
          <w:rPr>
            <w:rStyle w:val="HTMLCode"/>
          </w:rPr>
          <w:t xml:space="preserve"> </w:t>
        </w:r>
        <w:r>
          <w:rPr>
            <w:rStyle w:val="token"/>
          </w:rPr>
          <w:t>0.5;</w:t>
        </w:r>
      </w:ins>
    </w:p>
    <w:p w:rsidR="007E2779" w:rsidRDefault="007E2779" w:rsidP="007E2779">
      <w:pPr>
        <w:pStyle w:val="HTMLPreformatted"/>
        <w:rPr>
          <w:ins w:id="4281" w:author="Unknown"/>
        </w:rPr>
      </w:pPr>
      <w:ins w:id="4282" w:author="Unknown">
        <w:r>
          <w:rPr>
            <w:rStyle w:val="token"/>
          </w:rPr>
          <w:t>}</w:t>
        </w:r>
      </w:ins>
    </w:p>
    <w:p w:rsidR="007E2779" w:rsidRDefault="007E2779" w:rsidP="007E2779">
      <w:pPr>
        <w:rPr>
          <w:ins w:id="4283" w:author="Unknown"/>
        </w:rPr>
      </w:pPr>
      <w:ins w:id="4284" w:author="Unknown">
        <w:r>
          <w:t>CSS</w:t>
        </w:r>
      </w:ins>
    </w:p>
    <w:p w:rsidR="007E2779" w:rsidRDefault="007E2779" w:rsidP="007E2779">
      <w:pPr>
        <w:rPr>
          <w:ins w:id="4285" w:author="Unknown"/>
        </w:rPr>
      </w:pPr>
      <w:ins w:id="4286" w:author="Unknown">
        <w:r>
          <w:fldChar w:fldCharType="begin"/>
        </w:r>
        <w:r>
          <w:instrText xml:space="preserve"> HYPERLINK "https://www.tutorialstonight.com/online-html-editor.php?p=css&amp;q=css-flex-grow"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4287" w:author="Unknown"/>
        </w:rPr>
      </w:pPr>
      <w:ins w:id="4288" w:author="Unknown">
        <w:r>
          <w:pict>
            <v:rect id="_x0000_i1519" style="width:0;height:1.5pt" o:hralign="center" o:hrstd="t" o:hr="t" fillcolor="#a0a0a0" stroked="f"/>
          </w:pict>
        </w:r>
      </w:ins>
    </w:p>
    <w:p w:rsidR="007E2779" w:rsidRDefault="007E2779" w:rsidP="007E2779">
      <w:pPr>
        <w:pStyle w:val="Heading3"/>
        <w:rPr>
          <w:ins w:id="4289" w:author="Unknown"/>
        </w:rPr>
      </w:pPr>
      <w:ins w:id="4290" w:author="Unknown">
        <w:r>
          <w:t>3. flex-basis</w:t>
        </w:r>
      </w:ins>
    </w:p>
    <w:p w:rsidR="007E2779" w:rsidRDefault="007E2779" w:rsidP="007E2779">
      <w:pPr>
        <w:pStyle w:val="NormalWeb"/>
        <w:rPr>
          <w:ins w:id="4291" w:author="Unknown"/>
        </w:rPr>
      </w:pPr>
      <w:ins w:id="4292" w:author="Unknown">
        <w:r>
          <w:t xml:space="preserve">The </w:t>
        </w:r>
        <w:r>
          <w:rPr>
            <w:rStyle w:val="focus"/>
          </w:rPr>
          <w:t>flex-basis</w:t>
        </w:r>
        <w:r>
          <w:t xml:space="preserve"> CSS property is used to set the size of the flex item.</w:t>
        </w:r>
      </w:ins>
    </w:p>
    <w:p w:rsidR="007E2779" w:rsidRDefault="007E2779" w:rsidP="007E2779">
      <w:pPr>
        <w:pStyle w:val="NormalWeb"/>
        <w:rPr>
          <w:ins w:id="4293" w:author="Unknown"/>
        </w:rPr>
      </w:pPr>
      <w:ins w:id="4294" w:author="Unknown">
        <w:r>
          <w:t xml:space="preserve">In case both </w:t>
        </w:r>
        <w:r>
          <w:rPr>
            <w:rStyle w:val="HTMLCode"/>
          </w:rPr>
          <w:t>flex-basis</w:t>
        </w:r>
        <w:r>
          <w:t xml:space="preserve"> and </w:t>
        </w:r>
        <w:r>
          <w:rPr>
            <w:rStyle w:val="HTMLCode"/>
          </w:rPr>
          <w:t>width</w:t>
        </w:r>
        <w:r>
          <w:t xml:space="preserve"> (or height) are defined for an element then </w:t>
        </w:r>
        <w:r>
          <w:rPr>
            <w:rStyle w:val="HTMLCode"/>
          </w:rPr>
          <w:t>flex-basis</w:t>
        </w:r>
        <w:r>
          <w:t xml:space="preserve"> has priority.</w:t>
        </w:r>
      </w:ins>
    </w:p>
    <w:p w:rsidR="007E2779" w:rsidRDefault="007E2779" w:rsidP="007E2779">
      <w:pPr>
        <w:pStyle w:val="HTMLPreformatted"/>
        <w:rPr>
          <w:ins w:id="4295" w:author="Unknown"/>
          <w:rStyle w:val="HTMLCode"/>
        </w:rPr>
      </w:pPr>
      <w:ins w:id="4296" w:author="Unknown">
        <w:r>
          <w:rPr>
            <w:rStyle w:val="token"/>
          </w:rPr>
          <w:t>#target1</w:t>
        </w:r>
        <w:r>
          <w:rPr>
            <w:rStyle w:val="HTMLCode"/>
          </w:rPr>
          <w:t xml:space="preserve"> </w:t>
        </w:r>
        <w:r>
          <w:rPr>
            <w:rStyle w:val="token"/>
          </w:rPr>
          <w:t>{</w:t>
        </w:r>
      </w:ins>
    </w:p>
    <w:p w:rsidR="007E2779" w:rsidRDefault="007E2779" w:rsidP="007E2779">
      <w:pPr>
        <w:pStyle w:val="HTMLPreformatted"/>
        <w:rPr>
          <w:ins w:id="4297" w:author="Unknown"/>
          <w:rStyle w:val="HTMLCode"/>
        </w:rPr>
      </w:pPr>
      <w:ins w:id="4298" w:author="Unknown">
        <w:r>
          <w:rPr>
            <w:rStyle w:val="HTMLCode"/>
          </w:rPr>
          <w:t xml:space="preserve">  </w:t>
        </w:r>
        <w:r>
          <w:rPr>
            <w:rStyle w:val="token"/>
          </w:rPr>
          <w:t>flex-basis:</w:t>
        </w:r>
        <w:r>
          <w:rPr>
            <w:rStyle w:val="HTMLCode"/>
          </w:rPr>
          <w:t xml:space="preserve"> </w:t>
        </w:r>
        <w:r>
          <w:rPr>
            <w:rStyle w:val="token"/>
          </w:rPr>
          <w:t>150px;</w:t>
        </w:r>
      </w:ins>
    </w:p>
    <w:p w:rsidR="007E2779" w:rsidRDefault="007E2779" w:rsidP="007E2779">
      <w:pPr>
        <w:pStyle w:val="HTMLPreformatted"/>
        <w:rPr>
          <w:ins w:id="4299" w:author="Unknown"/>
        </w:rPr>
      </w:pPr>
      <w:ins w:id="4300" w:author="Unknown">
        <w:r>
          <w:rPr>
            <w:rStyle w:val="token"/>
          </w:rPr>
          <w:t>}</w:t>
        </w:r>
      </w:ins>
    </w:p>
    <w:p w:rsidR="007E2779" w:rsidRDefault="007E2779" w:rsidP="007E2779">
      <w:pPr>
        <w:rPr>
          <w:ins w:id="4301" w:author="Unknown"/>
        </w:rPr>
      </w:pPr>
      <w:ins w:id="4302" w:author="Unknown">
        <w:r>
          <w:t>CSS</w:t>
        </w:r>
      </w:ins>
    </w:p>
    <w:p w:rsidR="007E2779" w:rsidRDefault="007E2779" w:rsidP="007E2779">
      <w:pPr>
        <w:rPr>
          <w:ins w:id="4303" w:author="Unknown"/>
        </w:rPr>
      </w:pPr>
      <w:ins w:id="4304" w:author="Unknown">
        <w:r>
          <w:fldChar w:fldCharType="begin"/>
        </w:r>
        <w:r>
          <w:instrText xml:space="preserve"> HYPERLINK "https://www.tutorialstonight.com/online-html-editor.php?p=css&amp;q=flex-basis"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4305" w:author="Unknown"/>
        </w:rPr>
      </w:pPr>
      <w:ins w:id="4306" w:author="Unknown">
        <w:r>
          <w:pict>
            <v:rect id="_x0000_i1520" style="width:0;height:1.5pt" o:hralign="center" o:hrstd="t" o:hr="t" fillcolor="#a0a0a0" stroked="f"/>
          </w:pict>
        </w:r>
      </w:ins>
    </w:p>
    <w:p w:rsidR="007E2779" w:rsidRDefault="007E2779" w:rsidP="007E2779">
      <w:pPr>
        <w:pStyle w:val="Heading3"/>
        <w:rPr>
          <w:ins w:id="4307" w:author="Unknown"/>
        </w:rPr>
      </w:pPr>
      <w:ins w:id="4308" w:author="Unknown">
        <w:r>
          <w:t>4. flex-shrink</w:t>
        </w:r>
      </w:ins>
    </w:p>
    <w:p w:rsidR="007E2779" w:rsidRDefault="007E2779" w:rsidP="007E2779">
      <w:pPr>
        <w:pStyle w:val="NormalWeb"/>
        <w:rPr>
          <w:ins w:id="4309" w:author="Unknown"/>
        </w:rPr>
      </w:pPr>
      <w:ins w:id="4310" w:author="Unknown">
        <w:r>
          <w:t xml:space="preserve">The </w:t>
        </w:r>
        <w:r>
          <w:rPr>
            <w:rStyle w:val="focus"/>
          </w:rPr>
          <w:t>flex-shrink</w:t>
        </w:r>
        <w:r>
          <w:t xml:space="preserve"> CSS property is used to set the flex-shrink factor for a flex item.</w:t>
        </w:r>
      </w:ins>
    </w:p>
    <w:p w:rsidR="007E2779" w:rsidRDefault="007E2779" w:rsidP="007E2779">
      <w:pPr>
        <w:pStyle w:val="NormalWeb"/>
        <w:rPr>
          <w:ins w:id="4311" w:author="Unknown"/>
        </w:rPr>
      </w:pPr>
      <w:ins w:id="4312" w:author="Unknown">
        <w:r>
          <w:lastRenderedPageBreak/>
          <w:t>It determines how much a flex item will shrink relative to the rest of the items in the container when the container is full.</w:t>
        </w:r>
      </w:ins>
    </w:p>
    <w:p w:rsidR="007E2779" w:rsidRDefault="007E2779" w:rsidP="007E2779">
      <w:pPr>
        <w:pStyle w:val="HTMLPreformatted"/>
        <w:rPr>
          <w:ins w:id="4313" w:author="Unknown"/>
          <w:rStyle w:val="HTMLCode"/>
        </w:rPr>
      </w:pPr>
      <w:ins w:id="4314" w:author="Unknown">
        <w:r>
          <w:rPr>
            <w:rStyle w:val="token"/>
          </w:rPr>
          <w:t>#target1</w:t>
        </w:r>
        <w:r>
          <w:rPr>
            <w:rStyle w:val="HTMLCode"/>
          </w:rPr>
          <w:t xml:space="preserve"> </w:t>
        </w:r>
        <w:r>
          <w:rPr>
            <w:rStyle w:val="token"/>
          </w:rPr>
          <w:t>{</w:t>
        </w:r>
      </w:ins>
    </w:p>
    <w:p w:rsidR="007E2779" w:rsidRDefault="007E2779" w:rsidP="007E2779">
      <w:pPr>
        <w:pStyle w:val="HTMLPreformatted"/>
        <w:rPr>
          <w:ins w:id="4315" w:author="Unknown"/>
          <w:rStyle w:val="HTMLCode"/>
        </w:rPr>
      </w:pPr>
      <w:ins w:id="4316" w:author="Unknown">
        <w:r>
          <w:rPr>
            <w:rStyle w:val="HTMLCode"/>
          </w:rPr>
          <w:t xml:space="preserve">  </w:t>
        </w:r>
        <w:r>
          <w:rPr>
            <w:rStyle w:val="token"/>
          </w:rPr>
          <w:t>flex-shrink:</w:t>
        </w:r>
        <w:r>
          <w:rPr>
            <w:rStyle w:val="HTMLCode"/>
          </w:rPr>
          <w:t xml:space="preserve"> </w:t>
        </w:r>
        <w:r>
          <w:rPr>
            <w:rStyle w:val="token"/>
          </w:rPr>
          <w:t>5;</w:t>
        </w:r>
      </w:ins>
    </w:p>
    <w:p w:rsidR="007E2779" w:rsidRDefault="007E2779" w:rsidP="007E2779">
      <w:pPr>
        <w:pStyle w:val="HTMLPreformatted"/>
        <w:rPr>
          <w:ins w:id="4317" w:author="Unknown"/>
        </w:rPr>
      </w:pPr>
      <w:ins w:id="4318" w:author="Unknown">
        <w:r>
          <w:rPr>
            <w:rStyle w:val="token"/>
          </w:rPr>
          <w:t>}</w:t>
        </w:r>
      </w:ins>
    </w:p>
    <w:p w:rsidR="007E2779" w:rsidRDefault="007E2779" w:rsidP="007E2779">
      <w:pPr>
        <w:rPr>
          <w:ins w:id="4319" w:author="Unknown"/>
        </w:rPr>
      </w:pPr>
      <w:ins w:id="4320" w:author="Unknown">
        <w:r>
          <w:t>CSS</w:t>
        </w:r>
      </w:ins>
    </w:p>
    <w:p w:rsidR="007E2779" w:rsidRDefault="007E2779" w:rsidP="007E2779">
      <w:pPr>
        <w:rPr>
          <w:ins w:id="4321" w:author="Unknown"/>
        </w:rPr>
      </w:pPr>
      <w:ins w:id="4322" w:author="Unknown">
        <w:r>
          <w:fldChar w:fldCharType="begin"/>
        </w:r>
        <w:r>
          <w:instrText xml:space="preserve"> HYPERLINK "https://www.tutorialstonight.com/online-html-editor.php?p=css&amp;q=flex-shrink"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rPr>
          <w:ins w:id="4323" w:author="Unknown"/>
        </w:rPr>
      </w:pPr>
      <w:ins w:id="4324" w:author="Unknown">
        <w:r>
          <w:pict>
            <v:rect id="_x0000_i1521" style="width:0;height:1.5pt" o:hralign="center" o:hrstd="t" o:hr="t" fillcolor="#a0a0a0" stroked="f"/>
          </w:pict>
        </w:r>
      </w:ins>
    </w:p>
    <w:p w:rsidR="007E2779" w:rsidRDefault="007E2779" w:rsidP="007E2779">
      <w:pPr>
        <w:pStyle w:val="Heading3"/>
        <w:rPr>
          <w:ins w:id="4325" w:author="Unknown"/>
        </w:rPr>
      </w:pPr>
      <w:ins w:id="4326" w:author="Unknown">
        <w:r>
          <w:t>5. flex</w:t>
        </w:r>
      </w:ins>
    </w:p>
    <w:p w:rsidR="007E2779" w:rsidRDefault="007E2779" w:rsidP="007E2779">
      <w:pPr>
        <w:pStyle w:val="NormalWeb"/>
        <w:rPr>
          <w:ins w:id="4327" w:author="Unknown"/>
        </w:rPr>
      </w:pPr>
      <w:ins w:id="4328" w:author="Unknown">
        <w:r>
          <w:t xml:space="preserve">This is a shorthand property for </w:t>
        </w:r>
        <w:r>
          <w:rPr>
            <w:rStyle w:val="HTMLCode"/>
          </w:rPr>
          <w:t>flex-grow</w:t>
        </w:r>
        <w:r>
          <w:t xml:space="preserve">, </w:t>
        </w:r>
        <w:r>
          <w:rPr>
            <w:rStyle w:val="HTMLCode"/>
          </w:rPr>
          <w:t>flex-basis</w:t>
        </w:r>
        <w:r>
          <w:t xml:space="preserve"> and </w:t>
        </w:r>
        <w:r>
          <w:rPr>
            <w:rStyle w:val="HTMLCode"/>
          </w:rPr>
          <w:t>flex-shrink</w:t>
        </w:r>
        <w:r>
          <w:t>.</w:t>
        </w:r>
      </w:ins>
    </w:p>
    <w:p w:rsidR="007E2779" w:rsidRDefault="007E2779" w:rsidP="007E2779">
      <w:pPr>
        <w:pStyle w:val="HTMLPreformatted"/>
        <w:rPr>
          <w:ins w:id="4329" w:author="Unknown"/>
          <w:rStyle w:val="HTMLCode"/>
        </w:rPr>
      </w:pPr>
      <w:ins w:id="4330" w:author="Unknown">
        <w:r>
          <w:rPr>
            <w:rStyle w:val="token"/>
          </w:rPr>
          <w:t>/* 1 value, unitless number: flex-grow */</w:t>
        </w:r>
      </w:ins>
    </w:p>
    <w:p w:rsidR="007E2779" w:rsidRDefault="007E2779" w:rsidP="007E2779">
      <w:pPr>
        <w:pStyle w:val="HTMLPreformatted"/>
        <w:rPr>
          <w:ins w:id="4331" w:author="Unknown"/>
          <w:rStyle w:val="HTMLCode"/>
        </w:rPr>
      </w:pPr>
      <w:ins w:id="4332" w:author="Unknown">
        <w:r>
          <w:rPr>
            <w:rStyle w:val="token"/>
          </w:rPr>
          <w:t>flex:</w:t>
        </w:r>
        <w:r>
          <w:rPr>
            <w:rStyle w:val="HTMLCode"/>
          </w:rPr>
          <w:t xml:space="preserve"> </w:t>
        </w:r>
        <w:r>
          <w:rPr>
            <w:rStyle w:val="token"/>
          </w:rPr>
          <w:t>1;</w:t>
        </w:r>
      </w:ins>
    </w:p>
    <w:p w:rsidR="007E2779" w:rsidRDefault="007E2779" w:rsidP="007E2779">
      <w:pPr>
        <w:pStyle w:val="HTMLPreformatted"/>
        <w:rPr>
          <w:ins w:id="4333" w:author="Unknown"/>
          <w:rStyle w:val="HTMLCode"/>
        </w:rPr>
      </w:pPr>
    </w:p>
    <w:p w:rsidR="007E2779" w:rsidRDefault="007E2779" w:rsidP="007E2779">
      <w:pPr>
        <w:pStyle w:val="HTMLPreformatted"/>
        <w:rPr>
          <w:ins w:id="4334" w:author="Unknown"/>
          <w:rStyle w:val="HTMLCode"/>
        </w:rPr>
      </w:pPr>
      <w:ins w:id="4335" w:author="Unknown">
        <w:r>
          <w:rPr>
            <w:rStyle w:val="token"/>
          </w:rPr>
          <w:t>/* 1 value, width/height: flex-basis */</w:t>
        </w:r>
      </w:ins>
    </w:p>
    <w:p w:rsidR="007E2779" w:rsidRDefault="007E2779" w:rsidP="007E2779">
      <w:pPr>
        <w:pStyle w:val="HTMLPreformatted"/>
        <w:rPr>
          <w:ins w:id="4336" w:author="Unknown"/>
          <w:rStyle w:val="HTMLCode"/>
        </w:rPr>
      </w:pPr>
      <w:ins w:id="4337" w:author="Unknown">
        <w:r>
          <w:rPr>
            <w:rStyle w:val="token"/>
          </w:rPr>
          <w:t>flex:</w:t>
        </w:r>
        <w:r>
          <w:rPr>
            <w:rStyle w:val="HTMLCode"/>
          </w:rPr>
          <w:t xml:space="preserve"> </w:t>
        </w:r>
        <w:r>
          <w:rPr>
            <w:rStyle w:val="token"/>
          </w:rPr>
          <w:t>15px;</w:t>
        </w:r>
      </w:ins>
    </w:p>
    <w:p w:rsidR="007E2779" w:rsidRDefault="007E2779" w:rsidP="007E2779">
      <w:pPr>
        <w:pStyle w:val="HTMLPreformatted"/>
        <w:rPr>
          <w:ins w:id="4338" w:author="Unknown"/>
          <w:rStyle w:val="HTMLCode"/>
        </w:rPr>
      </w:pPr>
      <w:ins w:id="4339" w:author="Unknown">
        <w:r>
          <w:rPr>
            <w:rStyle w:val="token"/>
          </w:rPr>
          <w:t>flex:</w:t>
        </w:r>
        <w:r>
          <w:rPr>
            <w:rStyle w:val="HTMLCode"/>
          </w:rPr>
          <w:t xml:space="preserve"> </w:t>
        </w:r>
        <w:r>
          <w:rPr>
            <w:rStyle w:val="token"/>
          </w:rPr>
          <w:t>10%;</w:t>
        </w:r>
      </w:ins>
    </w:p>
    <w:p w:rsidR="007E2779" w:rsidRDefault="007E2779" w:rsidP="007E2779">
      <w:pPr>
        <w:pStyle w:val="HTMLPreformatted"/>
        <w:rPr>
          <w:ins w:id="4340" w:author="Unknown"/>
          <w:rStyle w:val="HTMLCode"/>
        </w:rPr>
      </w:pPr>
    </w:p>
    <w:p w:rsidR="007E2779" w:rsidRDefault="007E2779" w:rsidP="007E2779">
      <w:pPr>
        <w:pStyle w:val="HTMLPreformatted"/>
        <w:rPr>
          <w:ins w:id="4341" w:author="Unknown"/>
          <w:rStyle w:val="HTMLCode"/>
        </w:rPr>
      </w:pPr>
      <w:ins w:id="4342" w:author="Unknown">
        <w:r>
          <w:rPr>
            <w:rStyle w:val="token"/>
          </w:rPr>
          <w:t>/* 2 values: flex-grow | flex-basis */</w:t>
        </w:r>
      </w:ins>
    </w:p>
    <w:p w:rsidR="007E2779" w:rsidRDefault="007E2779" w:rsidP="007E2779">
      <w:pPr>
        <w:pStyle w:val="HTMLPreformatted"/>
        <w:rPr>
          <w:ins w:id="4343" w:author="Unknown"/>
          <w:rStyle w:val="HTMLCode"/>
        </w:rPr>
      </w:pPr>
      <w:ins w:id="4344" w:author="Unknown">
        <w:r>
          <w:rPr>
            <w:rStyle w:val="token"/>
          </w:rPr>
          <w:t>flex:</w:t>
        </w:r>
        <w:r>
          <w:rPr>
            <w:rStyle w:val="HTMLCode"/>
          </w:rPr>
          <w:t xml:space="preserve"> </w:t>
        </w:r>
        <w:r>
          <w:rPr>
            <w:rStyle w:val="token"/>
          </w:rPr>
          <w:t>1</w:t>
        </w:r>
        <w:r>
          <w:rPr>
            <w:rStyle w:val="HTMLCode"/>
          </w:rPr>
          <w:t xml:space="preserve"> </w:t>
        </w:r>
        <w:r>
          <w:rPr>
            <w:rStyle w:val="token"/>
          </w:rPr>
          <w:t>30px;</w:t>
        </w:r>
      </w:ins>
    </w:p>
    <w:p w:rsidR="007E2779" w:rsidRDefault="007E2779" w:rsidP="007E2779">
      <w:pPr>
        <w:pStyle w:val="HTMLPreformatted"/>
        <w:rPr>
          <w:ins w:id="4345" w:author="Unknown"/>
          <w:rStyle w:val="HTMLCode"/>
        </w:rPr>
      </w:pPr>
    </w:p>
    <w:p w:rsidR="007E2779" w:rsidRDefault="007E2779" w:rsidP="007E2779">
      <w:pPr>
        <w:pStyle w:val="HTMLPreformatted"/>
        <w:rPr>
          <w:ins w:id="4346" w:author="Unknown"/>
          <w:rStyle w:val="HTMLCode"/>
        </w:rPr>
      </w:pPr>
      <w:ins w:id="4347" w:author="Unknown">
        <w:r>
          <w:rPr>
            <w:rStyle w:val="token"/>
          </w:rPr>
          <w:t>/* 2 values: flex-grow | flex-shrink */</w:t>
        </w:r>
      </w:ins>
    </w:p>
    <w:p w:rsidR="007E2779" w:rsidRDefault="007E2779" w:rsidP="007E2779">
      <w:pPr>
        <w:pStyle w:val="HTMLPreformatted"/>
        <w:rPr>
          <w:ins w:id="4348" w:author="Unknown"/>
          <w:rStyle w:val="HTMLCode"/>
        </w:rPr>
      </w:pPr>
      <w:ins w:id="4349" w:author="Unknown">
        <w:r>
          <w:rPr>
            <w:rStyle w:val="token"/>
          </w:rPr>
          <w:t>flex:</w:t>
        </w:r>
        <w:r>
          <w:rPr>
            <w:rStyle w:val="HTMLCode"/>
          </w:rPr>
          <w:t xml:space="preserve"> </w:t>
        </w:r>
        <w:r>
          <w:rPr>
            <w:rStyle w:val="token"/>
          </w:rPr>
          <w:t>2</w:t>
        </w:r>
        <w:r>
          <w:rPr>
            <w:rStyle w:val="HTMLCode"/>
          </w:rPr>
          <w:t xml:space="preserve"> </w:t>
        </w:r>
        <w:r>
          <w:rPr>
            <w:rStyle w:val="token"/>
          </w:rPr>
          <w:t>2;</w:t>
        </w:r>
      </w:ins>
    </w:p>
    <w:p w:rsidR="007E2779" w:rsidRDefault="007E2779" w:rsidP="007E2779">
      <w:pPr>
        <w:pStyle w:val="HTMLPreformatted"/>
        <w:rPr>
          <w:ins w:id="4350" w:author="Unknown"/>
          <w:rStyle w:val="HTMLCode"/>
        </w:rPr>
      </w:pPr>
    </w:p>
    <w:p w:rsidR="007E2779" w:rsidRDefault="007E2779" w:rsidP="007E2779">
      <w:pPr>
        <w:pStyle w:val="HTMLPreformatted"/>
        <w:rPr>
          <w:ins w:id="4351" w:author="Unknown"/>
          <w:rStyle w:val="HTMLCode"/>
        </w:rPr>
      </w:pPr>
      <w:ins w:id="4352" w:author="Unknown">
        <w:r>
          <w:rPr>
            <w:rStyle w:val="token"/>
          </w:rPr>
          <w:t>/* 3 values: flex-grow | flex-shrink | flex-basis */</w:t>
        </w:r>
      </w:ins>
    </w:p>
    <w:p w:rsidR="007E2779" w:rsidRDefault="007E2779" w:rsidP="007E2779">
      <w:pPr>
        <w:pStyle w:val="HTMLPreformatted"/>
        <w:rPr>
          <w:ins w:id="4353" w:author="Unknown"/>
        </w:rPr>
      </w:pPr>
      <w:ins w:id="4354" w:author="Unknown">
        <w:r>
          <w:rPr>
            <w:rStyle w:val="token"/>
          </w:rPr>
          <w:t>flex:</w:t>
        </w:r>
        <w:r>
          <w:rPr>
            <w:rStyle w:val="HTMLCode"/>
          </w:rPr>
          <w:t xml:space="preserve"> </w:t>
        </w:r>
        <w:r>
          <w:rPr>
            <w:rStyle w:val="token"/>
          </w:rPr>
          <w:t>2</w:t>
        </w:r>
        <w:r>
          <w:rPr>
            <w:rStyle w:val="HTMLCode"/>
          </w:rPr>
          <w:t xml:space="preserve"> </w:t>
        </w:r>
        <w:r>
          <w:rPr>
            <w:rStyle w:val="token"/>
          </w:rPr>
          <w:t>2</w:t>
        </w:r>
        <w:r>
          <w:rPr>
            <w:rStyle w:val="HTMLCode"/>
          </w:rPr>
          <w:t xml:space="preserve"> </w:t>
        </w:r>
        <w:r>
          <w:rPr>
            <w:rStyle w:val="token"/>
          </w:rPr>
          <w:t>10%;</w:t>
        </w:r>
      </w:ins>
    </w:p>
    <w:p w:rsidR="007E2779" w:rsidRDefault="007E2779" w:rsidP="007E2779">
      <w:pPr>
        <w:rPr>
          <w:ins w:id="4355" w:author="Unknown"/>
        </w:rPr>
      </w:pPr>
      <w:ins w:id="4356" w:author="Unknown">
        <w:r>
          <w:t>CSS</w:t>
        </w:r>
      </w:ins>
    </w:p>
    <w:p w:rsidR="007E2779" w:rsidRDefault="007E2779" w:rsidP="007E2779">
      <w:pPr>
        <w:rPr>
          <w:ins w:id="4357" w:author="Unknown"/>
        </w:rPr>
      </w:pPr>
      <w:ins w:id="4358" w:author="Unknown">
        <w:r>
          <w:pict>
            <v:rect id="_x0000_i1522" style="width:0;height:1.5pt" o:hralign="center" o:hrstd="t" o:hr="t" fillcolor="#a0a0a0" stroked="f"/>
          </w:pict>
        </w:r>
      </w:ins>
    </w:p>
    <w:p w:rsidR="007E2779" w:rsidRDefault="007E2779" w:rsidP="007E2779">
      <w:pPr>
        <w:pStyle w:val="Heading3"/>
        <w:rPr>
          <w:ins w:id="4359" w:author="Unknown"/>
        </w:rPr>
      </w:pPr>
      <w:ins w:id="4360" w:author="Unknown">
        <w:r>
          <w:t>6. align-self</w:t>
        </w:r>
      </w:ins>
    </w:p>
    <w:p w:rsidR="007E2779" w:rsidRDefault="007E2779" w:rsidP="007E2779">
      <w:pPr>
        <w:pStyle w:val="NormalWeb"/>
        <w:rPr>
          <w:ins w:id="4361" w:author="Unknown"/>
        </w:rPr>
      </w:pPr>
      <w:ins w:id="4362" w:author="Unknown">
        <w:r>
          <w:t xml:space="preserve">The </w:t>
        </w:r>
        <w:r>
          <w:rPr>
            <w:rStyle w:val="focus"/>
          </w:rPr>
          <w:t>align-self</w:t>
        </w:r>
        <w:r>
          <w:t xml:space="preserve"> property overwrites the </w:t>
        </w:r>
        <w:r>
          <w:rPr>
            <w:rStyle w:val="focus"/>
          </w:rPr>
          <w:t>align-items</w:t>
        </w:r>
        <w:r>
          <w:t xml:space="preserve"> value for individual items. It aligns the item within the container in the Y-axis.</w:t>
        </w:r>
      </w:ins>
    </w:p>
    <w:p w:rsidR="007E2779" w:rsidRDefault="007E2779" w:rsidP="007E2779">
      <w:pPr>
        <w:rPr>
          <w:ins w:id="4363" w:author="Unknown"/>
        </w:rPr>
      </w:pPr>
      <w:r>
        <w:rPr>
          <w:noProof/>
        </w:rPr>
        <mc:AlternateContent>
          <mc:Choice Requires="wps">
            <w:drawing>
              <wp:inline distT="0" distB="0" distL="0" distR="0">
                <wp:extent cx="304800" cy="304800"/>
                <wp:effectExtent l="0" t="0" r="0" b="0"/>
                <wp:docPr id="8" name="Rectangle 8" descr="align item C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align item C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pJH36&#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7E2779" w:rsidRDefault="007E2779" w:rsidP="007E2779">
      <w:pPr>
        <w:pStyle w:val="NormalWeb"/>
        <w:rPr>
          <w:ins w:id="4364" w:author="Unknown"/>
        </w:rPr>
      </w:pPr>
      <w:ins w:id="4365" w:author="Unknown">
        <w:r>
          <w:t xml:space="preserve">The </w:t>
        </w:r>
        <w:r>
          <w:rPr>
            <w:rStyle w:val="focus"/>
          </w:rPr>
          <w:t>align-self</w:t>
        </w:r>
        <w:r>
          <w:t xml:space="preserve"> property has no effect on block-level items.</w:t>
        </w:r>
      </w:ins>
    </w:p>
    <w:p w:rsidR="007E2779" w:rsidRDefault="007E2779" w:rsidP="007E2779">
      <w:pPr>
        <w:pStyle w:val="HTMLPreformatted"/>
        <w:rPr>
          <w:ins w:id="4366" w:author="Unknown"/>
          <w:rStyle w:val="HTMLCode"/>
        </w:rPr>
      </w:pPr>
      <w:ins w:id="4367" w:author="Unknown">
        <w:r>
          <w:rPr>
            <w:rStyle w:val="token"/>
          </w:rPr>
          <w:t>.container1</w:t>
        </w:r>
        <w:r>
          <w:rPr>
            <w:rStyle w:val="HTMLCode"/>
          </w:rPr>
          <w:t xml:space="preserve"> </w:t>
        </w:r>
        <w:r>
          <w:rPr>
            <w:rStyle w:val="token"/>
          </w:rPr>
          <w:t>{</w:t>
        </w:r>
      </w:ins>
    </w:p>
    <w:p w:rsidR="007E2779" w:rsidRDefault="007E2779" w:rsidP="007E2779">
      <w:pPr>
        <w:pStyle w:val="HTMLPreformatted"/>
        <w:rPr>
          <w:ins w:id="4368" w:author="Unknown"/>
          <w:rStyle w:val="HTMLCode"/>
        </w:rPr>
      </w:pPr>
      <w:ins w:id="4369" w:author="Unknown">
        <w:r>
          <w:rPr>
            <w:rStyle w:val="HTMLCode"/>
          </w:rPr>
          <w:t xml:space="preserve">  </w:t>
        </w:r>
        <w:r>
          <w:rPr>
            <w:rStyle w:val="token"/>
          </w:rPr>
          <w:t>display:</w:t>
        </w:r>
        <w:r>
          <w:rPr>
            <w:rStyle w:val="HTMLCode"/>
          </w:rPr>
          <w:t xml:space="preserve"> flex</w:t>
        </w:r>
        <w:r>
          <w:rPr>
            <w:rStyle w:val="token"/>
          </w:rPr>
          <w:t>;</w:t>
        </w:r>
      </w:ins>
    </w:p>
    <w:p w:rsidR="007E2779" w:rsidRDefault="007E2779" w:rsidP="007E2779">
      <w:pPr>
        <w:pStyle w:val="HTMLPreformatted"/>
        <w:rPr>
          <w:ins w:id="4370" w:author="Unknown"/>
          <w:rStyle w:val="HTMLCode"/>
        </w:rPr>
      </w:pPr>
      <w:ins w:id="4371" w:author="Unknown">
        <w:r>
          <w:rPr>
            <w:rStyle w:val="HTMLCode"/>
          </w:rPr>
          <w:t xml:space="preserve">  </w:t>
        </w:r>
        <w:r>
          <w:rPr>
            <w:rStyle w:val="token"/>
          </w:rPr>
          <w:t>align-items:</w:t>
        </w:r>
        <w:r>
          <w:rPr>
            <w:rStyle w:val="HTMLCode"/>
          </w:rPr>
          <w:t xml:space="preserve"> center</w:t>
        </w:r>
        <w:r>
          <w:rPr>
            <w:rStyle w:val="token"/>
          </w:rPr>
          <w:t>;</w:t>
        </w:r>
      </w:ins>
    </w:p>
    <w:p w:rsidR="007E2779" w:rsidRDefault="007E2779" w:rsidP="007E2779">
      <w:pPr>
        <w:pStyle w:val="HTMLPreformatted"/>
        <w:rPr>
          <w:ins w:id="4372" w:author="Unknown"/>
          <w:rStyle w:val="HTMLCode"/>
        </w:rPr>
      </w:pPr>
      <w:ins w:id="4373" w:author="Unknown">
        <w:r>
          <w:rPr>
            <w:rStyle w:val="token"/>
          </w:rPr>
          <w:t>}</w:t>
        </w:r>
      </w:ins>
    </w:p>
    <w:p w:rsidR="007E2779" w:rsidRDefault="007E2779" w:rsidP="007E2779">
      <w:pPr>
        <w:pStyle w:val="HTMLPreformatted"/>
        <w:rPr>
          <w:ins w:id="4374" w:author="Unknown"/>
          <w:rStyle w:val="HTMLCode"/>
        </w:rPr>
      </w:pPr>
    </w:p>
    <w:p w:rsidR="007E2779" w:rsidRDefault="007E2779" w:rsidP="007E2779">
      <w:pPr>
        <w:pStyle w:val="HTMLPreformatted"/>
        <w:rPr>
          <w:ins w:id="4375" w:author="Unknown"/>
          <w:rStyle w:val="HTMLCode"/>
        </w:rPr>
      </w:pPr>
      <w:ins w:id="4376" w:author="Unknown">
        <w:r>
          <w:rPr>
            <w:rStyle w:val="token"/>
          </w:rPr>
          <w:t>#target1</w:t>
        </w:r>
        <w:r>
          <w:rPr>
            <w:rStyle w:val="HTMLCode"/>
          </w:rPr>
          <w:t xml:space="preserve"> </w:t>
        </w:r>
        <w:r>
          <w:rPr>
            <w:rStyle w:val="token"/>
          </w:rPr>
          <w:t>{</w:t>
        </w:r>
      </w:ins>
    </w:p>
    <w:p w:rsidR="007E2779" w:rsidRDefault="007E2779" w:rsidP="007E2779">
      <w:pPr>
        <w:pStyle w:val="HTMLPreformatted"/>
        <w:rPr>
          <w:ins w:id="4377" w:author="Unknown"/>
          <w:rStyle w:val="HTMLCode"/>
        </w:rPr>
      </w:pPr>
      <w:ins w:id="4378" w:author="Unknown">
        <w:r>
          <w:rPr>
            <w:rStyle w:val="HTMLCode"/>
          </w:rPr>
          <w:lastRenderedPageBreak/>
          <w:t xml:space="preserve">  </w:t>
        </w:r>
        <w:r>
          <w:rPr>
            <w:rStyle w:val="token"/>
          </w:rPr>
          <w:t>align-self:</w:t>
        </w:r>
        <w:r>
          <w:rPr>
            <w:rStyle w:val="HTMLCode"/>
          </w:rPr>
          <w:t xml:space="preserve"> self-end</w:t>
        </w:r>
        <w:r>
          <w:rPr>
            <w:rStyle w:val="token"/>
          </w:rPr>
          <w:t>;</w:t>
        </w:r>
      </w:ins>
    </w:p>
    <w:p w:rsidR="007E2779" w:rsidRDefault="007E2779" w:rsidP="007E2779">
      <w:pPr>
        <w:pStyle w:val="HTMLPreformatted"/>
        <w:rPr>
          <w:ins w:id="4379" w:author="Unknown"/>
          <w:rStyle w:val="HTMLCode"/>
        </w:rPr>
      </w:pPr>
      <w:ins w:id="4380" w:author="Unknown">
        <w:r>
          <w:rPr>
            <w:rStyle w:val="token"/>
          </w:rPr>
          <w:t>}</w:t>
        </w:r>
      </w:ins>
    </w:p>
    <w:p w:rsidR="007E2779" w:rsidRDefault="007E2779" w:rsidP="007E2779">
      <w:pPr>
        <w:pStyle w:val="HTMLPreformatted"/>
        <w:rPr>
          <w:ins w:id="4381" w:author="Unknown"/>
          <w:rStyle w:val="HTMLCode"/>
        </w:rPr>
      </w:pPr>
    </w:p>
    <w:p w:rsidR="007E2779" w:rsidRDefault="007E2779" w:rsidP="007E2779">
      <w:pPr>
        <w:pStyle w:val="HTMLPreformatted"/>
        <w:rPr>
          <w:ins w:id="4382" w:author="Unknown"/>
          <w:rStyle w:val="HTMLCode"/>
        </w:rPr>
      </w:pPr>
      <w:ins w:id="4383" w:author="Unknown">
        <w:r>
          <w:rPr>
            <w:rStyle w:val="token"/>
          </w:rPr>
          <w:t>.container2</w:t>
        </w:r>
        <w:r>
          <w:rPr>
            <w:rStyle w:val="HTMLCode"/>
          </w:rPr>
          <w:t xml:space="preserve"> </w:t>
        </w:r>
        <w:r>
          <w:rPr>
            <w:rStyle w:val="token"/>
          </w:rPr>
          <w:t>{</w:t>
        </w:r>
      </w:ins>
    </w:p>
    <w:p w:rsidR="007E2779" w:rsidRDefault="007E2779" w:rsidP="007E2779">
      <w:pPr>
        <w:pStyle w:val="HTMLPreformatted"/>
        <w:rPr>
          <w:ins w:id="4384" w:author="Unknown"/>
          <w:rStyle w:val="HTMLCode"/>
        </w:rPr>
      </w:pPr>
      <w:ins w:id="4385" w:author="Unknown">
        <w:r>
          <w:rPr>
            <w:rStyle w:val="HTMLCode"/>
          </w:rPr>
          <w:t xml:space="preserve">  </w:t>
        </w:r>
        <w:r>
          <w:rPr>
            <w:rStyle w:val="token"/>
          </w:rPr>
          <w:t>display:</w:t>
        </w:r>
        <w:r>
          <w:rPr>
            <w:rStyle w:val="HTMLCode"/>
          </w:rPr>
          <w:t xml:space="preserve"> flex</w:t>
        </w:r>
        <w:r>
          <w:rPr>
            <w:rStyle w:val="token"/>
          </w:rPr>
          <w:t>;</w:t>
        </w:r>
      </w:ins>
    </w:p>
    <w:p w:rsidR="007E2779" w:rsidRDefault="007E2779" w:rsidP="007E2779">
      <w:pPr>
        <w:pStyle w:val="HTMLPreformatted"/>
        <w:rPr>
          <w:ins w:id="4386" w:author="Unknown"/>
          <w:rStyle w:val="HTMLCode"/>
        </w:rPr>
      </w:pPr>
      <w:ins w:id="4387" w:author="Unknown">
        <w:r>
          <w:rPr>
            <w:rStyle w:val="HTMLCode"/>
          </w:rPr>
          <w:t xml:space="preserve">  </w:t>
        </w:r>
        <w:r>
          <w:rPr>
            <w:rStyle w:val="token"/>
          </w:rPr>
          <w:t>align-items:</w:t>
        </w:r>
        <w:r>
          <w:rPr>
            <w:rStyle w:val="HTMLCode"/>
          </w:rPr>
          <w:t xml:space="preserve"> flex-start</w:t>
        </w:r>
        <w:r>
          <w:rPr>
            <w:rStyle w:val="token"/>
          </w:rPr>
          <w:t>;</w:t>
        </w:r>
      </w:ins>
    </w:p>
    <w:p w:rsidR="007E2779" w:rsidRDefault="007E2779" w:rsidP="007E2779">
      <w:pPr>
        <w:pStyle w:val="HTMLPreformatted"/>
        <w:rPr>
          <w:ins w:id="4388" w:author="Unknown"/>
          <w:rStyle w:val="HTMLCode"/>
        </w:rPr>
      </w:pPr>
      <w:ins w:id="4389" w:author="Unknown">
        <w:r>
          <w:rPr>
            <w:rStyle w:val="token"/>
          </w:rPr>
          <w:t>}</w:t>
        </w:r>
      </w:ins>
    </w:p>
    <w:p w:rsidR="007E2779" w:rsidRDefault="007E2779" w:rsidP="007E2779">
      <w:pPr>
        <w:pStyle w:val="HTMLPreformatted"/>
        <w:rPr>
          <w:ins w:id="4390" w:author="Unknown"/>
          <w:rStyle w:val="HTMLCode"/>
        </w:rPr>
      </w:pPr>
    </w:p>
    <w:p w:rsidR="007E2779" w:rsidRDefault="007E2779" w:rsidP="007E2779">
      <w:pPr>
        <w:pStyle w:val="HTMLPreformatted"/>
        <w:rPr>
          <w:ins w:id="4391" w:author="Unknown"/>
          <w:rStyle w:val="HTMLCode"/>
        </w:rPr>
      </w:pPr>
      <w:ins w:id="4392" w:author="Unknown">
        <w:r>
          <w:rPr>
            <w:rStyle w:val="token"/>
          </w:rPr>
          <w:t>#target2</w:t>
        </w:r>
        <w:r>
          <w:rPr>
            <w:rStyle w:val="HTMLCode"/>
          </w:rPr>
          <w:t xml:space="preserve"> </w:t>
        </w:r>
        <w:r>
          <w:rPr>
            <w:rStyle w:val="token"/>
          </w:rPr>
          <w:t>{</w:t>
        </w:r>
      </w:ins>
    </w:p>
    <w:p w:rsidR="007E2779" w:rsidRDefault="007E2779" w:rsidP="007E2779">
      <w:pPr>
        <w:pStyle w:val="HTMLPreformatted"/>
        <w:rPr>
          <w:ins w:id="4393" w:author="Unknown"/>
          <w:rStyle w:val="HTMLCode"/>
        </w:rPr>
      </w:pPr>
      <w:ins w:id="4394" w:author="Unknown">
        <w:r>
          <w:rPr>
            <w:rStyle w:val="HTMLCode"/>
          </w:rPr>
          <w:t xml:space="preserve">  </w:t>
        </w:r>
        <w:r>
          <w:rPr>
            <w:rStyle w:val="token"/>
          </w:rPr>
          <w:t>align-self:</w:t>
        </w:r>
        <w:r>
          <w:rPr>
            <w:rStyle w:val="HTMLCode"/>
          </w:rPr>
          <w:t xml:space="preserve"> center</w:t>
        </w:r>
        <w:r>
          <w:rPr>
            <w:rStyle w:val="token"/>
          </w:rPr>
          <w:t>;</w:t>
        </w:r>
      </w:ins>
    </w:p>
    <w:p w:rsidR="007E2779" w:rsidRDefault="007E2779" w:rsidP="007E2779">
      <w:pPr>
        <w:pStyle w:val="HTMLPreformatted"/>
        <w:rPr>
          <w:ins w:id="4395" w:author="Unknown"/>
        </w:rPr>
      </w:pPr>
      <w:ins w:id="4396" w:author="Unknown">
        <w:r>
          <w:rPr>
            <w:rStyle w:val="token"/>
          </w:rPr>
          <w:t>}</w:t>
        </w:r>
      </w:ins>
    </w:p>
    <w:p w:rsidR="007E2779" w:rsidRDefault="007E2779" w:rsidP="007E2779">
      <w:pPr>
        <w:rPr>
          <w:ins w:id="4397" w:author="Unknown"/>
        </w:rPr>
      </w:pPr>
      <w:ins w:id="4398" w:author="Unknown">
        <w:r>
          <w:t>CSS</w:t>
        </w:r>
      </w:ins>
    </w:p>
    <w:p w:rsidR="007E2779" w:rsidRDefault="007E2779" w:rsidP="007E2779">
      <w:pPr>
        <w:rPr>
          <w:ins w:id="4399" w:author="Unknown"/>
        </w:rPr>
      </w:pPr>
      <w:ins w:id="4400" w:author="Unknown">
        <w:r>
          <w:fldChar w:fldCharType="begin"/>
        </w:r>
        <w:r>
          <w:instrText xml:space="preserve"> HYPERLINK "https://www.tutorialstonight.com/online-html-editor.php?p=css&amp;q=css-align-self" \t "_blank" </w:instrText>
        </w:r>
        <w:r>
          <w:fldChar w:fldCharType="separate"/>
        </w:r>
        <w:r>
          <w:rPr>
            <w:rStyle w:val="Hyperlink"/>
            <w:rFonts w:ascii="MS Gothic" w:eastAsia="MS Gothic" w:hAnsi="MS Gothic" w:cs="MS Gothic" w:hint="eastAsia"/>
          </w:rPr>
          <w:t>▶</w:t>
        </w:r>
        <w:r>
          <w:rPr>
            <w:rStyle w:val="Hyperlink"/>
          </w:rPr>
          <w:t xml:space="preserve"> Play Code</w:t>
        </w:r>
        <w:r>
          <w:fldChar w:fldCharType="end"/>
        </w:r>
        <w:r>
          <w:t xml:space="preserve"> </w:t>
        </w:r>
      </w:ins>
    </w:p>
    <w:p w:rsidR="007E2779" w:rsidRDefault="007E2779" w:rsidP="007E2779">
      <w:pPr>
        <w:pStyle w:val="summeryhead"/>
        <w:rPr>
          <w:ins w:id="4401" w:author="Unknown"/>
        </w:rPr>
      </w:pPr>
      <w:ins w:id="4402" w:author="Unknown">
        <w:r>
          <w:t>Points to remember:</w:t>
        </w:r>
      </w:ins>
    </w:p>
    <w:p w:rsidR="007E2779" w:rsidRDefault="007E2779" w:rsidP="007E2779">
      <w:pPr>
        <w:numPr>
          <w:ilvl w:val="0"/>
          <w:numId w:val="73"/>
        </w:numPr>
        <w:spacing w:before="100" w:beforeAutospacing="1" w:after="100" w:afterAutospacing="1" w:line="240" w:lineRule="auto"/>
        <w:rPr>
          <w:ins w:id="4403" w:author="Unknown"/>
        </w:rPr>
      </w:pPr>
      <w:ins w:id="4404" w:author="Unknown">
        <w:r>
          <w:t>CSS flexbox is a layout model which is used to position items in a container in 2D.</w:t>
        </w:r>
      </w:ins>
    </w:p>
    <w:p w:rsidR="007E2779" w:rsidRDefault="007E2779" w:rsidP="007E2779">
      <w:pPr>
        <w:numPr>
          <w:ilvl w:val="0"/>
          <w:numId w:val="73"/>
        </w:numPr>
        <w:spacing w:before="100" w:beforeAutospacing="1" w:after="100" w:afterAutospacing="1" w:line="240" w:lineRule="auto"/>
        <w:rPr>
          <w:ins w:id="4405" w:author="Unknown"/>
        </w:rPr>
      </w:pPr>
      <w:ins w:id="4406" w:author="Unknown">
        <w:r>
          <w:t xml:space="preserve">To start with flexbox you have to define your parent container as a flexbox by using </w:t>
        </w:r>
        <w:r>
          <w:rPr>
            <w:rStyle w:val="HTMLCode"/>
            <w:rFonts w:eastAsiaTheme="minorHAnsi"/>
          </w:rPr>
          <w:t>display: flex | inline-flex</w:t>
        </w:r>
        <w:r>
          <w:t>.</w:t>
        </w:r>
      </w:ins>
    </w:p>
    <w:p w:rsidR="007E2779" w:rsidRDefault="007E2779" w:rsidP="007E2779">
      <w:pPr>
        <w:numPr>
          <w:ilvl w:val="0"/>
          <w:numId w:val="73"/>
        </w:numPr>
        <w:spacing w:before="100" w:beforeAutospacing="1" w:after="100" w:afterAutospacing="1" w:line="240" w:lineRule="auto"/>
        <w:rPr>
          <w:ins w:id="4407" w:author="Unknown"/>
        </w:rPr>
      </w:pPr>
      <w:ins w:id="4408" w:author="Unknown">
        <w:r>
          <w:t>Flexbox provides 6 difference CSS properties for the parent element and 6 difference CSS properties flexbox items.</w:t>
        </w:r>
      </w:ins>
    </w:p>
    <w:p w:rsidR="007E2779" w:rsidRDefault="007E2779" w:rsidP="007E2779">
      <w:pPr>
        <w:numPr>
          <w:ilvl w:val="0"/>
          <w:numId w:val="73"/>
        </w:numPr>
        <w:spacing w:before="100" w:beforeAutospacing="1" w:after="100" w:afterAutospacing="1" w:line="240" w:lineRule="auto"/>
        <w:rPr>
          <w:ins w:id="4409" w:author="Unknown"/>
        </w:rPr>
      </w:pPr>
      <w:ins w:id="4410" w:author="Unknown">
        <w:r>
          <w:t xml:space="preserve">To practice CSS flexbox in a fun way you can visit </w:t>
        </w:r>
        <w:r>
          <w:fldChar w:fldCharType="begin"/>
        </w:r>
        <w:r>
          <w:instrText xml:space="preserve"> HYPERLINK "https://flexboxfroggy.com/" \t "_blank" </w:instrText>
        </w:r>
        <w:r>
          <w:fldChar w:fldCharType="separate"/>
        </w:r>
        <w:r>
          <w:rPr>
            <w:rStyle w:val="Hyperlink"/>
          </w:rPr>
          <w:t>flexbox froggy</w:t>
        </w:r>
        <w:r>
          <w:fldChar w:fldCharType="end"/>
        </w:r>
        <w:r>
          <w:t>, which provides a game that uses flexbox knowledge to play, you can practice flexbox here by playing the game.</w:t>
        </w:r>
      </w:ins>
    </w:p>
    <w:p w:rsidR="00B4159D" w:rsidRDefault="00B4159D" w:rsidP="00B4159D">
      <w:r>
        <w:rPr>
          <w:noProof/>
          <w:color w:val="0000FF"/>
        </w:rPr>
        <mc:AlternateContent>
          <mc:Choice Requires="wps">
            <w:drawing>
              <wp:inline distT="0" distB="0" distL="0" distR="0">
                <wp:extent cx="304800" cy="304800"/>
                <wp:effectExtent l="0" t="0" r="0" b="0"/>
                <wp:docPr id="39" name="Rectangle 39" descr="Tutorials Tonight">
                  <a:hlinkClick xmlns:a="http://schemas.openxmlformats.org/drawingml/2006/main" r:id="rId58" tooltip="&quot;Learn programming online with Tutorials Tonigh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Description: Tutorials Tonight" href="https://www.tutorialstonight.com/" title="&quot;Learn programming online with Tutorials Tonigh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" o:button="t" filled="f" stroked="f">
                <v:fill o:detectmouseclick="t"/>
                <o:lock v:ext="edit" aspectratio="t"/>
                <w10:anchorlock/>
              </v:rect>
            </w:pict>
          </mc:Fallback>
        </mc:AlternateContent>
      </w:r>
    </w:p>
    <w:p w:rsidR="00B4159D" w:rsidRDefault="00B4159D" w:rsidP="00B4159D">
      <w:pPr>
        <w:pStyle w:val="z-TopofForm"/>
      </w:pPr>
      <w:r>
        <w:t>Top of Form</w:t>
      </w:r>
    </w:p>
    <w:p w:rsidR="00B4159D" w:rsidRDefault="00B4159D" w:rsidP="00B4159D">
      <w:pPr>
        <w:rPr>
          <w:ins w:id="4411" w:author="Unknown"/>
        </w:rPr>
      </w:pPr>
      <w:r>
        <w:object w:dxaOrig="225" w:dyaOrig="225">
          <v:shape id="_x0000_i1620" type="#_x0000_t75" style="width:49.5pt;height:18pt" o:ole="">
            <v:imagedata r:id="rId69" o:title=""/>
          </v:shape>
          <w:control r:id="rId328" w:name="DefaultOcxName10" w:shapeid="_x0000_i1620"/>
        </w:object>
      </w:r>
      <w:ins w:id="4412" w:author="Unknown">
        <w:r>
          <w:t xml:space="preserve"> </w:t>
        </w:r>
      </w:ins>
    </w:p>
    <w:p w:rsidR="00B4159D" w:rsidRDefault="00B4159D" w:rsidP="00B4159D">
      <w:pPr>
        <w:pStyle w:val="Heading1"/>
        <w:rPr>
          <w:ins w:id="4413" w:author="Unknown"/>
          <w:rStyle w:val="ezoic-ad"/>
        </w:rPr>
      </w:pPr>
      <w:ins w:id="4414" w:author="Unknown">
        <w:r>
          <w:t>CSS Media Query - Make Responsive Websites</w:t>
        </w:r>
      </w:ins>
    </w:p>
    <w:p w:rsidR="00B4159D" w:rsidRDefault="00B4159D" w:rsidP="00B4159D">
      <w:pPr>
        <w:rPr>
          <w:ins w:id="4415" w:author="Unknown"/>
        </w:rPr>
      </w:pPr>
      <w:ins w:id="4416" w:author="Unknown">
        <w:r>
          <w:fldChar w:fldCharType="begin"/>
        </w:r>
        <w:r>
          <w:instrText xml:space="preserve"> HYPERLINK "https://www.tutorialstonight.com/css/css-flexbox.php" </w:instrText>
        </w:r>
        <w:r>
          <w:fldChar w:fldCharType="separate"/>
        </w:r>
        <w:r>
          <w:rPr>
            <w:rStyle w:val="Hyperlink"/>
            <w:rFonts w:ascii="Calibri" w:hAnsi="Calibri" w:cs="Calibri"/>
          </w:rPr>
          <w:t>❮</w:t>
        </w:r>
        <w:r>
          <w:rPr>
            <w:rStyle w:val="Hyperlink"/>
          </w:rPr>
          <w:t xml:space="preserve"> Prev</w:t>
        </w:r>
        <w:r>
          <w:fldChar w:fldCharType="end"/>
        </w:r>
        <w:r>
          <w:t xml:space="preserve"> </w:t>
        </w:r>
        <w:r>
          <w:fldChar w:fldCharType="begin"/>
        </w:r>
        <w:r>
          <w:instrText xml:space="preserve"> HYPERLINK "https://www.tutorialstonight.com/" </w:instrText>
        </w:r>
        <w:r>
          <w:fldChar w:fldCharType="separate"/>
        </w:r>
        <w:r>
          <w:rPr>
            <w:rStyle w:val="Hyperlink"/>
          </w:rPr>
          <w:t xml:space="preserve">Home </w:t>
        </w:r>
        <w:r>
          <w:rPr>
            <w:rStyle w:val="Hyperlink"/>
            <w:rFonts w:ascii="Calibri" w:hAnsi="Calibri" w:cs="Calibri"/>
          </w:rPr>
          <w:t>❯</w:t>
        </w:r>
        <w:r>
          <w:fldChar w:fldCharType="end"/>
        </w:r>
        <w:r>
          <w:t xml:space="preserve"> </w:t>
        </w:r>
      </w:ins>
    </w:p>
    <w:p w:rsidR="00B4159D" w:rsidRDefault="00B4159D" w:rsidP="00B4159D">
      <w:pPr>
        <w:rPr>
          <w:ins w:id="4417" w:author="Unknown"/>
        </w:rPr>
      </w:pPr>
      <w:ins w:id="4418" w:author="Unknown">
        <w:r>
          <w:pict>
            <v:rect id="_x0000_i1584" style="width:0;height:1.5pt" o:hralign="center" o:hrstd="t" o:hr="t" fillcolor="#a0a0a0" stroked="f"/>
          </w:pict>
        </w:r>
      </w:ins>
    </w:p>
    <w:p w:rsidR="00B4159D" w:rsidRDefault="00B4159D" w:rsidP="00B4159D">
      <w:pPr>
        <w:pStyle w:val="intro"/>
        <w:rPr>
          <w:ins w:id="4419" w:author="Unknown"/>
        </w:rPr>
      </w:pPr>
      <w:ins w:id="4420" w:author="Unknown">
        <w:r>
          <w:t>In this section, you will learn about the CSS media query. What is it used for, how you can use it and how to make a responsive website using it.</w:t>
        </w:r>
      </w:ins>
    </w:p>
    <w:p w:rsidR="00B4159D" w:rsidRDefault="00B4159D" w:rsidP="00B4159D">
      <w:pPr>
        <w:pStyle w:val="Heading2"/>
        <w:rPr>
          <w:ins w:id="4421" w:author="Unknown"/>
        </w:rPr>
      </w:pPr>
      <w:ins w:id="4422" w:author="Unknown">
        <w:r>
          <w:t>What is a media query?</w:t>
        </w:r>
      </w:ins>
    </w:p>
    <w:p w:rsidR="00B4159D" w:rsidRDefault="00B4159D" w:rsidP="00B4159D">
      <w:pPr>
        <w:pStyle w:val="NormalWeb"/>
        <w:rPr>
          <w:ins w:id="4423" w:author="Unknown"/>
        </w:rPr>
      </w:pPr>
      <w:ins w:id="4424" w:author="Unknown">
        <w:r>
          <w:rPr>
            <w:rStyle w:val="focus"/>
          </w:rPr>
          <w:t>Media query</w:t>
        </w:r>
        <w:r>
          <w:t xml:space="preserve"> is a technique introduced in CSS3 which let users define different CSS styles for different devices and different screen sizes.</w:t>
        </w:r>
      </w:ins>
    </w:p>
    <w:p w:rsidR="00B4159D" w:rsidRDefault="00B4159D" w:rsidP="00B4159D">
      <w:pPr>
        <w:pStyle w:val="NormalWeb"/>
        <w:rPr>
          <w:ins w:id="4425" w:author="Unknown"/>
        </w:rPr>
      </w:pPr>
      <w:ins w:id="4426" w:author="Unknown">
        <w:r>
          <w:lastRenderedPageBreak/>
          <w:t>It can modify the appearance and even behaviour of your webpage based on certain matched conditions.</w:t>
        </w:r>
      </w:ins>
    </w:p>
    <w:p w:rsidR="00B4159D" w:rsidRDefault="00B4159D" w:rsidP="00B4159D">
      <w:pPr>
        <w:pStyle w:val="NormalWeb"/>
        <w:rPr>
          <w:ins w:id="4427" w:author="Unknown"/>
        </w:rPr>
      </w:pPr>
      <w:ins w:id="4428" w:author="Unknown">
        <w:r>
          <w:t>It is useful when you want to design a webpage that auto-adjusts according to different devices like Desktop, laptop, pads, tablet, mobile etc.</w:t>
        </w:r>
      </w:ins>
    </w:p>
    <w:p w:rsidR="00B4159D" w:rsidRDefault="00B4159D" w:rsidP="00B4159D">
      <w:pPr>
        <w:rPr>
          <w:ins w:id="4429" w:author="Unknown"/>
        </w:rPr>
      </w:pPr>
      <w:r>
        <w:rPr>
          <w:noProof/>
        </w:rPr>
        <mc:AlternateContent>
          <mc:Choice Requires="wps">
            <w:drawing>
              <wp:inline distT="0" distB="0" distL="0" distR="0">
                <wp:extent cx="304800" cy="304800"/>
                <wp:effectExtent l="0" t="0" r="0" b="0"/>
                <wp:docPr id="36" name="Rectangle 36" descr="media query CSS for all devi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Description: media query CSS for all devic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C1FQs0AIAAOE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B4159D" w:rsidRDefault="00B4159D" w:rsidP="00B4159D">
      <w:pPr>
        <w:pStyle w:val="NormalWeb"/>
        <w:rPr>
          <w:ins w:id="4430" w:author="Unknown"/>
        </w:rPr>
      </w:pPr>
      <w:ins w:id="4431" w:author="Unknown">
        <w:r>
          <w:t xml:space="preserve">Media query is mainly used to target a particular viewport range. It uses the </w:t>
        </w:r>
        <w:r>
          <w:rPr>
            <w:rStyle w:val="focus"/>
          </w:rPr>
          <w:t>@media</w:t>
        </w:r>
        <w:r>
          <w:t xml:space="preserve"> rule with the condition to define a block of CSS which is applied to element when the condition is true. Here is an example we will discuss in detail later in this section.</w:t>
        </w:r>
      </w:ins>
    </w:p>
    <w:p w:rsidR="00B4159D" w:rsidRDefault="00B4159D" w:rsidP="00B4159D">
      <w:pPr>
        <w:pStyle w:val="HTMLPreformatted"/>
        <w:rPr>
          <w:ins w:id="4432" w:author="Unknown"/>
          <w:rStyle w:val="HTMLCode"/>
        </w:rPr>
      </w:pPr>
      <w:ins w:id="4433" w:author="Unknown">
        <w:r>
          <w:rPr>
            <w:rStyle w:val="token"/>
          </w:rPr>
          <w:t>/* applied on screensize of 768px and above */</w:t>
        </w:r>
      </w:ins>
    </w:p>
    <w:p w:rsidR="00B4159D" w:rsidRDefault="00B4159D" w:rsidP="00B4159D">
      <w:pPr>
        <w:pStyle w:val="HTMLPreformatted"/>
        <w:rPr>
          <w:ins w:id="4434" w:author="Unknown"/>
          <w:rStyle w:val="HTMLCode"/>
        </w:rPr>
      </w:pPr>
      <w:ins w:id="4435" w:author="Unknown">
        <w:r>
          <w:rPr>
            <w:rStyle w:val="token"/>
          </w:rPr>
          <w:t>@media screen and (min-width:768px)</w:t>
        </w:r>
        <w:r>
          <w:rPr>
            <w:rStyle w:val="HTMLCode"/>
          </w:rPr>
          <w:t xml:space="preserve"> </w:t>
        </w:r>
        <w:r>
          <w:rPr>
            <w:rStyle w:val="token"/>
          </w:rPr>
          <w:t>{</w:t>
        </w:r>
      </w:ins>
    </w:p>
    <w:p w:rsidR="00B4159D" w:rsidRDefault="00B4159D" w:rsidP="00B4159D">
      <w:pPr>
        <w:pStyle w:val="HTMLPreformatted"/>
        <w:rPr>
          <w:ins w:id="4436" w:author="Unknown"/>
          <w:rStyle w:val="HTMLCode"/>
        </w:rPr>
      </w:pPr>
      <w:ins w:id="4437" w:author="Unknown">
        <w:r>
          <w:rPr>
            <w:rStyle w:val="HTMLCode"/>
          </w:rPr>
          <w:t xml:space="preserve">  </w:t>
        </w:r>
        <w:r>
          <w:rPr>
            <w:rStyle w:val="token"/>
          </w:rPr>
          <w:t>.box</w:t>
        </w:r>
        <w:r>
          <w:rPr>
            <w:rStyle w:val="HTMLCode"/>
          </w:rPr>
          <w:t xml:space="preserve"> </w:t>
        </w:r>
        <w:r>
          <w:rPr>
            <w:rStyle w:val="token"/>
          </w:rPr>
          <w:t>{</w:t>
        </w:r>
      </w:ins>
    </w:p>
    <w:p w:rsidR="00B4159D" w:rsidRDefault="00B4159D" w:rsidP="00B4159D">
      <w:pPr>
        <w:pStyle w:val="HTMLPreformatted"/>
        <w:rPr>
          <w:ins w:id="4438" w:author="Unknown"/>
          <w:rStyle w:val="HTMLCode"/>
        </w:rPr>
      </w:pPr>
      <w:ins w:id="4439" w:author="Unknown">
        <w:r>
          <w:rPr>
            <w:rStyle w:val="HTMLCode"/>
          </w:rPr>
          <w:t xml:space="preserve">    </w:t>
        </w:r>
        <w:r>
          <w:rPr>
            <w:rStyle w:val="token"/>
          </w:rPr>
          <w:t>/* apply your style */</w:t>
        </w:r>
      </w:ins>
    </w:p>
    <w:p w:rsidR="00B4159D" w:rsidRDefault="00B4159D" w:rsidP="00B4159D">
      <w:pPr>
        <w:pStyle w:val="HTMLPreformatted"/>
        <w:rPr>
          <w:ins w:id="4440" w:author="Unknown"/>
          <w:rStyle w:val="HTMLCode"/>
        </w:rPr>
      </w:pPr>
      <w:ins w:id="4441" w:author="Unknown">
        <w:r>
          <w:rPr>
            <w:rStyle w:val="HTMLCode"/>
          </w:rPr>
          <w:t xml:space="preserve">  </w:t>
        </w:r>
        <w:r>
          <w:rPr>
            <w:rStyle w:val="token"/>
          </w:rPr>
          <w:t>}</w:t>
        </w:r>
      </w:ins>
    </w:p>
    <w:p w:rsidR="00B4159D" w:rsidRDefault="00B4159D" w:rsidP="00B4159D">
      <w:pPr>
        <w:pStyle w:val="HTMLPreformatted"/>
        <w:rPr>
          <w:ins w:id="4442" w:author="Unknown"/>
        </w:rPr>
      </w:pPr>
      <w:ins w:id="4443" w:author="Unknown">
        <w:r>
          <w:rPr>
            <w:rStyle w:val="token"/>
          </w:rPr>
          <w:t>}</w:t>
        </w:r>
      </w:ins>
    </w:p>
    <w:p w:rsidR="00B4159D" w:rsidRDefault="00B4159D" w:rsidP="00B4159D">
      <w:pPr>
        <w:rPr>
          <w:ins w:id="4444" w:author="Unknown"/>
        </w:rPr>
      </w:pPr>
      <w:ins w:id="4445" w:author="Unknown">
        <w:r>
          <w:t>CSS</w:t>
        </w:r>
      </w:ins>
    </w:p>
    <w:p w:rsidR="00B4159D" w:rsidRDefault="00B4159D" w:rsidP="00B4159D">
      <w:pPr>
        <w:pStyle w:val="NormalWeb"/>
        <w:rPr>
          <w:ins w:id="4446" w:author="Unknown"/>
        </w:rPr>
      </w:pPr>
      <w:ins w:id="4447" w:author="Unknown">
        <w:r>
          <w:rPr>
            <w:rStyle w:val="bold"/>
          </w:rPr>
          <w:t>Not only viewport width</w:t>
        </w:r>
        <w:r>
          <w:t xml:space="preserve"> you can target a lot of things like screen resolution, device type, screen orientation, etc.</w:t>
        </w:r>
      </w:ins>
    </w:p>
    <w:p w:rsidR="00B4159D" w:rsidRDefault="00B4159D" w:rsidP="00B4159D">
      <w:pPr>
        <w:rPr>
          <w:ins w:id="4448" w:author="Unknown"/>
        </w:rPr>
      </w:pPr>
      <w:ins w:id="4449" w:author="Unknown">
        <w:r>
          <w:pict>
            <v:rect id="_x0000_i1586" style="width:0;height:1.5pt" o:hralign="center" o:hrstd="t" o:hr="t" fillcolor="#a0a0a0" stroked="f"/>
          </w:pict>
        </w:r>
      </w:ins>
    </w:p>
    <w:p w:rsidR="00B4159D" w:rsidRDefault="00B4159D" w:rsidP="00B4159D">
      <w:pPr>
        <w:pStyle w:val="Heading2"/>
        <w:rPr>
          <w:ins w:id="4450" w:author="Unknown"/>
        </w:rPr>
      </w:pPr>
      <w:ins w:id="4451" w:author="Unknown">
        <w:r>
          <w:t>Media query syntax</w:t>
        </w:r>
      </w:ins>
    </w:p>
    <w:p w:rsidR="00B4159D" w:rsidRDefault="00B4159D" w:rsidP="00B4159D">
      <w:pPr>
        <w:pStyle w:val="NormalWeb"/>
        <w:rPr>
          <w:ins w:id="4452" w:author="Unknown"/>
        </w:rPr>
      </w:pPr>
      <w:ins w:id="4453" w:author="Unknown">
        <w:r>
          <w:t>Now you have understood what a media query is, let's look at its syntax with examples.</w:t>
        </w:r>
      </w:ins>
    </w:p>
    <w:p w:rsidR="00B4159D" w:rsidRDefault="00B4159D" w:rsidP="00B4159D">
      <w:pPr>
        <w:pStyle w:val="NormalWeb"/>
        <w:rPr>
          <w:ins w:id="4454" w:author="Unknown"/>
        </w:rPr>
      </w:pPr>
      <w:ins w:id="4455" w:author="Unknown">
        <w:r>
          <w:t xml:space="preserve">A </w:t>
        </w:r>
        <w:r>
          <w:rPr>
            <w:rStyle w:val="focus"/>
          </w:rPr>
          <w:t>Media query</w:t>
        </w:r>
        <w:r>
          <w:t xml:space="preserve"> has 4 different parts: </w:t>
        </w:r>
      </w:ins>
    </w:p>
    <w:p w:rsidR="00B4159D" w:rsidRDefault="00B4159D" w:rsidP="00623007">
      <w:pPr>
        <w:numPr>
          <w:ilvl w:val="0"/>
          <w:numId w:val="74"/>
        </w:numPr>
        <w:spacing w:before="100" w:beforeAutospacing="1" w:after="100" w:afterAutospacing="1" w:line="240" w:lineRule="auto"/>
        <w:rPr>
          <w:ins w:id="4456" w:author="Unknown"/>
        </w:rPr>
      </w:pPr>
      <w:ins w:id="4457" w:author="Unknown">
        <w:r>
          <w:rPr>
            <w:rStyle w:val="Strong"/>
          </w:rPr>
          <w:t>At-rule (@media)</w:t>
        </w:r>
        <w:r>
          <w:t xml:space="preserve"> - Media query starts with the </w:t>
        </w:r>
        <w:r>
          <w:rPr>
            <w:rStyle w:val="focus"/>
          </w:rPr>
          <w:t>@media</w:t>
        </w:r>
        <w:r>
          <w:t xml:space="preserve"> ruleset itself.</w:t>
        </w:r>
      </w:ins>
    </w:p>
    <w:p w:rsidR="00B4159D" w:rsidRDefault="00B4159D" w:rsidP="00623007">
      <w:pPr>
        <w:numPr>
          <w:ilvl w:val="0"/>
          <w:numId w:val="74"/>
        </w:numPr>
        <w:spacing w:before="100" w:beforeAutospacing="1" w:after="100" w:afterAutospacing="1" w:line="240" w:lineRule="auto"/>
        <w:rPr>
          <w:ins w:id="4458" w:author="Unknown"/>
        </w:rPr>
      </w:pPr>
      <w:ins w:id="4459" w:author="Unknown">
        <w:r>
          <w:rPr>
            <w:rStyle w:val="Strong"/>
          </w:rPr>
          <w:t>Logical operator (not, only, and)</w:t>
        </w:r>
        <w:r>
          <w:t xml:space="preserve"> - Media query support logical operators like other programming languages like and, not, or (comma) and only.</w:t>
        </w:r>
      </w:ins>
    </w:p>
    <w:p w:rsidR="00B4159D" w:rsidRDefault="00B4159D" w:rsidP="00623007">
      <w:pPr>
        <w:numPr>
          <w:ilvl w:val="0"/>
          <w:numId w:val="74"/>
        </w:numPr>
        <w:spacing w:before="100" w:beforeAutospacing="1" w:after="100" w:afterAutospacing="1" w:line="240" w:lineRule="auto"/>
        <w:rPr>
          <w:ins w:id="4460" w:author="Unknown"/>
        </w:rPr>
      </w:pPr>
      <w:ins w:id="4461" w:author="Unknown">
        <w:r>
          <w:rPr>
            <w:rStyle w:val="Strong"/>
          </w:rPr>
          <w:t>Media type (screen, printer, etc)</w:t>
        </w:r>
        <w:r>
          <w:t xml:space="preserve"> - It defines the type of media we are targeting like print, screen, speech or all.</w:t>
        </w:r>
      </w:ins>
    </w:p>
    <w:p w:rsidR="00B4159D" w:rsidRDefault="00B4159D" w:rsidP="00623007">
      <w:pPr>
        <w:numPr>
          <w:ilvl w:val="0"/>
          <w:numId w:val="74"/>
        </w:numPr>
        <w:spacing w:before="100" w:beforeAutospacing="1" w:after="100" w:afterAutospacing="1" w:line="240" w:lineRule="auto"/>
        <w:rPr>
          <w:ins w:id="4462" w:author="Unknown"/>
        </w:rPr>
      </w:pPr>
      <w:ins w:id="4463" w:author="Unknown">
        <w:r>
          <w:rPr>
            <w:rStyle w:val="Strong"/>
          </w:rPr>
          <w:t>Media-feature (width, max-width, height, etc)</w:t>
        </w:r>
        <w:r>
          <w:t xml:space="preserve"> - Media feature target match features like width, height, aspect-ratio, orientation, etc.</w:t>
        </w:r>
      </w:ins>
    </w:p>
    <w:p w:rsidR="00B4159D" w:rsidRDefault="00B4159D" w:rsidP="00B4159D">
      <w:pPr>
        <w:rPr>
          <w:ins w:id="4464" w:author="Unknown"/>
        </w:rPr>
      </w:pPr>
      <w:r>
        <w:rPr>
          <w:noProof/>
        </w:rPr>
        <mc:AlternateContent>
          <mc:Choice Requires="wps">
            <w:drawing>
              <wp:inline distT="0" distB="0" distL="0" distR="0">
                <wp:extent cx="304800" cy="304800"/>
                <wp:effectExtent l="0" t="0" r="0" b="0"/>
                <wp:docPr id="35" name="Rectangle 35" descr="media query synta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Description: media query synta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wbkOOxwIAANQ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B4159D" w:rsidRDefault="00B4159D" w:rsidP="00B4159D">
      <w:pPr>
        <w:pStyle w:val="NormalWeb"/>
        <w:rPr>
          <w:ins w:id="4465" w:author="Unknown"/>
        </w:rPr>
      </w:pPr>
      <w:ins w:id="4466" w:author="Unknown">
        <w:r>
          <w:t xml:space="preserve">A media query starts with the </w:t>
        </w:r>
        <w:r>
          <w:rPr>
            <w:rStyle w:val="focus"/>
          </w:rPr>
          <w:t>@media</w:t>
        </w:r>
        <w:r>
          <w:t xml:space="preserve"> keyword followed by media-type and conditions separated by the logical operation.</w:t>
        </w:r>
      </w:ins>
    </w:p>
    <w:p w:rsidR="00B4159D" w:rsidRDefault="00B4159D" w:rsidP="00B4159D">
      <w:pPr>
        <w:pStyle w:val="HTMLPreformatted"/>
        <w:rPr>
          <w:ins w:id="4467" w:author="Unknown"/>
          <w:rStyle w:val="HTMLCode"/>
        </w:rPr>
      </w:pPr>
      <w:ins w:id="4468" w:author="Unknown">
        <w:r>
          <w:rPr>
            <w:rStyle w:val="token"/>
          </w:rPr>
          <w:t>@media not|only media-type and (mediafeature)</w:t>
        </w:r>
        <w:r>
          <w:rPr>
            <w:rStyle w:val="HTMLCode"/>
          </w:rPr>
          <w:t xml:space="preserve"> </w:t>
        </w:r>
        <w:r>
          <w:rPr>
            <w:rStyle w:val="token"/>
          </w:rPr>
          <w:t>{</w:t>
        </w:r>
      </w:ins>
    </w:p>
    <w:p w:rsidR="00B4159D" w:rsidRDefault="00B4159D" w:rsidP="00B4159D">
      <w:pPr>
        <w:pStyle w:val="HTMLPreformatted"/>
        <w:rPr>
          <w:ins w:id="4469" w:author="Unknown"/>
          <w:rStyle w:val="HTMLCode"/>
        </w:rPr>
      </w:pPr>
      <w:ins w:id="4470" w:author="Unknown">
        <w:r>
          <w:rPr>
            <w:rStyle w:val="HTMLCode"/>
          </w:rPr>
          <w:lastRenderedPageBreak/>
          <w:t xml:space="preserve">  </w:t>
        </w:r>
        <w:r>
          <w:rPr>
            <w:rStyle w:val="token"/>
          </w:rPr>
          <w:t>/* your CSS here... */</w:t>
        </w:r>
      </w:ins>
    </w:p>
    <w:p w:rsidR="00B4159D" w:rsidRDefault="00B4159D" w:rsidP="00B4159D">
      <w:pPr>
        <w:pStyle w:val="HTMLPreformatted"/>
        <w:rPr>
          <w:ins w:id="4471" w:author="Unknown"/>
        </w:rPr>
      </w:pPr>
      <w:ins w:id="4472" w:author="Unknown">
        <w:r>
          <w:rPr>
            <w:rStyle w:val="token"/>
          </w:rPr>
          <w:t>}</w:t>
        </w:r>
      </w:ins>
    </w:p>
    <w:p w:rsidR="00B4159D" w:rsidRDefault="00B4159D" w:rsidP="00B4159D">
      <w:pPr>
        <w:rPr>
          <w:ins w:id="4473" w:author="Unknown"/>
        </w:rPr>
      </w:pPr>
      <w:ins w:id="4474" w:author="Unknown">
        <w:r>
          <w:t>CSS</w:t>
        </w:r>
      </w:ins>
    </w:p>
    <w:p w:rsidR="00B4159D" w:rsidRDefault="00B4159D" w:rsidP="00B4159D">
      <w:pPr>
        <w:pStyle w:val="NormalWeb"/>
        <w:rPr>
          <w:ins w:id="4475" w:author="Unknown"/>
        </w:rPr>
      </w:pPr>
      <w:ins w:id="4476" w:author="Unknown">
        <w:r>
          <w:t>Here is a working example, in this example when the screen width gets greater than 768px than the background color of the webpage change to a light green color.</w:t>
        </w:r>
      </w:ins>
    </w:p>
    <w:p w:rsidR="00B4159D" w:rsidRDefault="00B4159D" w:rsidP="00B4159D">
      <w:pPr>
        <w:pStyle w:val="HTMLPreformatted"/>
        <w:rPr>
          <w:ins w:id="4477" w:author="Unknown"/>
          <w:rStyle w:val="HTMLCode"/>
        </w:rPr>
      </w:pPr>
      <w:ins w:id="4478" w:author="Unknown">
        <w:r>
          <w:rPr>
            <w:rStyle w:val="token"/>
          </w:rPr>
          <w:t>body</w:t>
        </w:r>
        <w:r>
          <w:rPr>
            <w:rStyle w:val="HTMLCode"/>
          </w:rPr>
          <w:t xml:space="preserve"> </w:t>
        </w:r>
        <w:r>
          <w:rPr>
            <w:rStyle w:val="token"/>
          </w:rPr>
          <w:t>{</w:t>
        </w:r>
      </w:ins>
    </w:p>
    <w:p w:rsidR="00B4159D" w:rsidRDefault="00B4159D" w:rsidP="00B4159D">
      <w:pPr>
        <w:pStyle w:val="HTMLPreformatted"/>
        <w:rPr>
          <w:ins w:id="4479" w:author="Unknown"/>
          <w:rStyle w:val="HTMLCode"/>
        </w:rPr>
      </w:pPr>
      <w:ins w:id="4480" w:author="Unknown">
        <w:r>
          <w:rPr>
            <w:rStyle w:val="HTMLCode"/>
          </w:rPr>
          <w:t xml:space="preserve">  </w:t>
        </w:r>
        <w:r>
          <w:rPr>
            <w:rStyle w:val="token"/>
          </w:rPr>
          <w:t>background-color:</w:t>
        </w:r>
        <w:r>
          <w:rPr>
            <w:rStyle w:val="HTMLCode"/>
          </w:rPr>
          <w:t xml:space="preserve"> </w:t>
        </w:r>
        <w:r>
          <w:rPr>
            <w:rStyle w:val="token"/>
          </w:rPr>
          <w:t>lightpink;</w:t>
        </w:r>
      </w:ins>
    </w:p>
    <w:p w:rsidR="00B4159D" w:rsidRDefault="00B4159D" w:rsidP="00B4159D">
      <w:pPr>
        <w:pStyle w:val="HTMLPreformatted"/>
        <w:rPr>
          <w:ins w:id="4481" w:author="Unknown"/>
          <w:rStyle w:val="HTMLCode"/>
        </w:rPr>
      </w:pPr>
      <w:ins w:id="4482" w:author="Unknown">
        <w:r>
          <w:rPr>
            <w:rStyle w:val="token"/>
          </w:rPr>
          <w:t>}</w:t>
        </w:r>
      </w:ins>
    </w:p>
    <w:p w:rsidR="00B4159D" w:rsidRDefault="00B4159D" w:rsidP="00B4159D">
      <w:pPr>
        <w:pStyle w:val="HTMLPreformatted"/>
        <w:rPr>
          <w:ins w:id="4483" w:author="Unknown"/>
          <w:rStyle w:val="HTMLCode"/>
        </w:rPr>
      </w:pPr>
    </w:p>
    <w:p w:rsidR="00B4159D" w:rsidRDefault="00B4159D" w:rsidP="00B4159D">
      <w:pPr>
        <w:pStyle w:val="HTMLPreformatted"/>
        <w:rPr>
          <w:ins w:id="4484" w:author="Unknown"/>
          <w:rStyle w:val="HTMLCode"/>
        </w:rPr>
      </w:pPr>
      <w:ins w:id="4485" w:author="Unknown">
        <w:r>
          <w:rPr>
            <w:rStyle w:val="token"/>
          </w:rPr>
          <w:t>@media only screen and (min-width:768px)</w:t>
        </w:r>
        <w:r>
          <w:rPr>
            <w:rStyle w:val="HTMLCode"/>
          </w:rPr>
          <w:t xml:space="preserve"> </w:t>
        </w:r>
        <w:r>
          <w:rPr>
            <w:rStyle w:val="token"/>
          </w:rPr>
          <w:t>{</w:t>
        </w:r>
      </w:ins>
    </w:p>
    <w:p w:rsidR="00B4159D" w:rsidRDefault="00B4159D" w:rsidP="00B4159D">
      <w:pPr>
        <w:pStyle w:val="HTMLPreformatted"/>
        <w:rPr>
          <w:ins w:id="4486" w:author="Unknown"/>
          <w:rStyle w:val="HTMLCode"/>
        </w:rPr>
      </w:pPr>
      <w:ins w:id="4487" w:author="Unknown">
        <w:r>
          <w:rPr>
            <w:rStyle w:val="HTMLCode"/>
          </w:rPr>
          <w:t xml:space="preserve">  </w:t>
        </w:r>
        <w:r>
          <w:rPr>
            <w:rStyle w:val="token"/>
          </w:rPr>
          <w:t>body</w:t>
        </w:r>
        <w:r>
          <w:rPr>
            <w:rStyle w:val="HTMLCode"/>
          </w:rPr>
          <w:t xml:space="preserve"> </w:t>
        </w:r>
        <w:r>
          <w:rPr>
            <w:rStyle w:val="token"/>
          </w:rPr>
          <w:t>{</w:t>
        </w:r>
      </w:ins>
    </w:p>
    <w:p w:rsidR="00B4159D" w:rsidRDefault="00B4159D" w:rsidP="00B4159D">
      <w:pPr>
        <w:pStyle w:val="HTMLPreformatted"/>
        <w:rPr>
          <w:ins w:id="4488" w:author="Unknown"/>
          <w:rStyle w:val="HTMLCode"/>
        </w:rPr>
      </w:pPr>
      <w:ins w:id="4489" w:author="Unknown">
        <w:r>
          <w:rPr>
            <w:rStyle w:val="HTMLCode"/>
          </w:rPr>
          <w:t xml:space="preserve">    </w:t>
        </w:r>
        <w:r>
          <w:rPr>
            <w:rStyle w:val="token"/>
          </w:rPr>
          <w:t>background-color:</w:t>
        </w:r>
        <w:r>
          <w:rPr>
            <w:rStyle w:val="HTMLCode"/>
          </w:rPr>
          <w:t xml:space="preserve"> </w:t>
        </w:r>
        <w:r>
          <w:rPr>
            <w:rStyle w:val="token"/>
          </w:rPr>
          <w:t>lightgreen;</w:t>
        </w:r>
      </w:ins>
    </w:p>
    <w:p w:rsidR="00B4159D" w:rsidRDefault="00B4159D" w:rsidP="00B4159D">
      <w:pPr>
        <w:pStyle w:val="HTMLPreformatted"/>
        <w:rPr>
          <w:ins w:id="4490" w:author="Unknown"/>
          <w:rStyle w:val="HTMLCode"/>
        </w:rPr>
      </w:pPr>
      <w:ins w:id="4491" w:author="Unknown">
        <w:r>
          <w:rPr>
            <w:rStyle w:val="HTMLCode"/>
          </w:rPr>
          <w:t xml:space="preserve">  </w:t>
        </w:r>
        <w:r>
          <w:rPr>
            <w:rStyle w:val="token"/>
          </w:rPr>
          <w:t>}</w:t>
        </w:r>
      </w:ins>
    </w:p>
    <w:p w:rsidR="00B4159D" w:rsidRDefault="00B4159D" w:rsidP="00B4159D">
      <w:pPr>
        <w:pStyle w:val="HTMLPreformatted"/>
        <w:rPr>
          <w:ins w:id="4492" w:author="Unknown"/>
        </w:rPr>
      </w:pPr>
      <w:ins w:id="4493" w:author="Unknown">
        <w:r>
          <w:rPr>
            <w:rStyle w:val="token"/>
          </w:rPr>
          <w:t>}</w:t>
        </w:r>
      </w:ins>
    </w:p>
    <w:p w:rsidR="00B4159D" w:rsidRDefault="00B4159D" w:rsidP="00B4159D">
      <w:pPr>
        <w:rPr>
          <w:ins w:id="4494" w:author="Unknown"/>
        </w:rPr>
      </w:pPr>
      <w:ins w:id="4495" w:author="Unknown">
        <w:r>
          <w:t>CSS</w:t>
        </w:r>
      </w:ins>
    </w:p>
    <w:p w:rsidR="00B4159D" w:rsidRDefault="00B4159D" w:rsidP="00B4159D">
      <w:pPr>
        <w:rPr>
          <w:ins w:id="4496" w:author="Unknown"/>
        </w:rPr>
      </w:pPr>
      <w:ins w:id="4497" w:author="Unknown">
        <w:r>
          <w:fldChar w:fldCharType="begin"/>
        </w:r>
        <w:r>
          <w:instrText xml:space="preserve"> HYPERLINK "https://www.tutorialstonight.com/online-html-editor.php?p=css&amp;q=media-query-example" \t "_blank" </w:instrText>
        </w:r>
        <w:r>
          <w:fldChar w:fldCharType="separate"/>
        </w:r>
        <w:r>
          <w:rPr>
            <w:rStyle w:val="Hyperlink"/>
            <w:rFonts w:ascii="MS Gothic" w:eastAsia="MS Gothic" w:hAnsi="MS Gothic" w:cs="MS Gothic" w:hint="eastAsia"/>
          </w:rPr>
          <w:t>▶</w:t>
        </w:r>
        <w:r>
          <w:rPr>
            <w:rStyle w:val="Hyperlink"/>
          </w:rPr>
          <w:t xml:space="preserve"> Try it</w:t>
        </w:r>
        <w:r>
          <w:fldChar w:fldCharType="end"/>
        </w:r>
        <w:r>
          <w:t xml:space="preserve"> </w:t>
        </w:r>
      </w:ins>
    </w:p>
    <w:p w:rsidR="00B4159D" w:rsidRDefault="00B4159D" w:rsidP="00B4159D">
      <w:pPr>
        <w:rPr>
          <w:ins w:id="4498" w:author="Unknown"/>
        </w:rPr>
      </w:pPr>
      <w:ins w:id="4499" w:author="Unknown">
        <w:r>
          <w:pict>
            <v:rect id="_x0000_i1588" style="width:0;height:1.5pt" o:hralign="center" o:hrstd="t" o:hr="t" fillcolor="#a0a0a0" stroked="f"/>
          </w:pict>
        </w:r>
      </w:ins>
    </w:p>
    <w:p w:rsidR="00B4159D" w:rsidRDefault="00B4159D" w:rsidP="00B4159D">
      <w:pPr>
        <w:pStyle w:val="Heading2"/>
        <w:rPr>
          <w:ins w:id="4500" w:author="Unknown"/>
        </w:rPr>
      </w:pPr>
      <w:ins w:id="4501" w:author="Unknown">
        <w:r>
          <w:t>Media Query min width</w:t>
        </w:r>
      </w:ins>
    </w:p>
    <w:p w:rsidR="00B4159D" w:rsidRDefault="00B4159D" w:rsidP="00B4159D">
      <w:pPr>
        <w:pStyle w:val="NormalWeb"/>
        <w:rPr>
          <w:ins w:id="4502" w:author="Unknown"/>
        </w:rPr>
      </w:pPr>
      <w:ins w:id="4503" w:author="Unknown">
        <w:r>
          <w:t xml:space="preserve">The </w:t>
        </w:r>
        <w:r>
          <w:rPr>
            <w:rStyle w:val="focus"/>
          </w:rPr>
          <w:t>min-width</w:t>
        </w:r>
        <w:r>
          <w:t xml:space="preserve"> media feature is used to set CSS properties for an element which works only when the minimum width of the media type (screen) is greater than the specified width.</w:t>
        </w:r>
      </w:ins>
    </w:p>
    <w:p w:rsidR="00B4159D" w:rsidRDefault="00B4159D" w:rsidP="00B4159D">
      <w:pPr>
        <w:pStyle w:val="NormalWeb"/>
        <w:rPr>
          <w:ins w:id="4504" w:author="Unknown"/>
        </w:rPr>
      </w:pPr>
      <w:ins w:id="4505" w:author="Unknown">
        <w:r>
          <w:t>In the example below, the background color and color of the webpage change when the screen width is greater than 500px.</w:t>
        </w:r>
      </w:ins>
    </w:p>
    <w:p w:rsidR="00B4159D" w:rsidRDefault="00B4159D" w:rsidP="00B4159D">
      <w:pPr>
        <w:pStyle w:val="editor-header"/>
        <w:rPr>
          <w:ins w:id="4506" w:author="Unknown"/>
        </w:rPr>
      </w:pPr>
      <w:ins w:id="4507" w:author="Unknown">
        <w:r>
          <w:t>Example 1</w:t>
        </w:r>
      </w:ins>
    </w:p>
    <w:p w:rsidR="00B4159D" w:rsidRDefault="00B4159D" w:rsidP="00B4159D">
      <w:pPr>
        <w:pStyle w:val="HTMLPreformatted"/>
        <w:rPr>
          <w:ins w:id="4508" w:author="Unknown"/>
          <w:rStyle w:val="HTMLCode"/>
        </w:rPr>
      </w:pPr>
      <w:ins w:id="4509" w:author="Unknown">
        <w:r>
          <w:rPr>
            <w:rStyle w:val="token"/>
          </w:rPr>
          <w:t>body</w:t>
        </w:r>
        <w:r>
          <w:rPr>
            <w:rStyle w:val="HTMLCode"/>
          </w:rPr>
          <w:t xml:space="preserve"> </w:t>
        </w:r>
        <w:r>
          <w:rPr>
            <w:rStyle w:val="token"/>
          </w:rPr>
          <w:t>{</w:t>
        </w:r>
      </w:ins>
    </w:p>
    <w:p w:rsidR="00B4159D" w:rsidRDefault="00B4159D" w:rsidP="00B4159D">
      <w:pPr>
        <w:pStyle w:val="HTMLPreformatted"/>
        <w:rPr>
          <w:ins w:id="4510" w:author="Unknown"/>
          <w:rStyle w:val="HTMLCode"/>
        </w:rPr>
      </w:pPr>
      <w:ins w:id="4511" w:author="Unknown">
        <w:r>
          <w:rPr>
            <w:rStyle w:val="HTMLCode"/>
          </w:rPr>
          <w:t xml:space="preserve">  </w:t>
        </w:r>
        <w:r>
          <w:rPr>
            <w:rStyle w:val="token"/>
          </w:rPr>
          <w:t>background-color:</w:t>
        </w:r>
        <w:r>
          <w:rPr>
            <w:rStyle w:val="HTMLCode"/>
          </w:rPr>
          <w:t xml:space="preserve"> </w:t>
        </w:r>
        <w:r>
          <w:rPr>
            <w:rStyle w:val="token"/>
          </w:rPr>
          <w:t>black;</w:t>
        </w:r>
      </w:ins>
    </w:p>
    <w:p w:rsidR="00B4159D" w:rsidRDefault="00B4159D" w:rsidP="00B4159D">
      <w:pPr>
        <w:pStyle w:val="HTMLPreformatted"/>
        <w:rPr>
          <w:ins w:id="4512" w:author="Unknown"/>
          <w:rStyle w:val="HTMLCode"/>
        </w:rPr>
      </w:pPr>
      <w:ins w:id="4513" w:author="Unknown">
        <w:r>
          <w:rPr>
            <w:rStyle w:val="HTMLCode"/>
          </w:rPr>
          <w:t xml:space="preserve">  </w:t>
        </w:r>
        <w:r>
          <w:rPr>
            <w:rStyle w:val="token"/>
          </w:rPr>
          <w:t>color:</w:t>
        </w:r>
        <w:r>
          <w:rPr>
            <w:rStyle w:val="HTMLCode"/>
          </w:rPr>
          <w:t xml:space="preserve"> </w:t>
        </w:r>
        <w:r>
          <w:rPr>
            <w:rStyle w:val="token"/>
          </w:rPr>
          <w:t>white;</w:t>
        </w:r>
      </w:ins>
    </w:p>
    <w:p w:rsidR="00B4159D" w:rsidRDefault="00B4159D" w:rsidP="00B4159D">
      <w:pPr>
        <w:pStyle w:val="HTMLPreformatted"/>
        <w:rPr>
          <w:ins w:id="4514" w:author="Unknown"/>
          <w:rStyle w:val="HTMLCode"/>
        </w:rPr>
      </w:pPr>
      <w:ins w:id="4515" w:author="Unknown">
        <w:r>
          <w:rPr>
            <w:rStyle w:val="token"/>
          </w:rPr>
          <w:t>}</w:t>
        </w:r>
      </w:ins>
    </w:p>
    <w:p w:rsidR="00B4159D" w:rsidRDefault="00B4159D" w:rsidP="00B4159D">
      <w:pPr>
        <w:pStyle w:val="HTMLPreformatted"/>
        <w:rPr>
          <w:ins w:id="4516" w:author="Unknown"/>
          <w:rStyle w:val="HTMLCode"/>
        </w:rPr>
      </w:pPr>
    </w:p>
    <w:p w:rsidR="00B4159D" w:rsidRDefault="00B4159D" w:rsidP="00B4159D">
      <w:pPr>
        <w:pStyle w:val="HTMLPreformatted"/>
        <w:rPr>
          <w:ins w:id="4517" w:author="Unknown"/>
          <w:rStyle w:val="HTMLCode"/>
        </w:rPr>
      </w:pPr>
      <w:ins w:id="4518" w:author="Unknown">
        <w:r>
          <w:rPr>
            <w:rStyle w:val="token"/>
          </w:rPr>
          <w:t>/* effective when minimum width is greater than 500px */</w:t>
        </w:r>
      </w:ins>
    </w:p>
    <w:p w:rsidR="00B4159D" w:rsidRDefault="00B4159D" w:rsidP="00B4159D">
      <w:pPr>
        <w:pStyle w:val="HTMLPreformatted"/>
        <w:rPr>
          <w:ins w:id="4519" w:author="Unknown"/>
          <w:rStyle w:val="HTMLCode"/>
        </w:rPr>
      </w:pPr>
      <w:ins w:id="4520" w:author="Unknown">
        <w:r>
          <w:rPr>
            <w:rStyle w:val="token"/>
          </w:rPr>
          <w:t>@media only screen and (min-width: 500px)</w:t>
        </w:r>
        <w:r>
          <w:rPr>
            <w:rStyle w:val="HTMLCode"/>
          </w:rPr>
          <w:t xml:space="preserve"> </w:t>
        </w:r>
        <w:r>
          <w:rPr>
            <w:rStyle w:val="token"/>
          </w:rPr>
          <w:t>{</w:t>
        </w:r>
      </w:ins>
    </w:p>
    <w:p w:rsidR="00B4159D" w:rsidRDefault="00B4159D" w:rsidP="00B4159D">
      <w:pPr>
        <w:pStyle w:val="HTMLPreformatted"/>
        <w:rPr>
          <w:ins w:id="4521" w:author="Unknown"/>
          <w:rStyle w:val="HTMLCode"/>
        </w:rPr>
      </w:pPr>
      <w:ins w:id="4522" w:author="Unknown">
        <w:r>
          <w:rPr>
            <w:rStyle w:val="HTMLCode"/>
          </w:rPr>
          <w:t xml:space="preserve">  </w:t>
        </w:r>
        <w:r>
          <w:rPr>
            <w:rStyle w:val="token"/>
          </w:rPr>
          <w:t>body</w:t>
        </w:r>
        <w:r>
          <w:rPr>
            <w:rStyle w:val="HTMLCode"/>
          </w:rPr>
          <w:t xml:space="preserve"> </w:t>
        </w:r>
        <w:r>
          <w:rPr>
            <w:rStyle w:val="token"/>
          </w:rPr>
          <w:t>{</w:t>
        </w:r>
      </w:ins>
    </w:p>
    <w:p w:rsidR="00B4159D" w:rsidRDefault="00B4159D" w:rsidP="00B4159D">
      <w:pPr>
        <w:pStyle w:val="HTMLPreformatted"/>
        <w:rPr>
          <w:ins w:id="4523" w:author="Unknown"/>
          <w:rStyle w:val="HTMLCode"/>
        </w:rPr>
      </w:pPr>
      <w:ins w:id="4524" w:author="Unknown">
        <w:r>
          <w:rPr>
            <w:rStyle w:val="HTMLCode"/>
          </w:rPr>
          <w:t xml:space="preserve">    </w:t>
        </w:r>
        <w:r>
          <w:rPr>
            <w:rStyle w:val="token"/>
          </w:rPr>
          <w:t>background-color:</w:t>
        </w:r>
        <w:r>
          <w:rPr>
            <w:rStyle w:val="HTMLCode"/>
          </w:rPr>
          <w:t xml:space="preserve"> </w:t>
        </w:r>
        <w:r>
          <w:rPr>
            <w:rStyle w:val="token"/>
          </w:rPr>
          <w:t>lightpink;</w:t>
        </w:r>
      </w:ins>
    </w:p>
    <w:p w:rsidR="00B4159D" w:rsidRDefault="00B4159D" w:rsidP="00B4159D">
      <w:pPr>
        <w:pStyle w:val="HTMLPreformatted"/>
        <w:rPr>
          <w:ins w:id="4525" w:author="Unknown"/>
          <w:rStyle w:val="HTMLCode"/>
        </w:rPr>
      </w:pPr>
      <w:ins w:id="4526" w:author="Unknown">
        <w:r>
          <w:rPr>
            <w:rStyle w:val="HTMLCode"/>
          </w:rPr>
          <w:t xml:space="preserve">    </w:t>
        </w:r>
        <w:r>
          <w:rPr>
            <w:rStyle w:val="token"/>
          </w:rPr>
          <w:t>color:</w:t>
        </w:r>
        <w:r>
          <w:rPr>
            <w:rStyle w:val="HTMLCode"/>
          </w:rPr>
          <w:t xml:space="preserve"> </w:t>
        </w:r>
        <w:r>
          <w:rPr>
            <w:rStyle w:val="token"/>
          </w:rPr>
          <w:t>black;</w:t>
        </w:r>
      </w:ins>
    </w:p>
    <w:p w:rsidR="00B4159D" w:rsidRDefault="00B4159D" w:rsidP="00B4159D">
      <w:pPr>
        <w:pStyle w:val="HTMLPreformatted"/>
        <w:rPr>
          <w:ins w:id="4527" w:author="Unknown"/>
          <w:rStyle w:val="HTMLCode"/>
        </w:rPr>
      </w:pPr>
      <w:ins w:id="4528" w:author="Unknown">
        <w:r>
          <w:rPr>
            <w:rStyle w:val="HTMLCode"/>
          </w:rPr>
          <w:t xml:space="preserve">  </w:t>
        </w:r>
        <w:r>
          <w:rPr>
            <w:rStyle w:val="token"/>
          </w:rPr>
          <w:t>}</w:t>
        </w:r>
      </w:ins>
    </w:p>
    <w:p w:rsidR="00B4159D" w:rsidRDefault="00B4159D" w:rsidP="00B4159D">
      <w:pPr>
        <w:pStyle w:val="HTMLPreformatted"/>
        <w:rPr>
          <w:ins w:id="4529" w:author="Unknown"/>
        </w:rPr>
      </w:pPr>
      <w:ins w:id="4530" w:author="Unknown">
        <w:r>
          <w:rPr>
            <w:rStyle w:val="token"/>
          </w:rPr>
          <w:t>}</w:t>
        </w:r>
      </w:ins>
    </w:p>
    <w:p w:rsidR="00B4159D" w:rsidRDefault="00B4159D" w:rsidP="00B4159D">
      <w:pPr>
        <w:rPr>
          <w:ins w:id="4531" w:author="Unknown"/>
        </w:rPr>
      </w:pPr>
      <w:ins w:id="4532" w:author="Unknown">
        <w:r>
          <w:t>CSS</w:t>
        </w:r>
      </w:ins>
    </w:p>
    <w:p w:rsidR="00B4159D" w:rsidRDefault="00B4159D" w:rsidP="00B4159D">
      <w:pPr>
        <w:rPr>
          <w:ins w:id="4533" w:author="Unknown"/>
        </w:rPr>
      </w:pPr>
      <w:ins w:id="4534" w:author="Unknown">
        <w:r>
          <w:fldChar w:fldCharType="begin"/>
        </w:r>
        <w:r>
          <w:instrText xml:space="preserve"> HYPERLINK "https://www.tutorialstonight.com/online-html-editor.php?p=css&amp;q=media-query-min-width" \t "_blank" </w:instrText>
        </w:r>
        <w:r>
          <w:fldChar w:fldCharType="separate"/>
        </w:r>
        <w:r>
          <w:rPr>
            <w:rStyle w:val="Hyperlink"/>
            <w:rFonts w:ascii="MS Gothic" w:eastAsia="MS Gothic" w:hAnsi="MS Gothic" w:cs="MS Gothic" w:hint="eastAsia"/>
          </w:rPr>
          <w:t>▶</w:t>
        </w:r>
        <w:r>
          <w:rPr>
            <w:rStyle w:val="Hyperlink"/>
          </w:rPr>
          <w:t xml:space="preserve"> Try it</w:t>
        </w:r>
        <w:r>
          <w:fldChar w:fldCharType="end"/>
        </w:r>
        <w:r>
          <w:t xml:space="preserve"> </w:t>
        </w:r>
      </w:ins>
    </w:p>
    <w:p w:rsidR="00B4159D" w:rsidRDefault="00B4159D" w:rsidP="00B4159D">
      <w:pPr>
        <w:pStyle w:val="alert"/>
        <w:rPr>
          <w:ins w:id="4535" w:author="Unknown"/>
        </w:rPr>
      </w:pPr>
      <w:ins w:id="4536" w:author="Unknown">
        <w:r>
          <w:rPr>
            <w:rStyle w:val="bold"/>
          </w:rPr>
          <w:lastRenderedPageBreak/>
          <w:t>Note</w:t>
        </w:r>
        <w:r>
          <w:t>: media queries must be last to define in style because defined styles are taken into consideration from top to down, if any media query is defined for any selector before defining normal CSS for that selector then the media query is ignored.</w:t>
        </w:r>
      </w:ins>
    </w:p>
    <w:p w:rsidR="00B4159D" w:rsidRDefault="00B4159D" w:rsidP="00B4159D">
      <w:pPr>
        <w:pStyle w:val="NormalWeb"/>
        <w:rPr>
          <w:ins w:id="4537" w:author="Unknown"/>
        </w:rPr>
      </w:pPr>
      <w:ins w:id="4538" w:author="Unknown">
        <w:r>
          <w:t>Here is another example where the column width increases to 100% when the viewport width gets smaller than 576px.</w:t>
        </w:r>
      </w:ins>
    </w:p>
    <w:p w:rsidR="00B4159D" w:rsidRDefault="00B4159D" w:rsidP="00B4159D">
      <w:pPr>
        <w:pStyle w:val="editor-header"/>
        <w:rPr>
          <w:ins w:id="4539" w:author="Unknown"/>
        </w:rPr>
      </w:pPr>
      <w:ins w:id="4540" w:author="Unknown">
        <w:r>
          <w:t>Example 2</w:t>
        </w:r>
      </w:ins>
    </w:p>
    <w:p w:rsidR="00B4159D" w:rsidRDefault="00B4159D" w:rsidP="00B4159D">
      <w:pPr>
        <w:pStyle w:val="HTMLPreformatted"/>
        <w:rPr>
          <w:ins w:id="4541" w:author="Unknown"/>
          <w:rStyle w:val="HTMLCode"/>
        </w:rPr>
      </w:pPr>
      <w:ins w:id="4542" w:author="Unknown">
        <w:r>
          <w:rPr>
            <w:rStyle w:val="token"/>
          </w:rPr>
          <w:t>.container</w:t>
        </w:r>
        <w:r>
          <w:rPr>
            <w:rStyle w:val="HTMLCode"/>
          </w:rPr>
          <w:t xml:space="preserve"> </w:t>
        </w:r>
        <w:r>
          <w:rPr>
            <w:rStyle w:val="token"/>
          </w:rPr>
          <w:t>{</w:t>
        </w:r>
      </w:ins>
    </w:p>
    <w:p w:rsidR="00B4159D" w:rsidRDefault="00B4159D" w:rsidP="00B4159D">
      <w:pPr>
        <w:pStyle w:val="HTMLPreformatted"/>
        <w:rPr>
          <w:ins w:id="4543" w:author="Unknown"/>
          <w:rStyle w:val="HTMLCode"/>
        </w:rPr>
      </w:pPr>
      <w:ins w:id="4544" w:author="Unknown">
        <w:r>
          <w:rPr>
            <w:rStyle w:val="HTMLCode"/>
          </w:rPr>
          <w:t xml:space="preserve">  </w:t>
        </w:r>
        <w:r>
          <w:rPr>
            <w:rStyle w:val="token"/>
          </w:rPr>
          <w:t>display:</w:t>
        </w:r>
        <w:r>
          <w:rPr>
            <w:rStyle w:val="HTMLCode"/>
          </w:rPr>
          <w:t xml:space="preserve"> flex</w:t>
        </w:r>
        <w:r>
          <w:rPr>
            <w:rStyle w:val="token"/>
          </w:rPr>
          <w:t>;</w:t>
        </w:r>
      </w:ins>
    </w:p>
    <w:p w:rsidR="00B4159D" w:rsidRDefault="00B4159D" w:rsidP="00B4159D">
      <w:pPr>
        <w:pStyle w:val="HTMLPreformatted"/>
        <w:rPr>
          <w:ins w:id="4545" w:author="Unknown"/>
          <w:rStyle w:val="HTMLCode"/>
        </w:rPr>
      </w:pPr>
      <w:ins w:id="4546" w:author="Unknown">
        <w:r>
          <w:rPr>
            <w:rStyle w:val="HTMLCode"/>
          </w:rPr>
          <w:t xml:space="preserve">  </w:t>
        </w:r>
        <w:r>
          <w:rPr>
            <w:rStyle w:val="token"/>
          </w:rPr>
          <w:t>flex-wrap:</w:t>
        </w:r>
        <w:r>
          <w:rPr>
            <w:rStyle w:val="HTMLCode"/>
          </w:rPr>
          <w:t xml:space="preserve"> wrap</w:t>
        </w:r>
        <w:r>
          <w:rPr>
            <w:rStyle w:val="token"/>
          </w:rPr>
          <w:t>;</w:t>
        </w:r>
      </w:ins>
    </w:p>
    <w:p w:rsidR="00B4159D" w:rsidRDefault="00B4159D" w:rsidP="00B4159D">
      <w:pPr>
        <w:pStyle w:val="HTMLPreformatted"/>
        <w:rPr>
          <w:ins w:id="4547" w:author="Unknown"/>
          <w:rStyle w:val="HTMLCode"/>
        </w:rPr>
      </w:pPr>
      <w:ins w:id="4548" w:author="Unknown">
        <w:r>
          <w:rPr>
            <w:rStyle w:val="HTMLCode"/>
          </w:rPr>
          <w:t xml:space="preserve">  </w:t>
        </w:r>
        <w:r>
          <w:rPr>
            <w:rStyle w:val="token"/>
          </w:rPr>
          <w:t>border:</w:t>
        </w:r>
        <w:r>
          <w:rPr>
            <w:rStyle w:val="HTMLCode"/>
          </w:rPr>
          <w:t xml:space="preserve"> </w:t>
        </w:r>
        <w:r>
          <w:rPr>
            <w:rStyle w:val="token"/>
          </w:rPr>
          <w:t>1px</w:t>
        </w:r>
        <w:r>
          <w:rPr>
            <w:rStyle w:val="HTMLCode"/>
          </w:rPr>
          <w:t xml:space="preserve"> solid </w:t>
        </w:r>
        <w:r>
          <w:rPr>
            <w:rStyle w:val="token"/>
          </w:rPr>
          <w:t>black;</w:t>
        </w:r>
      </w:ins>
    </w:p>
    <w:p w:rsidR="00B4159D" w:rsidRDefault="00B4159D" w:rsidP="00B4159D">
      <w:pPr>
        <w:pStyle w:val="HTMLPreformatted"/>
        <w:rPr>
          <w:ins w:id="4549" w:author="Unknown"/>
          <w:rStyle w:val="HTMLCode"/>
        </w:rPr>
      </w:pPr>
      <w:ins w:id="4550" w:author="Unknown">
        <w:r>
          <w:rPr>
            <w:rStyle w:val="token"/>
          </w:rPr>
          <w:t>}</w:t>
        </w:r>
      </w:ins>
    </w:p>
    <w:p w:rsidR="00B4159D" w:rsidRDefault="00B4159D" w:rsidP="00B4159D">
      <w:pPr>
        <w:pStyle w:val="HTMLPreformatted"/>
        <w:rPr>
          <w:ins w:id="4551" w:author="Unknown"/>
          <w:rStyle w:val="HTMLCode"/>
        </w:rPr>
      </w:pPr>
    </w:p>
    <w:p w:rsidR="00B4159D" w:rsidRDefault="00B4159D" w:rsidP="00B4159D">
      <w:pPr>
        <w:pStyle w:val="HTMLPreformatted"/>
        <w:rPr>
          <w:ins w:id="4552" w:author="Unknown"/>
          <w:rStyle w:val="HTMLCode"/>
        </w:rPr>
      </w:pPr>
      <w:ins w:id="4553" w:author="Unknown">
        <w:r>
          <w:rPr>
            <w:rStyle w:val="token"/>
          </w:rPr>
          <w:t>.col</w:t>
        </w:r>
        <w:r>
          <w:rPr>
            <w:rStyle w:val="HTMLCode"/>
          </w:rPr>
          <w:t xml:space="preserve"> </w:t>
        </w:r>
        <w:r>
          <w:rPr>
            <w:rStyle w:val="token"/>
          </w:rPr>
          <w:t>{</w:t>
        </w:r>
      </w:ins>
    </w:p>
    <w:p w:rsidR="00B4159D" w:rsidRDefault="00B4159D" w:rsidP="00B4159D">
      <w:pPr>
        <w:pStyle w:val="HTMLPreformatted"/>
        <w:rPr>
          <w:ins w:id="4554" w:author="Unknown"/>
          <w:rStyle w:val="HTMLCode"/>
        </w:rPr>
      </w:pPr>
      <w:ins w:id="4555" w:author="Unknown">
        <w:r>
          <w:rPr>
            <w:rStyle w:val="HTMLCode"/>
          </w:rPr>
          <w:t xml:space="preserve">  </w:t>
        </w:r>
        <w:r>
          <w:rPr>
            <w:rStyle w:val="token"/>
          </w:rPr>
          <w:t>width:</w:t>
        </w:r>
        <w:r>
          <w:rPr>
            <w:rStyle w:val="HTMLCode"/>
          </w:rPr>
          <w:t xml:space="preserve"> </w:t>
        </w:r>
        <w:r>
          <w:rPr>
            <w:rStyle w:val="token"/>
          </w:rPr>
          <w:t>100%;</w:t>
        </w:r>
      </w:ins>
    </w:p>
    <w:p w:rsidR="00B4159D" w:rsidRDefault="00B4159D" w:rsidP="00B4159D">
      <w:pPr>
        <w:pStyle w:val="HTMLPreformatted"/>
        <w:rPr>
          <w:ins w:id="4556" w:author="Unknown"/>
          <w:rStyle w:val="HTMLCode"/>
        </w:rPr>
      </w:pPr>
      <w:ins w:id="4557" w:author="Unknown">
        <w:r>
          <w:rPr>
            <w:rStyle w:val="HTMLCode"/>
          </w:rPr>
          <w:t xml:space="preserve">  </w:t>
        </w:r>
        <w:r>
          <w:rPr>
            <w:rStyle w:val="token"/>
          </w:rPr>
          <w:t>text-align:</w:t>
        </w:r>
        <w:r>
          <w:rPr>
            <w:rStyle w:val="HTMLCode"/>
          </w:rPr>
          <w:t xml:space="preserve"> center</w:t>
        </w:r>
        <w:r>
          <w:rPr>
            <w:rStyle w:val="token"/>
          </w:rPr>
          <w:t>;</w:t>
        </w:r>
      </w:ins>
    </w:p>
    <w:p w:rsidR="00B4159D" w:rsidRDefault="00B4159D" w:rsidP="00B4159D">
      <w:pPr>
        <w:pStyle w:val="HTMLPreformatted"/>
        <w:rPr>
          <w:ins w:id="4558" w:author="Unknown"/>
          <w:rStyle w:val="HTMLCode"/>
        </w:rPr>
      </w:pPr>
      <w:ins w:id="4559" w:author="Unknown">
        <w:r>
          <w:rPr>
            <w:rStyle w:val="HTMLCode"/>
          </w:rPr>
          <w:t xml:space="preserve">  </w:t>
        </w:r>
        <w:r>
          <w:rPr>
            <w:rStyle w:val="token"/>
          </w:rPr>
          <w:t>outline:</w:t>
        </w:r>
        <w:r>
          <w:rPr>
            <w:rStyle w:val="HTMLCode"/>
          </w:rPr>
          <w:t xml:space="preserve"> </w:t>
        </w:r>
        <w:r>
          <w:rPr>
            <w:rStyle w:val="token"/>
          </w:rPr>
          <w:t>1px</w:t>
        </w:r>
        <w:r>
          <w:rPr>
            <w:rStyle w:val="HTMLCode"/>
          </w:rPr>
          <w:t xml:space="preserve"> solid </w:t>
        </w:r>
        <w:r>
          <w:rPr>
            <w:rStyle w:val="token"/>
          </w:rPr>
          <w:t>gray;</w:t>
        </w:r>
      </w:ins>
    </w:p>
    <w:p w:rsidR="00B4159D" w:rsidRDefault="00B4159D" w:rsidP="00B4159D">
      <w:pPr>
        <w:pStyle w:val="HTMLPreformatted"/>
        <w:rPr>
          <w:ins w:id="4560" w:author="Unknown"/>
          <w:rStyle w:val="HTMLCode"/>
        </w:rPr>
      </w:pPr>
      <w:ins w:id="4561" w:author="Unknown">
        <w:r>
          <w:rPr>
            <w:rStyle w:val="HTMLCode"/>
          </w:rPr>
          <w:t xml:space="preserve">  </w:t>
        </w:r>
        <w:r>
          <w:rPr>
            <w:rStyle w:val="token"/>
          </w:rPr>
          <w:t>height:</w:t>
        </w:r>
        <w:r>
          <w:rPr>
            <w:rStyle w:val="HTMLCode"/>
          </w:rPr>
          <w:t xml:space="preserve"> </w:t>
        </w:r>
        <w:r>
          <w:rPr>
            <w:rStyle w:val="token"/>
          </w:rPr>
          <w:t>30px;</w:t>
        </w:r>
      </w:ins>
    </w:p>
    <w:p w:rsidR="00B4159D" w:rsidRDefault="00B4159D" w:rsidP="00B4159D">
      <w:pPr>
        <w:pStyle w:val="HTMLPreformatted"/>
        <w:rPr>
          <w:ins w:id="4562" w:author="Unknown"/>
          <w:rStyle w:val="HTMLCode"/>
        </w:rPr>
      </w:pPr>
      <w:ins w:id="4563" w:author="Unknown">
        <w:r>
          <w:rPr>
            <w:rStyle w:val="HTMLCode"/>
          </w:rPr>
          <w:t xml:space="preserve">  </w:t>
        </w:r>
        <w:r>
          <w:rPr>
            <w:rStyle w:val="token"/>
          </w:rPr>
          <w:t>background-color:</w:t>
        </w:r>
        <w:r>
          <w:rPr>
            <w:rStyle w:val="HTMLCode"/>
          </w:rPr>
          <w:t xml:space="preserve"> </w:t>
        </w:r>
        <w:r>
          <w:rPr>
            <w:rStyle w:val="token"/>
          </w:rPr>
          <w:t>lightgreen;</w:t>
        </w:r>
      </w:ins>
    </w:p>
    <w:p w:rsidR="00B4159D" w:rsidRDefault="00B4159D" w:rsidP="00B4159D">
      <w:pPr>
        <w:pStyle w:val="HTMLPreformatted"/>
        <w:rPr>
          <w:ins w:id="4564" w:author="Unknown"/>
          <w:rStyle w:val="HTMLCode"/>
        </w:rPr>
      </w:pPr>
      <w:ins w:id="4565" w:author="Unknown">
        <w:r>
          <w:rPr>
            <w:rStyle w:val="token"/>
          </w:rPr>
          <w:t>}</w:t>
        </w:r>
      </w:ins>
    </w:p>
    <w:p w:rsidR="00B4159D" w:rsidRDefault="00B4159D" w:rsidP="00B4159D">
      <w:pPr>
        <w:pStyle w:val="HTMLPreformatted"/>
        <w:rPr>
          <w:ins w:id="4566" w:author="Unknown"/>
          <w:rStyle w:val="HTMLCode"/>
        </w:rPr>
      </w:pPr>
    </w:p>
    <w:p w:rsidR="00B4159D" w:rsidRDefault="00B4159D" w:rsidP="00B4159D">
      <w:pPr>
        <w:pStyle w:val="HTMLPreformatted"/>
        <w:rPr>
          <w:ins w:id="4567" w:author="Unknown"/>
          <w:rStyle w:val="HTMLCode"/>
        </w:rPr>
      </w:pPr>
      <w:ins w:id="4568" w:author="Unknown">
        <w:r>
          <w:rPr>
            <w:rStyle w:val="token"/>
          </w:rPr>
          <w:t>@media only screen and (min-width:576px)</w:t>
        </w:r>
        <w:r>
          <w:rPr>
            <w:rStyle w:val="HTMLCode"/>
          </w:rPr>
          <w:t xml:space="preserve"> </w:t>
        </w:r>
        <w:r>
          <w:rPr>
            <w:rStyle w:val="token"/>
          </w:rPr>
          <w:t>{</w:t>
        </w:r>
      </w:ins>
    </w:p>
    <w:p w:rsidR="00B4159D" w:rsidRDefault="00B4159D" w:rsidP="00B4159D">
      <w:pPr>
        <w:pStyle w:val="HTMLPreformatted"/>
        <w:rPr>
          <w:ins w:id="4569" w:author="Unknown"/>
          <w:rStyle w:val="HTMLCode"/>
        </w:rPr>
      </w:pPr>
      <w:ins w:id="4570" w:author="Unknown">
        <w:r>
          <w:rPr>
            <w:rStyle w:val="HTMLCode"/>
          </w:rPr>
          <w:t xml:space="preserve">  </w:t>
        </w:r>
        <w:r>
          <w:rPr>
            <w:rStyle w:val="token"/>
          </w:rPr>
          <w:t>.col</w:t>
        </w:r>
        <w:r>
          <w:rPr>
            <w:rStyle w:val="HTMLCode"/>
          </w:rPr>
          <w:t xml:space="preserve"> </w:t>
        </w:r>
        <w:r>
          <w:rPr>
            <w:rStyle w:val="token"/>
          </w:rPr>
          <w:t>{</w:t>
        </w:r>
      </w:ins>
    </w:p>
    <w:p w:rsidR="00B4159D" w:rsidRDefault="00B4159D" w:rsidP="00B4159D">
      <w:pPr>
        <w:pStyle w:val="HTMLPreformatted"/>
        <w:rPr>
          <w:ins w:id="4571" w:author="Unknown"/>
          <w:rStyle w:val="HTMLCode"/>
        </w:rPr>
      </w:pPr>
      <w:ins w:id="4572" w:author="Unknown">
        <w:r>
          <w:rPr>
            <w:rStyle w:val="HTMLCode"/>
          </w:rPr>
          <w:t xml:space="preserve">    </w:t>
        </w:r>
        <w:r>
          <w:rPr>
            <w:rStyle w:val="token"/>
          </w:rPr>
          <w:t>width:</w:t>
        </w:r>
        <w:r>
          <w:rPr>
            <w:rStyle w:val="HTMLCode"/>
          </w:rPr>
          <w:t xml:space="preserve"> </w:t>
        </w:r>
        <w:r>
          <w:rPr>
            <w:rStyle w:val="token"/>
          </w:rPr>
          <w:t>50%;</w:t>
        </w:r>
      </w:ins>
    </w:p>
    <w:p w:rsidR="00B4159D" w:rsidRDefault="00B4159D" w:rsidP="00B4159D">
      <w:pPr>
        <w:pStyle w:val="HTMLPreformatted"/>
        <w:rPr>
          <w:ins w:id="4573" w:author="Unknown"/>
          <w:rStyle w:val="HTMLCode"/>
        </w:rPr>
      </w:pPr>
      <w:ins w:id="4574" w:author="Unknown">
        <w:r>
          <w:rPr>
            <w:rStyle w:val="HTMLCode"/>
          </w:rPr>
          <w:t xml:space="preserve">  </w:t>
        </w:r>
        <w:r>
          <w:rPr>
            <w:rStyle w:val="token"/>
          </w:rPr>
          <w:t>}</w:t>
        </w:r>
      </w:ins>
    </w:p>
    <w:p w:rsidR="00B4159D" w:rsidRDefault="00B4159D" w:rsidP="00B4159D">
      <w:pPr>
        <w:pStyle w:val="HTMLPreformatted"/>
        <w:rPr>
          <w:ins w:id="4575" w:author="Unknown"/>
        </w:rPr>
      </w:pPr>
      <w:ins w:id="4576" w:author="Unknown">
        <w:r>
          <w:rPr>
            <w:rStyle w:val="token"/>
          </w:rPr>
          <w:t>}</w:t>
        </w:r>
      </w:ins>
    </w:p>
    <w:p w:rsidR="00B4159D" w:rsidRDefault="00B4159D" w:rsidP="00B4159D">
      <w:pPr>
        <w:rPr>
          <w:ins w:id="4577" w:author="Unknown"/>
        </w:rPr>
      </w:pPr>
      <w:ins w:id="4578" w:author="Unknown">
        <w:r>
          <w:t>CSS</w:t>
        </w:r>
      </w:ins>
    </w:p>
    <w:p w:rsidR="00B4159D" w:rsidRDefault="00B4159D" w:rsidP="00B4159D">
      <w:pPr>
        <w:rPr>
          <w:ins w:id="4579" w:author="Unknown"/>
        </w:rPr>
      </w:pPr>
      <w:ins w:id="4580" w:author="Unknown">
        <w:r>
          <w:fldChar w:fldCharType="begin"/>
        </w:r>
        <w:r>
          <w:instrText xml:space="preserve"> HYPERLINK "https://www.tutorialstonight.com/online-html-editor.php?p=css&amp;q=media-query-min-width-2" \t "_blank" </w:instrText>
        </w:r>
        <w:r>
          <w:fldChar w:fldCharType="separate"/>
        </w:r>
        <w:r>
          <w:rPr>
            <w:rStyle w:val="Hyperlink"/>
            <w:rFonts w:ascii="MS Gothic" w:eastAsia="MS Gothic" w:hAnsi="MS Gothic" w:cs="MS Gothic" w:hint="eastAsia"/>
          </w:rPr>
          <w:t>▶</w:t>
        </w:r>
        <w:r>
          <w:rPr>
            <w:rStyle w:val="Hyperlink"/>
          </w:rPr>
          <w:t xml:space="preserve"> Try it</w:t>
        </w:r>
        <w:r>
          <w:fldChar w:fldCharType="end"/>
        </w:r>
        <w:r>
          <w:t xml:space="preserve"> </w:t>
        </w:r>
      </w:ins>
    </w:p>
    <w:p w:rsidR="00B4159D" w:rsidRDefault="00B4159D" w:rsidP="00B4159D">
      <w:pPr>
        <w:rPr>
          <w:ins w:id="4581" w:author="Unknown"/>
        </w:rPr>
      </w:pPr>
      <w:ins w:id="4582" w:author="Unknown">
        <w:r>
          <w:pict>
            <v:rect id="_x0000_i1589" style="width:0;height:1.5pt" o:hralign="center" o:hrstd="t" o:hr="t" fillcolor="#a0a0a0" stroked="f"/>
          </w:pict>
        </w:r>
      </w:ins>
    </w:p>
    <w:p w:rsidR="00B4159D" w:rsidRDefault="00B4159D" w:rsidP="00B4159D">
      <w:pPr>
        <w:pStyle w:val="Heading2"/>
        <w:rPr>
          <w:ins w:id="4583" w:author="Unknown"/>
        </w:rPr>
      </w:pPr>
      <w:ins w:id="4584" w:author="Unknown">
        <w:r>
          <w:t>Media Query max width</w:t>
        </w:r>
      </w:ins>
    </w:p>
    <w:p w:rsidR="00B4159D" w:rsidRDefault="00B4159D" w:rsidP="00B4159D">
      <w:pPr>
        <w:pStyle w:val="NormalWeb"/>
        <w:rPr>
          <w:ins w:id="4585" w:author="Unknown"/>
        </w:rPr>
      </w:pPr>
      <w:ins w:id="4586" w:author="Unknown">
        <w:r>
          <w:t xml:space="preserve">The </w:t>
        </w:r>
        <w:r>
          <w:rPr>
            <w:rStyle w:val="focus"/>
          </w:rPr>
          <w:t>max-width</w:t>
        </w:r>
        <w:r>
          <w:t xml:space="preserve"> in the media query is used to set CSS properties which work only when the maximum width of the media type (screen) is smaller than or equal to the specified width.</w:t>
        </w:r>
      </w:ins>
    </w:p>
    <w:p w:rsidR="00B4159D" w:rsidRDefault="00B4159D" w:rsidP="00B4159D">
      <w:pPr>
        <w:pStyle w:val="HTMLPreformatted"/>
        <w:rPr>
          <w:ins w:id="4587" w:author="Unknown"/>
          <w:rStyle w:val="HTMLCode"/>
        </w:rPr>
      </w:pPr>
      <w:ins w:id="4588" w:author="Unknown">
        <w:r>
          <w:rPr>
            <w:rStyle w:val="token"/>
          </w:rPr>
          <w:t>body</w:t>
        </w:r>
        <w:r>
          <w:rPr>
            <w:rStyle w:val="HTMLCode"/>
          </w:rPr>
          <w:t xml:space="preserve"> </w:t>
        </w:r>
        <w:r>
          <w:rPr>
            <w:rStyle w:val="token"/>
          </w:rPr>
          <w:t>{</w:t>
        </w:r>
      </w:ins>
    </w:p>
    <w:p w:rsidR="00B4159D" w:rsidRDefault="00B4159D" w:rsidP="00B4159D">
      <w:pPr>
        <w:pStyle w:val="HTMLPreformatted"/>
        <w:rPr>
          <w:ins w:id="4589" w:author="Unknown"/>
          <w:rStyle w:val="HTMLCode"/>
        </w:rPr>
      </w:pPr>
      <w:ins w:id="4590" w:author="Unknown">
        <w:r>
          <w:rPr>
            <w:rStyle w:val="HTMLCode"/>
          </w:rPr>
          <w:t xml:space="preserve">  </w:t>
        </w:r>
        <w:r>
          <w:rPr>
            <w:rStyle w:val="token"/>
          </w:rPr>
          <w:t>background-color:</w:t>
        </w:r>
        <w:r>
          <w:rPr>
            <w:rStyle w:val="HTMLCode"/>
          </w:rPr>
          <w:t xml:space="preserve"> </w:t>
        </w:r>
        <w:r>
          <w:rPr>
            <w:rStyle w:val="token"/>
          </w:rPr>
          <w:t>black;</w:t>
        </w:r>
      </w:ins>
    </w:p>
    <w:p w:rsidR="00B4159D" w:rsidRDefault="00B4159D" w:rsidP="00B4159D">
      <w:pPr>
        <w:pStyle w:val="HTMLPreformatted"/>
        <w:rPr>
          <w:ins w:id="4591" w:author="Unknown"/>
          <w:rStyle w:val="HTMLCode"/>
        </w:rPr>
      </w:pPr>
      <w:ins w:id="4592" w:author="Unknown">
        <w:r>
          <w:rPr>
            <w:rStyle w:val="HTMLCode"/>
          </w:rPr>
          <w:t xml:space="preserve">  </w:t>
        </w:r>
        <w:r>
          <w:rPr>
            <w:rStyle w:val="token"/>
          </w:rPr>
          <w:t>color:</w:t>
        </w:r>
        <w:r>
          <w:rPr>
            <w:rStyle w:val="HTMLCode"/>
          </w:rPr>
          <w:t xml:space="preserve"> </w:t>
        </w:r>
        <w:r>
          <w:rPr>
            <w:rStyle w:val="token"/>
          </w:rPr>
          <w:t>white;</w:t>
        </w:r>
      </w:ins>
    </w:p>
    <w:p w:rsidR="00B4159D" w:rsidRDefault="00B4159D" w:rsidP="00B4159D">
      <w:pPr>
        <w:pStyle w:val="HTMLPreformatted"/>
        <w:rPr>
          <w:ins w:id="4593" w:author="Unknown"/>
          <w:rStyle w:val="HTMLCode"/>
        </w:rPr>
      </w:pPr>
      <w:ins w:id="4594" w:author="Unknown">
        <w:r>
          <w:rPr>
            <w:rStyle w:val="token"/>
          </w:rPr>
          <w:t>}</w:t>
        </w:r>
      </w:ins>
    </w:p>
    <w:p w:rsidR="00B4159D" w:rsidRDefault="00B4159D" w:rsidP="00B4159D">
      <w:pPr>
        <w:pStyle w:val="HTMLPreformatted"/>
        <w:rPr>
          <w:ins w:id="4595" w:author="Unknown"/>
          <w:rStyle w:val="HTMLCode"/>
        </w:rPr>
      </w:pPr>
    </w:p>
    <w:p w:rsidR="00B4159D" w:rsidRDefault="00B4159D" w:rsidP="00B4159D">
      <w:pPr>
        <w:pStyle w:val="HTMLPreformatted"/>
        <w:rPr>
          <w:ins w:id="4596" w:author="Unknown"/>
          <w:rStyle w:val="HTMLCode"/>
        </w:rPr>
      </w:pPr>
      <w:ins w:id="4597" w:author="Unknown">
        <w:r>
          <w:rPr>
            <w:rStyle w:val="token"/>
          </w:rPr>
          <w:t>/* effective when minimum width is greater than 500px */</w:t>
        </w:r>
      </w:ins>
    </w:p>
    <w:p w:rsidR="00B4159D" w:rsidRDefault="00B4159D" w:rsidP="00B4159D">
      <w:pPr>
        <w:pStyle w:val="HTMLPreformatted"/>
        <w:rPr>
          <w:ins w:id="4598" w:author="Unknown"/>
          <w:rStyle w:val="HTMLCode"/>
        </w:rPr>
      </w:pPr>
      <w:ins w:id="4599" w:author="Unknown">
        <w:r>
          <w:rPr>
            <w:rStyle w:val="token"/>
          </w:rPr>
          <w:t>@media only screen and (max-width: 500px)</w:t>
        </w:r>
        <w:r>
          <w:rPr>
            <w:rStyle w:val="HTMLCode"/>
          </w:rPr>
          <w:t xml:space="preserve"> </w:t>
        </w:r>
        <w:r>
          <w:rPr>
            <w:rStyle w:val="token"/>
          </w:rPr>
          <w:t>{</w:t>
        </w:r>
      </w:ins>
    </w:p>
    <w:p w:rsidR="00B4159D" w:rsidRDefault="00B4159D" w:rsidP="00B4159D">
      <w:pPr>
        <w:pStyle w:val="HTMLPreformatted"/>
        <w:rPr>
          <w:ins w:id="4600" w:author="Unknown"/>
          <w:rStyle w:val="HTMLCode"/>
        </w:rPr>
      </w:pPr>
      <w:ins w:id="4601" w:author="Unknown">
        <w:r>
          <w:rPr>
            <w:rStyle w:val="HTMLCode"/>
          </w:rPr>
          <w:t xml:space="preserve">  </w:t>
        </w:r>
        <w:r>
          <w:rPr>
            <w:rStyle w:val="token"/>
          </w:rPr>
          <w:t>body</w:t>
        </w:r>
        <w:r>
          <w:rPr>
            <w:rStyle w:val="HTMLCode"/>
          </w:rPr>
          <w:t xml:space="preserve"> </w:t>
        </w:r>
        <w:r>
          <w:rPr>
            <w:rStyle w:val="token"/>
          </w:rPr>
          <w:t>{</w:t>
        </w:r>
      </w:ins>
    </w:p>
    <w:p w:rsidR="00B4159D" w:rsidRDefault="00B4159D" w:rsidP="00B4159D">
      <w:pPr>
        <w:pStyle w:val="HTMLPreformatted"/>
        <w:rPr>
          <w:ins w:id="4602" w:author="Unknown"/>
          <w:rStyle w:val="HTMLCode"/>
        </w:rPr>
      </w:pPr>
      <w:ins w:id="4603" w:author="Unknown">
        <w:r>
          <w:rPr>
            <w:rStyle w:val="HTMLCode"/>
          </w:rPr>
          <w:t xml:space="preserve">    </w:t>
        </w:r>
        <w:r>
          <w:rPr>
            <w:rStyle w:val="token"/>
          </w:rPr>
          <w:t>background-color:</w:t>
        </w:r>
        <w:r>
          <w:rPr>
            <w:rStyle w:val="HTMLCode"/>
          </w:rPr>
          <w:t xml:space="preserve"> </w:t>
        </w:r>
        <w:r>
          <w:rPr>
            <w:rStyle w:val="token"/>
          </w:rPr>
          <w:t>lightpink;</w:t>
        </w:r>
      </w:ins>
    </w:p>
    <w:p w:rsidR="00B4159D" w:rsidRDefault="00B4159D" w:rsidP="00B4159D">
      <w:pPr>
        <w:pStyle w:val="HTMLPreformatted"/>
        <w:rPr>
          <w:ins w:id="4604" w:author="Unknown"/>
          <w:rStyle w:val="HTMLCode"/>
        </w:rPr>
      </w:pPr>
      <w:ins w:id="4605" w:author="Unknown">
        <w:r>
          <w:rPr>
            <w:rStyle w:val="HTMLCode"/>
          </w:rPr>
          <w:t xml:space="preserve">    </w:t>
        </w:r>
        <w:r>
          <w:rPr>
            <w:rStyle w:val="token"/>
          </w:rPr>
          <w:t>color:</w:t>
        </w:r>
        <w:r>
          <w:rPr>
            <w:rStyle w:val="HTMLCode"/>
          </w:rPr>
          <w:t xml:space="preserve"> </w:t>
        </w:r>
        <w:r>
          <w:rPr>
            <w:rStyle w:val="token"/>
          </w:rPr>
          <w:t>black;</w:t>
        </w:r>
      </w:ins>
    </w:p>
    <w:p w:rsidR="00B4159D" w:rsidRDefault="00B4159D" w:rsidP="00B4159D">
      <w:pPr>
        <w:pStyle w:val="HTMLPreformatted"/>
        <w:rPr>
          <w:ins w:id="4606" w:author="Unknown"/>
          <w:rStyle w:val="HTMLCode"/>
        </w:rPr>
      </w:pPr>
      <w:ins w:id="4607" w:author="Unknown">
        <w:r>
          <w:rPr>
            <w:rStyle w:val="HTMLCode"/>
          </w:rPr>
          <w:t xml:space="preserve">  </w:t>
        </w:r>
        <w:r>
          <w:rPr>
            <w:rStyle w:val="token"/>
          </w:rPr>
          <w:t>}</w:t>
        </w:r>
      </w:ins>
    </w:p>
    <w:p w:rsidR="00B4159D" w:rsidRDefault="00B4159D" w:rsidP="00B4159D">
      <w:pPr>
        <w:pStyle w:val="HTMLPreformatted"/>
        <w:rPr>
          <w:ins w:id="4608" w:author="Unknown"/>
        </w:rPr>
      </w:pPr>
      <w:ins w:id="4609" w:author="Unknown">
        <w:r>
          <w:rPr>
            <w:rStyle w:val="token"/>
          </w:rPr>
          <w:t>}</w:t>
        </w:r>
      </w:ins>
    </w:p>
    <w:p w:rsidR="00B4159D" w:rsidRDefault="00B4159D" w:rsidP="00B4159D">
      <w:pPr>
        <w:rPr>
          <w:ins w:id="4610" w:author="Unknown"/>
        </w:rPr>
      </w:pPr>
      <w:ins w:id="4611" w:author="Unknown">
        <w:r>
          <w:t>CSS</w:t>
        </w:r>
      </w:ins>
    </w:p>
    <w:p w:rsidR="00B4159D" w:rsidRDefault="00B4159D" w:rsidP="00B4159D">
      <w:pPr>
        <w:rPr>
          <w:ins w:id="4612" w:author="Unknown"/>
        </w:rPr>
      </w:pPr>
      <w:ins w:id="4613" w:author="Unknown">
        <w:r>
          <w:lastRenderedPageBreak/>
          <w:fldChar w:fldCharType="begin"/>
        </w:r>
        <w:r>
          <w:instrText xml:space="preserve"> HYPERLINK "https://www.tutorialstonight.com/online-html-editor.php?p=css&amp;q=media-query-max-width" \t "_blank" </w:instrText>
        </w:r>
        <w:r>
          <w:fldChar w:fldCharType="separate"/>
        </w:r>
        <w:r>
          <w:rPr>
            <w:rStyle w:val="Hyperlink"/>
            <w:rFonts w:ascii="MS Gothic" w:eastAsia="MS Gothic" w:hAnsi="MS Gothic" w:cs="MS Gothic" w:hint="eastAsia"/>
          </w:rPr>
          <w:t>▶</w:t>
        </w:r>
        <w:r>
          <w:rPr>
            <w:rStyle w:val="Hyperlink"/>
          </w:rPr>
          <w:t xml:space="preserve"> Try it</w:t>
        </w:r>
        <w:r>
          <w:fldChar w:fldCharType="end"/>
        </w:r>
        <w:r>
          <w:t xml:space="preserve"> </w:t>
        </w:r>
      </w:ins>
    </w:p>
    <w:p w:rsidR="00B4159D" w:rsidRDefault="00B4159D" w:rsidP="00B4159D">
      <w:pPr>
        <w:pStyle w:val="alert"/>
        <w:rPr>
          <w:ins w:id="4614" w:author="Unknown"/>
        </w:rPr>
      </w:pPr>
      <w:ins w:id="4615" w:author="Unknown">
        <w:r>
          <w:rPr>
            <w:rStyle w:val="bold"/>
          </w:rPr>
          <w:t>Note</w:t>
        </w:r>
        <w:r>
          <w:t xml:space="preserve">: The operator </w:t>
        </w:r>
        <w:r>
          <w:rPr>
            <w:rStyle w:val="focus"/>
          </w:rPr>
          <w:t>only</w:t>
        </w:r>
        <w:r>
          <w:t xml:space="preserve"> is optional operator modern browser don't need it.</w:t>
        </w:r>
      </w:ins>
    </w:p>
    <w:p w:rsidR="00B4159D" w:rsidRDefault="00B4159D" w:rsidP="00B4159D">
      <w:pPr>
        <w:pStyle w:val="HTMLPreformatted"/>
        <w:rPr>
          <w:ins w:id="4616" w:author="Unknown"/>
          <w:rStyle w:val="HTMLCode"/>
        </w:rPr>
      </w:pPr>
      <w:ins w:id="4617" w:author="Unknown">
        <w:r>
          <w:rPr>
            <w:rStyle w:val="token"/>
          </w:rPr>
          <w:t>/* this is also valid */</w:t>
        </w:r>
      </w:ins>
    </w:p>
    <w:p w:rsidR="00B4159D" w:rsidRDefault="00B4159D" w:rsidP="00B4159D">
      <w:pPr>
        <w:pStyle w:val="HTMLPreformatted"/>
        <w:rPr>
          <w:ins w:id="4618" w:author="Unknown"/>
          <w:rStyle w:val="HTMLCode"/>
        </w:rPr>
      </w:pPr>
      <w:ins w:id="4619" w:author="Unknown">
        <w:r>
          <w:rPr>
            <w:rStyle w:val="token"/>
          </w:rPr>
          <w:t>@media screen and (max-width: 500px)</w:t>
        </w:r>
        <w:r>
          <w:rPr>
            <w:rStyle w:val="HTMLCode"/>
          </w:rPr>
          <w:t xml:space="preserve"> </w:t>
        </w:r>
        <w:r>
          <w:rPr>
            <w:rStyle w:val="token"/>
          </w:rPr>
          <w:t>{</w:t>
        </w:r>
      </w:ins>
    </w:p>
    <w:p w:rsidR="00B4159D" w:rsidRDefault="00B4159D" w:rsidP="00B4159D">
      <w:pPr>
        <w:pStyle w:val="HTMLPreformatted"/>
        <w:rPr>
          <w:ins w:id="4620" w:author="Unknown"/>
          <w:rStyle w:val="HTMLCode"/>
        </w:rPr>
      </w:pPr>
      <w:ins w:id="4621" w:author="Unknown">
        <w:r>
          <w:rPr>
            <w:rStyle w:val="HTMLCode"/>
          </w:rPr>
          <w:t xml:space="preserve">  </w:t>
        </w:r>
        <w:r>
          <w:rPr>
            <w:rStyle w:val="token"/>
          </w:rPr>
          <w:t>body</w:t>
        </w:r>
        <w:r>
          <w:rPr>
            <w:rStyle w:val="HTMLCode"/>
          </w:rPr>
          <w:t xml:space="preserve"> </w:t>
        </w:r>
        <w:r>
          <w:rPr>
            <w:rStyle w:val="token"/>
          </w:rPr>
          <w:t>{</w:t>
        </w:r>
      </w:ins>
    </w:p>
    <w:p w:rsidR="00B4159D" w:rsidRDefault="00B4159D" w:rsidP="00B4159D">
      <w:pPr>
        <w:pStyle w:val="HTMLPreformatted"/>
        <w:rPr>
          <w:ins w:id="4622" w:author="Unknown"/>
          <w:rStyle w:val="HTMLCode"/>
        </w:rPr>
      </w:pPr>
      <w:ins w:id="4623" w:author="Unknown">
        <w:r>
          <w:rPr>
            <w:rStyle w:val="HTMLCode"/>
          </w:rPr>
          <w:t xml:space="preserve">    </w:t>
        </w:r>
        <w:r>
          <w:rPr>
            <w:rStyle w:val="token"/>
          </w:rPr>
          <w:t>background-color:</w:t>
        </w:r>
        <w:r>
          <w:rPr>
            <w:rStyle w:val="HTMLCode"/>
          </w:rPr>
          <w:t xml:space="preserve"> </w:t>
        </w:r>
        <w:r>
          <w:rPr>
            <w:rStyle w:val="token"/>
          </w:rPr>
          <w:t>lightpink;</w:t>
        </w:r>
      </w:ins>
    </w:p>
    <w:p w:rsidR="00B4159D" w:rsidRDefault="00B4159D" w:rsidP="00B4159D">
      <w:pPr>
        <w:pStyle w:val="HTMLPreformatted"/>
        <w:rPr>
          <w:ins w:id="4624" w:author="Unknown"/>
          <w:rStyle w:val="HTMLCode"/>
        </w:rPr>
      </w:pPr>
      <w:ins w:id="4625" w:author="Unknown">
        <w:r>
          <w:rPr>
            <w:rStyle w:val="HTMLCode"/>
          </w:rPr>
          <w:t xml:space="preserve">    </w:t>
        </w:r>
        <w:r>
          <w:rPr>
            <w:rStyle w:val="token"/>
          </w:rPr>
          <w:t>color:</w:t>
        </w:r>
        <w:r>
          <w:rPr>
            <w:rStyle w:val="HTMLCode"/>
          </w:rPr>
          <w:t xml:space="preserve"> </w:t>
        </w:r>
        <w:r>
          <w:rPr>
            <w:rStyle w:val="token"/>
          </w:rPr>
          <w:t>black;</w:t>
        </w:r>
      </w:ins>
    </w:p>
    <w:p w:rsidR="00B4159D" w:rsidRDefault="00B4159D" w:rsidP="00B4159D">
      <w:pPr>
        <w:pStyle w:val="HTMLPreformatted"/>
        <w:rPr>
          <w:ins w:id="4626" w:author="Unknown"/>
          <w:rStyle w:val="HTMLCode"/>
        </w:rPr>
      </w:pPr>
      <w:ins w:id="4627" w:author="Unknown">
        <w:r>
          <w:rPr>
            <w:rStyle w:val="HTMLCode"/>
          </w:rPr>
          <w:t xml:space="preserve">  </w:t>
        </w:r>
        <w:r>
          <w:rPr>
            <w:rStyle w:val="token"/>
          </w:rPr>
          <w:t>}</w:t>
        </w:r>
      </w:ins>
    </w:p>
    <w:p w:rsidR="00B4159D" w:rsidRDefault="00B4159D" w:rsidP="00B4159D">
      <w:pPr>
        <w:pStyle w:val="HTMLPreformatted"/>
        <w:rPr>
          <w:ins w:id="4628" w:author="Unknown"/>
        </w:rPr>
      </w:pPr>
      <w:ins w:id="4629" w:author="Unknown">
        <w:r>
          <w:rPr>
            <w:rStyle w:val="token"/>
          </w:rPr>
          <w:t>}</w:t>
        </w:r>
      </w:ins>
    </w:p>
    <w:p w:rsidR="00B4159D" w:rsidRDefault="00B4159D" w:rsidP="00B4159D">
      <w:pPr>
        <w:rPr>
          <w:ins w:id="4630" w:author="Unknown"/>
        </w:rPr>
      </w:pPr>
      <w:ins w:id="4631" w:author="Unknown">
        <w:r>
          <w:t>CSS</w:t>
        </w:r>
      </w:ins>
    </w:p>
    <w:p w:rsidR="00B4159D" w:rsidRDefault="00B4159D" w:rsidP="00B4159D">
      <w:pPr>
        <w:rPr>
          <w:ins w:id="4632" w:author="Unknown"/>
        </w:rPr>
      </w:pPr>
      <w:ins w:id="4633" w:author="Unknown">
        <w:r>
          <w:pict>
            <v:rect id="_x0000_i1590" style="width:0;height:1.5pt" o:hralign="center" o:hrstd="t" o:hr="t" fillcolor="#a0a0a0" stroked="f"/>
          </w:pict>
        </w:r>
      </w:ins>
    </w:p>
    <w:p w:rsidR="00B4159D" w:rsidRDefault="00B4159D" w:rsidP="00B4159D">
      <w:pPr>
        <w:pStyle w:val="Heading2"/>
        <w:rPr>
          <w:ins w:id="4634" w:author="Unknown"/>
        </w:rPr>
      </w:pPr>
      <w:ins w:id="4635" w:author="Unknown">
        <w:r>
          <w:t>Hiding an element on mobile using media query</w:t>
        </w:r>
      </w:ins>
    </w:p>
    <w:p w:rsidR="00B4159D" w:rsidRDefault="00B4159D" w:rsidP="00B4159D">
      <w:pPr>
        <w:pStyle w:val="NormalWeb"/>
        <w:rPr>
          <w:ins w:id="4636" w:author="Unknown"/>
        </w:rPr>
      </w:pPr>
      <w:ins w:id="4637" w:author="Unknown">
        <w:r>
          <w:t>There are some situations when you want to hide certain elements of a webpage on a mobile device or divide with a specific viewport width.</w:t>
        </w:r>
      </w:ins>
    </w:p>
    <w:p w:rsidR="00B4159D" w:rsidRDefault="00B4159D" w:rsidP="00B4159D">
      <w:pPr>
        <w:pStyle w:val="NormalWeb"/>
        <w:rPr>
          <w:ins w:id="4638" w:author="Unknown"/>
        </w:rPr>
      </w:pPr>
      <w:ins w:id="4639" w:author="Unknown">
        <w:r>
          <w:t xml:space="preserve">You can use </w:t>
        </w:r>
        <w:r>
          <w:fldChar w:fldCharType="begin"/>
        </w:r>
        <w:r>
          <w:instrText xml:space="preserve"> HYPERLINK "https://www.tutorialstonight.com/css/css-display.php" \t "_blank" </w:instrText>
        </w:r>
        <w:r>
          <w:fldChar w:fldCharType="separate"/>
        </w:r>
        <w:r>
          <w:rPr>
            <w:rStyle w:val="Hyperlink"/>
          </w:rPr>
          <w:t>CSS display property</w:t>
        </w:r>
        <w:r>
          <w:fldChar w:fldCharType="end"/>
        </w:r>
        <w:r>
          <w:t xml:space="preserve"> and set it to none below breakpoint for mobile (here 320px is used).</w:t>
        </w:r>
      </w:ins>
    </w:p>
    <w:p w:rsidR="00B4159D" w:rsidRDefault="00B4159D" w:rsidP="00B4159D">
      <w:pPr>
        <w:pStyle w:val="HTMLPreformatted"/>
        <w:rPr>
          <w:ins w:id="4640" w:author="Unknown"/>
          <w:rStyle w:val="HTMLCode"/>
        </w:rPr>
      </w:pPr>
      <w:ins w:id="4641" w:author="Unknown">
        <w:r>
          <w:rPr>
            <w:rStyle w:val="token"/>
          </w:rPr>
          <w:t>div</w:t>
        </w:r>
        <w:r>
          <w:rPr>
            <w:rStyle w:val="HTMLCode"/>
          </w:rPr>
          <w:t xml:space="preserve"> </w:t>
        </w:r>
        <w:r>
          <w:rPr>
            <w:rStyle w:val="token"/>
          </w:rPr>
          <w:t>{</w:t>
        </w:r>
      </w:ins>
    </w:p>
    <w:p w:rsidR="00B4159D" w:rsidRDefault="00B4159D" w:rsidP="00B4159D">
      <w:pPr>
        <w:pStyle w:val="HTMLPreformatted"/>
        <w:rPr>
          <w:ins w:id="4642" w:author="Unknown"/>
          <w:rStyle w:val="HTMLCode"/>
        </w:rPr>
      </w:pPr>
      <w:ins w:id="4643" w:author="Unknown">
        <w:r>
          <w:rPr>
            <w:rStyle w:val="HTMLCode"/>
          </w:rPr>
          <w:t xml:space="preserve">  </w:t>
        </w:r>
        <w:r>
          <w:rPr>
            <w:rStyle w:val="token"/>
          </w:rPr>
          <w:t>background-color:</w:t>
        </w:r>
        <w:r>
          <w:rPr>
            <w:rStyle w:val="HTMLCode"/>
          </w:rPr>
          <w:t xml:space="preserve"> </w:t>
        </w:r>
        <w:r>
          <w:rPr>
            <w:rStyle w:val="token"/>
          </w:rPr>
          <w:t>tomato;</w:t>
        </w:r>
      </w:ins>
    </w:p>
    <w:p w:rsidR="00B4159D" w:rsidRDefault="00B4159D" w:rsidP="00B4159D">
      <w:pPr>
        <w:pStyle w:val="HTMLPreformatted"/>
        <w:rPr>
          <w:ins w:id="4644" w:author="Unknown"/>
          <w:rStyle w:val="HTMLCode"/>
        </w:rPr>
      </w:pPr>
      <w:ins w:id="4645" w:author="Unknown">
        <w:r>
          <w:rPr>
            <w:rStyle w:val="HTMLCode"/>
          </w:rPr>
          <w:t xml:space="preserve">  </w:t>
        </w:r>
        <w:r>
          <w:rPr>
            <w:rStyle w:val="token"/>
          </w:rPr>
          <w:t>color:</w:t>
        </w:r>
        <w:r>
          <w:rPr>
            <w:rStyle w:val="HTMLCode"/>
          </w:rPr>
          <w:t xml:space="preserve"> </w:t>
        </w:r>
        <w:r>
          <w:rPr>
            <w:rStyle w:val="token"/>
          </w:rPr>
          <w:t>white;</w:t>
        </w:r>
      </w:ins>
    </w:p>
    <w:p w:rsidR="00B4159D" w:rsidRDefault="00B4159D" w:rsidP="00B4159D">
      <w:pPr>
        <w:pStyle w:val="HTMLPreformatted"/>
        <w:rPr>
          <w:ins w:id="4646" w:author="Unknown"/>
          <w:rStyle w:val="HTMLCode"/>
        </w:rPr>
      </w:pPr>
      <w:ins w:id="4647" w:author="Unknown">
        <w:r>
          <w:rPr>
            <w:rStyle w:val="HTMLCode"/>
          </w:rPr>
          <w:t xml:space="preserve">  </w:t>
        </w:r>
        <w:r>
          <w:rPr>
            <w:rStyle w:val="token"/>
          </w:rPr>
          <w:t>padding:</w:t>
        </w:r>
        <w:r>
          <w:rPr>
            <w:rStyle w:val="HTMLCode"/>
          </w:rPr>
          <w:t xml:space="preserve"> </w:t>
        </w:r>
        <w:r>
          <w:rPr>
            <w:rStyle w:val="token"/>
          </w:rPr>
          <w:t>10px;</w:t>
        </w:r>
      </w:ins>
    </w:p>
    <w:p w:rsidR="00B4159D" w:rsidRDefault="00B4159D" w:rsidP="00B4159D">
      <w:pPr>
        <w:pStyle w:val="HTMLPreformatted"/>
        <w:rPr>
          <w:ins w:id="4648" w:author="Unknown"/>
          <w:rStyle w:val="HTMLCode"/>
        </w:rPr>
      </w:pPr>
      <w:ins w:id="4649" w:author="Unknown">
        <w:r>
          <w:rPr>
            <w:rStyle w:val="HTMLCode"/>
          </w:rPr>
          <w:t xml:space="preserve">  </w:t>
        </w:r>
        <w:r>
          <w:rPr>
            <w:rStyle w:val="token"/>
          </w:rPr>
          <w:t>margin:</w:t>
        </w:r>
        <w:r>
          <w:rPr>
            <w:rStyle w:val="HTMLCode"/>
          </w:rPr>
          <w:t xml:space="preserve"> </w:t>
        </w:r>
        <w:r>
          <w:rPr>
            <w:rStyle w:val="token"/>
          </w:rPr>
          <w:t>5px;</w:t>
        </w:r>
      </w:ins>
    </w:p>
    <w:p w:rsidR="00B4159D" w:rsidRDefault="00B4159D" w:rsidP="00B4159D">
      <w:pPr>
        <w:pStyle w:val="HTMLPreformatted"/>
        <w:rPr>
          <w:ins w:id="4650" w:author="Unknown"/>
          <w:rStyle w:val="HTMLCode"/>
        </w:rPr>
      </w:pPr>
      <w:ins w:id="4651" w:author="Unknown">
        <w:r>
          <w:rPr>
            <w:rStyle w:val="token"/>
          </w:rPr>
          <w:t>}</w:t>
        </w:r>
      </w:ins>
    </w:p>
    <w:p w:rsidR="00B4159D" w:rsidRDefault="00B4159D" w:rsidP="00B4159D">
      <w:pPr>
        <w:pStyle w:val="HTMLPreformatted"/>
        <w:rPr>
          <w:ins w:id="4652" w:author="Unknown"/>
          <w:rStyle w:val="HTMLCode"/>
        </w:rPr>
      </w:pPr>
    </w:p>
    <w:p w:rsidR="00B4159D" w:rsidRDefault="00B4159D" w:rsidP="00B4159D">
      <w:pPr>
        <w:pStyle w:val="HTMLPreformatted"/>
        <w:rPr>
          <w:ins w:id="4653" w:author="Unknown"/>
          <w:rStyle w:val="HTMLCode"/>
        </w:rPr>
      </w:pPr>
      <w:ins w:id="4654" w:author="Unknown">
        <w:r>
          <w:rPr>
            <w:rStyle w:val="token"/>
          </w:rPr>
          <w:t>/* effective when window width is smaller than 320px */</w:t>
        </w:r>
      </w:ins>
    </w:p>
    <w:p w:rsidR="00B4159D" w:rsidRDefault="00B4159D" w:rsidP="00B4159D">
      <w:pPr>
        <w:pStyle w:val="HTMLPreformatted"/>
        <w:rPr>
          <w:ins w:id="4655" w:author="Unknown"/>
          <w:rStyle w:val="HTMLCode"/>
        </w:rPr>
      </w:pPr>
      <w:ins w:id="4656" w:author="Unknown">
        <w:r>
          <w:rPr>
            <w:rStyle w:val="token"/>
          </w:rPr>
          <w:t>@media screen and (max-width: 320px)</w:t>
        </w:r>
        <w:r>
          <w:rPr>
            <w:rStyle w:val="HTMLCode"/>
          </w:rPr>
          <w:t xml:space="preserve"> </w:t>
        </w:r>
        <w:r>
          <w:rPr>
            <w:rStyle w:val="token"/>
          </w:rPr>
          <w:t>{</w:t>
        </w:r>
      </w:ins>
    </w:p>
    <w:p w:rsidR="00B4159D" w:rsidRDefault="00B4159D" w:rsidP="00B4159D">
      <w:pPr>
        <w:pStyle w:val="HTMLPreformatted"/>
        <w:rPr>
          <w:ins w:id="4657" w:author="Unknown"/>
          <w:rStyle w:val="HTMLCode"/>
        </w:rPr>
      </w:pPr>
      <w:ins w:id="4658" w:author="Unknown">
        <w:r>
          <w:rPr>
            <w:rStyle w:val="HTMLCode"/>
          </w:rPr>
          <w:t xml:space="preserve">  </w:t>
        </w:r>
        <w:r>
          <w:rPr>
            <w:rStyle w:val="token"/>
          </w:rPr>
          <w:t>div</w:t>
        </w:r>
        <w:r>
          <w:rPr>
            <w:rStyle w:val="HTMLCode"/>
          </w:rPr>
          <w:t xml:space="preserve"> </w:t>
        </w:r>
        <w:r>
          <w:rPr>
            <w:rStyle w:val="token"/>
          </w:rPr>
          <w:t>{</w:t>
        </w:r>
      </w:ins>
    </w:p>
    <w:p w:rsidR="00B4159D" w:rsidRDefault="00B4159D" w:rsidP="00B4159D">
      <w:pPr>
        <w:pStyle w:val="HTMLPreformatted"/>
        <w:rPr>
          <w:ins w:id="4659" w:author="Unknown"/>
          <w:rStyle w:val="HTMLCode"/>
        </w:rPr>
      </w:pPr>
      <w:ins w:id="4660" w:author="Unknown">
        <w:r>
          <w:rPr>
            <w:rStyle w:val="HTMLCode"/>
          </w:rPr>
          <w:t xml:space="preserve">    </w:t>
        </w:r>
        <w:r>
          <w:rPr>
            <w:rStyle w:val="token"/>
          </w:rPr>
          <w:t>display:</w:t>
        </w:r>
        <w:r>
          <w:rPr>
            <w:rStyle w:val="HTMLCode"/>
          </w:rPr>
          <w:t xml:space="preserve"> none</w:t>
        </w:r>
        <w:r>
          <w:rPr>
            <w:rStyle w:val="token"/>
          </w:rPr>
          <w:t>;</w:t>
        </w:r>
      </w:ins>
    </w:p>
    <w:p w:rsidR="00B4159D" w:rsidRDefault="00B4159D" w:rsidP="00B4159D">
      <w:pPr>
        <w:pStyle w:val="HTMLPreformatted"/>
        <w:rPr>
          <w:ins w:id="4661" w:author="Unknown"/>
          <w:rStyle w:val="HTMLCode"/>
        </w:rPr>
      </w:pPr>
      <w:ins w:id="4662" w:author="Unknown">
        <w:r>
          <w:rPr>
            <w:rStyle w:val="HTMLCode"/>
          </w:rPr>
          <w:t xml:space="preserve">  </w:t>
        </w:r>
        <w:r>
          <w:rPr>
            <w:rStyle w:val="token"/>
          </w:rPr>
          <w:t>}</w:t>
        </w:r>
      </w:ins>
    </w:p>
    <w:p w:rsidR="00B4159D" w:rsidRDefault="00B4159D" w:rsidP="00B4159D">
      <w:pPr>
        <w:pStyle w:val="HTMLPreformatted"/>
        <w:rPr>
          <w:ins w:id="4663" w:author="Unknown"/>
        </w:rPr>
      </w:pPr>
      <w:ins w:id="4664" w:author="Unknown">
        <w:r>
          <w:rPr>
            <w:rStyle w:val="token"/>
          </w:rPr>
          <w:t>}</w:t>
        </w:r>
      </w:ins>
    </w:p>
    <w:p w:rsidR="00B4159D" w:rsidRDefault="00B4159D" w:rsidP="00B4159D">
      <w:pPr>
        <w:rPr>
          <w:ins w:id="4665" w:author="Unknown"/>
        </w:rPr>
      </w:pPr>
      <w:ins w:id="4666" w:author="Unknown">
        <w:r>
          <w:t>CSS</w:t>
        </w:r>
      </w:ins>
    </w:p>
    <w:p w:rsidR="00B4159D" w:rsidRDefault="00B4159D" w:rsidP="00B4159D">
      <w:pPr>
        <w:rPr>
          <w:ins w:id="4667" w:author="Unknown"/>
        </w:rPr>
      </w:pPr>
      <w:ins w:id="4668" w:author="Unknown">
        <w:r>
          <w:fldChar w:fldCharType="begin"/>
        </w:r>
        <w:r>
          <w:instrText xml:space="preserve"> HYPERLINK "https://www.tutorialstonight.com/online-html-editor.php?p=css&amp;q=media-query-hide-and-show" \t "_blank" </w:instrText>
        </w:r>
        <w:r>
          <w:fldChar w:fldCharType="separate"/>
        </w:r>
        <w:r>
          <w:rPr>
            <w:rStyle w:val="Hyperlink"/>
            <w:rFonts w:ascii="MS Gothic" w:eastAsia="MS Gothic" w:hAnsi="MS Gothic" w:cs="MS Gothic" w:hint="eastAsia"/>
          </w:rPr>
          <w:t>▶</w:t>
        </w:r>
        <w:r>
          <w:rPr>
            <w:rStyle w:val="Hyperlink"/>
          </w:rPr>
          <w:t xml:space="preserve"> Try it</w:t>
        </w:r>
        <w:r>
          <w:fldChar w:fldCharType="end"/>
        </w:r>
        <w:r>
          <w:t xml:space="preserve"> </w:t>
        </w:r>
      </w:ins>
    </w:p>
    <w:p w:rsidR="00B4159D" w:rsidRDefault="00B4159D" w:rsidP="00B4159D">
      <w:pPr>
        <w:rPr>
          <w:ins w:id="4669" w:author="Unknown"/>
        </w:rPr>
      </w:pPr>
      <w:ins w:id="4670" w:author="Unknown">
        <w:r>
          <w:pict>
            <v:rect id="_x0000_i1591" style="width:0;height:1.5pt" o:hralign="center" o:hrstd="t" o:hr="t" fillcolor="#a0a0a0" stroked="f"/>
          </w:pict>
        </w:r>
      </w:ins>
    </w:p>
    <w:p w:rsidR="00B4159D" w:rsidRDefault="00B4159D" w:rsidP="00B4159D">
      <w:pPr>
        <w:pStyle w:val="Heading2"/>
        <w:rPr>
          <w:ins w:id="4671" w:author="Unknown"/>
        </w:rPr>
      </w:pPr>
      <w:ins w:id="4672" w:author="Unknown">
        <w:r>
          <w:t>Combining multiple media feature</w:t>
        </w:r>
      </w:ins>
    </w:p>
    <w:p w:rsidR="00B4159D" w:rsidRDefault="00B4159D" w:rsidP="00B4159D">
      <w:pPr>
        <w:pStyle w:val="NormalWeb"/>
        <w:rPr>
          <w:ins w:id="4673" w:author="Unknown"/>
        </w:rPr>
      </w:pPr>
      <w:ins w:id="4674" w:author="Unknown">
        <w:r>
          <w:t>Media query let you combine multiple media feature (condition) as well as multiple media types separated by logical operators.</w:t>
        </w:r>
      </w:ins>
    </w:p>
    <w:p w:rsidR="00B4159D" w:rsidRDefault="00B4159D" w:rsidP="00B4159D">
      <w:pPr>
        <w:pStyle w:val="NormalWeb"/>
        <w:rPr>
          <w:ins w:id="4675" w:author="Unknown"/>
        </w:rPr>
      </w:pPr>
      <w:ins w:id="4676" w:author="Unknown">
        <w:r>
          <w:t>Here is an example which target device width with viewport width between 500px to 800px. When device width is between 500px to 800px then background is lightgreen else white.</w:t>
        </w:r>
      </w:ins>
    </w:p>
    <w:p w:rsidR="00B4159D" w:rsidRDefault="00B4159D" w:rsidP="00B4159D">
      <w:pPr>
        <w:pStyle w:val="HTMLPreformatted"/>
        <w:rPr>
          <w:ins w:id="4677" w:author="Unknown"/>
          <w:rStyle w:val="HTMLCode"/>
        </w:rPr>
      </w:pPr>
      <w:ins w:id="4678" w:author="Unknown">
        <w:r>
          <w:rPr>
            <w:rStyle w:val="token"/>
          </w:rPr>
          <w:lastRenderedPageBreak/>
          <w:t>@media (min-width:500px) and (max-width:800px)</w:t>
        </w:r>
        <w:r>
          <w:rPr>
            <w:rStyle w:val="HTMLCode"/>
          </w:rPr>
          <w:t xml:space="preserve"> </w:t>
        </w:r>
        <w:r>
          <w:rPr>
            <w:rStyle w:val="token"/>
          </w:rPr>
          <w:t>{</w:t>
        </w:r>
      </w:ins>
    </w:p>
    <w:p w:rsidR="00B4159D" w:rsidRDefault="00B4159D" w:rsidP="00B4159D">
      <w:pPr>
        <w:pStyle w:val="HTMLPreformatted"/>
        <w:rPr>
          <w:ins w:id="4679" w:author="Unknown"/>
          <w:rStyle w:val="HTMLCode"/>
        </w:rPr>
      </w:pPr>
      <w:ins w:id="4680" w:author="Unknown">
        <w:r>
          <w:rPr>
            <w:rStyle w:val="HTMLCode"/>
          </w:rPr>
          <w:t xml:space="preserve">  </w:t>
        </w:r>
        <w:r>
          <w:rPr>
            <w:rStyle w:val="token"/>
          </w:rPr>
          <w:t>body</w:t>
        </w:r>
        <w:r>
          <w:rPr>
            <w:rStyle w:val="HTMLCode"/>
          </w:rPr>
          <w:t xml:space="preserve"> </w:t>
        </w:r>
        <w:r>
          <w:rPr>
            <w:rStyle w:val="token"/>
          </w:rPr>
          <w:t>{</w:t>
        </w:r>
      </w:ins>
    </w:p>
    <w:p w:rsidR="00B4159D" w:rsidRDefault="00B4159D" w:rsidP="00B4159D">
      <w:pPr>
        <w:pStyle w:val="HTMLPreformatted"/>
        <w:rPr>
          <w:ins w:id="4681" w:author="Unknown"/>
          <w:rStyle w:val="HTMLCode"/>
        </w:rPr>
      </w:pPr>
      <w:ins w:id="4682" w:author="Unknown">
        <w:r>
          <w:rPr>
            <w:rStyle w:val="HTMLCode"/>
          </w:rPr>
          <w:t xml:space="preserve">    </w:t>
        </w:r>
        <w:r>
          <w:rPr>
            <w:rStyle w:val="token"/>
          </w:rPr>
          <w:t>background-color:</w:t>
        </w:r>
        <w:r>
          <w:rPr>
            <w:rStyle w:val="HTMLCode"/>
          </w:rPr>
          <w:t xml:space="preserve"> </w:t>
        </w:r>
        <w:r>
          <w:rPr>
            <w:rStyle w:val="token"/>
          </w:rPr>
          <w:t>lightgreen;</w:t>
        </w:r>
      </w:ins>
    </w:p>
    <w:p w:rsidR="00B4159D" w:rsidRDefault="00B4159D" w:rsidP="00B4159D">
      <w:pPr>
        <w:pStyle w:val="HTMLPreformatted"/>
        <w:rPr>
          <w:ins w:id="4683" w:author="Unknown"/>
          <w:rStyle w:val="HTMLCode"/>
        </w:rPr>
      </w:pPr>
      <w:ins w:id="4684" w:author="Unknown">
        <w:r>
          <w:rPr>
            <w:rStyle w:val="HTMLCode"/>
          </w:rPr>
          <w:t xml:space="preserve">  </w:t>
        </w:r>
        <w:r>
          <w:rPr>
            <w:rStyle w:val="token"/>
          </w:rPr>
          <w:t>}</w:t>
        </w:r>
      </w:ins>
    </w:p>
    <w:p w:rsidR="00B4159D" w:rsidRDefault="00B4159D" w:rsidP="00B4159D">
      <w:pPr>
        <w:pStyle w:val="HTMLPreformatted"/>
        <w:rPr>
          <w:ins w:id="4685" w:author="Unknown"/>
        </w:rPr>
      </w:pPr>
      <w:ins w:id="4686" w:author="Unknown">
        <w:r>
          <w:rPr>
            <w:rStyle w:val="token"/>
          </w:rPr>
          <w:t>}</w:t>
        </w:r>
      </w:ins>
    </w:p>
    <w:p w:rsidR="00B4159D" w:rsidRDefault="00B4159D" w:rsidP="00B4159D">
      <w:pPr>
        <w:rPr>
          <w:ins w:id="4687" w:author="Unknown"/>
        </w:rPr>
      </w:pPr>
      <w:ins w:id="4688" w:author="Unknown">
        <w:r>
          <w:t>CSS</w:t>
        </w:r>
      </w:ins>
    </w:p>
    <w:p w:rsidR="00B4159D" w:rsidRDefault="00B4159D" w:rsidP="00B4159D">
      <w:pPr>
        <w:rPr>
          <w:ins w:id="4689" w:author="Unknown"/>
        </w:rPr>
      </w:pPr>
      <w:ins w:id="4690" w:author="Unknown">
        <w:r>
          <w:fldChar w:fldCharType="begin"/>
        </w:r>
        <w:r>
          <w:instrText xml:space="preserve"> HYPERLINK "https://www.tutorialstonight.com/online-html-editor.php?p=css&amp;q=combining-media-query" \t "_blank" </w:instrText>
        </w:r>
        <w:r>
          <w:fldChar w:fldCharType="separate"/>
        </w:r>
        <w:r>
          <w:rPr>
            <w:rStyle w:val="Hyperlink"/>
            <w:rFonts w:ascii="MS Gothic" w:eastAsia="MS Gothic" w:hAnsi="MS Gothic" w:cs="MS Gothic" w:hint="eastAsia"/>
          </w:rPr>
          <w:t>▶</w:t>
        </w:r>
        <w:r>
          <w:rPr>
            <w:rStyle w:val="Hyperlink"/>
          </w:rPr>
          <w:t xml:space="preserve"> Try it</w:t>
        </w:r>
        <w:r>
          <w:fldChar w:fldCharType="end"/>
        </w:r>
        <w:r>
          <w:t xml:space="preserve"> </w:t>
        </w:r>
      </w:ins>
    </w:p>
    <w:p w:rsidR="00B4159D" w:rsidRDefault="00B4159D" w:rsidP="00B4159D">
      <w:pPr>
        <w:rPr>
          <w:ins w:id="4691" w:author="Unknown"/>
        </w:rPr>
      </w:pPr>
      <w:ins w:id="4692" w:author="Unknown">
        <w:r>
          <w:pict>
            <v:rect id="_x0000_i1592" style="width:0;height:1.5pt" o:hralign="center" o:hrstd="t" o:hr="t" fillcolor="#a0a0a0" stroked="f"/>
          </w:pict>
        </w:r>
      </w:ins>
    </w:p>
    <w:p w:rsidR="00B4159D" w:rsidRDefault="00B4159D" w:rsidP="00B4159D">
      <w:pPr>
        <w:pStyle w:val="Heading2"/>
        <w:rPr>
          <w:ins w:id="4693" w:author="Unknown"/>
        </w:rPr>
      </w:pPr>
      <w:ins w:id="4694" w:author="Unknown">
        <w:r>
          <w:t>Inverting a query meaning</w:t>
        </w:r>
      </w:ins>
    </w:p>
    <w:p w:rsidR="00B4159D" w:rsidRDefault="00B4159D" w:rsidP="00B4159D">
      <w:pPr>
        <w:pStyle w:val="NormalWeb"/>
        <w:rPr>
          <w:ins w:id="4695" w:author="Unknown"/>
        </w:rPr>
      </w:pPr>
      <w:ins w:id="4696" w:author="Unknown">
        <w:r>
          <w:t xml:space="preserve">The </w:t>
        </w:r>
        <w:r>
          <w:rPr>
            <w:rStyle w:val="focus"/>
          </w:rPr>
          <w:t>not</w:t>
        </w:r>
        <w:r>
          <w:t xml:space="preserve"> logical operator inverts the entire meaning of the media query. It will invert only the specified media query it is applied to.</w:t>
        </w:r>
      </w:ins>
    </w:p>
    <w:p w:rsidR="00B4159D" w:rsidRDefault="00B4159D" w:rsidP="00B4159D">
      <w:pPr>
        <w:pStyle w:val="NormalWeb"/>
        <w:rPr>
          <w:ins w:id="4697" w:author="Unknown"/>
        </w:rPr>
      </w:pPr>
      <w:ins w:id="4698" w:author="Unknown">
        <w:r>
          <w:t>If there are other comma-separated media query then it is not applied to all.</w:t>
        </w:r>
      </w:ins>
    </w:p>
    <w:p w:rsidR="00B4159D" w:rsidRDefault="00B4159D" w:rsidP="00B4159D">
      <w:pPr>
        <w:pStyle w:val="NormalWeb"/>
        <w:rPr>
          <w:ins w:id="4699" w:author="Unknown"/>
        </w:rPr>
      </w:pPr>
      <w:ins w:id="4700" w:author="Unknown">
        <w:r>
          <w:t xml:space="preserve">The </w:t>
        </w:r>
        <w:r>
          <w:rPr>
            <w:rStyle w:val="focus"/>
          </w:rPr>
          <w:t>not</w:t>
        </w:r>
        <w:r>
          <w:t xml:space="preserve"> is evaluated last in the query.</w:t>
        </w:r>
      </w:ins>
    </w:p>
    <w:p w:rsidR="00B4159D" w:rsidRDefault="00B4159D" w:rsidP="00B4159D">
      <w:pPr>
        <w:pStyle w:val="HTMLPreformatted"/>
        <w:rPr>
          <w:ins w:id="4701" w:author="Unknown"/>
        </w:rPr>
      </w:pPr>
      <w:ins w:id="4702" w:author="Unknown">
        <w:r>
          <w:rPr>
            <w:rStyle w:val="token"/>
          </w:rPr>
          <w:t>@media not screen and (print)</w:t>
        </w:r>
        <w:r>
          <w:rPr>
            <w:rStyle w:val="HTMLCode"/>
          </w:rPr>
          <w:t xml:space="preserve"> </w:t>
        </w:r>
        <w:r>
          <w:rPr>
            <w:rStyle w:val="token"/>
          </w:rPr>
          <w:t>{</w:t>
        </w:r>
        <w:r>
          <w:rPr>
            <w:rStyle w:val="HTMLCode"/>
          </w:rPr>
          <w:t xml:space="preserve"> ... </w:t>
        </w:r>
        <w:r>
          <w:rPr>
            <w:rStyle w:val="token"/>
          </w:rPr>
          <w:t>}</w:t>
        </w:r>
      </w:ins>
    </w:p>
    <w:p w:rsidR="00B4159D" w:rsidRDefault="00B4159D" w:rsidP="00B4159D">
      <w:pPr>
        <w:rPr>
          <w:ins w:id="4703" w:author="Unknown"/>
        </w:rPr>
      </w:pPr>
      <w:ins w:id="4704" w:author="Unknown">
        <w:r>
          <w:t>CSS</w:t>
        </w:r>
      </w:ins>
    </w:p>
    <w:p w:rsidR="00B4159D" w:rsidRDefault="00B4159D" w:rsidP="00B4159D">
      <w:pPr>
        <w:pStyle w:val="NormalWeb"/>
        <w:rPr>
          <w:ins w:id="4705" w:author="Unknown"/>
        </w:rPr>
      </w:pPr>
      <w:ins w:id="4706" w:author="Unknown">
        <w:r>
          <w:t>The above query is evaluated like this:</w:t>
        </w:r>
      </w:ins>
    </w:p>
    <w:p w:rsidR="00B4159D" w:rsidRDefault="00B4159D" w:rsidP="00B4159D">
      <w:pPr>
        <w:pStyle w:val="HTMLPreformatted"/>
        <w:shd w:val="clear" w:color="auto" w:fill="2D912A"/>
        <w:rPr>
          <w:ins w:id="4707" w:author="Unknown"/>
        </w:rPr>
      </w:pPr>
      <w:ins w:id="4708" w:author="Unknown">
        <w:r>
          <w:rPr>
            <w:rStyle w:val="token"/>
          </w:rPr>
          <w:t>@media not (screen and (print))</w:t>
        </w:r>
        <w:r>
          <w:rPr>
            <w:rStyle w:val="HTMLCode"/>
          </w:rPr>
          <w:t xml:space="preserve"> </w:t>
        </w:r>
        <w:r>
          <w:rPr>
            <w:rStyle w:val="token"/>
          </w:rPr>
          <w:t>{</w:t>
        </w:r>
        <w:r>
          <w:rPr>
            <w:rStyle w:val="HTMLCode"/>
          </w:rPr>
          <w:t xml:space="preserve"> ... </w:t>
        </w:r>
        <w:r>
          <w:rPr>
            <w:rStyle w:val="token"/>
          </w:rPr>
          <w:t>}</w:t>
        </w:r>
      </w:ins>
    </w:p>
    <w:p w:rsidR="00B4159D" w:rsidRDefault="00B4159D" w:rsidP="00B4159D">
      <w:pPr>
        <w:rPr>
          <w:ins w:id="4709" w:author="Unknown"/>
        </w:rPr>
      </w:pPr>
      <w:ins w:id="4710" w:author="Unknown">
        <w:r>
          <w:t>CSS</w:t>
        </w:r>
      </w:ins>
    </w:p>
    <w:p w:rsidR="00B4159D" w:rsidRDefault="00B4159D" w:rsidP="00B4159D">
      <w:pPr>
        <w:pStyle w:val="NormalWeb"/>
        <w:rPr>
          <w:ins w:id="4711" w:author="Unknown"/>
        </w:rPr>
      </w:pPr>
      <w:ins w:id="4712" w:author="Unknown">
        <w:r>
          <w:t>Not like this:</w:t>
        </w:r>
      </w:ins>
    </w:p>
    <w:p w:rsidR="00B4159D" w:rsidRDefault="00B4159D" w:rsidP="00B4159D">
      <w:pPr>
        <w:pStyle w:val="HTMLPreformatted"/>
        <w:shd w:val="clear" w:color="auto" w:fill="FB5E7A"/>
        <w:rPr>
          <w:ins w:id="4713" w:author="Unknown"/>
          <w:strike/>
        </w:rPr>
      </w:pPr>
      <w:ins w:id="4714" w:author="Unknown">
        <w:r>
          <w:rPr>
            <w:rStyle w:val="token"/>
            <w:strike/>
          </w:rPr>
          <w:t>@media (not screen) and (print)</w:t>
        </w:r>
        <w:r>
          <w:rPr>
            <w:rStyle w:val="HTMLCode"/>
            <w:strike/>
          </w:rPr>
          <w:t xml:space="preserve"> </w:t>
        </w:r>
        <w:r>
          <w:rPr>
            <w:rStyle w:val="token"/>
            <w:strike/>
          </w:rPr>
          <w:t>{</w:t>
        </w:r>
        <w:r>
          <w:rPr>
            <w:rStyle w:val="HTMLCode"/>
            <w:strike/>
          </w:rPr>
          <w:t xml:space="preserve"> ... </w:t>
        </w:r>
        <w:r>
          <w:rPr>
            <w:rStyle w:val="token"/>
            <w:strike/>
          </w:rPr>
          <w:t>}</w:t>
        </w:r>
      </w:ins>
    </w:p>
    <w:p w:rsidR="00B4159D" w:rsidRDefault="00B4159D" w:rsidP="00B4159D">
      <w:pPr>
        <w:rPr>
          <w:ins w:id="4715" w:author="Unknown"/>
          <w:strike/>
        </w:rPr>
      </w:pPr>
      <w:ins w:id="4716" w:author="Unknown">
        <w:r>
          <w:rPr>
            <w:strike/>
          </w:rPr>
          <w:t>CSS</w:t>
        </w:r>
      </w:ins>
    </w:p>
    <w:p w:rsidR="00B4159D" w:rsidRDefault="00B4159D" w:rsidP="00B4159D">
      <w:pPr>
        <w:pStyle w:val="NormalWeb"/>
        <w:rPr>
          <w:ins w:id="4717" w:author="Unknown"/>
        </w:rPr>
      </w:pPr>
      <w:ins w:id="4718" w:author="Unknown">
        <w:r>
          <w:t>Here is another example:</w:t>
        </w:r>
      </w:ins>
    </w:p>
    <w:p w:rsidR="00B4159D" w:rsidRDefault="00B4159D" w:rsidP="00B4159D">
      <w:pPr>
        <w:pStyle w:val="HTMLPreformatted"/>
        <w:rPr>
          <w:ins w:id="4719" w:author="Unknown"/>
        </w:rPr>
      </w:pPr>
      <w:ins w:id="4720" w:author="Unknown">
        <w:r>
          <w:rPr>
            <w:rStyle w:val="token"/>
          </w:rPr>
          <w:t>@media not screen and (color), print and (min-width:500px)</w:t>
        </w:r>
        <w:r>
          <w:rPr>
            <w:rStyle w:val="HTMLCode"/>
          </w:rPr>
          <w:t xml:space="preserve"> </w:t>
        </w:r>
        <w:r>
          <w:rPr>
            <w:rStyle w:val="token"/>
          </w:rPr>
          <w:t>{</w:t>
        </w:r>
        <w:r>
          <w:rPr>
            <w:rStyle w:val="HTMLCode"/>
          </w:rPr>
          <w:t xml:space="preserve"> ... </w:t>
        </w:r>
        <w:r>
          <w:rPr>
            <w:rStyle w:val="token"/>
          </w:rPr>
          <w:t>}</w:t>
        </w:r>
      </w:ins>
    </w:p>
    <w:p w:rsidR="00B4159D" w:rsidRDefault="00B4159D" w:rsidP="00B4159D">
      <w:pPr>
        <w:rPr>
          <w:ins w:id="4721" w:author="Unknown"/>
        </w:rPr>
      </w:pPr>
      <w:ins w:id="4722" w:author="Unknown">
        <w:r>
          <w:t>CSS</w:t>
        </w:r>
      </w:ins>
    </w:p>
    <w:p w:rsidR="00B4159D" w:rsidRDefault="00B4159D" w:rsidP="00B4159D">
      <w:pPr>
        <w:pStyle w:val="NormalWeb"/>
        <w:rPr>
          <w:ins w:id="4723" w:author="Unknown"/>
        </w:rPr>
      </w:pPr>
      <w:ins w:id="4724" w:author="Unknown">
        <w:r>
          <w:t>The above query is evaluated like as follows:</w:t>
        </w:r>
      </w:ins>
    </w:p>
    <w:p w:rsidR="00B4159D" w:rsidRDefault="00B4159D" w:rsidP="00B4159D">
      <w:pPr>
        <w:pStyle w:val="HTMLPreformatted"/>
        <w:shd w:val="clear" w:color="auto" w:fill="2D912A"/>
        <w:rPr>
          <w:ins w:id="4725" w:author="Unknown"/>
        </w:rPr>
      </w:pPr>
      <w:ins w:id="4726" w:author="Unknown">
        <w:r>
          <w:rPr>
            <w:rStyle w:val="token"/>
          </w:rPr>
          <w:t>@media (not screen and (color)), print and (min-width:500px)</w:t>
        </w:r>
        <w:r>
          <w:rPr>
            <w:rStyle w:val="HTMLCode"/>
          </w:rPr>
          <w:t xml:space="preserve"> </w:t>
        </w:r>
        <w:r>
          <w:rPr>
            <w:rStyle w:val="token"/>
          </w:rPr>
          <w:t>{</w:t>
        </w:r>
        <w:r>
          <w:rPr>
            <w:rStyle w:val="HTMLCode"/>
          </w:rPr>
          <w:t xml:space="preserve"> ... </w:t>
        </w:r>
        <w:r>
          <w:rPr>
            <w:rStyle w:val="token"/>
          </w:rPr>
          <w:t>}</w:t>
        </w:r>
      </w:ins>
    </w:p>
    <w:p w:rsidR="00B4159D" w:rsidRDefault="00B4159D" w:rsidP="00B4159D">
      <w:pPr>
        <w:rPr>
          <w:ins w:id="4727" w:author="Unknown"/>
        </w:rPr>
      </w:pPr>
      <w:ins w:id="4728" w:author="Unknown">
        <w:r>
          <w:t>CSS</w:t>
        </w:r>
      </w:ins>
    </w:p>
    <w:p w:rsidR="00B4159D" w:rsidRDefault="00B4159D" w:rsidP="00B4159D">
      <w:pPr>
        <w:pStyle w:val="NormalWeb"/>
        <w:rPr>
          <w:ins w:id="4729" w:author="Unknown"/>
        </w:rPr>
      </w:pPr>
      <w:ins w:id="4730" w:author="Unknown">
        <w:r>
          <w:t>Not like as follows:</w:t>
        </w:r>
      </w:ins>
    </w:p>
    <w:p w:rsidR="00B4159D" w:rsidRDefault="00B4159D" w:rsidP="00B4159D">
      <w:pPr>
        <w:pStyle w:val="HTMLPreformatted"/>
        <w:shd w:val="clear" w:color="auto" w:fill="FB5E7A"/>
        <w:rPr>
          <w:ins w:id="4731" w:author="Unknown"/>
          <w:strike/>
        </w:rPr>
      </w:pPr>
      <w:ins w:id="4732" w:author="Unknown">
        <w:r>
          <w:rPr>
            <w:rStyle w:val="token"/>
            <w:strike/>
          </w:rPr>
          <w:t>@media (not screen and (color), print and (min-width:500px))</w:t>
        </w:r>
        <w:r>
          <w:rPr>
            <w:rStyle w:val="HTMLCode"/>
            <w:strike/>
          </w:rPr>
          <w:t xml:space="preserve"> </w:t>
        </w:r>
        <w:r>
          <w:rPr>
            <w:rStyle w:val="token"/>
            <w:strike/>
          </w:rPr>
          <w:t>{</w:t>
        </w:r>
        <w:r>
          <w:rPr>
            <w:rStyle w:val="HTMLCode"/>
            <w:strike/>
          </w:rPr>
          <w:t xml:space="preserve"> ... </w:t>
        </w:r>
        <w:r>
          <w:rPr>
            <w:rStyle w:val="token"/>
            <w:strike/>
          </w:rPr>
          <w:t>}</w:t>
        </w:r>
      </w:ins>
    </w:p>
    <w:p w:rsidR="00B4159D" w:rsidRDefault="00B4159D" w:rsidP="00B4159D">
      <w:pPr>
        <w:rPr>
          <w:ins w:id="4733" w:author="Unknown"/>
          <w:strike/>
        </w:rPr>
      </w:pPr>
      <w:ins w:id="4734" w:author="Unknown">
        <w:r>
          <w:rPr>
            <w:strike/>
          </w:rPr>
          <w:t>CSS</w:t>
        </w:r>
      </w:ins>
    </w:p>
    <w:p w:rsidR="00B4159D" w:rsidRDefault="00B4159D" w:rsidP="00B4159D">
      <w:pPr>
        <w:rPr>
          <w:ins w:id="4735" w:author="Unknown"/>
        </w:rPr>
      </w:pPr>
      <w:ins w:id="4736" w:author="Unknown">
        <w:r>
          <w:lastRenderedPageBreak/>
          <w:pict>
            <v:rect id="_x0000_i1593" style="width:0;height:1.5pt" o:hralign="center" o:hrstd="t" o:hr="t" fillcolor="#a0a0a0" stroked="f"/>
          </w:pict>
        </w:r>
      </w:ins>
    </w:p>
    <w:p w:rsidR="00B4159D" w:rsidRDefault="00B4159D" w:rsidP="00B4159D">
      <w:pPr>
        <w:pStyle w:val="Heading2"/>
        <w:rPr>
          <w:ins w:id="4737" w:author="Unknown"/>
        </w:rPr>
      </w:pPr>
      <w:ins w:id="4738" w:author="Unknown">
        <w:r>
          <w:t>Designing a responsive website using media query</w:t>
        </w:r>
      </w:ins>
    </w:p>
    <w:p w:rsidR="00B4159D" w:rsidRDefault="00B4159D" w:rsidP="00B4159D">
      <w:pPr>
        <w:pStyle w:val="NormalWeb"/>
        <w:rPr>
          <w:ins w:id="4739" w:author="Unknown"/>
        </w:rPr>
      </w:pPr>
      <w:ins w:id="4740" w:author="Unknown">
        <w:r>
          <w:t>The idea of the responsive website was generated from a media query.</w:t>
        </w:r>
      </w:ins>
    </w:p>
    <w:p w:rsidR="00B4159D" w:rsidRDefault="00B4159D" w:rsidP="00B4159D">
      <w:pPr>
        <w:pStyle w:val="NormalWeb"/>
        <w:rPr>
          <w:ins w:id="4741" w:author="Unknown"/>
        </w:rPr>
      </w:pPr>
      <w:ins w:id="4742" w:author="Unknown">
        <w:r>
          <w:t>Responsive websites are those websites that adjust elements size, alignment and orientation based on device width.</w:t>
        </w:r>
      </w:ins>
    </w:p>
    <w:p w:rsidR="00B4159D" w:rsidRDefault="00B4159D" w:rsidP="00B4159D">
      <w:pPr>
        <w:pStyle w:val="NormalWeb"/>
        <w:rPr>
          <w:ins w:id="4743" w:author="Unknown"/>
        </w:rPr>
      </w:pPr>
      <w:ins w:id="4744" w:author="Unknown">
        <w:r>
          <w:t>Let's design a webpage that is responsive to using media queries.</w:t>
        </w:r>
      </w:ins>
    </w:p>
    <w:p w:rsidR="00B4159D" w:rsidRDefault="00B4159D" w:rsidP="00B4159D">
      <w:pPr>
        <w:pStyle w:val="HTMLPreformatted"/>
        <w:rPr>
          <w:ins w:id="4745" w:author="Unknown"/>
          <w:rStyle w:val="HTMLCode"/>
        </w:rPr>
      </w:pPr>
      <w:ins w:id="4746" w:author="Unknown">
        <w:r>
          <w:rPr>
            <w:rStyle w:val="token"/>
          </w:rPr>
          <w:t>&lt;!DOCTYPE html&gt;</w:t>
        </w:r>
      </w:ins>
    </w:p>
    <w:p w:rsidR="00B4159D" w:rsidRDefault="00B4159D" w:rsidP="00B4159D">
      <w:pPr>
        <w:pStyle w:val="HTMLPreformatted"/>
        <w:rPr>
          <w:ins w:id="4747" w:author="Unknown"/>
          <w:rStyle w:val="HTMLCode"/>
        </w:rPr>
      </w:pPr>
      <w:ins w:id="4748" w:author="Unknown">
        <w:r>
          <w:rPr>
            <w:rStyle w:val="token"/>
          </w:rPr>
          <w:t>&lt;html lang="en"&gt;</w:t>
        </w:r>
      </w:ins>
    </w:p>
    <w:p w:rsidR="00B4159D" w:rsidRDefault="00B4159D" w:rsidP="00B4159D">
      <w:pPr>
        <w:pStyle w:val="HTMLPreformatted"/>
        <w:rPr>
          <w:ins w:id="4749" w:author="Unknown"/>
          <w:rStyle w:val="HTMLCode"/>
        </w:rPr>
      </w:pPr>
    </w:p>
    <w:p w:rsidR="00B4159D" w:rsidRDefault="00B4159D" w:rsidP="00B4159D">
      <w:pPr>
        <w:pStyle w:val="HTMLPreformatted"/>
        <w:rPr>
          <w:ins w:id="4750" w:author="Unknown"/>
          <w:rStyle w:val="HTMLCode"/>
        </w:rPr>
      </w:pPr>
      <w:ins w:id="4751" w:author="Unknown">
        <w:r>
          <w:rPr>
            <w:rStyle w:val="token"/>
          </w:rPr>
          <w:t>&lt;head&gt;</w:t>
        </w:r>
      </w:ins>
    </w:p>
    <w:p w:rsidR="00B4159D" w:rsidRDefault="00B4159D" w:rsidP="00B4159D">
      <w:pPr>
        <w:pStyle w:val="HTMLPreformatted"/>
        <w:rPr>
          <w:ins w:id="4752" w:author="Unknown"/>
          <w:rStyle w:val="HTMLCode"/>
        </w:rPr>
      </w:pPr>
      <w:ins w:id="4753" w:author="Unknown">
        <w:r>
          <w:rPr>
            <w:rStyle w:val="HTMLCode"/>
          </w:rPr>
          <w:t xml:space="preserve">  </w:t>
        </w:r>
        <w:r>
          <w:rPr>
            <w:rStyle w:val="token"/>
          </w:rPr>
          <w:t>&lt;meta charset="UTF-8"&gt;</w:t>
        </w:r>
      </w:ins>
    </w:p>
    <w:p w:rsidR="00B4159D" w:rsidRDefault="00B4159D" w:rsidP="00B4159D">
      <w:pPr>
        <w:pStyle w:val="HTMLPreformatted"/>
        <w:rPr>
          <w:ins w:id="4754" w:author="Unknown"/>
          <w:rStyle w:val="HTMLCode"/>
        </w:rPr>
      </w:pPr>
      <w:ins w:id="4755" w:author="Unknown">
        <w:r>
          <w:rPr>
            <w:rStyle w:val="HTMLCode"/>
          </w:rPr>
          <w:t xml:space="preserve">  </w:t>
        </w:r>
        <w:r>
          <w:rPr>
            <w:rStyle w:val="token"/>
          </w:rPr>
          <w:t>&lt;meta http-equiv="X-UA-Compatible" content="IE=edge"&gt;</w:t>
        </w:r>
      </w:ins>
    </w:p>
    <w:p w:rsidR="00B4159D" w:rsidRDefault="00B4159D" w:rsidP="00B4159D">
      <w:pPr>
        <w:pStyle w:val="HTMLPreformatted"/>
        <w:rPr>
          <w:ins w:id="4756" w:author="Unknown"/>
          <w:rStyle w:val="HTMLCode"/>
        </w:rPr>
      </w:pPr>
      <w:ins w:id="4757" w:author="Unknown">
        <w:r>
          <w:rPr>
            <w:rStyle w:val="HTMLCode"/>
          </w:rPr>
          <w:t xml:space="preserve">  </w:t>
        </w:r>
        <w:r>
          <w:rPr>
            <w:rStyle w:val="token"/>
          </w:rPr>
          <w:t>&lt;meta name="viewport" content="width=device-width, initial-scale=1.0"&gt;</w:t>
        </w:r>
      </w:ins>
    </w:p>
    <w:p w:rsidR="00B4159D" w:rsidRDefault="00B4159D" w:rsidP="00B4159D">
      <w:pPr>
        <w:pStyle w:val="HTMLPreformatted"/>
        <w:rPr>
          <w:ins w:id="4758" w:author="Unknown"/>
          <w:rStyle w:val="HTMLCode"/>
        </w:rPr>
      </w:pPr>
      <w:ins w:id="4759" w:author="Unknown">
        <w:r>
          <w:rPr>
            <w:rStyle w:val="HTMLCode"/>
          </w:rPr>
          <w:t xml:space="preserve">  </w:t>
        </w:r>
        <w:r>
          <w:rPr>
            <w:rStyle w:val="token"/>
          </w:rPr>
          <w:t>&lt;title&gt;</w:t>
        </w:r>
        <w:r>
          <w:rPr>
            <w:rStyle w:val="HTMLCode"/>
          </w:rPr>
          <w:t>CSS - media query responsive webiste</w:t>
        </w:r>
        <w:r>
          <w:rPr>
            <w:rStyle w:val="token"/>
          </w:rPr>
          <w:t>&lt;/title&gt;</w:t>
        </w:r>
      </w:ins>
    </w:p>
    <w:p w:rsidR="00B4159D" w:rsidRDefault="00B4159D" w:rsidP="00B4159D">
      <w:pPr>
        <w:pStyle w:val="HTMLPreformatted"/>
        <w:rPr>
          <w:ins w:id="4760" w:author="Unknown"/>
          <w:rStyle w:val="token"/>
        </w:rPr>
      </w:pPr>
      <w:ins w:id="4761" w:author="Unknown">
        <w:r>
          <w:rPr>
            <w:rStyle w:val="HTMLCode"/>
          </w:rPr>
          <w:t xml:space="preserve">  </w:t>
        </w:r>
        <w:r>
          <w:rPr>
            <w:rStyle w:val="token"/>
          </w:rPr>
          <w:t>&lt;style&gt;</w:t>
        </w:r>
      </w:ins>
    </w:p>
    <w:p w:rsidR="00B4159D" w:rsidRDefault="00B4159D" w:rsidP="00B4159D">
      <w:pPr>
        <w:pStyle w:val="HTMLPreformatted"/>
        <w:rPr>
          <w:ins w:id="4762" w:author="Unknown"/>
          <w:rStyle w:val="token"/>
        </w:rPr>
      </w:pPr>
      <w:ins w:id="4763" w:author="Unknown">
        <w:r>
          <w:rPr>
            <w:rStyle w:val="token"/>
          </w:rPr>
          <w:t xml:space="preserve">    .container {</w:t>
        </w:r>
      </w:ins>
    </w:p>
    <w:p w:rsidR="00B4159D" w:rsidRDefault="00B4159D" w:rsidP="00B4159D">
      <w:pPr>
        <w:pStyle w:val="HTMLPreformatted"/>
        <w:rPr>
          <w:ins w:id="4764" w:author="Unknown"/>
          <w:rStyle w:val="token"/>
        </w:rPr>
      </w:pPr>
      <w:ins w:id="4765" w:author="Unknown">
        <w:r>
          <w:rPr>
            <w:rStyle w:val="token"/>
          </w:rPr>
          <w:t xml:space="preserve">      display: flex;</w:t>
        </w:r>
      </w:ins>
    </w:p>
    <w:p w:rsidR="00B4159D" w:rsidRDefault="00B4159D" w:rsidP="00B4159D">
      <w:pPr>
        <w:pStyle w:val="HTMLPreformatted"/>
        <w:rPr>
          <w:ins w:id="4766" w:author="Unknown"/>
          <w:rStyle w:val="token"/>
        </w:rPr>
      </w:pPr>
      <w:ins w:id="4767" w:author="Unknown">
        <w:r>
          <w:rPr>
            <w:rStyle w:val="token"/>
          </w:rPr>
          <w:t xml:space="preserve">      flex-direction: column;</w:t>
        </w:r>
      </w:ins>
    </w:p>
    <w:p w:rsidR="00B4159D" w:rsidRDefault="00B4159D" w:rsidP="00B4159D">
      <w:pPr>
        <w:pStyle w:val="HTMLPreformatted"/>
        <w:rPr>
          <w:ins w:id="4768" w:author="Unknown"/>
          <w:rStyle w:val="token"/>
        </w:rPr>
      </w:pPr>
      <w:ins w:id="4769" w:author="Unknown">
        <w:r>
          <w:rPr>
            <w:rStyle w:val="token"/>
          </w:rPr>
          <w:t xml:space="preserve">    }</w:t>
        </w:r>
      </w:ins>
    </w:p>
    <w:p w:rsidR="00B4159D" w:rsidRDefault="00B4159D" w:rsidP="00B4159D">
      <w:pPr>
        <w:pStyle w:val="HTMLPreformatted"/>
        <w:rPr>
          <w:ins w:id="4770" w:author="Unknown"/>
          <w:rStyle w:val="token"/>
        </w:rPr>
      </w:pPr>
    </w:p>
    <w:p w:rsidR="00B4159D" w:rsidRDefault="00B4159D" w:rsidP="00B4159D">
      <w:pPr>
        <w:pStyle w:val="HTMLPreformatted"/>
        <w:rPr>
          <w:ins w:id="4771" w:author="Unknown"/>
          <w:rStyle w:val="token"/>
        </w:rPr>
      </w:pPr>
      <w:ins w:id="4772" w:author="Unknown">
        <w:r>
          <w:rPr>
            <w:rStyle w:val="token"/>
          </w:rPr>
          <w:t xml:space="preserve">    .header {</w:t>
        </w:r>
      </w:ins>
    </w:p>
    <w:p w:rsidR="00B4159D" w:rsidRDefault="00B4159D" w:rsidP="00B4159D">
      <w:pPr>
        <w:pStyle w:val="HTMLPreformatted"/>
        <w:rPr>
          <w:ins w:id="4773" w:author="Unknown"/>
          <w:rStyle w:val="token"/>
        </w:rPr>
      </w:pPr>
      <w:ins w:id="4774" w:author="Unknown">
        <w:r>
          <w:rPr>
            <w:rStyle w:val="token"/>
          </w:rPr>
          <w:t xml:space="preserve">      height: 80px;</w:t>
        </w:r>
      </w:ins>
    </w:p>
    <w:p w:rsidR="00B4159D" w:rsidRDefault="00B4159D" w:rsidP="00B4159D">
      <w:pPr>
        <w:pStyle w:val="HTMLPreformatted"/>
        <w:rPr>
          <w:ins w:id="4775" w:author="Unknown"/>
          <w:rStyle w:val="token"/>
        </w:rPr>
      </w:pPr>
      <w:ins w:id="4776" w:author="Unknown">
        <w:r>
          <w:rPr>
            <w:rStyle w:val="token"/>
          </w:rPr>
          <w:t xml:space="preserve">      background-color: #16d5ef;</w:t>
        </w:r>
      </w:ins>
    </w:p>
    <w:p w:rsidR="00B4159D" w:rsidRDefault="00B4159D" w:rsidP="00B4159D">
      <w:pPr>
        <w:pStyle w:val="HTMLPreformatted"/>
        <w:rPr>
          <w:ins w:id="4777" w:author="Unknown"/>
          <w:rStyle w:val="token"/>
        </w:rPr>
      </w:pPr>
      <w:ins w:id="4778" w:author="Unknown">
        <w:r>
          <w:rPr>
            <w:rStyle w:val="token"/>
          </w:rPr>
          <w:t xml:space="preserve">    }</w:t>
        </w:r>
      </w:ins>
    </w:p>
    <w:p w:rsidR="00B4159D" w:rsidRDefault="00B4159D" w:rsidP="00B4159D">
      <w:pPr>
        <w:pStyle w:val="HTMLPreformatted"/>
        <w:rPr>
          <w:ins w:id="4779" w:author="Unknown"/>
          <w:rStyle w:val="token"/>
        </w:rPr>
      </w:pPr>
    </w:p>
    <w:p w:rsidR="00B4159D" w:rsidRDefault="00B4159D" w:rsidP="00B4159D">
      <w:pPr>
        <w:pStyle w:val="HTMLPreformatted"/>
        <w:rPr>
          <w:ins w:id="4780" w:author="Unknown"/>
          <w:rStyle w:val="token"/>
        </w:rPr>
      </w:pPr>
      <w:ins w:id="4781" w:author="Unknown">
        <w:r>
          <w:rPr>
            <w:rStyle w:val="token"/>
          </w:rPr>
          <w:t xml:space="preserve">    .left-sidebar {</w:t>
        </w:r>
      </w:ins>
    </w:p>
    <w:p w:rsidR="00B4159D" w:rsidRDefault="00B4159D" w:rsidP="00B4159D">
      <w:pPr>
        <w:pStyle w:val="HTMLPreformatted"/>
        <w:rPr>
          <w:ins w:id="4782" w:author="Unknown"/>
          <w:rStyle w:val="token"/>
        </w:rPr>
      </w:pPr>
      <w:ins w:id="4783" w:author="Unknown">
        <w:r>
          <w:rPr>
            <w:rStyle w:val="token"/>
          </w:rPr>
          <w:t xml:space="preserve">      display: flex;</w:t>
        </w:r>
      </w:ins>
    </w:p>
    <w:p w:rsidR="00B4159D" w:rsidRDefault="00B4159D" w:rsidP="00B4159D">
      <w:pPr>
        <w:pStyle w:val="HTMLPreformatted"/>
        <w:rPr>
          <w:ins w:id="4784" w:author="Unknown"/>
          <w:rStyle w:val="token"/>
        </w:rPr>
      </w:pPr>
      <w:ins w:id="4785" w:author="Unknown">
        <w:r>
          <w:rPr>
            <w:rStyle w:val="token"/>
          </w:rPr>
          <w:t xml:space="preserve">      flex-direction: column;</w:t>
        </w:r>
      </w:ins>
    </w:p>
    <w:p w:rsidR="00B4159D" w:rsidRDefault="00B4159D" w:rsidP="00B4159D">
      <w:pPr>
        <w:pStyle w:val="HTMLPreformatted"/>
        <w:rPr>
          <w:ins w:id="4786" w:author="Unknown"/>
          <w:rStyle w:val="token"/>
        </w:rPr>
      </w:pPr>
      <w:ins w:id="4787" w:author="Unknown">
        <w:r>
          <w:rPr>
            <w:rStyle w:val="token"/>
          </w:rPr>
          <w:t xml:space="preserve">      width: 100%;</w:t>
        </w:r>
      </w:ins>
    </w:p>
    <w:p w:rsidR="00B4159D" w:rsidRDefault="00B4159D" w:rsidP="00B4159D">
      <w:pPr>
        <w:pStyle w:val="HTMLPreformatted"/>
        <w:rPr>
          <w:ins w:id="4788" w:author="Unknown"/>
          <w:rStyle w:val="token"/>
        </w:rPr>
      </w:pPr>
      <w:ins w:id="4789" w:author="Unknown">
        <w:r>
          <w:rPr>
            <w:rStyle w:val="token"/>
          </w:rPr>
          <w:t xml:space="preserve">      height: 200px;</w:t>
        </w:r>
      </w:ins>
    </w:p>
    <w:p w:rsidR="00B4159D" w:rsidRDefault="00B4159D" w:rsidP="00B4159D">
      <w:pPr>
        <w:pStyle w:val="HTMLPreformatted"/>
        <w:rPr>
          <w:ins w:id="4790" w:author="Unknown"/>
          <w:rStyle w:val="token"/>
        </w:rPr>
      </w:pPr>
      <w:ins w:id="4791" w:author="Unknown">
        <w:r>
          <w:rPr>
            <w:rStyle w:val="token"/>
          </w:rPr>
          <w:t xml:space="preserve">      margin-top: 10px;</w:t>
        </w:r>
      </w:ins>
    </w:p>
    <w:p w:rsidR="00B4159D" w:rsidRDefault="00B4159D" w:rsidP="00B4159D">
      <w:pPr>
        <w:pStyle w:val="HTMLPreformatted"/>
        <w:rPr>
          <w:ins w:id="4792" w:author="Unknown"/>
          <w:rStyle w:val="token"/>
        </w:rPr>
      </w:pPr>
      <w:ins w:id="4793" w:author="Unknown">
        <w:r>
          <w:rPr>
            <w:rStyle w:val="token"/>
          </w:rPr>
          <w:t xml:space="preserve">      background-color: #ff7e47;</w:t>
        </w:r>
      </w:ins>
    </w:p>
    <w:p w:rsidR="00B4159D" w:rsidRDefault="00B4159D" w:rsidP="00B4159D">
      <w:pPr>
        <w:pStyle w:val="HTMLPreformatted"/>
        <w:rPr>
          <w:ins w:id="4794" w:author="Unknown"/>
          <w:rStyle w:val="token"/>
        </w:rPr>
      </w:pPr>
      <w:ins w:id="4795" w:author="Unknown">
        <w:r>
          <w:rPr>
            <w:rStyle w:val="token"/>
          </w:rPr>
          <w:t xml:space="preserve">    }</w:t>
        </w:r>
      </w:ins>
    </w:p>
    <w:p w:rsidR="00B4159D" w:rsidRDefault="00B4159D" w:rsidP="00B4159D">
      <w:pPr>
        <w:pStyle w:val="HTMLPreformatted"/>
        <w:rPr>
          <w:ins w:id="4796" w:author="Unknown"/>
          <w:rStyle w:val="token"/>
        </w:rPr>
      </w:pPr>
    </w:p>
    <w:p w:rsidR="00B4159D" w:rsidRDefault="00B4159D" w:rsidP="00B4159D">
      <w:pPr>
        <w:pStyle w:val="HTMLPreformatted"/>
        <w:rPr>
          <w:ins w:id="4797" w:author="Unknown"/>
          <w:rStyle w:val="token"/>
        </w:rPr>
      </w:pPr>
      <w:ins w:id="4798" w:author="Unknown">
        <w:r>
          <w:rPr>
            <w:rStyle w:val="token"/>
          </w:rPr>
          <w:t xml:space="preserve">    .sidebar-column {</w:t>
        </w:r>
      </w:ins>
    </w:p>
    <w:p w:rsidR="00B4159D" w:rsidRDefault="00B4159D" w:rsidP="00B4159D">
      <w:pPr>
        <w:pStyle w:val="HTMLPreformatted"/>
        <w:rPr>
          <w:ins w:id="4799" w:author="Unknown"/>
          <w:rStyle w:val="token"/>
        </w:rPr>
      </w:pPr>
      <w:ins w:id="4800" w:author="Unknown">
        <w:r>
          <w:rPr>
            <w:rStyle w:val="token"/>
          </w:rPr>
          <w:t xml:space="preserve">      height: 30px;</w:t>
        </w:r>
      </w:ins>
    </w:p>
    <w:p w:rsidR="00B4159D" w:rsidRDefault="00B4159D" w:rsidP="00B4159D">
      <w:pPr>
        <w:pStyle w:val="HTMLPreformatted"/>
        <w:rPr>
          <w:ins w:id="4801" w:author="Unknown"/>
          <w:rStyle w:val="token"/>
        </w:rPr>
      </w:pPr>
      <w:ins w:id="4802" w:author="Unknown">
        <w:r>
          <w:rPr>
            <w:rStyle w:val="token"/>
          </w:rPr>
          <w:t xml:space="preserve">      margin: 10px;</w:t>
        </w:r>
      </w:ins>
    </w:p>
    <w:p w:rsidR="00B4159D" w:rsidRDefault="00B4159D" w:rsidP="00B4159D">
      <w:pPr>
        <w:pStyle w:val="HTMLPreformatted"/>
        <w:rPr>
          <w:ins w:id="4803" w:author="Unknown"/>
          <w:rStyle w:val="token"/>
        </w:rPr>
      </w:pPr>
      <w:ins w:id="4804" w:author="Unknown">
        <w:r>
          <w:rPr>
            <w:rStyle w:val="token"/>
          </w:rPr>
          <w:t xml:space="preserve">      background-color: white;</w:t>
        </w:r>
      </w:ins>
    </w:p>
    <w:p w:rsidR="00B4159D" w:rsidRDefault="00B4159D" w:rsidP="00B4159D">
      <w:pPr>
        <w:pStyle w:val="HTMLPreformatted"/>
        <w:rPr>
          <w:ins w:id="4805" w:author="Unknown"/>
          <w:rStyle w:val="token"/>
        </w:rPr>
      </w:pPr>
      <w:ins w:id="4806" w:author="Unknown">
        <w:r>
          <w:rPr>
            <w:rStyle w:val="token"/>
          </w:rPr>
          <w:t xml:space="preserve">    }</w:t>
        </w:r>
      </w:ins>
    </w:p>
    <w:p w:rsidR="00B4159D" w:rsidRDefault="00B4159D" w:rsidP="00B4159D">
      <w:pPr>
        <w:pStyle w:val="HTMLPreformatted"/>
        <w:rPr>
          <w:ins w:id="4807" w:author="Unknown"/>
          <w:rStyle w:val="token"/>
        </w:rPr>
      </w:pPr>
    </w:p>
    <w:p w:rsidR="00B4159D" w:rsidRDefault="00B4159D" w:rsidP="00B4159D">
      <w:pPr>
        <w:pStyle w:val="HTMLPreformatted"/>
        <w:rPr>
          <w:ins w:id="4808" w:author="Unknown"/>
          <w:rStyle w:val="token"/>
        </w:rPr>
      </w:pPr>
      <w:ins w:id="4809" w:author="Unknown">
        <w:r>
          <w:rPr>
            <w:rStyle w:val="token"/>
          </w:rPr>
          <w:t xml:space="preserve">    .main-element {</w:t>
        </w:r>
      </w:ins>
    </w:p>
    <w:p w:rsidR="00B4159D" w:rsidRDefault="00B4159D" w:rsidP="00B4159D">
      <w:pPr>
        <w:pStyle w:val="HTMLPreformatted"/>
        <w:rPr>
          <w:ins w:id="4810" w:author="Unknown"/>
          <w:rStyle w:val="token"/>
        </w:rPr>
      </w:pPr>
      <w:ins w:id="4811" w:author="Unknown">
        <w:r>
          <w:rPr>
            <w:rStyle w:val="token"/>
          </w:rPr>
          <w:t xml:space="preserve">      padding: 0;</w:t>
        </w:r>
      </w:ins>
    </w:p>
    <w:p w:rsidR="00B4159D" w:rsidRDefault="00B4159D" w:rsidP="00B4159D">
      <w:pPr>
        <w:pStyle w:val="HTMLPreformatted"/>
        <w:rPr>
          <w:ins w:id="4812" w:author="Unknown"/>
          <w:rStyle w:val="token"/>
        </w:rPr>
      </w:pPr>
      <w:ins w:id="4813" w:author="Unknown">
        <w:r>
          <w:rPr>
            <w:rStyle w:val="token"/>
          </w:rPr>
          <w:t xml:space="preserve">    }</w:t>
        </w:r>
      </w:ins>
    </w:p>
    <w:p w:rsidR="00B4159D" w:rsidRDefault="00B4159D" w:rsidP="00B4159D">
      <w:pPr>
        <w:pStyle w:val="HTMLPreformatted"/>
        <w:rPr>
          <w:ins w:id="4814" w:author="Unknown"/>
          <w:rStyle w:val="token"/>
        </w:rPr>
      </w:pPr>
    </w:p>
    <w:p w:rsidR="00B4159D" w:rsidRDefault="00B4159D" w:rsidP="00B4159D">
      <w:pPr>
        <w:pStyle w:val="HTMLPreformatted"/>
        <w:rPr>
          <w:ins w:id="4815" w:author="Unknown"/>
          <w:rStyle w:val="token"/>
        </w:rPr>
      </w:pPr>
      <w:ins w:id="4816" w:author="Unknown">
        <w:r>
          <w:rPr>
            <w:rStyle w:val="token"/>
          </w:rPr>
          <w:t xml:space="preserve">    .main-column {</w:t>
        </w:r>
      </w:ins>
    </w:p>
    <w:p w:rsidR="00B4159D" w:rsidRDefault="00B4159D" w:rsidP="00B4159D">
      <w:pPr>
        <w:pStyle w:val="HTMLPreformatted"/>
        <w:rPr>
          <w:ins w:id="4817" w:author="Unknown"/>
          <w:rStyle w:val="token"/>
        </w:rPr>
      </w:pPr>
      <w:ins w:id="4818" w:author="Unknown">
        <w:r>
          <w:rPr>
            <w:rStyle w:val="token"/>
          </w:rPr>
          <w:t xml:space="preserve">      background-color: #dfdfdf;</w:t>
        </w:r>
      </w:ins>
    </w:p>
    <w:p w:rsidR="00B4159D" w:rsidRDefault="00B4159D" w:rsidP="00B4159D">
      <w:pPr>
        <w:pStyle w:val="HTMLPreformatted"/>
        <w:rPr>
          <w:ins w:id="4819" w:author="Unknown"/>
          <w:rStyle w:val="token"/>
        </w:rPr>
      </w:pPr>
      <w:ins w:id="4820" w:author="Unknown">
        <w:r>
          <w:rPr>
            <w:rStyle w:val="token"/>
          </w:rPr>
          <w:t xml:space="preserve">      height: 112px;</w:t>
        </w:r>
      </w:ins>
    </w:p>
    <w:p w:rsidR="00B4159D" w:rsidRDefault="00B4159D" w:rsidP="00B4159D">
      <w:pPr>
        <w:pStyle w:val="HTMLPreformatted"/>
        <w:rPr>
          <w:ins w:id="4821" w:author="Unknown"/>
          <w:rStyle w:val="token"/>
        </w:rPr>
      </w:pPr>
      <w:ins w:id="4822" w:author="Unknown">
        <w:r>
          <w:rPr>
            <w:rStyle w:val="token"/>
          </w:rPr>
          <w:t xml:space="preserve">      margin-top: 10px;</w:t>
        </w:r>
      </w:ins>
    </w:p>
    <w:p w:rsidR="00B4159D" w:rsidRDefault="00B4159D" w:rsidP="00B4159D">
      <w:pPr>
        <w:pStyle w:val="HTMLPreformatted"/>
        <w:rPr>
          <w:ins w:id="4823" w:author="Unknown"/>
          <w:rStyle w:val="token"/>
        </w:rPr>
      </w:pPr>
      <w:ins w:id="4824" w:author="Unknown">
        <w:r>
          <w:rPr>
            <w:rStyle w:val="token"/>
          </w:rPr>
          <w:lastRenderedPageBreak/>
          <w:t xml:space="preserve">    }</w:t>
        </w:r>
      </w:ins>
    </w:p>
    <w:p w:rsidR="00B4159D" w:rsidRDefault="00B4159D" w:rsidP="00B4159D">
      <w:pPr>
        <w:pStyle w:val="HTMLPreformatted"/>
        <w:rPr>
          <w:ins w:id="4825" w:author="Unknown"/>
          <w:rStyle w:val="token"/>
        </w:rPr>
      </w:pPr>
    </w:p>
    <w:p w:rsidR="00B4159D" w:rsidRDefault="00B4159D" w:rsidP="00B4159D">
      <w:pPr>
        <w:pStyle w:val="HTMLPreformatted"/>
        <w:rPr>
          <w:ins w:id="4826" w:author="Unknown"/>
          <w:rStyle w:val="token"/>
        </w:rPr>
      </w:pPr>
      <w:ins w:id="4827" w:author="Unknown">
        <w:r>
          <w:rPr>
            <w:rStyle w:val="token"/>
          </w:rPr>
          <w:t xml:space="preserve">    .right-sidebar {</w:t>
        </w:r>
      </w:ins>
    </w:p>
    <w:p w:rsidR="00B4159D" w:rsidRDefault="00B4159D" w:rsidP="00B4159D">
      <w:pPr>
        <w:pStyle w:val="HTMLPreformatted"/>
        <w:rPr>
          <w:ins w:id="4828" w:author="Unknown"/>
          <w:rStyle w:val="token"/>
        </w:rPr>
      </w:pPr>
      <w:ins w:id="4829" w:author="Unknown">
        <w:r>
          <w:rPr>
            <w:rStyle w:val="token"/>
          </w:rPr>
          <w:t xml:space="preserve">      height: 80px;</w:t>
        </w:r>
      </w:ins>
    </w:p>
    <w:p w:rsidR="00B4159D" w:rsidRDefault="00B4159D" w:rsidP="00B4159D">
      <w:pPr>
        <w:pStyle w:val="HTMLPreformatted"/>
        <w:rPr>
          <w:ins w:id="4830" w:author="Unknown"/>
          <w:rStyle w:val="token"/>
        </w:rPr>
      </w:pPr>
      <w:ins w:id="4831" w:author="Unknown">
        <w:r>
          <w:rPr>
            <w:rStyle w:val="token"/>
          </w:rPr>
          <w:t xml:space="preserve">      margin-top: 10px;</w:t>
        </w:r>
      </w:ins>
    </w:p>
    <w:p w:rsidR="00B4159D" w:rsidRDefault="00B4159D" w:rsidP="00B4159D">
      <w:pPr>
        <w:pStyle w:val="HTMLPreformatted"/>
        <w:rPr>
          <w:ins w:id="4832" w:author="Unknown"/>
          <w:rStyle w:val="token"/>
        </w:rPr>
      </w:pPr>
      <w:ins w:id="4833" w:author="Unknown">
        <w:r>
          <w:rPr>
            <w:rStyle w:val="token"/>
          </w:rPr>
          <w:t xml:space="preserve">      background-color: #2cda72;</w:t>
        </w:r>
      </w:ins>
    </w:p>
    <w:p w:rsidR="00B4159D" w:rsidRDefault="00B4159D" w:rsidP="00B4159D">
      <w:pPr>
        <w:pStyle w:val="HTMLPreformatted"/>
        <w:rPr>
          <w:ins w:id="4834" w:author="Unknown"/>
          <w:rStyle w:val="token"/>
        </w:rPr>
      </w:pPr>
      <w:ins w:id="4835" w:author="Unknown">
        <w:r>
          <w:rPr>
            <w:rStyle w:val="token"/>
          </w:rPr>
          <w:t xml:space="preserve">    }</w:t>
        </w:r>
      </w:ins>
    </w:p>
    <w:p w:rsidR="00B4159D" w:rsidRDefault="00B4159D" w:rsidP="00B4159D">
      <w:pPr>
        <w:pStyle w:val="HTMLPreformatted"/>
        <w:rPr>
          <w:ins w:id="4836" w:author="Unknown"/>
          <w:rStyle w:val="token"/>
        </w:rPr>
      </w:pPr>
    </w:p>
    <w:p w:rsidR="00B4159D" w:rsidRDefault="00B4159D" w:rsidP="00B4159D">
      <w:pPr>
        <w:pStyle w:val="HTMLPreformatted"/>
        <w:rPr>
          <w:ins w:id="4837" w:author="Unknown"/>
          <w:rStyle w:val="token"/>
        </w:rPr>
      </w:pPr>
      <w:ins w:id="4838" w:author="Unknown">
        <w:r>
          <w:rPr>
            <w:rStyle w:val="token"/>
          </w:rPr>
          <w:t xml:space="preserve">    @media (min-width:600px) {</w:t>
        </w:r>
      </w:ins>
    </w:p>
    <w:p w:rsidR="00B4159D" w:rsidRDefault="00B4159D" w:rsidP="00B4159D">
      <w:pPr>
        <w:pStyle w:val="HTMLPreformatted"/>
        <w:rPr>
          <w:ins w:id="4839" w:author="Unknown"/>
          <w:rStyle w:val="token"/>
        </w:rPr>
      </w:pPr>
      <w:ins w:id="4840" w:author="Unknown">
        <w:r>
          <w:rPr>
            <w:rStyle w:val="token"/>
          </w:rPr>
          <w:t xml:space="preserve">      .left-sidebar {</w:t>
        </w:r>
      </w:ins>
    </w:p>
    <w:p w:rsidR="00B4159D" w:rsidRDefault="00B4159D" w:rsidP="00B4159D">
      <w:pPr>
        <w:pStyle w:val="HTMLPreformatted"/>
        <w:rPr>
          <w:ins w:id="4841" w:author="Unknown"/>
          <w:rStyle w:val="token"/>
        </w:rPr>
      </w:pPr>
      <w:ins w:id="4842" w:author="Unknown">
        <w:r>
          <w:rPr>
            <w:rStyle w:val="token"/>
          </w:rPr>
          <w:t xml:space="preserve">        height: 50px;</w:t>
        </w:r>
      </w:ins>
    </w:p>
    <w:p w:rsidR="00B4159D" w:rsidRDefault="00B4159D" w:rsidP="00B4159D">
      <w:pPr>
        <w:pStyle w:val="HTMLPreformatted"/>
        <w:rPr>
          <w:ins w:id="4843" w:author="Unknown"/>
          <w:rStyle w:val="token"/>
        </w:rPr>
      </w:pPr>
      <w:ins w:id="4844" w:author="Unknown">
        <w:r>
          <w:rPr>
            <w:rStyle w:val="token"/>
          </w:rPr>
          <w:t xml:space="preserve">        flex-direction: row;</w:t>
        </w:r>
      </w:ins>
    </w:p>
    <w:p w:rsidR="00B4159D" w:rsidRDefault="00B4159D" w:rsidP="00B4159D">
      <w:pPr>
        <w:pStyle w:val="HTMLPreformatted"/>
        <w:rPr>
          <w:ins w:id="4845" w:author="Unknown"/>
          <w:rStyle w:val="token"/>
        </w:rPr>
      </w:pPr>
      <w:ins w:id="4846" w:author="Unknown">
        <w:r>
          <w:rPr>
            <w:rStyle w:val="token"/>
          </w:rPr>
          <w:t xml:space="preserve">      }</w:t>
        </w:r>
      </w:ins>
    </w:p>
    <w:p w:rsidR="00B4159D" w:rsidRDefault="00B4159D" w:rsidP="00B4159D">
      <w:pPr>
        <w:pStyle w:val="HTMLPreformatted"/>
        <w:rPr>
          <w:ins w:id="4847" w:author="Unknown"/>
          <w:rStyle w:val="token"/>
        </w:rPr>
      </w:pPr>
    </w:p>
    <w:p w:rsidR="00B4159D" w:rsidRDefault="00B4159D" w:rsidP="00B4159D">
      <w:pPr>
        <w:pStyle w:val="HTMLPreformatted"/>
        <w:rPr>
          <w:ins w:id="4848" w:author="Unknown"/>
          <w:rStyle w:val="token"/>
        </w:rPr>
      </w:pPr>
      <w:ins w:id="4849" w:author="Unknown">
        <w:r>
          <w:rPr>
            <w:rStyle w:val="token"/>
          </w:rPr>
          <w:t xml:space="preserve">      .sidebar-column {</w:t>
        </w:r>
      </w:ins>
    </w:p>
    <w:p w:rsidR="00B4159D" w:rsidRDefault="00B4159D" w:rsidP="00B4159D">
      <w:pPr>
        <w:pStyle w:val="HTMLPreformatted"/>
        <w:rPr>
          <w:ins w:id="4850" w:author="Unknown"/>
          <w:rStyle w:val="token"/>
        </w:rPr>
      </w:pPr>
      <w:ins w:id="4851" w:author="Unknown">
        <w:r>
          <w:rPr>
            <w:rStyle w:val="token"/>
          </w:rPr>
          <w:t xml:space="preserve">        width: calc(25% - 20px);</w:t>
        </w:r>
      </w:ins>
    </w:p>
    <w:p w:rsidR="00B4159D" w:rsidRDefault="00B4159D" w:rsidP="00B4159D">
      <w:pPr>
        <w:pStyle w:val="HTMLPreformatted"/>
        <w:rPr>
          <w:ins w:id="4852" w:author="Unknown"/>
          <w:rStyle w:val="token"/>
        </w:rPr>
      </w:pPr>
      <w:ins w:id="4853" w:author="Unknown">
        <w:r>
          <w:rPr>
            <w:rStyle w:val="token"/>
          </w:rPr>
          <w:t xml:space="preserve">      }</w:t>
        </w:r>
      </w:ins>
    </w:p>
    <w:p w:rsidR="00B4159D" w:rsidRDefault="00B4159D" w:rsidP="00B4159D">
      <w:pPr>
        <w:pStyle w:val="HTMLPreformatted"/>
        <w:rPr>
          <w:ins w:id="4854" w:author="Unknown"/>
          <w:rStyle w:val="token"/>
        </w:rPr>
      </w:pPr>
      <w:ins w:id="4855" w:author="Unknown">
        <w:r>
          <w:rPr>
            <w:rStyle w:val="token"/>
          </w:rPr>
          <w:t xml:space="preserve">    }</w:t>
        </w:r>
      </w:ins>
    </w:p>
    <w:p w:rsidR="00B4159D" w:rsidRDefault="00B4159D" w:rsidP="00B4159D">
      <w:pPr>
        <w:pStyle w:val="HTMLPreformatted"/>
        <w:rPr>
          <w:ins w:id="4856" w:author="Unknown"/>
          <w:rStyle w:val="token"/>
        </w:rPr>
      </w:pPr>
    </w:p>
    <w:p w:rsidR="00B4159D" w:rsidRDefault="00B4159D" w:rsidP="00B4159D">
      <w:pPr>
        <w:pStyle w:val="HTMLPreformatted"/>
        <w:rPr>
          <w:ins w:id="4857" w:author="Unknown"/>
          <w:rStyle w:val="token"/>
        </w:rPr>
      </w:pPr>
      <w:ins w:id="4858" w:author="Unknown">
        <w:r>
          <w:rPr>
            <w:rStyle w:val="token"/>
          </w:rPr>
          <w:t xml:space="preserve">    @media (min-width:768px) {</w:t>
        </w:r>
      </w:ins>
    </w:p>
    <w:p w:rsidR="00B4159D" w:rsidRDefault="00B4159D" w:rsidP="00B4159D">
      <w:pPr>
        <w:pStyle w:val="HTMLPreformatted"/>
        <w:rPr>
          <w:ins w:id="4859" w:author="Unknown"/>
          <w:rStyle w:val="token"/>
        </w:rPr>
      </w:pPr>
      <w:ins w:id="4860" w:author="Unknown">
        <w:r>
          <w:rPr>
            <w:rStyle w:val="token"/>
          </w:rPr>
          <w:t xml:space="preserve">      .container {</w:t>
        </w:r>
      </w:ins>
    </w:p>
    <w:p w:rsidR="00B4159D" w:rsidRDefault="00B4159D" w:rsidP="00B4159D">
      <w:pPr>
        <w:pStyle w:val="HTMLPreformatted"/>
        <w:rPr>
          <w:ins w:id="4861" w:author="Unknown"/>
          <w:rStyle w:val="token"/>
        </w:rPr>
      </w:pPr>
      <w:ins w:id="4862" w:author="Unknown">
        <w:r>
          <w:rPr>
            <w:rStyle w:val="token"/>
          </w:rPr>
          <w:t xml:space="preserve">        flex-direction: row;</w:t>
        </w:r>
      </w:ins>
    </w:p>
    <w:p w:rsidR="00B4159D" w:rsidRDefault="00B4159D" w:rsidP="00B4159D">
      <w:pPr>
        <w:pStyle w:val="HTMLPreformatted"/>
        <w:rPr>
          <w:ins w:id="4863" w:author="Unknown"/>
          <w:rStyle w:val="token"/>
        </w:rPr>
      </w:pPr>
      <w:ins w:id="4864" w:author="Unknown">
        <w:r>
          <w:rPr>
            <w:rStyle w:val="token"/>
          </w:rPr>
          <w:t xml:space="preserve">      }</w:t>
        </w:r>
      </w:ins>
    </w:p>
    <w:p w:rsidR="00B4159D" w:rsidRDefault="00B4159D" w:rsidP="00B4159D">
      <w:pPr>
        <w:pStyle w:val="HTMLPreformatted"/>
        <w:rPr>
          <w:ins w:id="4865" w:author="Unknown"/>
          <w:rStyle w:val="token"/>
        </w:rPr>
      </w:pPr>
    </w:p>
    <w:p w:rsidR="00B4159D" w:rsidRDefault="00B4159D" w:rsidP="00B4159D">
      <w:pPr>
        <w:pStyle w:val="HTMLPreformatted"/>
        <w:rPr>
          <w:ins w:id="4866" w:author="Unknown"/>
          <w:rStyle w:val="token"/>
        </w:rPr>
      </w:pPr>
      <w:ins w:id="4867" w:author="Unknown">
        <w:r>
          <w:rPr>
            <w:rStyle w:val="token"/>
          </w:rPr>
          <w:t xml:space="preserve">      .left-sidebar {</w:t>
        </w:r>
      </w:ins>
    </w:p>
    <w:p w:rsidR="00B4159D" w:rsidRDefault="00B4159D" w:rsidP="00B4159D">
      <w:pPr>
        <w:pStyle w:val="HTMLPreformatted"/>
        <w:rPr>
          <w:ins w:id="4868" w:author="Unknown"/>
          <w:rStyle w:val="token"/>
        </w:rPr>
      </w:pPr>
      <w:ins w:id="4869" w:author="Unknown">
        <w:r>
          <w:rPr>
            <w:rStyle w:val="token"/>
          </w:rPr>
          <w:t xml:space="preserve">        width: 20%;</w:t>
        </w:r>
      </w:ins>
    </w:p>
    <w:p w:rsidR="00B4159D" w:rsidRDefault="00B4159D" w:rsidP="00B4159D">
      <w:pPr>
        <w:pStyle w:val="HTMLPreformatted"/>
        <w:rPr>
          <w:ins w:id="4870" w:author="Unknown"/>
          <w:rStyle w:val="token"/>
        </w:rPr>
      </w:pPr>
      <w:ins w:id="4871" w:author="Unknown">
        <w:r>
          <w:rPr>
            <w:rStyle w:val="token"/>
          </w:rPr>
          <w:t xml:space="preserve">        height: 600px;</w:t>
        </w:r>
      </w:ins>
    </w:p>
    <w:p w:rsidR="00B4159D" w:rsidRDefault="00B4159D" w:rsidP="00B4159D">
      <w:pPr>
        <w:pStyle w:val="HTMLPreformatted"/>
        <w:rPr>
          <w:ins w:id="4872" w:author="Unknown"/>
          <w:rStyle w:val="token"/>
        </w:rPr>
      </w:pPr>
      <w:ins w:id="4873" w:author="Unknown">
        <w:r>
          <w:rPr>
            <w:rStyle w:val="token"/>
          </w:rPr>
          <w:t xml:space="preserve">        flex-direction: column;</w:t>
        </w:r>
      </w:ins>
    </w:p>
    <w:p w:rsidR="00B4159D" w:rsidRDefault="00B4159D" w:rsidP="00B4159D">
      <w:pPr>
        <w:pStyle w:val="HTMLPreformatted"/>
        <w:rPr>
          <w:ins w:id="4874" w:author="Unknown"/>
          <w:rStyle w:val="token"/>
        </w:rPr>
      </w:pPr>
      <w:ins w:id="4875" w:author="Unknown">
        <w:r>
          <w:rPr>
            <w:rStyle w:val="token"/>
          </w:rPr>
          <w:t xml:space="preserve">      }</w:t>
        </w:r>
      </w:ins>
    </w:p>
    <w:p w:rsidR="00B4159D" w:rsidRDefault="00B4159D" w:rsidP="00B4159D">
      <w:pPr>
        <w:pStyle w:val="HTMLPreformatted"/>
        <w:rPr>
          <w:ins w:id="4876" w:author="Unknown"/>
          <w:rStyle w:val="token"/>
        </w:rPr>
      </w:pPr>
    </w:p>
    <w:p w:rsidR="00B4159D" w:rsidRDefault="00B4159D" w:rsidP="00B4159D">
      <w:pPr>
        <w:pStyle w:val="HTMLPreformatted"/>
        <w:rPr>
          <w:ins w:id="4877" w:author="Unknown"/>
          <w:rStyle w:val="token"/>
        </w:rPr>
      </w:pPr>
      <w:ins w:id="4878" w:author="Unknown">
        <w:r>
          <w:rPr>
            <w:rStyle w:val="token"/>
          </w:rPr>
          <w:t xml:space="preserve">      .main-element {</w:t>
        </w:r>
      </w:ins>
    </w:p>
    <w:p w:rsidR="00B4159D" w:rsidRDefault="00B4159D" w:rsidP="00B4159D">
      <w:pPr>
        <w:pStyle w:val="HTMLPreformatted"/>
        <w:rPr>
          <w:ins w:id="4879" w:author="Unknown"/>
          <w:rStyle w:val="token"/>
        </w:rPr>
      </w:pPr>
      <w:ins w:id="4880" w:author="Unknown">
        <w:r>
          <w:rPr>
            <w:rStyle w:val="token"/>
          </w:rPr>
          <w:t xml:space="preserve">        width: 65%;</w:t>
        </w:r>
      </w:ins>
    </w:p>
    <w:p w:rsidR="00B4159D" w:rsidRDefault="00B4159D" w:rsidP="00B4159D">
      <w:pPr>
        <w:pStyle w:val="HTMLPreformatted"/>
        <w:rPr>
          <w:ins w:id="4881" w:author="Unknown"/>
          <w:rStyle w:val="token"/>
        </w:rPr>
      </w:pPr>
      <w:ins w:id="4882" w:author="Unknown">
        <w:r>
          <w:rPr>
            <w:rStyle w:val="token"/>
          </w:rPr>
          <w:t xml:space="preserve">        padding: 0 10px;</w:t>
        </w:r>
      </w:ins>
    </w:p>
    <w:p w:rsidR="00B4159D" w:rsidRDefault="00B4159D" w:rsidP="00B4159D">
      <w:pPr>
        <w:pStyle w:val="HTMLPreformatted"/>
        <w:rPr>
          <w:ins w:id="4883" w:author="Unknown"/>
          <w:rStyle w:val="token"/>
        </w:rPr>
      </w:pPr>
      <w:ins w:id="4884" w:author="Unknown">
        <w:r>
          <w:rPr>
            <w:rStyle w:val="token"/>
          </w:rPr>
          <w:t xml:space="preserve">      }</w:t>
        </w:r>
      </w:ins>
    </w:p>
    <w:p w:rsidR="00B4159D" w:rsidRDefault="00B4159D" w:rsidP="00B4159D">
      <w:pPr>
        <w:pStyle w:val="HTMLPreformatted"/>
        <w:rPr>
          <w:ins w:id="4885" w:author="Unknown"/>
          <w:rStyle w:val="token"/>
        </w:rPr>
      </w:pPr>
    </w:p>
    <w:p w:rsidR="00B4159D" w:rsidRDefault="00B4159D" w:rsidP="00B4159D">
      <w:pPr>
        <w:pStyle w:val="HTMLPreformatted"/>
        <w:rPr>
          <w:ins w:id="4886" w:author="Unknown"/>
          <w:rStyle w:val="token"/>
        </w:rPr>
      </w:pPr>
      <w:ins w:id="4887" w:author="Unknown">
        <w:r>
          <w:rPr>
            <w:rStyle w:val="token"/>
          </w:rPr>
          <w:t xml:space="preserve">      .sidebar-column {</w:t>
        </w:r>
      </w:ins>
    </w:p>
    <w:p w:rsidR="00B4159D" w:rsidRDefault="00B4159D" w:rsidP="00B4159D">
      <w:pPr>
        <w:pStyle w:val="HTMLPreformatted"/>
        <w:rPr>
          <w:ins w:id="4888" w:author="Unknown"/>
          <w:rStyle w:val="token"/>
        </w:rPr>
      </w:pPr>
      <w:ins w:id="4889" w:author="Unknown">
        <w:r>
          <w:rPr>
            <w:rStyle w:val="token"/>
          </w:rPr>
          <w:t xml:space="preserve">        width: calc(100% - 20px);</w:t>
        </w:r>
      </w:ins>
    </w:p>
    <w:p w:rsidR="00B4159D" w:rsidRDefault="00B4159D" w:rsidP="00B4159D">
      <w:pPr>
        <w:pStyle w:val="HTMLPreformatted"/>
        <w:rPr>
          <w:ins w:id="4890" w:author="Unknown"/>
          <w:rStyle w:val="token"/>
        </w:rPr>
      </w:pPr>
      <w:ins w:id="4891" w:author="Unknown">
        <w:r>
          <w:rPr>
            <w:rStyle w:val="token"/>
          </w:rPr>
          <w:t xml:space="preserve">        margin: 10px;</w:t>
        </w:r>
      </w:ins>
    </w:p>
    <w:p w:rsidR="00B4159D" w:rsidRDefault="00B4159D" w:rsidP="00B4159D">
      <w:pPr>
        <w:pStyle w:val="HTMLPreformatted"/>
        <w:rPr>
          <w:ins w:id="4892" w:author="Unknown"/>
          <w:rStyle w:val="token"/>
        </w:rPr>
      </w:pPr>
      <w:ins w:id="4893" w:author="Unknown">
        <w:r>
          <w:rPr>
            <w:rStyle w:val="token"/>
          </w:rPr>
          <w:t xml:space="preserve">      }</w:t>
        </w:r>
      </w:ins>
    </w:p>
    <w:p w:rsidR="00B4159D" w:rsidRDefault="00B4159D" w:rsidP="00B4159D">
      <w:pPr>
        <w:pStyle w:val="HTMLPreformatted"/>
        <w:rPr>
          <w:ins w:id="4894" w:author="Unknown"/>
          <w:rStyle w:val="token"/>
        </w:rPr>
      </w:pPr>
    </w:p>
    <w:p w:rsidR="00B4159D" w:rsidRDefault="00B4159D" w:rsidP="00B4159D">
      <w:pPr>
        <w:pStyle w:val="HTMLPreformatted"/>
        <w:rPr>
          <w:ins w:id="4895" w:author="Unknown"/>
          <w:rStyle w:val="token"/>
        </w:rPr>
      </w:pPr>
      <w:ins w:id="4896" w:author="Unknown">
        <w:r>
          <w:rPr>
            <w:rStyle w:val="token"/>
          </w:rPr>
          <w:t xml:space="preserve">      .right-sidebar {</w:t>
        </w:r>
      </w:ins>
    </w:p>
    <w:p w:rsidR="00B4159D" w:rsidRDefault="00B4159D" w:rsidP="00B4159D">
      <w:pPr>
        <w:pStyle w:val="HTMLPreformatted"/>
        <w:rPr>
          <w:ins w:id="4897" w:author="Unknown"/>
          <w:rStyle w:val="token"/>
        </w:rPr>
      </w:pPr>
      <w:ins w:id="4898" w:author="Unknown">
        <w:r>
          <w:rPr>
            <w:rStyle w:val="token"/>
          </w:rPr>
          <w:t xml:space="preserve">        width: 15%;</w:t>
        </w:r>
      </w:ins>
    </w:p>
    <w:p w:rsidR="00B4159D" w:rsidRDefault="00B4159D" w:rsidP="00B4159D">
      <w:pPr>
        <w:pStyle w:val="HTMLPreformatted"/>
        <w:rPr>
          <w:ins w:id="4899" w:author="Unknown"/>
          <w:rStyle w:val="token"/>
        </w:rPr>
      </w:pPr>
      <w:ins w:id="4900" w:author="Unknown">
        <w:r>
          <w:rPr>
            <w:rStyle w:val="token"/>
          </w:rPr>
          <w:t xml:space="preserve">        height: 600px;</w:t>
        </w:r>
      </w:ins>
    </w:p>
    <w:p w:rsidR="00B4159D" w:rsidRDefault="00B4159D" w:rsidP="00B4159D">
      <w:pPr>
        <w:pStyle w:val="HTMLPreformatted"/>
        <w:rPr>
          <w:ins w:id="4901" w:author="Unknown"/>
          <w:rStyle w:val="token"/>
        </w:rPr>
      </w:pPr>
      <w:ins w:id="4902" w:author="Unknown">
        <w:r>
          <w:rPr>
            <w:rStyle w:val="token"/>
          </w:rPr>
          <w:t xml:space="preserve">      }</w:t>
        </w:r>
      </w:ins>
    </w:p>
    <w:p w:rsidR="00B4159D" w:rsidRDefault="00B4159D" w:rsidP="00B4159D">
      <w:pPr>
        <w:pStyle w:val="HTMLPreformatted"/>
        <w:rPr>
          <w:ins w:id="4903" w:author="Unknown"/>
          <w:rStyle w:val="token"/>
        </w:rPr>
      </w:pPr>
      <w:ins w:id="4904" w:author="Unknown">
        <w:r>
          <w:rPr>
            <w:rStyle w:val="token"/>
          </w:rPr>
          <w:t xml:space="preserve">    }</w:t>
        </w:r>
      </w:ins>
    </w:p>
    <w:p w:rsidR="00B4159D" w:rsidRDefault="00B4159D" w:rsidP="00B4159D">
      <w:pPr>
        <w:pStyle w:val="HTMLPreformatted"/>
        <w:rPr>
          <w:ins w:id="4905" w:author="Unknown"/>
          <w:rStyle w:val="HTMLCode"/>
        </w:rPr>
      </w:pPr>
      <w:ins w:id="4906" w:author="Unknown">
        <w:r>
          <w:rPr>
            <w:rStyle w:val="token"/>
          </w:rPr>
          <w:t xml:space="preserve">  &lt;/style&gt;</w:t>
        </w:r>
      </w:ins>
    </w:p>
    <w:p w:rsidR="00B4159D" w:rsidRDefault="00B4159D" w:rsidP="00B4159D">
      <w:pPr>
        <w:pStyle w:val="HTMLPreformatted"/>
        <w:rPr>
          <w:ins w:id="4907" w:author="Unknown"/>
          <w:rStyle w:val="HTMLCode"/>
        </w:rPr>
      </w:pPr>
      <w:ins w:id="4908" w:author="Unknown">
        <w:r>
          <w:rPr>
            <w:rStyle w:val="token"/>
          </w:rPr>
          <w:t>&lt;/head&gt;</w:t>
        </w:r>
      </w:ins>
    </w:p>
    <w:p w:rsidR="00B4159D" w:rsidRDefault="00B4159D" w:rsidP="00B4159D">
      <w:pPr>
        <w:pStyle w:val="HTMLPreformatted"/>
        <w:rPr>
          <w:ins w:id="4909" w:author="Unknown"/>
          <w:rStyle w:val="HTMLCode"/>
        </w:rPr>
      </w:pPr>
    </w:p>
    <w:p w:rsidR="00B4159D" w:rsidRDefault="00B4159D" w:rsidP="00B4159D">
      <w:pPr>
        <w:pStyle w:val="HTMLPreformatted"/>
        <w:rPr>
          <w:ins w:id="4910" w:author="Unknown"/>
          <w:rStyle w:val="HTMLCode"/>
        </w:rPr>
      </w:pPr>
      <w:ins w:id="4911" w:author="Unknown">
        <w:r>
          <w:rPr>
            <w:rStyle w:val="token"/>
          </w:rPr>
          <w:t>&lt;body&gt;</w:t>
        </w:r>
      </w:ins>
    </w:p>
    <w:p w:rsidR="00B4159D" w:rsidRDefault="00B4159D" w:rsidP="00B4159D">
      <w:pPr>
        <w:pStyle w:val="HTMLPreformatted"/>
        <w:rPr>
          <w:ins w:id="4912" w:author="Unknown"/>
          <w:rStyle w:val="HTMLCode"/>
        </w:rPr>
      </w:pPr>
      <w:ins w:id="4913" w:author="Unknown">
        <w:r>
          <w:rPr>
            <w:rStyle w:val="HTMLCode"/>
          </w:rPr>
          <w:t xml:space="preserve">  </w:t>
        </w:r>
        <w:r>
          <w:rPr>
            <w:rStyle w:val="token"/>
          </w:rPr>
          <w:t>&lt;h2&gt;</w:t>
        </w:r>
        <w:r>
          <w:rPr>
            <w:rStyle w:val="HTMLCode"/>
          </w:rPr>
          <w:t>Responsive website using media query</w:t>
        </w:r>
        <w:r>
          <w:rPr>
            <w:rStyle w:val="token"/>
          </w:rPr>
          <w:t>&lt;/h2&gt;</w:t>
        </w:r>
      </w:ins>
    </w:p>
    <w:p w:rsidR="00B4159D" w:rsidRDefault="00B4159D" w:rsidP="00B4159D">
      <w:pPr>
        <w:pStyle w:val="HTMLPreformatted"/>
        <w:rPr>
          <w:ins w:id="4914" w:author="Unknown"/>
          <w:rStyle w:val="HTMLCode"/>
        </w:rPr>
      </w:pPr>
      <w:ins w:id="4915" w:author="Unknown">
        <w:r>
          <w:rPr>
            <w:rStyle w:val="HTMLCode"/>
          </w:rPr>
          <w:t xml:space="preserve">  </w:t>
        </w:r>
        <w:r>
          <w:rPr>
            <w:rStyle w:val="token"/>
          </w:rPr>
          <w:t>&lt;!-- Header --&gt;</w:t>
        </w:r>
      </w:ins>
    </w:p>
    <w:p w:rsidR="00B4159D" w:rsidRDefault="00B4159D" w:rsidP="00B4159D">
      <w:pPr>
        <w:pStyle w:val="HTMLPreformatted"/>
        <w:rPr>
          <w:ins w:id="4916" w:author="Unknown"/>
          <w:rStyle w:val="HTMLCode"/>
        </w:rPr>
      </w:pPr>
      <w:ins w:id="4917" w:author="Unknown">
        <w:r>
          <w:rPr>
            <w:rStyle w:val="HTMLCode"/>
          </w:rPr>
          <w:t xml:space="preserve">  </w:t>
        </w:r>
        <w:r>
          <w:rPr>
            <w:rStyle w:val="token"/>
          </w:rPr>
          <w:t>&lt;div class="header"&gt;&lt;/div&gt;</w:t>
        </w:r>
      </w:ins>
    </w:p>
    <w:p w:rsidR="00B4159D" w:rsidRDefault="00B4159D" w:rsidP="00B4159D">
      <w:pPr>
        <w:pStyle w:val="HTMLPreformatted"/>
        <w:rPr>
          <w:ins w:id="4918" w:author="Unknown"/>
          <w:rStyle w:val="HTMLCode"/>
        </w:rPr>
      </w:pPr>
      <w:ins w:id="4919" w:author="Unknown">
        <w:r>
          <w:rPr>
            <w:rStyle w:val="HTMLCode"/>
          </w:rPr>
          <w:t xml:space="preserve">  </w:t>
        </w:r>
        <w:r>
          <w:rPr>
            <w:rStyle w:val="token"/>
          </w:rPr>
          <w:t>&lt;div class="container"&gt;</w:t>
        </w:r>
      </w:ins>
    </w:p>
    <w:p w:rsidR="00B4159D" w:rsidRDefault="00B4159D" w:rsidP="00B4159D">
      <w:pPr>
        <w:pStyle w:val="HTMLPreformatted"/>
        <w:rPr>
          <w:ins w:id="4920" w:author="Unknown"/>
          <w:rStyle w:val="HTMLCode"/>
        </w:rPr>
      </w:pPr>
      <w:ins w:id="4921" w:author="Unknown">
        <w:r>
          <w:rPr>
            <w:rStyle w:val="HTMLCode"/>
          </w:rPr>
          <w:t xml:space="preserve">    </w:t>
        </w:r>
        <w:r>
          <w:rPr>
            <w:rStyle w:val="token"/>
          </w:rPr>
          <w:t>&lt;!-- Left sidebar --&gt;</w:t>
        </w:r>
      </w:ins>
    </w:p>
    <w:p w:rsidR="00B4159D" w:rsidRDefault="00B4159D" w:rsidP="00B4159D">
      <w:pPr>
        <w:pStyle w:val="HTMLPreformatted"/>
        <w:rPr>
          <w:ins w:id="4922" w:author="Unknown"/>
          <w:rStyle w:val="HTMLCode"/>
        </w:rPr>
      </w:pPr>
      <w:ins w:id="4923" w:author="Unknown">
        <w:r>
          <w:rPr>
            <w:rStyle w:val="HTMLCode"/>
          </w:rPr>
          <w:t xml:space="preserve">    </w:t>
        </w:r>
        <w:r>
          <w:rPr>
            <w:rStyle w:val="token"/>
          </w:rPr>
          <w:t>&lt;div class="left-sidebar"&gt;</w:t>
        </w:r>
      </w:ins>
    </w:p>
    <w:p w:rsidR="00B4159D" w:rsidRDefault="00B4159D" w:rsidP="00B4159D">
      <w:pPr>
        <w:pStyle w:val="HTMLPreformatted"/>
        <w:rPr>
          <w:ins w:id="4924" w:author="Unknown"/>
          <w:rStyle w:val="HTMLCode"/>
        </w:rPr>
      </w:pPr>
      <w:ins w:id="4925" w:author="Unknown">
        <w:r>
          <w:rPr>
            <w:rStyle w:val="HTMLCode"/>
          </w:rPr>
          <w:t xml:space="preserve">      </w:t>
        </w:r>
        <w:r>
          <w:rPr>
            <w:rStyle w:val="token"/>
          </w:rPr>
          <w:t>&lt;div class="sidebar-column"&gt;&lt;/div&gt;</w:t>
        </w:r>
      </w:ins>
    </w:p>
    <w:p w:rsidR="00B4159D" w:rsidRDefault="00B4159D" w:rsidP="00B4159D">
      <w:pPr>
        <w:pStyle w:val="HTMLPreformatted"/>
        <w:rPr>
          <w:ins w:id="4926" w:author="Unknown"/>
          <w:rStyle w:val="HTMLCode"/>
        </w:rPr>
      </w:pPr>
      <w:ins w:id="4927" w:author="Unknown">
        <w:r>
          <w:rPr>
            <w:rStyle w:val="HTMLCode"/>
          </w:rPr>
          <w:t xml:space="preserve">      </w:t>
        </w:r>
        <w:r>
          <w:rPr>
            <w:rStyle w:val="token"/>
          </w:rPr>
          <w:t>&lt;div class="sidebar-column"&gt;&lt;/div&gt;</w:t>
        </w:r>
      </w:ins>
    </w:p>
    <w:p w:rsidR="00B4159D" w:rsidRDefault="00B4159D" w:rsidP="00B4159D">
      <w:pPr>
        <w:pStyle w:val="HTMLPreformatted"/>
        <w:rPr>
          <w:ins w:id="4928" w:author="Unknown"/>
          <w:rStyle w:val="HTMLCode"/>
        </w:rPr>
      </w:pPr>
      <w:ins w:id="4929" w:author="Unknown">
        <w:r>
          <w:rPr>
            <w:rStyle w:val="HTMLCode"/>
          </w:rPr>
          <w:lastRenderedPageBreak/>
          <w:t xml:space="preserve">      </w:t>
        </w:r>
        <w:r>
          <w:rPr>
            <w:rStyle w:val="token"/>
          </w:rPr>
          <w:t>&lt;div class="sidebar-column"&gt;&lt;/div&gt;</w:t>
        </w:r>
      </w:ins>
    </w:p>
    <w:p w:rsidR="00B4159D" w:rsidRDefault="00B4159D" w:rsidP="00B4159D">
      <w:pPr>
        <w:pStyle w:val="HTMLPreformatted"/>
        <w:rPr>
          <w:ins w:id="4930" w:author="Unknown"/>
          <w:rStyle w:val="HTMLCode"/>
        </w:rPr>
      </w:pPr>
      <w:ins w:id="4931" w:author="Unknown">
        <w:r>
          <w:rPr>
            <w:rStyle w:val="HTMLCode"/>
          </w:rPr>
          <w:t xml:space="preserve">      </w:t>
        </w:r>
        <w:r>
          <w:rPr>
            <w:rStyle w:val="token"/>
          </w:rPr>
          <w:t>&lt;div class="sidebar-column"&gt;&lt;/div&gt;</w:t>
        </w:r>
      </w:ins>
    </w:p>
    <w:p w:rsidR="00B4159D" w:rsidRDefault="00B4159D" w:rsidP="00B4159D">
      <w:pPr>
        <w:pStyle w:val="HTMLPreformatted"/>
        <w:rPr>
          <w:ins w:id="4932" w:author="Unknown"/>
          <w:rStyle w:val="HTMLCode"/>
        </w:rPr>
      </w:pPr>
      <w:ins w:id="4933" w:author="Unknown">
        <w:r>
          <w:rPr>
            <w:rStyle w:val="HTMLCode"/>
          </w:rPr>
          <w:t xml:space="preserve">    </w:t>
        </w:r>
        <w:r>
          <w:rPr>
            <w:rStyle w:val="token"/>
          </w:rPr>
          <w:t>&lt;/div&gt;</w:t>
        </w:r>
      </w:ins>
    </w:p>
    <w:p w:rsidR="00B4159D" w:rsidRDefault="00B4159D" w:rsidP="00B4159D">
      <w:pPr>
        <w:pStyle w:val="HTMLPreformatted"/>
        <w:rPr>
          <w:ins w:id="4934" w:author="Unknown"/>
          <w:rStyle w:val="HTMLCode"/>
        </w:rPr>
      </w:pPr>
      <w:ins w:id="4935" w:author="Unknown">
        <w:r>
          <w:rPr>
            <w:rStyle w:val="HTMLCode"/>
          </w:rPr>
          <w:t xml:space="preserve">    </w:t>
        </w:r>
        <w:r>
          <w:rPr>
            <w:rStyle w:val="token"/>
          </w:rPr>
          <w:t>&lt;!-- Main element --&gt;</w:t>
        </w:r>
      </w:ins>
    </w:p>
    <w:p w:rsidR="00B4159D" w:rsidRDefault="00B4159D" w:rsidP="00B4159D">
      <w:pPr>
        <w:pStyle w:val="HTMLPreformatted"/>
        <w:rPr>
          <w:ins w:id="4936" w:author="Unknown"/>
          <w:rStyle w:val="HTMLCode"/>
        </w:rPr>
      </w:pPr>
      <w:ins w:id="4937" w:author="Unknown">
        <w:r>
          <w:rPr>
            <w:rStyle w:val="HTMLCode"/>
          </w:rPr>
          <w:t xml:space="preserve">    </w:t>
        </w:r>
        <w:r>
          <w:rPr>
            <w:rStyle w:val="token"/>
          </w:rPr>
          <w:t>&lt;div class="main-element"&gt;</w:t>
        </w:r>
      </w:ins>
    </w:p>
    <w:p w:rsidR="00B4159D" w:rsidRDefault="00B4159D" w:rsidP="00B4159D">
      <w:pPr>
        <w:pStyle w:val="HTMLPreformatted"/>
        <w:rPr>
          <w:ins w:id="4938" w:author="Unknown"/>
          <w:rStyle w:val="HTMLCode"/>
        </w:rPr>
      </w:pPr>
      <w:ins w:id="4939" w:author="Unknown">
        <w:r>
          <w:rPr>
            <w:rStyle w:val="HTMLCode"/>
          </w:rPr>
          <w:t xml:space="preserve">      </w:t>
        </w:r>
        <w:r>
          <w:rPr>
            <w:rStyle w:val="token"/>
          </w:rPr>
          <w:t>&lt;div class="main-column"&gt;&lt;/div&gt;</w:t>
        </w:r>
      </w:ins>
    </w:p>
    <w:p w:rsidR="00B4159D" w:rsidRDefault="00B4159D" w:rsidP="00B4159D">
      <w:pPr>
        <w:pStyle w:val="HTMLPreformatted"/>
        <w:rPr>
          <w:ins w:id="4940" w:author="Unknown"/>
          <w:rStyle w:val="HTMLCode"/>
        </w:rPr>
      </w:pPr>
      <w:ins w:id="4941" w:author="Unknown">
        <w:r>
          <w:rPr>
            <w:rStyle w:val="HTMLCode"/>
          </w:rPr>
          <w:t xml:space="preserve">      </w:t>
        </w:r>
        <w:r>
          <w:rPr>
            <w:rStyle w:val="token"/>
          </w:rPr>
          <w:t>&lt;div class="main-column"&gt;&lt;/div&gt;</w:t>
        </w:r>
      </w:ins>
    </w:p>
    <w:p w:rsidR="00B4159D" w:rsidRDefault="00B4159D" w:rsidP="00B4159D">
      <w:pPr>
        <w:pStyle w:val="HTMLPreformatted"/>
        <w:rPr>
          <w:ins w:id="4942" w:author="Unknown"/>
          <w:rStyle w:val="HTMLCode"/>
        </w:rPr>
      </w:pPr>
      <w:ins w:id="4943" w:author="Unknown">
        <w:r>
          <w:rPr>
            <w:rStyle w:val="HTMLCode"/>
          </w:rPr>
          <w:t xml:space="preserve">      </w:t>
        </w:r>
        <w:r>
          <w:rPr>
            <w:rStyle w:val="token"/>
          </w:rPr>
          <w:t>&lt;div class="main-column"&gt;&lt;/div&gt;</w:t>
        </w:r>
      </w:ins>
    </w:p>
    <w:p w:rsidR="00B4159D" w:rsidRDefault="00B4159D" w:rsidP="00B4159D">
      <w:pPr>
        <w:pStyle w:val="HTMLPreformatted"/>
        <w:rPr>
          <w:ins w:id="4944" w:author="Unknown"/>
          <w:rStyle w:val="HTMLCode"/>
        </w:rPr>
      </w:pPr>
      <w:ins w:id="4945" w:author="Unknown">
        <w:r>
          <w:rPr>
            <w:rStyle w:val="HTMLCode"/>
          </w:rPr>
          <w:t xml:space="preserve">      </w:t>
        </w:r>
        <w:r>
          <w:rPr>
            <w:rStyle w:val="token"/>
          </w:rPr>
          <w:t>&lt;div class="main-column"&gt;&lt;/div&gt;</w:t>
        </w:r>
      </w:ins>
    </w:p>
    <w:p w:rsidR="00B4159D" w:rsidRDefault="00B4159D" w:rsidP="00B4159D">
      <w:pPr>
        <w:pStyle w:val="HTMLPreformatted"/>
        <w:rPr>
          <w:ins w:id="4946" w:author="Unknown"/>
          <w:rStyle w:val="HTMLCode"/>
        </w:rPr>
      </w:pPr>
      <w:ins w:id="4947" w:author="Unknown">
        <w:r>
          <w:rPr>
            <w:rStyle w:val="HTMLCode"/>
          </w:rPr>
          <w:t xml:space="preserve">      </w:t>
        </w:r>
        <w:r>
          <w:rPr>
            <w:rStyle w:val="token"/>
          </w:rPr>
          <w:t>&lt;div class="main-column"&gt;&lt;/div&gt;</w:t>
        </w:r>
      </w:ins>
    </w:p>
    <w:p w:rsidR="00B4159D" w:rsidRDefault="00B4159D" w:rsidP="00B4159D">
      <w:pPr>
        <w:pStyle w:val="HTMLPreformatted"/>
        <w:rPr>
          <w:ins w:id="4948" w:author="Unknown"/>
          <w:rStyle w:val="HTMLCode"/>
        </w:rPr>
      </w:pPr>
      <w:ins w:id="4949" w:author="Unknown">
        <w:r>
          <w:rPr>
            <w:rStyle w:val="HTMLCode"/>
          </w:rPr>
          <w:t xml:space="preserve">    </w:t>
        </w:r>
        <w:r>
          <w:rPr>
            <w:rStyle w:val="token"/>
          </w:rPr>
          <w:t>&lt;/div&gt;</w:t>
        </w:r>
      </w:ins>
    </w:p>
    <w:p w:rsidR="00B4159D" w:rsidRDefault="00B4159D" w:rsidP="00B4159D">
      <w:pPr>
        <w:pStyle w:val="HTMLPreformatted"/>
        <w:rPr>
          <w:ins w:id="4950" w:author="Unknown"/>
          <w:rStyle w:val="HTMLCode"/>
        </w:rPr>
      </w:pPr>
      <w:ins w:id="4951" w:author="Unknown">
        <w:r>
          <w:rPr>
            <w:rStyle w:val="HTMLCode"/>
          </w:rPr>
          <w:t xml:space="preserve">    </w:t>
        </w:r>
        <w:r>
          <w:rPr>
            <w:rStyle w:val="token"/>
          </w:rPr>
          <w:t>&lt;!-- Right sidebar --&gt;</w:t>
        </w:r>
      </w:ins>
    </w:p>
    <w:p w:rsidR="00B4159D" w:rsidRDefault="00B4159D" w:rsidP="00B4159D">
      <w:pPr>
        <w:pStyle w:val="HTMLPreformatted"/>
        <w:rPr>
          <w:ins w:id="4952" w:author="Unknown"/>
          <w:rStyle w:val="HTMLCode"/>
        </w:rPr>
      </w:pPr>
      <w:ins w:id="4953" w:author="Unknown">
        <w:r>
          <w:rPr>
            <w:rStyle w:val="HTMLCode"/>
          </w:rPr>
          <w:t xml:space="preserve">    </w:t>
        </w:r>
        <w:r>
          <w:rPr>
            <w:rStyle w:val="token"/>
          </w:rPr>
          <w:t>&lt;div class="right-sidebar"&gt;&lt;/div&gt;</w:t>
        </w:r>
      </w:ins>
    </w:p>
    <w:p w:rsidR="00B4159D" w:rsidRDefault="00B4159D" w:rsidP="00B4159D">
      <w:pPr>
        <w:pStyle w:val="HTMLPreformatted"/>
        <w:rPr>
          <w:ins w:id="4954" w:author="Unknown"/>
          <w:rStyle w:val="HTMLCode"/>
        </w:rPr>
      </w:pPr>
      <w:ins w:id="4955" w:author="Unknown">
        <w:r>
          <w:rPr>
            <w:rStyle w:val="HTMLCode"/>
          </w:rPr>
          <w:t xml:space="preserve">  </w:t>
        </w:r>
        <w:r>
          <w:rPr>
            <w:rStyle w:val="token"/>
          </w:rPr>
          <w:t>&lt;/div&gt;</w:t>
        </w:r>
      </w:ins>
    </w:p>
    <w:p w:rsidR="00B4159D" w:rsidRDefault="00B4159D" w:rsidP="00B4159D">
      <w:pPr>
        <w:pStyle w:val="HTMLPreformatted"/>
        <w:rPr>
          <w:ins w:id="4956" w:author="Unknown"/>
          <w:rStyle w:val="HTMLCode"/>
        </w:rPr>
      </w:pPr>
      <w:ins w:id="4957" w:author="Unknown">
        <w:r>
          <w:rPr>
            <w:rStyle w:val="token"/>
          </w:rPr>
          <w:t>&lt;/body&gt;</w:t>
        </w:r>
      </w:ins>
    </w:p>
    <w:p w:rsidR="00B4159D" w:rsidRDefault="00B4159D" w:rsidP="00B4159D">
      <w:pPr>
        <w:pStyle w:val="HTMLPreformatted"/>
        <w:rPr>
          <w:ins w:id="4958" w:author="Unknown"/>
          <w:rStyle w:val="HTMLCode"/>
        </w:rPr>
      </w:pPr>
    </w:p>
    <w:p w:rsidR="00B4159D" w:rsidRDefault="00B4159D" w:rsidP="00B4159D">
      <w:pPr>
        <w:pStyle w:val="HTMLPreformatted"/>
        <w:rPr>
          <w:ins w:id="4959" w:author="Unknown"/>
        </w:rPr>
      </w:pPr>
      <w:ins w:id="4960" w:author="Unknown">
        <w:r>
          <w:rPr>
            <w:rStyle w:val="token"/>
          </w:rPr>
          <w:t>&lt;/html&gt;</w:t>
        </w:r>
      </w:ins>
    </w:p>
    <w:p w:rsidR="00B4159D" w:rsidRDefault="00B4159D" w:rsidP="00B4159D">
      <w:pPr>
        <w:rPr>
          <w:ins w:id="4961" w:author="Unknown"/>
        </w:rPr>
      </w:pPr>
      <w:ins w:id="4962" w:author="Unknown">
        <w:r>
          <w:t>HTML</w:t>
        </w:r>
      </w:ins>
    </w:p>
    <w:p w:rsidR="00B4159D" w:rsidRDefault="00B4159D" w:rsidP="00B4159D">
      <w:pPr>
        <w:rPr>
          <w:ins w:id="4963" w:author="Unknown"/>
        </w:rPr>
      </w:pPr>
      <w:ins w:id="4964" w:author="Unknown">
        <w:r>
          <w:fldChar w:fldCharType="begin"/>
        </w:r>
        <w:r>
          <w:instrText xml:space="preserve"> HYPERLINK "https://www.tutorialstonight.com/online-html-editor.php?p=css&amp;q=media-query-responsive-website" \t "_blank" </w:instrText>
        </w:r>
        <w:r>
          <w:fldChar w:fldCharType="separate"/>
        </w:r>
        <w:r>
          <w:rPr>
            <w:rStyle w:val="Hyperlink"/>
            <w:rFonts w:ascii="MS Gothic" w:eastAsia="MS Gothic" w:hAnsi="MS Gothic" w:cs="MS Gothic" w:hint="eastAsia"/>
          </w:rPr>
          <w:t>▶</w:t>
        </w:r>
        <w:r>
          <w:rPr>
            <w:rStyle w:val="Hyperlink"/>
          </w:rPr>
          <w:t xml:space="preserve"> Try it</w:t>
        </w:r>
        <w:r>
          <w:fldChar w:fldCharType="end"/>
        </w:r>
        <w:r>
          <w:t xml:space="preserve"> </w:t>
        </w:r>
      </w:ins>
    </w:p>
    <w:p w:rsidR="00B4159D" w:rsidRDefault="00B4159D" w:rsidP="00B4159D">
      <w:pPr>
        <w:pStyle w:val="bold1"/>
        <w:rPr>
          <w:ins w:id="4965" w:author="Unknown"/>
        </w:rPr>
      </w:pPr>
      <w:ins w:id="4966" w:author="Unknown">
        <w:r>
          <w:t>Output:</w:t>
        </w:r>
      </w:ins>
    </w:p>
    <w:p w:rsidR="00B4159D" w:rsidRDefault="00B4159D" w:rsidP="00B4159D">
      <w:pPr>
        <w:rPr>
          <w:ins w:id="4967" w:author="Unknown"/>
        </w:rPr>
      </w:pPr>
      <w:r>
        <w:rPr>
          <w:noProof/>
        </w:rPr>
        <mc:AlternateContent>
          <mc:Choice Requires="wps">
            <w:drawing>
              <wp:inline distT="0" distB="0" distL="0" distR="0">
                <wp:extent cx="304800" cy="304800"/>
                <wp:effectExtent l="0" t="0" r="0" b="0"/>
                <wp:docPr id="34" name="Rectangle 34" descr="Responsive website using media que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Description: Responsive website using media que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dp9X50wIAAOY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B4159D" w:rsidRDefault="00B4159D" w:rsidP="00B4159D">
      <w:pPr>
        <w:rPr>
          <w:ins w:id="4968" w:author="Unknown"/>
        </w:rPr>
      </w:pPr>
      <w:ins w:id="4969" w:author="Unknown">
        <w:r>
          <w:pict>
            <v:rect id="_x0000_i1595" style="width:0;height:1.5pt" o:hralign="center" o:hrstd="t" o:hr="t" fillcolor="#a0a0a0" stroked="f"/>
          </w:pict>
        </w:r>
      </w:ins>
    </w:p>
    <w:p w:rsidR="00B4159D" w:rsidRDefault="00B4159D" w:rsidP="00B4159D">
      <w:pPr>
        <w:pStyle w:val="Heading2"/>
        <w:rPr>
          <w:ins w:id="4970" w:author="Unknown"/>
        </w:rPr>
      </w:pPr>
      <w:ins w:id="4971" w:author="Unknown">
        <w:r>
          <w:t>Using Media Query in HTML</w:t>
        </w:r>
      </w:ins>
    </w:p>
    <w:p w:rsidR="00B4159D" w:rsidRDefault="00B4159D" w:rsidP="00B4159D">
      <w:pPr>
        <w:pStyle w:val="NormalWeb"/>
        <w:rPr>
          <w:ins w:id="4972" w:author="Unknown"/>
        </w:rPr>
      </w:pPr>
      <w:ins w:id="4973" w:author="Unknown">
        <w:r>
          <w:t>Media queries are not only applied in CSS but can be directly applied in HTML to load resources based on media type and media features.</w:t>
        </w:r>
      </w:ins>
    </w:p>
    <w:p w:rsidR="00B4159D" w:rsidRDefault="00B4159D" w:rsidP="00B4159D">
      <w:pPr>
        <w:pStyle w:val="Heading3"/>
        <w:rPr>
          <w:ins w:id="4974" w:author="Unknown"/>
        </w:rPr>
      </w:pPr>
      <w:ins w:id="4975" w:author="Unknown">
        <w:r>
          <w:t>Loading different external CSS based on viewport size</w:t>
        </w:r>
      </w:ins>
    </w:p>
    <w:p w:rsidR="00B4159D" w:rsidRDefault="00B4159D" w:rsidP="00B4159D">
      <w:pPr>
        <w:pStyle w:val="NormalWeb"/>
        <w:rPr>
          <w:ins w:id="4976" w:author="Unknown"/>
        </w:rPr>
      </w:pPr>
      <w:ins w:id="4977" w:author="Unknown">
        <w:r>
          <w:rPr>
            <w:rStyle w:val="focus"/>
          </w:rPr>
          <w:t>&lt;link&gt;</w:t>
        </w:r>
        <w:r>
          <w:t xml:space="preserve"> element used for loading external CSS file to the webpage can use media attribute to load CSS file optionally.</w:t>
        </w:r>
      </w:ins>
    </w:p>
    <w:p w:rsidR="00B4159D" w:rsidRDefault="00B4159D" w:rsidP="00B4159D">
      <w:pPr>
        <w:pStyle w:val="HTMLPreformatted"/>
        <w:rPr>
          <w:ins w:id="4978" w:author="Unknown"/>
          <w:rStyle w:val="HTMLCode"/>
        </w:rPr>
      </w:pPr>
      <w:ins w:id="4979" w:author="Unknown">
        <w:r>
          <w:rPr>
            <w:rStyle w:val="token"/>
          </w:rPr>
          <w:t>&lt;!-- Loaded to all users --&gt;</w:t>
        </w:r>
      </w:ins>
    </w:p>
    <w:p w:rsidR="00B4159D" w:rsidRDefault="00B4159D" w:rsidP="00B4159D">
      <w:pPr>
        <w:pStyle w:val="HTMLPreformatted"/>
        <w:rPr>
          <w:ins w:id="4980" w:author="Unknown"/>
          <w:rStyle w:val="HTMLCode"/>
        </w:rPr>
      </w:pPr>
      <w:ins w:id="4981" w:author="Unknown">
        <w:r>
          <w:rPr>
            <w:rStyle w:val="token"/>
          </w:rPr>
          <w:t>&lt;link rel="stylesheet" href="all.css" media="all"&gt;</w:t>
        </w:r>
      </w:ins>
    </w:p>
    <w:p w:rsidR="00B4159D" w:rsidRDefault="00B4159D" w:rsidP="00B4159D">
      <w:pPr>
        <w:pStyle w:val="HTMLPreformatted"/>
        <w:rPr>
          <w:ins w:id="4982" w:author="Unknown"/>
          <w:rStyle w:val="HTMLCode"/>
        </w:rPr>
      </w:pPr>
      <w:ins w:id="4983" w:author="Unknown">
        <w:r>
          <w:rPr>
            <w:rStyle w:val="token"/>
          </w:rPr>
          <w:t>&lt;!-- Loaded to screens 320px or more wide --&gt;</w:t>
        </w:r>
      </w:ins>
    </w:p>
    <w:p w:rsidR="00B4159D" w:rsidRDefault="00B4159D" w:rsidP="00B4159D">
      <w:pPr>
        <w:pStyle w:val="HTMLPreformatted"/>
        <w:rPr>
          <w:ins w:id="4984" w:author="Unknown"/>
          <w:rStyle w:val="HTMLCode"/>
        </w:rPr>
      </w:pPr>
      <w:ins w:id="4985" w:author="Unknown">
        <w:r>
          <w:rPr>
            <w:rStyle w:val="token"/>
          </w:rPr>
          <w:t>&lt;link rel="stylesheet" href="small.css" media="(min-width: 320px)"&gt;</w:t>
        </w:r>
      </w:ins>
    </w:p>
    <w:p w:rsidR="00B4159D" w:rsidRDefault="00B4159D" w:rsidP="00B4159D">
      <w:pPr>
        <w:pStyle w:val="HTMLPreformatted"/>
        <w:rPr>
          <w:ins w:id="4986" w:author="Unknown"/>
          <w:rStyle w:val="HTMLCode"/>
        </w:rPr>
      </w:pPr>
      <w:ins w:id="4987" w:author="Unknown">
        <w:r>
          <w:rPr>
            <w:rStyle w:val="token"/>
          </w:rPr>
          <w:t>&lt;!-- Loaded to screens 768px or more wide --&gt;</w:t>
        </w:r>
      </w:ins>
    </w:p>
    <w:p w:rsidR="00B4159D" w:rsidRDefault="00B4159D" w:rsidP="00B4159D">
      <w:pPr>
        <w:pStyle w:val="HTMLPreformatted"/>
        <w:rPr>
          <w:ins w:id="4988" w:author="Unknown"/>
          <w:rStyle w:val="HTMLCode"/>
        </w:rPr>
      </w:pPr>
      <w:ins w:id="4989" w:author="Unknown">
        <w:r>
          <w:rPr>
            <w:rStyle w:val="token"/>
          </w:rPr>
          <w:t>&lt;link rel="stylesheet" href="medium.css" media="(min-width: 768px)"&gt;</w:t>
        </w:r>
      </w:ins>
    </w:p>
    <w:p w:rsidR="00B4159D" w:rsidRDefault="00B4159D" w:rsidP="00B4159D">
      <w:pPr>
        <w:pStyle w:val="HTMLPreformatted"/>
        <w:rPr>
          <w:ins w:id="4990" w:author="Unknown"/>
          <w:rStyle w:val="HTMLCode"/>
        </w:rPr>
      </w:pPr>
      <w:ins w:id="4991" w:author="Unknown">
        <w:r>
          <w:rPr>
            <w:rStyle w:val="token"/>
          </w:rPr>
          <w:t>&lt;!-- Loaded to print medias --&gt;</w:t>
        </w:r>
      </w:ins>
    </w:p>
    <w:p w:rsidR="00B4159D" w:rsidRDefault="00B4159D" w:rsidP="00B4159D">
      <w:pPr>
        <w:pStyle w:val="HTMLPreformatted"/>
        <w:rPr>
          <w:ins w:id="4992" w:author="Unknown"/>
        </w:rPr>
      </w:pPr>
      <w:ins w:id="4993" w:author="Unknown">
        <w:r>
          <w:rPr>
            <w:rStyle w:val="token"/>
          </w:rPr>
          <w:t>&lt;link rel="stylesheet" href="print.css" media="print"&gt;</w:t>
        </w:r>
      </w:ins>
    </w:p>
    <w:p w:rsidR="00B4159D" w:rsidRDefault="00B4159D" w:rsidP="00B4159D">
      <w:pPr>
        <w:rPr>
          <w:ins w:id="4994" w:author="Unknown"/>
        </w:rPr>
      </w:pPr>
      <w:ins w:id="4995" w:author="Unknown">
        <w:r>
          <w:t>HTML</w:t>
        </w:r>
      </w:ins>
    </w:p>
    <w:p w:rsidR="00B4159D" w:rsidRDefault="00B4159D" w:rsidP="00B4159D">
      <w:pPr>
        <w:pStyle w:val="NormalWeb"/>
        <w:rPr>
          <w:ins w:id="4996" w:author="Unknown"/>
        </w:rPr>
      </w:pPr>
      <w:ins w:id="4997" w:author="Unknown">
        <w:r>
          <w:lastRenderedPageBreak/>
          <w:t>You can see in the above code, you can load different CSS files based on device type or viewport size. It improves the page targeting for the different device as CSS loaded is more specific to the device.</w:t>
        </w:r>
      </w:ins>
    </w:p>
    <w:p w:rsidR="00B4159D" w:rsidRDefault="00B4159D" w:rsidP="00B4159D">
      <w:pPr>
        <w:pStyle w:val="NormalWeb"/>
        <w:rPr>
          <w:ins w:id="4998" w:author="Unknown"/>
        </w:rPr>
      </w:pPr>
      <w:ins w:id="4999" w:author="Unknown">
        <w:r>
          <w:t>But, this is not always the case when a small device like mobile visits the page then it loads the only file that satisfies the condition of a media query, while when you visit a device with a bigger viewport then it loads all CSS files for a matching device.</w:t>
        </w:r>
      </w:ins>
    </w:p>
    <w:p w:rsidR="00B4159D" w:rsidRDefault="00B4159D" w:rsidP="00B4159D">
      <w:pPr>
        <w:pStyle w:val="NormalWeb"/>
        <w:rPr>
          <w:ins w:id="5000" w:author="Unknown"/>
        </w:rPr>
      </w:pPr>
      <w:ins w:id="5001" w:author="Unknown">
        <w:r>
          <w:t xml:space="preserve">Not only in CSS files but you can use it load different </w:t>
        </w:r>
        <w:r>
          <w:rPr>
            <w:rStyle w:val="focus2"/>
          </w:rPr>
          <w:t>&lt;source&gt;</w:t>
        </w:r>
        <w:r>
          <w:t xml:space="preserve"> in </w:t>
        </w:r>
        <w:r>
          <w:rPr>
            <w:rStyle w:val="focus2"/>
          </w:rPr>
          <w:t>&lt;picture&gt;</w:t>
        </w:r>
        <w:r>
          <w:t xml:space="preserve"> element.</w:t>
        </w:r>
      </w:ins>
    </w:p>
    <w:p w:rsidR="00B4159D" w:rsidRDefault="00B4159D" w:rsidP="00B4159D">
      <w:pPr>
        <w:pStyle w:val="HTMLPreformatted"/>
        <w:rPr>
          <w:ins w:id="5002" w:author="Unknown"/>
          <w:rStyle w:val="HTMLCode"/>
        </w:rPr>
      </w:pPr>
      <w:ins w:id="5003" w:author="Unknown">
        <w:r>
          <w:rPr>
            <w:rStyle w:val="token"/>
          </w:rPr>
          <w:t>&lt;picture&gt;</w:t>
        </w:r>
      </w:ins>
    </w:p>
    <w:p w:rsidR="00B4159D" w:rsidRDefault="00B4159D" w:rsidP="00B4159D">
      <w:pPr>
        <w:pStyle w:val="HTMLPreformatted"/>
        <w:rPr>
          <w:ins w:id="5004" w:author="Unknown"/>
          <w:rStyle w:val="HTMLCode"/>
        </w:rPr>
      </w:pPr>
      <w:ins w:id="5005" w:author="Unknown">
        <w:r>
          <w:rPr>
            <w:rStyle w:val="HTMLCode"/>
          </w:rPr>
          <w:t xml:space="preserve">  </w:t>
        </w:r>
        <w:r>
          <w:rPr>
            <w:rStyle w:val="token"/>
          </w:rPr>
          <w:t>&lt;!-- Load this image if the screen is at least 600px wide --&gt;</w:t>
        </w:r>
      </w:ins>
    </w:p>
    <w:p w:rsidR="00B4159D" w:rsidRDefault="00B4159D" w:rsidP="00B4159D">
      <w:pPr>
        <w:pStyle w:val="HTMLPreformatted"/>
        <w:rPr>
          <w:ins w:id="5006" w:author="Unknown"/>
          <w:rStyle w:val="HTMLCode"/>
        </w:rPr>
      </w:pPr>
      <w:ins w:id="5007" w:author="Unknown">
        <w:r>
          <w:rPr>
            <w:rStyle w:val="HTMLCode"/>
          </w:rPr>
          <w:t xml:space="preserve">  </w:t>
        </w:r>
        <w:r>
          <w:rPr>
            <w:rStyle w:val="token"/>
          </w:rPr>
          <w:t>&lt;source srcset="logo.webp" media="(min-width: 600px)"&gt;</w:t>
        </w:r>
      </w:ins>
    </w:p>
    <w:p w:rsidR="00B4159D" w:rsidRDefault="00B4159D" w:rsidP="00B4159D">
      <w:pPr>
        <w:pStyle w:val="HTMLPreformatted"/>
        <w:rPr>
          <w:ins w:id="5008" w:author="Unknown"/>
          <w:rStyle w:val="HTMLCode"/>
        </w:rPr>
      </w:pPr>
      <w:ins w:id="5009" w:author="Unknown">
        <w:r>
          <w:rPr>
            <w:rStyle w:val="HTMLCode"/>
          </w:rPr>
          <w:t xml:space="preserve">  </w:t>
        </w:r>
        <w:r>
          <w:rPr>
            <w:rStyle w:val="token"/>
          </w:rPr>
          <w:t>&lt;!-- Load this image if the screen is at least 768px wide --&gt;</w:t>
        </w:r>
      </w:ins>
    </w:p>
    <w:p w:rsidR="00B4159D" w:rsidRDefault="00B4159D" w:rsidP="00B4159D">
      <w:pPr>
        <w:pStyle w:val="HTMLPreformatted"/>
        <w:rPr>
          <w:ins w:id="5010" w:author="Unknown"/>
          <w:rStyle w:val="HTMLCode"/>
        </w:rPr>
      </w:pPr>
      <w:ins w:id="5011" w:author="Unknown">
        <w:r>
          <w:rPr>
            <w:rStyle w:val="HTMLCode"/>
          </w:rPr>
          <w:t xml:space="preserve">  </w:t>
        </w:r>
        <w:r>
          <w:rPr>
            <w:rStyle w:val="token"/>
          </w:rPr>
          <w:t>&lt;source srcset="logo.webp" media="(min-width: 768px)"&gt;</w:t>
        </w:r>
      </w:ins>
    </w:p>
    <w:p w:rsidR="00B4159D" w:rsidRDefault="00B4159D" w:rsidP="00B4159D">
      <w:pPr>
        <w:pStyle w:val="HTMLPreformatted"/>
        <w:rPr>
          <w:ins w:id="5012" w:author="Unknown"/>
          <w:rStyle w:val="HTMLCode"/>
        </w:rPr>
      </w:pPr>
      <w:ins w:id="5013" w:author="Unknown">
        <w:r>
          <w:rPr>
            <w:rStyle w:val="HTMLCode"/>
          </w:rPr>
          <w:t xml:space="preserve">  </w:t>
        </w:r>
        <w:r>
          <w:rPr>
            <w:rStyle w:val="token"/>
          </w:rPr>
          <w:t>&lt;!-- Load this image if nothing matches --&gt;</w:t>
        </w:r>
      </w:ins>
    </w:p>
    <w:p w:rsidR="00B4159D" w:rsidRDefault="00B4159D" w:rsidP="00B4159D">
      <w:pPr>
        <w:pStyle w:val="HTMLPreformatted"/>
        <w:rPr>
          <w:ins w:id="5014" w:author="Unknown"/>
          <w:rStyle w:val="HTMLCode"/>
        </w:rPr>
      </w:pPr>
      <w:ins w:id="5015" w:author="Unknown">
        <w:r>
          <w:rPr>
            <w:rStyle w:val="HTMLCode"/>
          </w:rPr>
          <w:t xml:space="preserve">  </w:t>
        </w:r>
        <w:r>
          <w:rPr>
            <w:rStyle w:val="token"/>
          </w:rPr>
          <w:t>&lt;img src="logo.webp" alt="A logo"&gt;</w:t>
        </w:r>
      </w:ins>
    </w:p>
    <w:p w:rsidR="00B4159D" w:rsidRDefault="00B4159D" w:rsidP="00B4159D">
      <w:pPr>
        <w:pStyle w:val="HTMLPreformatted"/>
        <w:rPr>
          <w:ins w:id="5016" w:author="Unknown"/>
        </w:rPr>
      </w:pPr>
      <w:ins w:id="5017" w:author="Unknown">
        <w:r>
          <w:rPr>
            <w:rStyle w:val="token"/>
          </w:rPr>
          <w:t>&lt;/picture&gt;</w:t>
        </w:r>
      </w:ins>
    </w:p>
    <w:p w:rsidR="00B4159D" w:rsidRDefault="00B4159D" w:rsidP="00B4159D">
      <w:pPr>
        <w:rPr>
          <w:ins w:id="5018" w:author="Unknown"/>
        </w:rPr>
      </w:pPr>
      <w:ins w:id="5019" w:author="Unknown">
        <w:r>
          <w:t>HTML</w:t>
        </w:r>
      </w:ins>
    </w:p>
    <w:p w:rsidR="00B4159D" w:rsidRDefault="00B4159D" w:rsidP="00B4159D">
      <w:pPr>
        <w:pStyle w:val="Heading2"/>
        <w:rPr>
          <w:ins w:id="5020" w:author="Unknown"/>
        </w:rPr>
      </w:pPr>
      <w:ins w:id="5021" w:author="Unknown">
        <w:r>
          <w:t>Using Media Query in JavaScript</w:t>
        </w:r>
      </w:ins>
    </w:p>
    <w:p w:rsidR="00B4159D" w:rsidRDefault="00B4159D" w:rsidP="00B4159D">
      <w:pPr>
        <w:pStyle w:val="NormalWeb"/>
        <w:rPr>
          <w:ins w:id="5022" w:author="Unknown"/>
        </w:rPr>
      </w:pPr>
      <w:ins w:id="5023" w:author="Unknown">
        <w:r>
          <w:t>You can use media query in JavaScript also. You can create a media condition that targets a specific media type or media feature.</w:t>
        </w:r>
      </w:ins>
    </w:p>
    <w:p w:rsidR="00B4159D" w:rsidRDefault="00B4159D" w:rsidP="00B4159D">
      <w:pPr>
        <w:pStyle w:val="NormalWeb"/>
        <w:rPr>
          <w:ins w:id="5024" w:author="Unknown"/>
        </w:rPr>
      </w:pPr>
      <w:ins w:id="5025" w:author="Unknown">
        <w:r>
          <w:t xml:space="preserve">Use </w:t>
        </w:r>
        <w:r>
          <w:rPr>
            <w:rStyle w:val="focus"/>
          </w:rPr>
          <w:t>window.matchMedia()</w:t>
        </w:r>
        <w:r>
          <w:t xml:space="preserve"> to define the condition.</w:t>
        </w:r>
      </w:ins>
    </w:p>
    <w:p w:rsidR="00B4159D" w:rsidRDefault="00B4159D" w:rsidP="00B4159D">
      <w:pPr>
        <w:pStyle w:val="HTMLPreformatted"/>
        <w:rPr>
          <w:ins w:id="5026" w:author="Unknown"/>
          <w:rStyle w:val="HTMLCode"/>
        </w:rPr>
      </w:pPr>
      <w:ins w:id="5027" w:author="Unknown">
        <w:r>
          <w:rPr>
            <w:rStyle w:val="token"/>
          </w:rPr>
          <w:t>// it is a media condition that target 768px or more wide viewport</w:t>
        </w:r>
      </w:ins>
    </w:p>
    <w:p w:rsidR="00B4159D" w:rsidRDefault="00B4159D" w:rsidP="00B4159D">
      <w:pPr>
        <w:pStyle w:val="HTMLPreformatted"/>
        <w:rPr>
          <w:ins w:id="5028" w:author="Unknown"/>
          <w:rStyle w:val="HTMLCode"/>
        </w:rPr>
      </w:pPr>
      <w:ins w:id="5029" w:author="Unknown">
        <w:r>
          <w:rPr>
            <w:rStyle w:val="token"/>
          </w:rPr>
          <w:t>const</w:t>
        </w:r>
        <w:r>
          <w:rPr>
            <w:rStyle w:val="HTMLCode"/>
          </w:rPr>
          <w:t xml:space="preserve"> mediaQuery </w:t>
        </w:r>
        <w:r>
          <w:rPr>
            <w:rStyle w:val="token"/>
          </w:rPr>
          <w:t>=</w:t>
        </w:r>
        <w:r>
          <w:rPr>
            <w:rStyle w:val="HTMLCode"/>
          </w:rPr>
          <w:t xml:space="preserve"> window</w:t>
        </w:r>
        <w:r>
          <w:rPr>
            <w:rStyle w:val="token"/>
          </w:rPr>
          <w:t>.matchMedia("(min-width: 768px)");</w:t>
        </w:r>
      </w:ins>
    </w:p>
    <w:p w:rsidR="00B4159D" w:rsidRDefault="00B4159D" w:rsidP="00B4159D">
      <w:pPr>
        <w:pStyle w:val="HTMLPreformatted"/>
        <w:rPr>
          <w:ins w:id="5030" w:author="Unknown"/>
          <w:rStyle w:val="HTMLCode"/>
        </w:rPr>
      </w:pPr>
      <w:ins w:id="5031" w:author="Unknown">
        <w:r>
          <w:rPr>
            <w:rStyle w:val="token"/>
          </w:rPr>
          <w:t>if</w:t>
        </w:r>
        <w:r>
          <w:rPr>
            <w:rStyle w:val="HTMLCode"/>
          </w:rPr>
          <w:t xml:space="preserve"> </w:t>
        </w:r>
        <w:r>
          <w:rPr>
            <w:rStyle w:val="token"/>
          </w:rPr>
          <w:t>(</w:t>
        </w:r>
        <w:r>
          <w:rPr>
            <w:rStyle w:val="HTMLCode"/>
          </w:rPr>
          <w:t>mediaQuery</w:t>
        </w:r>
        <w:r>
          <w:rPr>
            <w:rStyle w:val="token"/>
          </w:rPr>
          <w:t>.</w:t>
        </w:r>
        <w:r>
          <w:rPr>
            <w:rStyle w:val="HTMLCode"/>
          </w:rPr>
          <w:t>matches</w:t>
        </w:r>
        <w:r>
          <w:rPr>
            <w:rStyle w:val="token"/>
          </w:rPr>
          <w:t>)</w:t>
        </w:r>
        <w:r>
          <w:rPr>
            <w:rStyle w:val="HTMLCode"/>
          </w:rPr>
          <w:t xml:space="preserve"> </w:t>
        </w:r>
        <w:r>
          <w:rPr>
            <w:rStyle w:val="token"/>
          </w:rPr>
          <w:t>{</w:t>
        </w:r>
      </w:ins>
    </w:p>
    <w:p w:rsidR="00B4159D" w:rsidRDefault="00B4159D" w:rsidP="00B4159D">
      <w:pPr>
        <w:pStyle w:val="HTMLPreformatted"/>
        <w:rPr>
          <w:ins w:id="5032" w:author="Unknown"/>
          <w:rStyle w:val="HTMLCode"/>
        </w:rPr>
      </w:pPr>
      <w:ins w:id="5033" w:author="Unknown">
        <w:r>
          <w:rPr>
            <w:rStyle w:val="HTMLCode"/>
          </w:rPr>
          <w:t xml:space="preserve">  console</w:t>
        </w:r>
        <w:r>
          <w:rPr>
            <w:rStyle w:val="token"/>
          </w:rPr>
          <w:t>.log("Query matched!");</w:t>
        </w:r>
      </w:ins>
    </w:p>
    <w:p w:rsidR="00B4159D" w:rsidRDefault="00B4159D" w:rsidP="00B4159D">
      <w:pPr>
        <w:pStyle w:val="HTMLPreformatted"/>
        <w:rPr>
          <w:ins w:id="5034" w:author="Unknown"/>
        </w:rPr>
      </w:pPr>
      <w:ins w:id="5035" w:author="Unknown">
        <w:r>
          <w:rPr>
            <w:rStyle w:val="token"/>
          </w:rPr>
          <w:t>}</w:t>
        </w:r>
      </w:ins>
    </w:p>
    <w:p w:rsidR="00B4159D" w:rsidRDefault="00B4159D" w:rsidP="00B4159D">
      <w:pPr>
        <w:rPr>
          <w:ins w:id="5036" w:author="Unknown"/>
        </w:rPr>
      </w:pPr>
      <w:ins w:id="5037" w:author="Unknown">
        <w:r>
          <w:t>JavaScript</w:t>
        </w:r>
      </w:ins>
    </w:p>
    <w:p w:rsidR="00B4159D" w:rsidRDefault="00B4159D" w:rsidP="00B4159D">
      <w:pPr>
        <w:rPr>
          <w:ins w:id="5038" w:author="Unknown"/>
        </w:rPr>
      </w:pPr>
      <w:ins w:id="5039" w:author="Unknown">
        <w:r>
          <w:pict>
            <v:rect id="_x0000_i1596" style="width:0;height:1.5pt" o:hralign="center" o:hrstd="t" o:hr="t" fillcolor="#a0a0a0" stroked="f"/>
          </w:pict>
        </w:r>
      </w:ins>
    </w:p>
    <w:p w:rsidR="00B4159D" w:rsidRDefault="00B4159D" w:rsidP="00B4159D">
      <w:pPr>
        <w:pStyle w:val="Heading2"/>
        <w:rPr>
          <w:ins w:id="5040" w:author="Unknown"/>
        </w:rPr>
      </w:pPr>
      <w:ins w:id="5041" w:author="Unknown">
        <w:r>
          <w:t>Conclusion</w:t>
        </w:r>
      </w:ins>
    </w:p>
    <w:p w:rsidR="00B4159D" w:rsidRDefault="00B4159D" w:rsidP="00B4159D">
      <w:pPr>
        <w:pStyle w:val="NormalWeb"/>
        <w:rPr>
          <w:ins w:id="5042" w:author="Unknown"/>
        </w:rPr>
      </w:pPr>
      <w:ins w:id="5043" w:author="Unknown">
        <w:r>
          <w:t xml:space="preserve">Nowadays it is necessary for your website to be responsive. And if you want to make responsive websites then media query is at the core. For responsive websites, the most famous choice is </w:t>
        </w:r>
        <w:r>
          <w:fldChar w:fldCharType="begin"/>
        </w:r>
        <w:r>
          <w:instrText xml:space="preserve"> HYPERLINK "https://www.tutorialstonight.com/bootstrap/bootstrap-introduction.php" \t "_blank" </w:instrText>
        </w:r>
        <w:r>
          <w:fldChar w:fldCharType="separate"/>
        </w:r>
        <w:r>
          <w:rPr>
            <w:rStyle w:val="Hyperlink"/>
          </w:rPr>
          <w:t>bootstrap framework</w:t>
        </w:r>
        <w:r>
          <w:fldChar w:fldCharType="end"/>
        </w:r>
        <w:r>
          <w:t>, even bootstrap use media query at its code for responsiveness.</w:t>
        </w:r>
      </w:ins>
    </w:p>
    <w:p w:rsidR="00B4159D" w:rsidRDefault="00B4159D" w:rsidP="00B4159D">
      <w:pPr>
        <w:rPr>
          <w:ins w:id="5044" w:author="Unknown"/>
        </w:rPr>
      </w:pPr>
      <w:ins w:id="5045" w:author="Unknown">
        <w:r>
          <w:pict>
            <v:rect id="_x0000_i1597" style="width:0;height:1.5pt" o:hralign="center" o:hrstd="t" o:hr="t" fillcolor="#a0a0a0" stroked="f"/>
          </w:pict>
        </w:r>
      </w:ins>
    </w:p>
    <w:p w:rsidR="00B4159D" w:rsidRDefault="00B4159D" w:rsidP="00B4159D">
      <w:pPr>
        <w:pStyle w:val="summeryhead"/>
        <w:rPr>
          <w:ins w:id="5046" w:author="Unknown"/>
        </w:rPr>
      </w:pPr>
      <w:ins w:id="5047" w:author="Unknown">
        <w:r>
          <w:t>Points to remember:</w:t>
        </w:r>
      </w:ins>
    </w:p>
    <w:p w:rsidR="00B4159D" w:rsidRDefault="00B4159D" w:rsidP="00623007">
      <w:pPr>
        <w:numPr>
          <w:ilvl w:val="0"/>
          <w:numId w:val="75"/>
        </w:numPr>
        <w:spacing w:before="100" w:beforeAutospacing="1" w:after="100" w:afterAutospacing="1" w:line="240" w:lineRule="auto"/>
        <w:rPr>
          <w:ins w:id="5048" w:author="Unknown"/>
        </w:rPr>
      </w:pPr>
      <w:ins w:id="5049" w:author="Unknown">
        <w:r>
          <w:lastRenderedPageBreak/>
          <w:t>Media query can conditionally apply CSS properties to certain elements of the webpage when the device type of viewport dimension matches.</w:t>
        </w:r>
      </w:ins>
    </w:p>
    <w:p w:rsidR="00B4159D" w:rsidRDefault="00B4159D" w:rsidP="00623007">
      <w:pPr>
        <w:numPr>
          <w:ilvl w:val="0"/>
          <w:numId w:val="75"/>
        </w:numPr>
        <w:spacing w:before="100" w:beforeAutospacing="1" w:after="100" w:afterAutospacing="1" w:line="240" w:lineRule="auto"/>
        <w:rPr>
          <w:ins w:id="5050" w:author="Unknown"/>
        </w:rPr>
      </w:pPr>
      <w:ins w:id="5051" w:author="Unknown">
        <w:r>
          <w:t xml:space="preserve">It can load different resources only for a targeted device or targeted screen size. like in the </w:t>
        </w:r>
        <w:r>
          <w:rPr>
            <w:rStyle w:val="focus2"/>
          </w:rPr>
          <w:t>&lt;picture&gt;</w:t>
        </w:r>
        <w:r>
          <w:t xml:space="preserve"> element you can set multiple sources of an image that will load when a certain media condition satisfies.</w:t>
        </w:r>
      </w:ins>
    </w:p>
    <w:p w:rsidR="00B4159D" w:rsidRDefault="00B4159D" w:rsidP="00623007">
      <w:pPr>
        <w:numPr>
          <w:ilvl w:val="0"/>
          <w:numId w:val="75"/>
        </w:numPr>
        <w:spacing w:before="100" w:beforeAutospacing="1" w:after="100" w:afterAutospacing="1" w:line="240" w:lineRule="auto"/>
        <w:rPr>
          <w:ins w:id="5052" w:author="Unknown"/>
        </w:rPr>
      </w:pPr>
      <w:ins w:id="5053" w:author="Unknown">
        <w:r>
          <w:t xml:space="preserve">It will load an </w:t>
        </w:r>
        <w:r>
          <w:fldChar w:fldCharType="begin"/>
        </w:r>
        <w:r>
          <w:instrText xml:space="preserve"> HYPERLINK "https://www.tutorialstonight.com/css/css-implementation.php" \l "external-css" \t "_blank" </w:instrText>
        </w:r>
        <w:r>
          <w:fldChar w:fldCharType="separate"/>
        </w:r>
        <w:r>
          <w:rPr>
            <w:rStyle w:val="Hyperlink"/>
          </w:rPr>
          <w:t>external CSS</w:t>
        </w:r>
        <w:r>
          <w:fldChar w:fldCharType="end"/>
        </w:r>
        <w:r>
          <w:t xml:space="preserve"> file that is attached for a media query even when the query is false in </w:t>
        </w:r>
        <w:r>
          <w:rPr>
            <w:rStyle w:val="focus2"/>
          </w:rPr>
          <w:t>&lt;link&gt;</w:t>
        </w:r>
        <w:r>
          <w:t xml:space="preserve"> element but will not apply its property to the page until the condition is true.</w:t>
        </w:r>
      </w:ins>
    </w:p>
    <w:p w:rsidR="00B4159D" w:rsidRDefault="00B4159D" w:rsidP="00623007">
      <w:pPr>
        <w:numPr>
          <w:ilvl w:val="0"/>
          <w:numId w:val="75"/>
        </w:numPr>
        <w:spacing w:before="100" w:beforeAutospacing="1" w:after="100" w:afterAutospacing="1" w:line="240" w:lineRule="auto"/>
        <w:rPr>
          <w:ins w:id="5054" w:author="Unknown"/>
        </w:rPr>
      </w:pPr>
      <w:ins w:id="5055" w:author="Unknown">
        <w:r>
          <w:t xml:space="preserve">Using </w:t>
        </w:r>
        <w:r>
          <w:rPr>
            <w:rStyle w:val="HTMLCode"/>
            <w:rFonts w:eastAsiaTheme="minorHAnsi"/>
          </w:rPr>
          <w:t>window.matchMedia</w:t>
        </w:r>
        <w:r>
          <w:t xml:space="preserve"> media query can also be used in JavaScript.</w:t>
        </w:r>
      </w:ins>
    </w:p>
    <w:p w:rsidR="00E23FF4" w:rsidRDefault="00E23FF4" w:rsidP="00E23FF4">
      <w:r>
        <w:rPr>
          <w:noProof/>
          <w:color w:val="0000FF"/>
        </w:rPr>
        <mc:AlternateContent>
          <mc:Choice Requires="wps">
            <w:drawing>
              <wp:inline distT="0" distB="0" distL="0" distR="0">
                <wp:extent cx="304800" cy="304800"/>
                <wp:effectExtent l="0" t="0" r="0" b="0"/>
                <wp:docPr id="43" name="Rectangle 43" descr="Tutorials Tonight">
                  <a:hlinkClick xmlns:a="http://schemas.openxmlformats.org/drawingml/2006/main" r:id="rId58" tooltip="&quot;Learn programming online with Tutorials Tonigh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Description: Tutorials Tonight" href="https://www.tutorialstonight.com/" title="&quot;Learn programming online with Tutorials Tonigh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" o:button="t" filled="f" stroked="f">
                <v:fill o:detectmouseclick="t"/>
                <o:lock v:ext="edit" aspectratio="t"/>
                <w10:anchorlock/>
              </v:rect>
            </w:pict>
          </mc:Fallback>
        </mc:AlternateContent>
      </w:r>
    </w:p>
    <w:p w:rsidR="00E23FF4" w:rsidRDefault="00E23FF4" w:rsidP="00E23FF4">
      <w:pPr>
        <w:pStyle w:val="z-TopofForm"/>
      </w:pPr>
      <w:r>
        <w:t>Top of Form</w:t>
      </w:r>
    </w:p>
    <w:p w:rsidR="00E23FF4" w:rsidRDefault="00E23FF4" w:rsidP="00E23FF4">
      <w:pPr>
        <w:pStyle w:val="Heading1"/>
        <w:spacing w:before="0" w:after="0"/>
        <w:rPr>
          <w:ins w:id="5056" w:author="Unknown"/>
        </w:rPr>
      </w:pPr>
      <w:ins w:id="5057" w:author="Unknown">
        <w:r>
          <w:t>How to center a div in CSS</w:t>
        </w:r>
      </w:ins>
    </w:p>
    <w:p w:rsidR="00E23FF4" w:rsidRDefault="00E23FF4" w:rsidP="00E23FF4">
      <w:pPr>
        <w:rPr>
          <w:ins w:id="5058" w:author="Unknown"/>
        </w:rPr>
      </w:pPr>
      <w:ins w:id="5059" w:author="Unknown">
        <w:r>
          <w:pict>
            <v:rect id="_x0000_i1624" style="width:0;height:1.5pt" o:hralign="center" o:hrstd="t" o:hr="t" fillcolor="#a0a0a0" stroked="f"/>
          </w:pict>
        </w:r>
      </w:ins>
    </w:p>
    <w:p w:rsidR="00E23FF4" w:rsidRDefault="00E23FF4" w:rsidP="00E23FF4">
      <w:pPr>
        <w:pStyle w:val="NormalWeb"/>
        <w:rPr>
          <w:ins w:id="5060" w:author="Unknown"/>
        </w:rPr>
      </w:pPr>
      <w:ins w:id="5061" w:author="Unknown">
        <w:r>
          <w:t xml:space="preserve">As a </w:t>
        </w:r>
        <w:r>
          <w:rPr>
            <w:rStyle w:val="Strong"/>
          </w:rPr>
          <w:t>web developer</w:t>
        </w:r>
        <w:r>
          <w:t xml:space="preserve">, one of the most common thing that you will most frequently need to do is to </w:t>
        </w:r>
        <w:r>
          <w:rPr>
            <w:rStyle w:val="focus"/>
          </w:rPr>
          <w:t xml:space="preserve">center a div element using </w:t>
        </w:r>
        <w:r>
          <w:rPr>
            <w:rStyle w:val="focus"/>
          </w:rPr>
          <w:fldChar w:fldCharType="begin"/>
        </w:r>
        <w:r>
          <w:rPr>
            <w:rStyle w:val="focus"/>
          </w:rPr>
          <w:instrText xml:space="preserve"> HYPERLINK "https://www.tutorialstonight.com/css/css-introduction.php" \t "_blank" </w:instrText>
        </w:r>
        <w:r>
          <w:rPr>
            <w:rStyle w:val="focus"/>
          </w:rPr>
          <w:fldChar w:fldCharType="separate"/>
        </w:r>
        <w:r>
          <w:rPr>
            <w:rStyle w:val="Hyperlink"/>
          </w:rPr>
          <w:t>CSS</w:t>
        </w:r>
        <w:r>
          <w:rPr>
            <w:rStyle w:val="focus"/>
          </w:rPr>
          <w:fldChar w:fldCharType="end"/>
        </w:r>
        <w:r>
          <w:t>.</w:t>
        </w:r>
      </w:ins>
    </w:p>
    <w:p w:rsidR="00E23FF4" w:rsidRDefault="00E23FF4" w:rsidP="00E23FF4">
      <w:pPr>
        <w:pStyle w:val="NormalWeb"/>
        <w:rPr>
          <w:ins w:id="5062" w:author="Unknown"/>
        </w:rPr>
      </w:pPr>
      <w:ins w:id="5063" w:author="Unknown">
        <w:r>
          <w:t>In this section, we will look at 15 different ways by which you can center a div horizontally and vertically on a webpage.</w:t>
        </w:r>
      </w:ins>
    </w:p>
    <w:p w:rsidR="00E23FF4" w:rsidRDefault="00E23FF4" w:rsidP="00E23FF4">
      <w:pPr>
        <w:pStyle w:val="toc-heading"/>
        <w:ind w:left="720"/>
        <w:rPr>
          <w:ins w:id="5064" w:author="Unknown"/>
        </w:rPr>
      </w:pPr>
      <w:ins w:id="5065" w:author="Unknown">
        <w:r>
          <w:t>Table Of Contents</w:t>
        </w:r>
      </w:ins>
    </w:p>
    <w:p w:rsidR="00E23FF4" w:rsidRDefault="00E23FF4" w:rsidP="00623007">
      <w:pPr>
        <w:numPr>
          <w:ilvl w:val="0"/>
          <w:numId w:val="76"/>
        </w:numPr>
        <w:spacing w:before="100" w:beforeAutospacing="1" w:after="100" w:afterAutospacing="1" w:line="240" w:lineRule="auto"/>
        <w:rPr>
          <w:ins w:id="5066" w:author="Unknown"/>
        </w:rPr>
      </w:pPr>
      <w:ins w:id="5067" w:author="Unknown">
        <w:r>
          <w:fldChar w:fldCharType="begin"/>
        </w:r>
        <w:r>
          <w:instrText xml:space="preserve"> HYPERLINK "https://www.tutorialstonight.com/how-to-center-a-div-in-css.php" \l "center-horizontal" </w:instrText>
        </w:r>
        <w:r>
          <w:fldChar w:fldCharType="separate"/>
        </w:r>
        <w:r>
          <w:rPr>
            <w:rStyle w:val="Hyperlink"/>
          </w:rPr>
          <w:t>Center horizontally</w:t>
        </w:r>
        <w:r>
          <w:fldChar w:fldCharType="end"/>
        </w:r>
        <w:r>
          <w:t xml:space="preserve"> </w:t>
        </w:r>
      </w:ins>
    </w:p>
    <w:p w:rsidR="00E23FF4" w:rsidRDefault="00E23FF4" w:rsidP="00623007">
      <w:pPr>
        <w:numPr>
          <w:ilvl w:val="1"/>
          <w:numId w:val="76"/>
        </w:numPr>
        <w:spacing w:before="100" w:beforeAutospacing="1" w:after="100" w:afterAutospacing="1" w:line="240" w:lineRule="auto"/>
        <w:rPr>
          <w:ins w:id="5068" w:author="Unknown"/>
        </w:rPr>
      </w:pPr>
      <w:ins w:id="5069" w:author="Unknown">
        <w:r>
          <w:fldChar w:fldCharType="begin"/>
        </w:r>
        <w:r>
          <w:instrText xml:space="preserve"> HYPERLINK "https://www.tutorialstonight.com/how-to-center-a-div-in-css.php" \l "using-align" </w:instrText>
        </w:r>
        <w:r>
          <w:fldChar w:fldCharType="separate"/>
        </w:r>
        <w:r>
          <w:rPr>
            <w:rStyle w:val="Hyperlink"/>
          </w:rPr>
          <w:t>Using align property</w:t>
        </w:r>
        <w:r>
          <w:fldChar w:fldCharType="end"/>
        </w:r>
      </w:ins>
    </w:p>
    <w:p w:rsidR="00E23FF4" w:rsidRDefault="00E23FF4" w:rsidP="00623007">
      <w:pPr>
        <w:numPr>
          <w:ilvl w:val="1"/>
          <w:numId w:val="76"/>
        </w:numPr>
        <w:spacing w:before="100" w:beforeAutospacing="1" w:after="100" w:afterAutospacing="1" w:line="240" w:lineRule="auto"/>
        <w:rPr>
          <w:ins w:id="5070" w:author="Unknown"/>
        </w:rPr>
      </w:pPr>
      <w:ins w:id="5071" w:author="Unknown">
        <w:r>
          <w:fldChar w:fldCharType="begin"/>
        </w:r>
        <w:r>
          <w:instrText xml:space="preserve"> HYPERLINK "https://www.tutorialstonight.com/how-to-center-a-div-in-css.php" \l "using-flexbox" </w:instrText>
        </w:r>
        <w:r>
          <w:fldChar w:fldCharType="separate"/>
        </w:r>
        <w:r>
          <w:rPr>
            <w:rStyle w:val="Hyperlink"/>
          </w:rPr>
          <w:t>Using flexbox (justify-content)</w:t>
        </w:r>
        <w:r>
          <w:fldChar w:fldCharType="end"/>
        </w:r>
      </w:ins>
    </w:p>
    <w:p w:rsidR="00E23FF4" w:rsidRDefault="00E23FF4" w:rsidP="00623007">
      <w:pPr>
        <w:numPr>
          <w:ilvl w:val="1"/>
          <w:numId w:val="76"/>
        </w:numPr>
        <w:spacing w:before="100" w:beforeAutospacing="1" w:after="100" w:afterAutospacing="1" w:line="240" w:lineRule="auto"/>
        <w:rPr>
          <w:ins w:id="5072" w:author="Unknown"/>
        </w:rPr>
      </w:pPr>
      <w:ins w:id="5073" w:author="Unknown">
        <w:r>
          <w:fldChar w:fldCharType="begin"/>
        </w:r>
        <w:r>
          <w:instrText xml:space="preserve"> HYPERLINK "https://www.tutorialstonight.com/how-to-center-a-div-in-css.php" \l "position-abolute-and-margin-auto" </w:instrText>
        </w:r>
        <w:r>
          <w:fldChar w:fldCharType="separate"/>
        </w:r>
        <w:r>
          <w:rPr>
            <w:rStyle w:val="Hyperlink"/>
          </w:rPr>
          <w:t>Position absolute and margin auto</w:t>
        </w:r>
        <w:r>
          <w:fldChar w:fldCharType="end"/>
        </w:r>
      </w:ins>
    </w:p>
    <w:p w:rsidR="00E23FF4" w:rsidRDefault="00E23FF4" w:rsidP="00623007">
      <w:pPr>
        <w:numPr>
          <w:ilvl w:val="1"/>
          <w:numId w:val="76"/>
        </w:numPr>
        <w:spacing w:before="100" w:beforeAutospacing="1" w:after="100" w:afterAutospacing="1" w:line="240" w:lineRule="auto"/>
        <w:rPr>
          <w:ins w:id="5074" w:author="Unknown"/>
        </w:rPr>
      </w:pPr>
      <w:ins w:id="5075" w:author="Unknown">
        <w:r>
          <w:fldChar w:fldCharType="begin"/>
        </w:r>
        <w:r>
          <w:instrText xml:space="preserve"> HYPERLINK "https://www.tutorialstonight.com/how-to-center-a-div-in-css.php" \l "position-abolute-and-transform" </w:instrText>
        </w:r>
        <w:r>
          <w:fldChar w:fldCharType="separate"/>
        </w:r>
        <w:r>
          <w:rPr>
            <w:rStyle w:val="Hyperlink"/>
          </w:rPr>
          <w:t>Position absolute and translateX</w:t>
        </w:r>
        <w:r>
          <w:fldChar w:fldCharType="end"/>
        </w:r>
      </w:ins>
    </w:p>
    <w:p w:rsidR="00E23FF4" w:rsidRDefault="00E23FF4" w:rsidP="00623007">
      <w:pPr>
        <w:numPr>
          <w:ilvl w:val="1"/>
          <w:numId w:val="76"/>
        </w:numPr>
        <w:spacing w:before="100" w:beforeAutospacing="1" w:after="100" w:afterAutospacing="1" w:line="240" w:lineRule="auto"/>
        <w:rPr>
          <w:ins w:id="5076" w:author="Unknown"/>
        </w:rPr>
      </w:pPr>
      <w:ins w:id="5077" w:author="Unknown">
        <w:r>
          <w:fldChar w:fldCharType="begin"/>
        </w:r>
        <w:r>
          <w:instrText xml:space="preserve"> HYPERLINK "https://www.tutorialstonight.com/how-to-center-a-div-in-css.php" \l "using-table" </w:instrText>
        </w:r>
        <w:r>
          <w:fldChar w:fldCharType="separate"/>
        </w:r>
        <w:r>
          <w:rPr>
            <w:rStyle w:val="Hyperlink"/>
          </w:rPr>
          <w:t>Using table</w:t>
        </w:r>
        <w:r>
          <w:fldChar w:fldCharType="end"/>
        </w:r>
      </w:ins>
    </w:p>
    <w:p w:rsidR="00E23FF4" w:rsidRDefault="00E23FF4" w:rsidP="00623007">
      <w:pPr>
        <w:numPr>
          <w:ilvl w:val="1"/>
          <w:numId w:val="76"/>
        </w:numPr>
        <w:spacing w:before="100" w:beforeAutospacing="1" w:after="100" w:afterAutospacing="1" w:line="240" w:lineRule="auto"/>
        <w:rPr>
          <w:ins w:id="5078" w:author="Unknown"/>
        </w:rPr>
      </w:pPr>
      <w:ins w:id="5079" w:author="Unknown">
        <w:r>
          <w:fldChar w:fldCharType="begin"/>
        </w:r>
        <w:r>
          <w:instrText xml:space="preserve"> HYPERLINK "https://www.tutorialstonight.com/how-to-center-a-div-in-css.php" \l "using-display-table-cell" </w:instrText>
        </w:r>
        <w:r>
          <w:fldChar w:fldCharType="separate"/>
        </w:r>
        <w:r>
          <w:rPr>
            <w:rStyle w:val="Hyperlink"/>
          </w:rPr>
          <w:t>Using CSS table property</w:t>
        </w:r>
        <w:r>
          <w:fldChar w:fldCharType="end"/>
        </w:r>
      </w:ins>
    </w:p>
    <w:p w:rsidR="00E23FF4" w:rsidRDefault="00E23FF4" w:rsidP="00623007">
      <w:pPr>
        <w:numPr>
          <w:ilvl w:val="0"/>
          <w:numId w:val="76"/>
        </w:numPr>
        <w:spacing w:before="100" w:beforeAutospacing="1" w:after="100" w:afterAutospacing="1" w:line="240" w:lineRule="auto"/>
        <w:rPr>
          <w:ins w:id="5080" w:author="Unknown"/>
        </w:rPr>
      </w:pPr>
      <w:ins w:id="5081" w:author="Unknown">
        <w:r>
          <w:fldChar w:fldCharType="begin"/>
        </w:r>
        <w:r>
          <w:instrText xml:space="preserve"> HYPERLINK "https://www.tutorialstonight.com/how-to-center-a-div-in-css.php" \l "center-vertical" </w:instrText>
        </w:r>
        <w:r>
          <w:fldChar w:fldCharType="separate"/>
        </w:r>
        <w:r>
          <w:rPr>
            <w:rStyle w:val="Hyperlink"/>
          </w:rPr>
          <w:t>Center vertically</w:t>
        </w:r>
        <w:r>
          <w:fldChar w:fldCharType="end"/>
        </w:r>
        <w:r>
          <w:t xml:space="preserve"> </w:t>
        </w:r>
      </w:ins>
    </w:p>
    <w:p w:rsidR="00E23FF4" w:rsidRDefault="00E23FF4" w:rsidP="00623007">
      <w:pPr>
        <w:numPr>
          <w:ilvl w:val="1"/>
          <w:numId w:val="76"/>
        </w:numPr>
        <w:spacing w:before="100" w:beforeAutospacing="1" w:after="100" w:afterAutospacing="1" w:line="240" w:lineRule="auto"/>
        <w:rPr>
          <w:ins w:id="5082" w:author="Unknown"/>
        </w:rPr>
      </w:pPr>
      <w:ins w:id="5083" w:author="Unknown">
        <w:r>
          <w:fldChar w:fldCharType="begin"/>
        </w:r>
        <w:r>
          <w:instrText xml:space="preserve"> HYPERLINK "https://www.tutorialstonight.com/how-to-center-a-div-in-css.php" \l "using-flexbox-v" </w:instrText>
        </w:r>
        <w:r>
          <w:fldChar w:fldCharType="separate"/>
        </w:r>
        <w:r>
          <w:rPr>
            <w:rStyle w:val="Hyperlink"/>
          </w:rPr>
          <w:t>Using flexbox (align-items)</w:t>
        </w:r>
        <w:r>
          <w:fldChar w:fldCharType="end"/>
        </w:r>
      </w:ins>
    </w:p>
    <w:p w:rsidR="00E23FF4" w:rsidRDefault="00E23FF4" w:rsidP="00623007">
      <w:pPr>
        <w:numPr>
          <w:ilvl w:val="1"/>
          <w:numId w:val="76"/>
        </w:numPr>
        <w:spacing w:before="100" w:beforeAutospacing="1" w:after="100" w:afterAutospacing="1" w:line="240" w:lineRule="auto"/>
        <w:rPr>
          <w:ins w:id="5084" w:author="Unknown"/>
        </w:rPr>
      </w:pPr>
      <w:ins w:id="5085" w:author="Unknown">
        <w:r>
          <w:fldChar w:fldCharType="begin"/>
        </w:r>
        <w:r>
          <w:instrText xml:space="preserve"> HYPERLINK "https://www.tutorialstonight.com/how-to-center-a-div-in-css.php" \l "position-abolute-and-margin-auto-v" </w:instrText>
        </w:r>
        <w:r>
          <w:fldChar w:fldCharType="separate"/>
        </w:r>
        <w:r>
          <w:rPr>
            <w:rStyle w:val="Hyperlink"/>
          </w:rPr>
          <w:t>Position absolute and margin auto</w:t>
        </w:r>
        <w:r>
          <w:fldChar w:fldCharType="end"/>
        </w:r>
        <w:r>
          <w:t xml:space="preserve"> (vertical center)</w:t>
        </w:r>
      </w:ins>
    </w:p>
    <w:p w:rsidR="00E23FF4" w:rsidRDefault="00E23FF4" w:rsidP="00623007">
      <w:pPr>
        <w:numPr>
          <w:ilvl w:val="1"/>
          <w:numId w:val="76"/>
        </w:numPr>
        <w:spacing w:before="100" w:beforeAutospacing="1" w:after="100" w:afterAutospacing="1" w:line="240" w:lineRule="auto"/>
        <w:rPr>
          <w:ins w:id="5086" w:author="Unknown"/>
        </w:rPr>
      </w:pPr>
      <w:ins w:id="5087" w:author="Unknown">
        <w:r>
          <w:fldChar w:fldCharType="begin"/>
        </w:r>
        <w:r>
          <w:instrText xml:space="preserve"> HYPERLINK "https://www.tutorialstonight.com/how-to-center-a-div-in-css.php" \l "position-abolute-and-transform-v" </w:instrText>
        </w:r>
        <w:r>
          <w:fldChar w:fldCharType="separate"/>
        </w:r>
        <w:r>
          <w:rPr>
            <w:rStyle w:val="Hyperlink"/>
          </w:rPr>
          <w:t>Position absolute and translateY</w:t>
        </w:r>
        <w:r>
          <w:fldChar w:fldCharType="end"/>
        </w:r>
        <w:r>
          <w:t xml:space="preserve"> (vertical center)</w:t>
        </w:r>
      </w:ins>
    </w:p>
    <w:p w:rsidR="00E23FF4" w:rsidRDefault="00E23FF4" w:rsidP="00623007">
      <w:pPr>
        <w:numPr>
          <w:ilvl w:val="1"/>
          <w:numId w:val="76"/>
        </w:numPr>
        <w:spacing w:before="100" w:beforeAutospacing="1" w:after="100" w:afterAutospacing="1" w:line="240" w:lineRule="auto"/>
        <w:rPr>
          <w:ins w:id="5088" w:author="Unknown"/>
        </w:rPr>
      </w:pPr>
      <w:ins w:id="5089" w:author="Unknown">
        <w:r>
          <w:fldChar w:fldCharType="begin"/>
        </w:r>
        <w:r>
          <w:instrText xml:space="preserve"> HYPERLINK "https://www.tutorialstonight.com/how-to-center-a-div-in-css.php" \l "using-table-v" </w:instrText>
        </w:r>
        <w:r>
          <w:fldChar w:fldCharType="separate"/>
        </w:r>
        <w:r>
          <w:rPr>
            <w:rStyle w:val="Hyperlink"/>
          </w:rPr>
          <w:t>Using table</w:t>
        </w:r>
        <w:r>
          <w:fldChar w:fldCharType="end"/>
        </w:r>
        <w:r>
          <w:t xml:space="preserve"> (vertical center)</w:t>
        </w:r>
      </w:ins>
    </w:p>
    <w:p w:rsidR="00E23FF4" w:rsidRDefault="00E23FF4" w:rsidP="00623007">
      <w:pPr>
        <w:numPr>
          <w:ilvl w:val="1"/>
          <w:numId w:val="76"/>
        </w:numPr>
        <w:spacing w:before="100" w:beforeAutospacing="1" w:after="100" w:afterAutospacing="1" w:line="240" w:lineRule="auto"/>
        <w:rPr>
          <w:ins w:id="5090" w:author="Unknown"/>
        </w:rPr>
      </w:pPr>
      <w:ins w:id="5091" w:author="Unknown">
        <w:r>
          <w:fldChar w:fldCharType="begin"/>
        </w:r>
        <w:r>
          <w:instrText xml:space="preserve"> HYPERLINK "https://www.tutorialstonight.com/how-to-center-a-div-in-css.php" \l "using-display-table-cell-v" </w:instrText>
        </w:r>
        <w:r>
          <w:fldChar w:fldCharType="separate"/>
        </w:r>
        <w:r>
          <w:rPr>
            <w:rStyle w:val="Hyperlink"/>
          </w:rPr>
          <w:t>Using CSS table property</w:t>
        </w:r>
        <w:r>
          <w:fldChar w:fldCharType="end"/>
        </w:r>
        <w:r>
          <w:t xml:space="preserve"> (vertical center)</w:t>
        </w:r>
      </w:ins>
    </w:p>
    <w:p w:rsidR="00E23FF4" w:rsidRDefault="00E23FF4" w:rsidP="00E23FF4">
      <w:pPr>
        <w:spacing w:after="0"/>
        <w:rPr>
          <w:ins w:id="5092" w:author="Unknown"/>
        </w:rPr>
      </w:pPr>
      <w:ins w:id="5093" w:author="Unknown">
        <w:r>
          <w:pict>
            <v:rect id="_x0000_i1625" style="width:0;height:1.5pt" o:hralign="center" o:hrstd="t" o:hr="t" fillcolor="#a0a0a0" stroked="f"/>
          </w:pict>
        </w:r>
      </w:ins>
    </w:p>
    <w:p w:rsidR="00E23FF4" w:rsidRDefault="00E23FF4" w:rsidP="00E23FF4">
      <w:pPr>
        <w:pStyle w:val="intro"/>
        <w:rPr>
          <w:ins w:id="5094" w:author="Unknown"/>
        </w:rPr>
      </w:pPr>
      <w:ins w:id="5095" w:author="Unknown">
        <w:r>
          <w:t>Let's see how you can align elements to center horizontally. We have discussed 5 different ways for it, of which margin auto and flexbox is the most commonly used method.</w:t>
        </w:r>
      </w:ins>
    </w:p>
    <w:p w:rsidR="00E23FF4" w:rsidRDefault="00E23FF4" w:rsidP="00E23FF4">
      <w:pPr>
        <w:pStyle w:val="Heading2"/>
        <w:rPr>
          <w:ins w:id="5096" w:author="Unknown"/>
        </w:rPr>
      </w:pPr>
      <w:ins w:id="5097" w:author="Unknown">
        <w:r>
          <w:t>1. Center div using margin method</w:t>
        </w:r>
      </w:ins>
    </w:p>
    <w:p w:rsidR="00E23FF4" w:rsidRDefault="00E23FF4" w:rsidP="00E23FF4">
      <w:pPr>
        <w:pStyle w:val="NormalWeb"/>
        <w:rPr>
          <w:ins w:id="5098" w:author="Unknown"/>
        </w:rPr>
      </w:pPr>
      <w:ins w:id="5099" w:author="Unknown">
        <w:r>
          <w:lastRenderedPageBreak/>
          <w:t xml:space="preserve">To center a div element horizontally you can simply use the </w:t>
        </w:r>
        <w:r>
          <w:fldChar w:fldCharType="begin"/>
        </w:r>
        <w:r>
          <w:instrText xml:space="preserve"> HYPERLINK "https://www.tutorialstonight.com/css/css-margins.php" \t "_blank" </w:instrText>
        </w:r>
        <w:r>
          <w:fldChar w:fldCharType="separate"/>
        </w:r>
        <w:r>
          <w:rPr>
            <w:rStyle w:val="Hyperlink"/>
          </w:rPr>
          <w:t>margin</w:t>
        </w:r>
        <w:r>
          <w:fldChar w:fldCharType="end"/>
        </w:r>
        <w:r>
          <w:t xml:space="preserve"> property of CSS. It is the easiest way to align a div to center.</w:t>
        </w:r>
      </w:ins>
    </w:p>
    <w:p w:rsidR="00E23FF4" w:rsidRDefault="00E23FF4" w:rsidP="00E23FF4">
      <w:pPr>
        <w:pStyle w:val="NormalWeb"/>
        <w:rPr>
          <w:ins w:id="5100" w:author="Unknown"/>
        </w:rPr>
      </w:pPr>
      <w:ins w:id="5101" w:author="Unknown">
        <w:r>
          <w:t xml:space="preserve">Give </w:t>
        </w:r>
        <w:r>
          <w:rPr>
            <w:rStyle w:val="HTMLCode"/>
          </w:rPr>
          <w:t>margin-left: auto</w:t>
        </w:r>
        <w:r>
          <w:t xml:space="preserve"> and </w:t>
        </w:r>
        <w:r>
          <w:rPr>
            <w:rStyle w:val="HTMLCode"/>
          </w:rPr>
          <w:t>margin-right: auto</w:t>
        </w:r>
        <w:r>
          <w:t xml:space="preserve"> to the element or you can use shorthand </w:t>
        </w:r>
        <w:r>
          <w:rPr>
            <w:rStyle w:val="HTMLCode"/>
          </w:rPr>
          <w:t>margin: 0 auto</w:t>
        </w:r>
        <w:r>
          <w:t>, this will automatically adjust the element to center of its parent element horizontally by leaving equal spaces to its left and right side.</w:t>
        </w:r>
      </w:ins>
    </w:p>
    <w:p w:rsidR="00E23FF4" w:rsidRDefault="00E23FF4" w:rsidP="00E23FF4">
      <w:pPr>
        <w:pStyle w:val="NormalWeb"/>
        <w:rPr>
          <w:ins w:id="5102" w:author="Unknown"/>
        </w:rPr>
      </w:pPr>
      <w:ins w:id="5103" w:author="Unknown">
        <w:r>
          <w:t>Here is an example in which a child element is aligned to center using margin property.</w:t>
        </w:r>
      </w:ins>
    </w:p>
    <w:p w:rsidR="00E23FF4" w:rsidRDefault="00E23FF4" w:rsidP="00E23FF4">
      <w:pPr>
        <w:pStyle w:val="HTMLPreformatted"/>
        <w:rPr>
          <w:ins w:id="5104" w:author="Unknown"/>
          <w:rStyle w:val="HTMLCode"/>
        </w:rPr>
      </w:pPr>
      <w:ins w:id="5105" w:author="Unknown">
        <w:r>
          <w:rPr>
            <w:rStyle w:val="token"/>
          </w:rPr>
          <w:t>.parent</w:t>
        </w:r>
        <w:r>
          <w:rPr>
            <w:rStyle w:val="HTMLCode"/>
          </w:rPr>
          <w:t xml:space="preserve"> </w:t>
        </w:r>
        <w:r>
          <w:rPr>
            <w:rStyle w:val="token"/>
          </w:rPr>
          <w:t>{</w:t>
        </w:r>
      </w:ins>
    </w:p>
    <w:p w:rsidR="00E23FF4" w:rsidRDefault="00E23FF4" w:rsidP="00E23FF4">
      <w:pPr>
        <w:pStyle w:val="HTMLPreformatted"/>
        <w:rPr>
          <w:ins w:id="5106" w:author="Unknown"/>
          <w:rStyle w:val="HTMLCode"/>
        </w:rPr>
      </w:pPr>
      <w:ins w:id="5107" w:author="Unknown">
        <w:r>
          <w:rPr>
            <w:rStyle w:val="HTMLCode"/>
          </w:rPr>
          <w:t xml:space="preserve">  </w:t>
        </w:r>
        <w:r>
          <w:rPr>
            <w:rStyle w:val="token"/>
          </w:rPr>
          <w:t>padding:</w:t>
        </w:r>
        <w:r>
          <w:rPr>
            <w:rStyle w:val="HTMLCode"/>
          </w:rPr>
          <w:t xml:space="preserve"> </w:t>
        </w:r>
        <w:r>
          <w:rPr>
            <w:rStyle w:val="token"/>
          </w:rPr>
          <w:t>20px;</w:t>
        </w:r>
      </w:ins>
    </w:p>
    <w:p w:rsidR="00E23FF4" w:rsidRDefault="00E23FF4" w:rsidP="00E23FF4">
      <w:pPr>
        <w:pStyle w:val="HTMLPreformatted"/>
        <w:rPr>
          <w:ins w:id="5108" w:author="Unknown"/>
          <w:rStyle w:val="HTMLCode"/>
        </w:rPr>
      </w:pPr>
      <w:ins w:id="5109" w:author="Unknown">
        <w:r>
          <w:rPr>
            <w:rStyle w:val="HTMLCode"/>
          </w:rPr>
          <w:t xml:space="preserve">  </w:t>
        </w:r>
        <w:r>
          <w:rPr>
            <w:rStyle w:val="token"/>
          </w:rPr>
          <w:t>background:</w:t>
        </w:r>
        <w:r>
          <w:rPr>
            <w:rStyle w:val="HTMLCode"/>
          </w:rPr>
          <w:t xml:space="preserve"> </w:t>
        </w:r>
        <w:r>
          <w:rPr>
            <w:rStyle w:val="token"/>
          </w:rPr>
          <w:t>#7E89B4;</w:t>
        </w:r>
      </w:ins>
    </w:p>
    <w:p w:rsidR="00E23FF4" w:rsidRDefault="00E23FF4" w:rsidP="00E23FF4">
      <w:pPr>
        <w:pStyle w:val="HTMLPreformatted"/>
        <w:rPr>
          <w:ins w:id="5110" w:author="Unknown"/>
          <w:rStyle w:val="HTMLCode"/>
        </w:rPr>
      </w:pPr>
      <w:ins w:id="5111" w:author="Unknown">
        <w:r>
          <w:rPr>
            <w:rStyle w:val="HTMLCode"/>
          </w:rPr>
          <w:t xml:space="preserve">  </w:t>
        </w:r>
        <w:r>
          <w:rPr>
            <w:rStyle w:val="token"/>
          </w:rPr>
          <w:t>border:</w:t>
        </w:r>
        <w:r>
          <w:rPr>
            <w:rStyle w:val="HTMLCode"/>
          </w:rPr>
          <w:t xml:space="preserve"> </w:t>
        </w:r>
        <w:r>
          <w:rPr>
            <w:rStyle w:val="token"/>
          </w:rPr>
          <w:t>2px</w:t>
        </w:r>
        <w:r>
          <w:rPr>
            <w:rStyle w:val="HTMLCode"/>
          </w:rPr>
          <w:t xml:space="preserve"> solid </w:t>
        </w:r>
        <w:r>
          <w:rPr>
            <w:rStyle w:val="token"/>
          </w:rPr>
          <w:t>#4B5681;</w:t>
        </w:r>
      </w:ins>
    </w:p>
    <w:p w:rsidR="00E23FF4" w:rsidRDefault="00E23FF4" w:rsidP="00E23FF4">
      <w:pPr>
        <w:pStyle w:val="HTMLPreformatted"/>
        <w:rPr>
          <w:ins w:id="5112" w:author="Unknown"/>
          <w:rStyle w:val="HTMLCode"/>
        </w:rPr>
      </w:pPr>
      <w:ins w:id="5113" w:author="Unknown">
        <w:r>
          <w:rPr>
            <w:rStyle w:val="token"/>
          </w:rPr>
          <w:t>}</w:t>
        </w:r>
      </w:ins>
    </w:p>
    <w:p w:rsidR="00E23FF4" w:rsidRDefault="00E23FF4" w:rsidP="00E23FF4">
      <w:pPr>
        <w:pStyle w:val="HTMLPreformatted"/>
        <w:rPr>
          <w:ins w:id="5114" w:author="Unknown"/>
          <w:rStyle w:val="HTMLCode"/>
        </w:rPr>
      </w:pPr>
    </w:p>
    <w:p w:rsidR="00E23FF4" w:rsidRDefault="00E23FF4" w:rsidP="00E23FF4">
      <w:pPr>
        <w:pStyle w:val="HTMLPreformatted"/>
        <w:rPr>
          <w:ins w:id="5115" w:author="Unknown"/>
          <w:rStyle w:val="HTMLCode"/>
        </w:rPr>
      </w:pPr>
      <w:ins w:id="5116" w:author="Unknown">
        <w:r>
          <w:rPr>
            <w:rStyle w:val="token"/>
          </w:rPr>
          <w:t>.child</w:t>
        </w:r>
        <w:r>
          <w:rPr>
            <w:rStyle w:val="HTMLCode"/>
          </w:rPr>
          <w:t xml:space="preserve"> </w:t>
        </w:r>
        <w:r>
          <w:rPr>
            <w:rStyle w:val="token"/>
          </w:rPr>
          <w:t>{</w:t>
        </w:r>
      </w:ins>
    </w:p>
    <w:p w:rsidR="00E23FF4" w:rsidRDefault="00E23FF4" w:rsidP="00E23FF4">
      <w:pPr>
        <w:pStyle w:val="HTMLPreformatted"/>
        <w:rPr>
          <w:ins w:id="5117" w:author="Unknown"/>
          <w:rStyle w:val="HTMLCode"/>
        </w:rPr>
      </w:pPr>
      <w:ins w:id="5118" w:author="Unknown">
        <w:r>
          <w:rPr>
            <w:rStyle w:val="HTMLCode"/>
          </w:rPr>
          <w:t xml:space="preserve">  </w:t>
        </w:r>
        <w:r>
          <w:rPr>
            <w:rStyle w:val="token"/>
          </w:rPr>
          <w:t>width:</w:t>
        </w:r>
        <w:r>
          <w:rPr>
            <w:rStyle w:val="HTMLCode"/>
          </w:rPr>
          <w:t xml:space="preserve"> </w:t>
        </w:r>
        <w:r>
          <w:rPr>
            <w:rStyle w:val="token"/>
          </w:rPr>
          <w:t>200px;</w:t>
        </w:r>
      </w:ins>
    </w:p>
    <w:p w:rsidR="00E23FF4" w:rsidRDefault="00E23FF4" w:rsidP="00E23FF4">
      <w:pPr>
        <w:pStyle w:val="HTMLPreformatted"/>
        <w:rPr>
          <w:ins w:id="5119" w:author="Unknown"/>
          <w:rStyle w:val="HTMLCode"/>
        </w:rPr>
      </w:pPr>
      <w:ins w:id="5120" w:author="Unknown">
        <w:r>
          <w:rPr>
            <w:rStyle w:val="HTMLCode"/>
          </w:rPr>
          <w:t xml:space="preserve">  </w:t>
        </w:r>
        <w:r>
          <w:rPr>
            <w:rStyle w:val="token"/>
          </w:rPr>
          <w:t>color:</w:t>
        </w:r>
        <w:r>
          <w:rPr>
            <w:rStyle w:val="HTMLCode"/>
          </w:rPr>
          <w:t xml:space="preserve"> </w:t>
        </w:r>
        <w:r>
          <w:rPr>
            <w:rStyle w:val="token"/>
          </w:rPr>
          <w:t>white;</w:t>
        </w:r>
      </w:ins>
    </w:p>
    <w:p w:rsidR="00E23FF4" w:rsidRDefault="00E23FF4" w:rsidP="00E23FF4">
      <w:pPr>
        <w:pStyle w:val="HTMLPreformatted"/>
        <w:rPr>
          <w:ins w:id="5121" w:author="Unknown"/>
          <w:rStyle w:val="HTMLCode"/>
        </w:rPr>
      </w:pPr>
      <w:ins w:id="5122" w:author="Unknown">
        <w:r>
          <w:rPr>
            <w:rStyle w:val="HTMLCode"/>
          </w:rPr>
          <w:t xml:space="preserve">  </w:t>
        </w:r>
        <w:r>
          <w:rPr>
            <w:rStyle w:val="token"/>
          </w:rPr>
          <w:t>height:</w:t>
        </w:r>
        <w:r>
          <w:rPr>
            <w:rStyle w:val="HTMLCode"/>
          </w:rPr>
          <w:t xml:space="preserve"> </w:t>
        </w:r>
        <w:r>
          <w:rPr>
            <w:rStyle w:val="token"/>
          </w:rPr>
          <w:t>100px;</w:t>
        </w:r>
      </w:ins>
    </w:p>
    <w:p w:rsidR="00E23FF4" w:rsidRDefault="00E23FF4" w:rsidP="00E23FF4">
      <w:pPr>
        <w:pStyle w:val="HTMLPreformatted"/>
        <w:rPr>
          <w:ins w:id="5123" w:author="Unknown"/>
          <w:rStyle w:val="HTMLCode"/>
        </w:rPr>
      </w:pPr>
      <w:ins w:id="5124" w:author="Unknown">
        <w:r>
          <w:rPr>
            <w:rStyle w:val="HTMLCode"/>
          </w:rPr>
          <w:t xml:space="preserve">  </w:t>
        </w:r>
        <w:r>
          <w:rPr>
            <w:rStyle w:val="token"/>
          </w:rPr>
          <w:t>text-align:</w:t>
        </w:r>
        <w:r>
          <w:rPr>
            <w:rStyle w:val="HTMLCode"/>
          </w:rPr>
          <w:t xml:space="preserve"> center</w:t>
        </w:r>
        <w:r>
          <w:rPr>
            <w:rStyle w:val="token"/>
          </w:rPr>
          <w:t>;</w:t>
        </w:r>
      </w:ins>
    </w:p>
    <w:p w:rsidR="00E23FF4" w:rsidRDefault="00E23FF4" w:rsidP="00E23FF4">
      <w:pPr>
        <w:pStyle w:val="HTMLPreformatted"/>
        <w:rPr>
          <w:ins w:id="5125" w:author="Unknown"/>
          <w:rStyle w:val="HTMLCode"/>
        </w:rPr>
      </w:pPr>
      <w:ins w:id="5126" w:author="Unknown">
        <w:r>
          <w:rPr>
            <w:rStyle w:val="HTMLCode"/>
          </w:rPr>
          <w:t xml:space="preserve">  </w:t>
        </w:r>
        <w:r>
          <w:rPr>
            <w:rStyle w:val="token"/>
          </w:rPr>
          <w:t>background:</w:t>
        </w:r>
        <w:r>
          <w:rPr>
            <w:rStyle w:val="HTMLCode"/>
          </w:rPr>
          <w:t xml:space="preserve"> </w:t>
        </w:r>
        <w:r>
          <w:rPr>
            <w:rStyle w:val="token"/>
          </w:rPr>
          <w:t>#353C5A;</w:t>
        </w:r>
      </w:ins>
    </w:p>
    <w:p w:rsidR="00E23FF4" w:rsidRDefault="00E23FF4" w:rsidP="00E23FF4">
      <w:pPr>
        <w:pStyle w:val="HTMLPreformatted"/>
        <w:rPr>
          <w:ins w:id="5127" w:author="Unknown"/>
          <w:rStyle w:val="HTMLCode"/>
        </w:rPr>
      </w:pPr>
      <w:ins w:id="5128" w:author="Unknown">
        <w:r>
          <w:rPr>
            <w:rStyle w:val="HTMLCode"/>
          </w:rPr>
          <w:t xml:space="preserve">  </w:t>
        </w:r>
        <w:r>
          <w:rPr>
            <w:rStyle w:val="token"/>
          </w:rPr>
          <w:t>font-family:</w:t>
        </w:r>
        <w:r>
          <w:rPr>
            <w:rStyle w:val="HTMLCode"/>
          </w:rPr>
          <w:t xml:space="preserve"> sans-serif</w:t>
        </w:r>
        <w:r>
          <w:rPr>
            <w:rStyle w:val="token"/>
          </w:rPr>
          <w:t>;</w:t>
        </w:r>
      </w:ins>
    </w:p>
    <w:p w:rsidR="00E23FF4" w:rsidRDefault="00E23FF4" w:rsidP="00E23FF4">
      <w:pPr>
        <w:pStyle w:val="HTMLPreformatted"/>
        <w:rPr>
          <w:ins w:id="5129" w:author="Unknown"/>
          <w:rStyle w:val="HTMLCode"/>
        </w:rPr>
      </w:pPr>
      <w:ins w:id="5130" w:author="Unknown">
        <w:r>
          <w:rPr>
            <w:rStyle w:val="token"/>
          </w:rPr>
          <w:t>}</w:t>
        </w:r>
      </w:ins>
    </w:p>
    <w:p w:rsidR="00E23FF4" w:rsidRDefault="00E23FF4" w:rsidP="00E23FF4">
      <w:pPr>
        <w:pStyle w:val="HTMLPreformatted"/>
        <w:rPr>
          <w:ins w:id="5131" w:author="Unknown"/>
          <w:rStyle w:val="HTMLCode"/>
        </w:rPr>
      </w:pPr>
    </w:p>
    <w:p w:rsidR="00E23FF4" w:rsidRDefault="00E23FF4" w:rsidP="00E23FF4">
      <w:pPr>
        <w:pStyle w:val="HTMLPreformatted"/>
        <w:rPr>
          <w:ins w:id="5132" w:author="Unknown"/>
          <w:rStyle w:val="HTMLCode"/>
        </w:rPr>
      </w:pPr>
      <w:ins w:id="5133" w:author="Unknown">
        <w:r>
          <w:rPr>
            <w:rStyle w:val="token"/>
          </w:rPr>
          <w:t>.center</w:t>
        </w:r>
        <w:r>
          <w:rPr>
            <w:rStyle w:val="HTMLCode"/>
          </w:rPr>
          <w:t xml:space="preserve"> </w:t>
        </w:r>
        <w:r>
          <w:rPr>
            <w:rStyle w:val="token"/>
          </w:rPr>
          <w:t>{</w:t>
        </w:r>
      </w:ins>
    </w:p>
    <w:p w:rsidR="00E23FF4" w:rsidRDefault="00E23FF4" w:rsidP="00E23FF4">
      <w:pPr>
        <w:pStyle w:val="HTMLPreformatted"/>
        <w:rPr>
          <w:ins w:id="5134" w:author="Unknown"/>
          <w:rStyle w:val="HTMLCode"/>
        </w:rPr>
      </w:pPr>
      <w:ins w:id="5135" w:author="Unknown">
        <w:r>
          <w:rPr>
            <w:rStyle w:val="HTMLCode"/>
          </w:rPr>
          <w:t xml:space="preserve">  </w:t>
        </w:r>
        <w:r>
          <w:rPr>
            <w:rStyle w:val="token"/>
          </w:rPr>
          <w:t>margin:</w:t>
        </w:r>
        <w:r>
          <w:rPr>
            <w:rStyle w:val="HTMLCode"/>
          </w:rPr>
          <w:t xml:space="preserve"> </w:t>
        </w:r>
        <w:r>
          <w:rPr>
            <w:rStyle w:val="token"/>
          </w:rPr>
          <w:t>0</w:t>
        </w:r>
        <w:r>
          <w:rPr>
            <w:rStyle w:val="HTMLCode"/>
          </w:rPr>
          <w:t xml:space="preserve"> auto</w:t>
        </w:r>
        <w:r>
          <w:rPr>
            <w:rStyle w:val="token"/>
          </w:rPr>
          <w:t>;</w:t>
        </w:r>
      </w:ins>
    </w:p>
    <w:p w:rsidR="00E23FF4" w:rsidRDefault="00E23FF4" w:rsidP="00E23FF4">
      <w:pPr>
        <w:pStyle w:val="HTMLPreformatted"/>
        <w:rPr>
          <w:ins w:id="5136" w:author="Unknown"/>
        </w:rPr>
      </w:pPr>
      <w:ins w:id="5137" w:author="Unknown">
        <w:r>
          <w:rPr>
            <w:rStyle w:val="token"/>
          </w:rPr>
          <w:t>}</w:t>
        </w:r>
      </w:ins>
    </w:p>
    <w:p w:rsidR="00E23FF4" w:rsidRDefault="00E23FF4" w:rsidP="00E23FF4">
      <w:pPr>
        <w:rPr>
          <w:ins w:id="5138" w:author="Unknown"/>
        </w:rPr>
      </w:pPr>
      <w:ins w:id="5139" w:author="Unknown">
        <w:r>
          <w:t>CSS</w:t>
        </w:r>
      </w:ins>
    </w:p>
    <w:p w:rsidR="00E23FF4" w:rsidRDefault="00E23FF4" w:rsidP="00E23FF4">
      <w:pPr>
        <w:pStyle w:val="NormalWeb"/>
        <w:rPr>
          <w:ins w:id="5140" w:author="Unknown"/>
        </w:rPr>
      </w:pPr>
      <w:ins w:id="5141" w:author="Unknown">
        <w:r>
          <w:t>Here is the HTML code, the margin property is applied to the child element.</w:t>
        </w:r>
      </w:ins>
    </w:p>
    <w:p w:rsidR="00E23FF4" w:rsidRDefault="00E23FF4" w:rsidP="00E23FF4">
      <w:pPr>
        <w:pStyle w:val="HTMLPreformatted"/>
        <w:rPr>
          <w:ins w:id="5142" w:author="Unknown"/>
          <w:rStyle w:val="HTMLCode"/>
        </w:rPr>
      </w:pPr>
      <w:ins w:id="5143" w:author="Unknown">
        <w:r>
          <w:rPr>
            <w:rStyle w:val="token"/>
          </w:rPr>
          <w:t>&lt;div class="parent"&gt;</w:t>
        </w:r>
      </w:ins>
    </w:p>
    <w:p w:rsidR="00E23FF4" w:rsidRDefault="00E23FF4" w:rsidP="00E23FF4">
      <w:pPr>
        <w:pStyle w:val="HTMLPreformatted"/>
        <w:rPr>
          <w:ins w:id="5144" w:author="Unknown"/>
          <w:rStyle w:val="HTMLCode"/>
        </w:rPr>
      </w:pPr>
      <w:ins w:id="5145" w:author="Unknown">
        <w:r>
          <w:rPr>
            <w:rStyle w:val="HTMLCode"/>
          </w:rPr>
          <w:t xml:space="preserve">  </w:t>
        </w:r>
        <w:r>
          <w:rPr>
            <w:rStyle w:val="token"/>
          </w:rPr>
          <w:t>&lt;div class="child center"&gt;</w:t>
        </w:r>
        <w:r>
          <w:rPr>
            <w:rStyle w:val="HTMLCode"/>
          </w:rPr>
          <w:t>Child</w:t>
        </w:r>
        <w:r>
          <w:rPr>
            <w:rStyle w:val="token"/>
          </w:rPr>
          <w:t>&lt;/div&gt;</w:t>
        </w:r>
      </w:ins>
    </w:p>
    <w:p w:rsidR="00E23FF4" w:rsidRDefault="00E23FF4" w:rsidP="00E23FF4">
      <w:pPr>
        <w:pStyle w:val="HTMLPreformatted"/>
        <w:rPr>
          <w:ins w:id="5146" w:author="Unknown"/>
        </w:rPr>
      </w:pPr>
      <w:ins w:id="5147" w:author="Unknown">
        <w:r>
          <w:rPr>
            <w:rStyle w:val="token"/>
          </w:rPr>
          <w:t>&lt;/div&gt;</w:t>
        </w:r>
      </w:ins>
    </w:p>
    <w:p w:rsidR="00E23FF4" w:rsidRDefault="00E23FF4" w:rsidP="00E23FF4">
      <w:pPr>
        <w:rPr>
          <w:ins w:id="5148" w:author="Unknown"/>
        </w:rPr>
      </w:pPr>
      <w:ins w:id="5149" w:author="Unknown">
        <w:r>
          <w:t>HTML</w:t>
        </w:r>
      </w:ins>
    </w:p>
    <w:p w:rsidR="00E23FF4" w:rsidRDefault="00E23FF4" w:rsidP="00E23FF4">
      <w:pPr>
        <w:rPr>
          <w:ins w:id="5150" w:author="Unknown"/>
        </w:rPr>
      </w:pPr>
      <w:ins w:id="5151" w:author="Unknown">
        <w:r>
          <w:fldChar w:fldCharType="begin"/>
        </w:r>
        <w:r>
          <w:instrText xml:space="preserve"> HYPERLINK "https://www.tutorialstonight.com/online-html-editor.php?p=article&amp;q=center-div-margin"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E23FF4" w:rsidRDefault="00E23FF4" w:rsidP="00E23FF4">
      <w:pPr>
        <w:pStyle w:val="NormalWeb"/>
        <w:rPr>
          <w:ins w:id="5152" w:author="Unknown"/>
        </w:rPr>
      </w:pPr>
      <w:ins w:id="5153" w:author="Unknown">
        <w:r>
          <w:rPr>
            <w:rStyle w:val="bold"/>
          </w:rPr>
          <w:t>Note</w:t>
        </w:r>
        <w:r>
          <w:t>: To align any element to center horizontally you need to keep 2 things in mind:</w:t>
        </w:r>
      </w:ins>
    </w:p>
    <w:p w:rsidR="00E23FF4" w:rsidRDefault="00E23FF4" w:rsidP="00623007">
      <w:pPr>
        <w:numPr>
          <w:ilvl w:val="0"/>
          <w:numId w:val="77"/>
        </w:numPr>
        <w:spacing w:before="100" w:beforeAutospacing="1" w:after="100" w:afterAutospacing="1" w:line="240" w:lineRule="auto"/>
        <w:rPr>
          <w:ins w:id="5154" w:author="Unknown"/>
        </w:rPr>
      </w:pPr>
      <w:ins w:id="5155" w:author="Unknown">
        <w:r>
          <w:t xml:space="preserve">The element must be a block label element. If the </w:t>
        </w:r>
        <w:r>
          <w:rPr>
            <w:rStyle w:val="Strong"/>
          </w:rPr>
          <w:t>display property</w:t>
        </w:r>
        <w:r>
          <w:t xml:space="preserve"> of an element is inline or inline-block then it will not center using align property.</w:t>
        </w:r>
      </w:ins>
    </w:p>
    <w:p w:rsidR="00E23FF4" w:rsidRDefault="00E23FF4" w:rsidP="00623007">
      <w:pPr>
        <w:numPr>
          <w:ilvl w:val="0"/>
          <w:numId w:val="77"/>
        </w:numPr>
        <w:spacing w:before="100" w:beforeAutospacing="1" w:after="100" w:afterAutospacing="1" w:line="240" w:lineRule="auto"/>
        <w:rPr>
          <w:ins w:id="5156" w:author="Unknown"/>
        </w:rPr>
      </w:pPr>
      <w:ins w:id="5157" w:author="Unknown">
        <w:r>
          <w:t>The width of the element should be smaller than it's parent element. If the element is itself bigger than it's parent than will be unable to get equal spacing from it's left and right side and hence won't center.</w:t>
        </w:r>
      </w:ins>
    </w:p>
    <w:p w:rsidR="00E23FF4" w:rsidRDefault="00E23FF4" w:rsidP="00E23FF4">
      <w:pPr>
        <w:spacing w:after="0"/>
        <w:rPr>
          <w:ins w:id="5158" w:author="Unknown"/>
        </w:rPr>
      </w:pPr>
      <w:ins w:id="5159" w:author="Unknown">
        <w:r>
          <w:pict>
            <v:rect id="_x0000_i1626" style="width:0;height:1.5pt" o:hralign="center" o:hrstd="t" o:hr="t" fillcolor="#a0a0a0" stroked="f"/>
          </w:pict>
        </w:r>
      </w:ins>
    </w:p>
    <w:p w:rsidR="00E23FF4" w:rsidRDefault="00E23FF4" w:rsidP="00E23FF4">
      <w:pPr>
        <w:pStyle w:val="Heading2"/>
        <w:rPr>
          <w:ins w:id="5160" w:author="Unknown"/>
        </w:rPr>
      </w:pPr>
      <w:ins w:id="5161" w:author="Unknown">
        <w:r>
          <w:t>2. Align center using flexbox</w:t>
        </w:r>
      </w:ins>
    </w:p>
    <w:p w:rsidR="00E23FF4" w:rsidRDefault="00E23FF4" w:rsidP="00E23FF4">
      <w:pPr>
        <w:pStyle w:val="NormalWeb"/>
        <w:rPr>
          <w:ins w:id="5162" w:author="Unknown"/>
        </w:rPr>
      </w:pPr>
      <w:ins w:id="5163" w:author="Unknown">
        <w:r>
          <w:lastRenderedPageBreak/>
          <w:t xml:space="preserve">One of the best ways to align the div element to center horizontally is by using the </w:t>
        </w:r>
        <w:r>
          <w:fldChar w:fldCharType="begin"/>
        </w:r>
        <w:r>
          <w:instrText xml:space="preserve"> HYPERLINK "https://www.tutorialstonight.com/css/css-flexbox.php" \t "_blank" </w:instrText>
        </w:r>
        <w:r>
          <w:fldChar w:fldCharType="separate"/>
        </w:r>
        <w:r>
          <w:rPr>
            <w:rStyle w:val="Hyperlink"/>
          </w:rPr>
          <w:t>flexbox</w:t>
        </w:r>
        <w:r>
          <w:fldChar w:fldCharType="end"/>
        </w:r>
        <w:r>
          <w:t>.</w:t>
        </w:r>
      </w:ins>
    </w:p>
    <w:p w:rsidR="00E23FF4" w:rsidRDefault="00E23FF4" w:rsidP="00E23FF4">
      <w:pPr>
        <w:pStyle w:val="NormalWeb"/>
        <w:rPr>
          <w:ins w:id="5164" w:author="Unknown"/>
        </w:rPr>
      </w:pPr>
      <w:ins w:id="5165" w:author="Unknown">
        <w:r>
          <w:t>Using flexbox you can position any element in 2D (horizontal and vertical). Here we will center horizontally.</w:t>
        </w:r>
      </w:ins>
    </w:p>
    <w:p w:rsidR="00E23FF4" w:rsidRDefault="00E23FF4" w:rsidP="00E23FF4">
      <w:pPr>
        <w:pStyle w:val="NormalWeb"/>
        <w:rPr>
          <w:ins w:id="5166" w:author="Unknown"/>
        </w:rPr>
      </w:pPr>
      <w:ins w:id="5167" w:author="Unknown">
        <w:r>
          <w:t xml:space="preserve">First, add </w:t>
        </w:r>
        <w:r>
          <w:rPr>
            <w:rStyle w:val="HTMLCode"/>
          </w:rPr>
          <w:t>display: flex</w:t>
        </w:r>
        <w:r>
          <w:t xml:space="preserve"> property </w:t>
        </w:r>
        <w:r>
          <w:rPr>
            <w:rStyle w:val="Strong"/>
          </w:rPr>
          <w:t>to the parent of div element</w:t>
        </w:r>
        <w:r>
          <w:t xml:space="preserve"> to make it a flex container, then use the </w:t>
        </w:r>
        <w:r>
          <w:fldChar w:fldCharType="begin"/>
        </w:r>
        <w:r>
          <w:instrText xml:space="preserve"> HYPERLINK "https://www.tutorialstonight.com/css/css-flexbox.php" \l "justify-content" \t "_blank" </w:instrText>
        </w:r>
        <w:r>
          <w:fldChar w:fldCharType="separate"/>
        </w:r>
        <w:r>
          <w:rPr>
            <w:rStyle w:val="Hyperlink"/>
          </w:rPr>
          <w:t>justify-content</w:t>
        </w:r>
        <w:r>
          <w:fldChar w:fldCharType="end"/>
        </w:r>
        <w:r>
          <w:t xml:space="preserve"> property to aligning center.</w:t>
        </w:r>
      </w:ins>
    </w:p>
    <w:p w:rsidR="00E23FF4" w:rsidRDefault="00E23FF4" w:rsidP="00E23FF4">
      <w:pPr>
        <w:pStyle w:val="NormalWeb"/>
        <w:rPr>
          <w:ins w:id="5168" w:author="Unknown"/>
        </w:rPr>
      </w:pPr>
      <w:ins w:id="5169" w:author="Unknown">
        <w:r>
          <w:t xml:space="preserve">Now add </w:t>
        </w:r>
        <w:r>
          <w:rPr>
            <w:rStyle w:val="HTMLCode"/>
          </w:rPr>
          <w:t>justify-content: center</w:t>
        </w:r>
        <w:r>
          <w:t xml:space="preserve"> to align the parent element to center div horizontally.</w:t>
        </w:r>
      </w:ins>
    </w:p>
    <w:p w:rsidR="00E23FF4" w:rsidRDefault="00E23FF4" w:rsidP="00E23FF4">
      <w:pPr>
        <w:pStyle w:val="NormalWeb"/>
        <w:rPr>
          <w:ins w:id="5170" w:author="Unknown"/>
        </w:rPr>
      </w:pPr>
      <w:ins w:id="5171" w:author="Unknown">
        <w:r>
          <w:t xml:space="preserve">Remember the </w:t>
        </w:r>
        <w:r>
          <w:rPr>
            <w:rStyle w:val="Strong"/>
          </w:rPr>
          <w:t>flex property should be applied to the parent element</w:t>
        </w:r>
        <w:r>
          <w:t>. Here is the CSS code for example.</w:t>
        </w:r>
      </w:ins>
    </w:p>
    <w:p w:rsidR="00E23FF4" w:rsidRDefault="00E23FF4" w:rsidP="00E23FF4">
      <w:pPr>
        <w:pStyle w:val="HTMLPreformatted"/>
        <w:rPr>
          <w:ins w:id="5172" w:author="Unknown"/>
          <w:rStyle w:val="HTMLCode"/>
        </w:rPr>
      </w:pPr>
      <w:ins w:id="5173" w:author="Unknown">
        <w:r>
          <w:rPr>
            <w:rStyle w:val="token"/>
          </w:rPr>
          <w:t>.parent</w:t>
        </w:r>
        <w:r>
          <w:rPr>
            <w:rStyle w:val="HTMLCode"/>
          </w:rPr>
          <w:t xml:space="preserve"> </w:t>
        </w:r>
        <w:r>
          <w:rPr>
            <w:rStyle w:val="token"/>
          </w:rPr>
          <w:t>{</w:t>
        </w:r>
      </w:ins>
    </w:p>
    <w:p w:rsidR="00E23FF4" w:rsidRDefault="00E23FF4" w:rsidP="00E23FF4">
      <w:pPr>
        <w:pStyle w:val="HTMLPreformatted"/>
        <w:rPr>
          <w:ins w:id="5174" w:author="Unknown"/>
          <w:rStyle w:val="HTMLCode"/>
        </w:rPr>
      </w:pPr>
      <w:ins w:id="5175" w:author="Unknown">
        <w:r>
          <w:rPr>
            <w:rStyle w:val="HTMLCode"/>
          </w:rPr>
          <w:t xml:space="preserve">  </w:t>
        </w:r>
        <w:r>
          <w:rPr>
            <w:rStyle w:val="token"/>
          </w:rPr>
          <w:t>border:</w:t>
        </w:r>
        <w:r>
          <w:rPr>
            <w:rStyle w:val="HTMLCode"/>
          </w:rPr>
          <w:t xml:space="preserve"> </w:t>
        </w:r>
        <w:r>
          <w:rPr>
            <w:rStyle w:val="token"/>
          </w:rPr>
          <w:t>2px</w:t>
        </w:r>
        <w:r>
          <w:rPr>
            <w:rStyle w:val="HTMLCode"/>
          </w:rPr>
          <w:t xml:space="preserve"> solid </w:t>
        </w:r>
        <w:r>
          <w:rPr>
            <w:rStyle w:val="token"/>
          </w:rPr>
          <w:t>#4B5681;</w:t>
        </w:r>
      </w:ins>
    </w:p>
    <w:p w:rsidR="00E23FF4" w:rsidRDefault="00E23FF4" w:rsidP="00E23FF4">
      <w:pPr>
        <w:pStyle w:val="HTMLPreformatted"/>
        <w:rPr>
          <w:ins w:id="5176" w:author="Unknown"/>
          <w:rStyle w:val="HTMLCode"/>
        </w:rPr>
      </w:pPr>
      <w:ins w:id="5177" w:author="Unknown">
        <w:r>
          <w:rPr>
            <w:rStyle w:val="HTMLCode"/>
          </w:rPr>
          <w:t xml:space="preserve">  </w:t>
        </w:r>
        <w:r>
          <w:rPr>
            <w:rStyle w:val="token"/>
          </w:rPr>
          <w:t>background:</w:t>
        </w:r>
        <w:r>
          <w:rPr>
            <w:rStyle w:val="HTMLCode"/>
          </w:rPr>
          <w:t xml:space="preserve"> </w:t>
        </w:r>
        <w:r>
          <w:rPr>
            <w:rStyle w:val="token"/>
          </w:rPr>
          <w:t>#7E89B4;</w:t>
        </w:r>
      </w:ins>
    </w:p>
    <w:p w:rsidR="00E23FF4" w:rsidRDefault="00E23FF4" w:rsidP="00E23FF4">
      <w:pPr>
        <w:pStyle w:val="HTMLPreformatted"/>
        <w:rPr>
          <w:ins w:id="5178" w:author="Unknown"/>
          <w:rStyle w:val="HTMLCode"/>
        </w:rPr>
      </w:pPr>
      <w:ins w:id="5179" w:author="Unknown">
        <w:r>
          <w:rPr>
            <w:rStyle w:val="HTMLCode"/>
          </w:rPr>
          <w:t xml:space="preserve">  </w:t>
        </w:r>
        <w:r>
          <w:rPr>
            <w:rStyle w:val="token"/>
          </w:rPr>
          <w:t>padding:</w:t>
        </w:r>
        <w:r>
          <w:rPr>
            <w:rStyle w:val="HTMLCode"/>
          </w:rPr>
          <w:t xml:space="preserve"> </w:t>
        </w:r>
        <w:r>
          <w:rPr>
            <w:rStyle w:val="token"/>
          </w:rPr>
          <w:t>20px;</w:t>
        </w:r>
      </w:ins>
    </w:p>
    <w:p w:rsidR="00E23FF4" w:rsidRDefault="00E23FF4" w:rsidP="00E23FF4">
      <w:pPr>
        <w:pStyle w:val="HTMLPreformatted"/>
        <w:rPr>
          <w:ins w:id="5180" w:author="Unknown"/>
          <w:rStyle w:val="HTMLCode"/>
        </w:rPr>
      </w:pPr>
      <w:ins w:id="5181" w:author="Unknown">
        <w:r>
          <w:rPr>
            <w:rStyle w:val="token"/>
          </w:rPr>
          <w:t>}</w:t>
        </w:r>
      </w:ins>
    </w:p>
    <w:p w:rsidR="00E23FF4" w:rsidRDefault="00E23FF4" w:rsidP="00E23FF4">
      <w:pPr>
        <w:pStyle w:val="HTMLPreformatted"/>
        <w:rPr>
          <w:ins w:id="5182" w:author="Unknown"/>
          <w:rStyle w:val="HTMLCode"/>
        </w:rPr>
      </w:pPr>
    </w:p>
    <w:p w:rsidR="00E23FF4" w:rsidRDefault="00E23FF4" w:rsidP="00E23FF4">
      <w:pPr>
        <w:pStyle w:val="HTMLPreformatted"/>
        <w:rPr>
          <w:ins w:id="5183" w:author="Unknown"/>
          <w:rStyle w:val="HTMLCode"/>
        </w:rPr>
      </w:pPr>
      <w:ins w:id="5184" w:author="Unknown">
        <w:r>
          <w:rPr>
            <w:rStyle w:val="token"/>
          </w:rPr>
          <w:t>.child</w:t>
        </w:r>
        <w:r>
          <w:rPr>
            <w:rStyle w:val="HTMLCode"/>
          </w:rPr>
          <w:t xml:space="preserve"> </w:t>
        </w:r>
        <w:r>
          <w:rPr>
            <w:rStyle w:val="token"/>
          </w:rPr>
          <w:t>{</w:t>
        </w:r>
      </w:ins>
    </w:p>
    <w:p w:rsidR="00E23FF4" w:rsidRDefault="00E23FF4" w:rsidP="00E23FF4">
      <w:pPr>
        <w:pStyle w:val="HTMLPreformatted"/>
        <w:rPr>
          <w:ins w:id="5185" w:author="Unknown"/>
          <w:rStyle w:val="HTMLCode"/>
        </w:rPr>
      </w:pPr>
      <w:ins w:id="5186" w:author="Unknown">
        <w:r>
          <w:rPr>
            <w:rStyle w:val="HTMLCode"/>
          </w:rPr>
          <w:t xml:space="preserve">  </w:t>
        </w:r>
        <w:r>
          <w:rPr>
            <w:rStyle w:val="token"/>
          </w:rPr>
          <w:t>height:</w:t>
        </w:r>
        <w:r>
          <w:rPr>
            <w:rStyle w:val="HTMLCode"/>
          </w:rPr>
          <w:t xml:space="preserve"> </w:t>
        </w:r>
        <w:r>
          <w:rPr>
            <w:rStyle w:val="token"/>
          </w:rPr>
          <w:t>100px;</w:t>
        </w:r>
      </w:ins>
    </w:p>
    <w:p w:rsidR="00E23FF4" w:rsidRDefault="00E23FF4" w:rsidP="00E23FF4">
      <w:pPr>
        <w:pStyle w:val="HTMLPreformatted"/>
        <w:rPr>
          <w:ins w:id="5187" w:author="Unknown"/>
          <w:rStyle w:val="HTMLCode"/>
        </w:rPr>
      </w:pPr>
      <w:ins w:id="5188" w:author="Unknown">
        <w:r>
          <w:rPr>
            <w:rStyle w:val="HTMLCode"/>
          </w:rPr>
          <w:t xml:space="preserve">  </w:t>
        </w:r>
        <w:r>
          <w:rPr>
            <w:rStyle w:val="token"/>
          </w:rPr>
          <w:t>width:</w:t>
        </w:r>
        <w:r>
          <w:rPr>
            <w:rStyle w:val="HTMLCode"/>
          </w:rPr>
          <w:t xml:space="preserve"> </w:t>
        </w:r>
        <w:r>
          <w:rPr>
            <w:rStyle w:val="token"/>
          </w:rPr>
          <w:t>200px;</w:t>
        </w:r>
      </w:ins>
    </w:p>
    <w:p w:rsidR="00E23FF4" w:rsidRDefault="00E23FF4" w:rsidP="00E23FF4">
      <w:pPr>
        <w:pStyle w:val="HTMLPreformatted"/>
        <w:rPr>
          <w:ins w:id="5189" w:author="Unknown"/>
          <w:rStyle w:val="HTMLCode"/>
        </w:rPr>
      </w:pPr>
      <w:ins w:id="5190" w:author="Unknown">
        <w:r>
          <w:rPr>
            <w:rStyle w:val="HTMLCode"/>
          </w:rPr>
          <w:t xml:space="preserve">  </w:t>
        </w:r>
        <w:r>
          <w:rPr>
            <w:rStyle w:val="token"/>
          </w:rPr>
          <w:t>background:</w:t>
        </w:r>
        <w:r>
          <w:rPr>
            <w:rStyle w:val="HTMLCode"/>
          </w:rPr>
          <w:t xml:space="preserve"> </w:t>
        </w:r>
        <w:r>
          <w:rPr>
            <w:rStyle w:val="token"/>
          </w:rPr>
          <w:t>#353C5A;</w:t>
        </w:r>
      </w:ins>
    </w:p>
    <w:p w:rsidR="00E23FF4" w:rsidRDefault="00E23FF4" w:rsidP="00E23FF4">
      <w:pPr>
        <w:pStyle w:val="HTMLPreformatted"/>
        <w:rPr>
          <w:ins w:id="5191" w:author="Unknown"/>
          <w:rStyle w:val="HTMLCode"/>
        </w:rPr>
      </w:pPr>
      <w:ins w:id="5192" w:author="Unknown">
        <w:r>
          <w:rPr>
            <w:rStyle w:val="HTMLCode"/>
          </w:rPr>
          <w:t xml:space="preserve">  </w:t>
        </w:r>
        <w:r>
          <w:rPr>
            <w:rStyle w:val="token"/>
          </w:rPr>
          <w:t>font-family:</w:t>
        </w:r>
        <w:r>
          <w:rPr>
            <w:rStyle w:val="HTMLCode"/>
          </w:rPr>
          <w:t xml:space="preserve"> sans-serif</w:t>
        </w:r>
        <w:r>
          <w:rPr>
            <w:rStyle w:val="token"/>
          </w:rPr>
          <w:t>;</w:t>
        </w:r>
      </w:ins>
    </w:p>
    <w:p w:rsidR="00E23FF4" w:rsidRDefault="00E23FF4" w:rsidP="00E23FF4">
      <w:pPr>
        <w:pStyle w:val="HTMLPreformatted"/>
        <w:rPr>
          <w:ins w:id="5193" w:author="Unknown"/>
          <w:rStyle w:val="HTMLCode"/>
        </w:rPr>
      </w:pPr>
      <w:ins w:id="5194" w:author="Unknown">
        <w:r>
          <w:rPr>
            <w:rStyle w:val="HTMLCode"/>
          </w:rPr>
          <w:t xml:space="preserve">  </w:t>
        </w:r>
        <w:r>
          <w:rPr>
            <w:rStyle w:val="token"/>
          </w:rPr>
          <w:t>text-align:</w:t>
        </w:r>
        <w:r>
          <w:rPr>
            <w:rStyle w:val="HTMLCode"/>
          </w:rPr>
          <w:t xml:space="preserve"> center</w:t>
        </w:r>
        <w:r>
          <w:rPr>
            <w:rStyle w:val="token"/>
          </w:rPr>
          <w:t>;</w:t>
        </w:r>
      </w:ins>
    </w:p>
    <w:p w:rsidR="00E23FF4" w:rsidRDefault="00E23FF4" w:rsidP="00E23FF4">
      <w:pPr>
        <w:pStyle w:val="HTMLPreformatted"/>
        <w:rPr>
          <w:ins w:id="5195" w:author="Unknown"/>
          <w:rStyle w:val="HTMLCode"/>
        </w:rPr>
      </w:pPr>
      <w:ins w:id="5196" w:author="Unknown">
        <w:r>
          <w:rPr>
            <w:rStyle w:val="HTMLCode"/>
          </w:rPr>
          <w:t xml:space="preserve">  </w:t>
        </w:r>
        <w:r>
          <w:rPr>
            <w:rStyle w:val="token"/>
          </w:rPr>
          <w:t>color:</w:t>
        </w:r>
        <w:r>
          <w:rPr>
            <w:rStyle w:val="HTMLCode"/>
          </w:rPr>
          <w:t xml:space="preserve"> </w:t>
        </w:r>
        <w:r>
          <w:rPr>
            <w:rStyle w:val="token"/>
          </w:rPr>
          <w:t>white;</w:t>
        </w:r>
      </w:ins>
    </w:p>
    <w:p w:rsidR="00E23FF4" w:rsidRDefault="00E23FF4" w:rsidP="00E23FF4">
      <w:pPr>
        <w:pStyle w:val="HTMLPreformatted"/>
        <w:rPr>
          <w:ins w:id="5197" w:author="Unknown"/>
          <w:rStyle w:val="HTMLCode"/>
        </w:rPr>
      </w:pPr>
      <w:ins w:id="5198" w:author="Unknown">
        <w:r>
          <w:rPr>
            <w:rStyle w:val="token"/>
          </w:rPr>
          <w:t>}</w:t>
        </w:r>
      </w:ins>
    </w:p>
    <w:p w:rsidR="00E23FF4" w:rsidRDefault="00E23FF4" w:rsidP="00E23FF4">
      <w:pPr>
        <w:pStyle w:val="HTMLPreformatted"/>
        <w:rPr>
          <w:ins w:id="5199" w:author="Unknown"/>
          <w:rStyle w:val="HTMLCode"/>
        </w:rPr>
      </w:pPr>
    </w:p>
    <w:p w:rsidR="00E23FF4" w:rsidRDefault="00E23FF4" w:rsidP="00E23FF4">
      <w:pPr>
        <w:pStyle w:val="HTMLPreformatted"/>
        <w:rPr>
          <w:ins w:id="5200" w:author="Unknown"/>
          <w:rStyle w:val="HTMLCode"/>
        </w:rPr>
      </w:pPr>
      <w:ins w:id="5201" w:author="Unknown">
        <w:r>
          <w:rPr>
            <w:rStyle w:val="token"/>
          </w:rPr>
          <w:t>.center</w:t>
        </w:r>
        <w:r>
          <w:rPr>
            <w:rStyle w:val="HTMLCode"/>
          </w:rPr>
          <w:t xml:space="preserve"> </w:t>
        </w:r>
        <w:r>
          <w:rPr>
            <w:rStyle w:val="token"/>
          </w:rPr>
          <w:t>{</w:t>
        </w:r>
      </w:ins>
    </w:p>
    <w:p w:rsidR="00E23FF4" w:rsidRDefault="00E23FF4" w:rsidP="00E23FF4">
      <w:pPr>
        <w:pStyle w:val="HTMLPreformatted"/>
        <w:rPr>
          <w:ins w:id="5202" w:author="Unknown"/>
          <w:rStyle w:val="HTMLCode"/>
        </w:rPr>
      </w:pPr>
      <w:ins w:id="5203" w:author="Unknown">
        <w:r>
          <w:rPr>
            <w:rStyle w:val="HTMLCode"/>
          </w:rPr>
          <w:t xml:space="preserve">  </w:t>
        </w:r>
        <w:r>
          <w:rPr>
            <w:rStyle w:val="token"/>
          </w:rPr>
          <w:t>display:</w:t>
        </w:r>
        <w:r>
          <w:rPr>
            <w:rStyle w:val="HTMLCode"/>
          </w:rPr>
          <w:t xml:space="preserve"> flex</w:t>
        </w:r>
        <w:r>
          <w:rPr>
            <w:rStyle w:val="token"/>
          </w:rPr>
          <w:t>;</w:t>
        </w:r>
      </w:ins>
    </w:p>
    <w:p w:rsidR="00E23FF4" w:rsidRDefault="00E23FF4" w:rsidP="00E23FF4">
      <w:pPr>
        <w:pStyle w:val="HTMLPreformatted"/>
        <w:rPr>
          <w:ins w:id="5204" w:author="Unknown"/>
          <w:rStyle w:val="HTMLCode"/>
        </w:rPr>
      </w:pPr>
      <w:ins w:id="5205" w:author="Unknown">
        <w:r>
          <w:rPr>
            <w:rStyle w:val="HTMLCode"/>
          </w:rPr>
          <w:t xml:space="preserve">  </w:t>
        </w:r>
        <w:r>
          <w:rPr>
            <w:rStyle w:val="token"/>
          </w:rPr>
          <w:t>justify-content:</w:t>
        </w:r>
        <w:r>
          <w:rPr>
            <w:rStyle w:val="HTMLCode"/>
          </w:rPr>
          <w:t xml:space="preserve"> center</w:t>
        </w:r>
        <w:r>
          <w:rPr>
            <w:rStyle w:val="token"/>
          </w:rPr>
          <w:t>;</w:t>
        </w:r>
      </w:ins>
    </w:p>
    <w:p w:rsidR="00E23FF4" w:rsidRDefault="00E23FF4" w:rsidP="00E23FF4">
      <w:pPr>
        <w:pStyle w:val="HTMLPreformatted"/>
        <w:rPr>
          <w:ins w:id="5206" w:author="Unknown"/>
        </w:rPr>
      </w:pPr>
      <w:ins w:id="5207" w:author="Unknown">
        <w:r>
          <w:rPr>
            <w:rStyle w:val="token"/>
          </w:rPr>
          <w:t>}</w:t>
        </w:r>
      </w:ins>
    </w:p>
    <w:p w:rsidR="00E23FF4" w:rsidRDefault="00E23FF4" w:rsidP="00E23FF4">
      <w:pPr>
        <w:rPr>
          <w:ins w:id="5208" w:author="Unknown"/>
        </w:rPr>
      </w:pPr>
      <w:ins w:id="5209" w:author="Unknown">
        <w:r>
          <w:t>CSS</w:t>
        </w:r>
      </w:ins>
    </w:p>
    <w:p w:rsidR="00E23FF4" w:rsidRDefault="00E23FF4" w:rsidP="00E23FF4">
      <w:pPr>
        <w:pStyle w:val="NormalWeb"/>
        <w:rPr>
          <w:ins w:id="5210" w:author="Unknown"/>
        </w:rPr>
      </w:pPr>
      <w:ins w:id="5211" w:author="Unknown">
        <w:r>
          <w:t>This is the HTML code.</w:t>
        </w:r>
      </w:ins>
    </w:p>
    <w:p w:rsidR="00E23FF4" w:rsidRDefault="00E23FF4" w:rsidP="00E23FF4">
      <w:pPr>
        <w:pStyle w:val="HTMLPreformatted"/>
        <w:rPr>
          <w:ins w:id="5212" w:author="Unknown"/>
          <w:rStyle w:val="HTMLCode"/>
        </w:rPr>
      </w:pPr>
      <w:ins w:id="5213" w:author="Unknown">
        <w:r>
          <w:rPr>
            <w:rStyle w:val="token"/>
          </w:rPr>
          <w:t>&lt;div class="parent center"&gt;</w:t>
        </w:r>
      </w:ins>
    </w:p>
    <w:p w:rsidR="00E23FF4" w:rsidRDefault="00E23FF4" w:rsidP="00E23FF4">
      <w:pPr>
        <w:pStyle w:val="HTMLPreformatted"/>
        <w:rPr>
          <w:ins w:id="5214" w:author="Unknown"/>
          <w:rStyle w:val="HTMLCode"/>
        </w:rPr>
      </w:pPr>
      <w:ins w:id="5215" w:author="Unknown">
        <w:r>
          <w:rPr>
            <w:rStyle w:val="HTMLCode"/>
          </w:rPr>
          <w:t xml:space="preserve">  </w:t>
        </w:r>
        <w:r>
          <w:rPr>
            <w:rStyle w:val="token"/>
          </w:rPr>
          <w:t>&lt;div class="child"&gt;</w:t>
        </w:r>
        <w:r>
          <w:rPr>
            <w:rStyle w:val="HTMLCode"/>
          </w:rPr>
          <w:t>Child</w:t>
        </w:r>
        <w:r>
          <w:rPr>
            <w:rStyle w:val="token"/>
          </w:rPr>
          <w:t>&lt;/div&gt;</w:t>
        </w:r>
      </w:ins>
    </w:p>
    <w:p w:rsidR="00E23FF4" w:rsidRDefault="00E23FF4" w:rsidP="00E23FF4">
      <w:pPr>
        <w:pStyle w:val="HTMLPreformatted"/>
        <w:rPr>
          <w:ins w:id="5216" w:author="Unknown"/>
        </w:rPr>
      </w:pPr>
      <w:ins w:id="5217" w:author="Unknown">
        <w:r>
          <w:rPr>
            <w:rStyle w:val="token"/>
          </w:rPr>
          <w:t>&lt;/div&gt;</w:t>
        </w:r>
      </w:ins>
    </w:p>
    <w:p w:rsidR="00E23FF4" w:rsidRDefault="00E23FF4" w:rsidP="00E23FF4">
      <w:pPr>
        <w:rPr>
          <w:ins w:id="5218" w:author="Unknown"/>
        </w:rPr>
      </w:pPr>
      <w:ins w:id="5219" w:author="Unknown">
        <w:r>
          <w:t>HTML</w:t>
        </w:r>
      </w:ins>
    </w:p>
    <w:p w:rsidR="00E23FF4" w:rsidRDefault="00E23FF4" w:rsidP="00E23FF4">
      <w:pPr>
        <w:rPr>
          <w:ins w:id="5220" w:author="Unknown"/>
        </w:rPr>
      </w:pPr>
      <w:ins w:id="5221" w:author="Unknown">
        <w:r>
          <w:fldChar w:fldCharType="begin"/>
        </w:r>
        <w:r>
          <w:instrText xml:space="preserve"> HYPERLINK "https://www.tutorialstonight.com/online-html-editor.php?p=article&amp;q=div-center-flexbox"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E23FF4" w:rsidRDefault="00E23FF4" w:rsidP="00E23FF4">
      <w:pPr>
        <w:rPr>
          <w:ins w:id="5222" w:author="Unknown"/>
        </w:rPr>
      </w:pPr>
      <w:ins w:id="5223" w:author="Unknown">
        <w:r>
          <w:pict>
            <v:rect id="_x0000_i1627" style="width:0;height:1.5pt" o:hralign="center" o:hrstd="t" o:hr="t" fillcolor="#a0a0a0" stroked="f"/>
          </w:pict>
        </w:r>
      </w:ins>
    </w:p>
    <w:p w:rsidR="00E23FF4" w:rsidRDefault="00E23FF4" w:rsidP="00E23FF4">
      <w:pPr>
        <w:pStyle w:val="Heading2"/>
        <w:rPr>
          <w:ins w:id="5224" w:author="Unknown"/>
        </w:rPr>
      </w:pPr>
      <w:ins w:id="5225" w:author="Unknown">
        <w:r>
          <w:t>3. Position absolute and margin auto</w:t>
        </w:r>
      </w:ins>
    </w:p>
    <w:p w:rsidR="00E23FF4" w:rsidRDefault="00E23FF4" w:rsidP="00E23FF4">
      <w:pPr>
        <w:pStyle w:val="NormalWeb"/>
        <w:rPr>
          <w:ins w:id="5226" w:author="Unknown"/>
        </w:rPr>
      </w:pPr>
      <w:ins w:id="5227" w:author="Unknown">
        <w:r>
          <w:t>An element having an absolute position is like a floating element in the parent element. You can move it wherever you want.</w:t>
        </w:r>
      </w:ins>
    </w:p>
    <w:p w:rsidR="00E23FF4" w:rsidRDefault="00E23FF4" w:rsidP="00E23FF4">
      <w:pPr>
        <w:pStyle w:val="NormalWeb"/>
        <w:rPr>
          <w:ins w:id="5228" w:author="Unknown"/>
        </w:rPr>
      </w:pPr>
      <w:ins w:id="5229" w:author="Unknown">
        <w:r>
          <w:lastRenderedPageBreak/>
          <w:t xml:space="preserve">To align the child element center horizontally you need to apply </w:t>
        </w:r>
        <w:r>
          <w:rPr>
            <w:rStyle w:val="HTMLCode"/>
          </w:rPr>
          <w:t>left: 0</w:t>
        </w:r>
        <w:r>
          <w:t xml:space="preserve">, </w:t>
        </w:r>
        <w:r>
          <w:rPr>
            <w:rStyle w:val="HTMLCode"/>
          </w:rPr>
          <w:t>right: 0</w:t>
        </w:r>
        <w:r>
          <w:t xml:space="preserve"> and </w:t>
        </w:r>
        <w:r>
          <w:rPr>
            <w:rStyle w:val="HTMLCode"/>
          </w:rPr>
          <w:t>margin-left: auto</w:t>
        </w:r>
        <w:r>
          <w:t xml:space="preserve">, </w:t>
        </w:r>
        <w:r>
          <w:rPr>
            <w:rStyle w:val="HTMLCode"/>
          </w:rPr>
          <w:t>margin-right: auto</w:t>
        </w:r>
        <w:r>
          <w:t xml:space="preserve"> to the element (</w:t>
        </w:r>
        <w:r>
          <w:rPr>
            <w:rStyle w:val="HTMLCode"/>
          </w:rPr>
          <w:t>margin: 0 auto</w:t>
        </w:r>
        <w:r>
          <w:t xml:space="preserve"> shorthand).</w:t>
        </w:r>
      </w:ins>
    </w:p>
    <w:p w:rsidR="00E23FF4" w:rsidRDefault="00E23FF4" w:rsidP="00E23FF4">
      <w:pPr>
        <w:pStyle w:val="HTMLPreformatted"/>
        <w:rPr>
          <w:ins w:id="5230" w:author="Unknown"/>
          <w:rStyle w:val="HTMLCode"/>
        </w:rPr>
      </w:pPr>
      <w:ins w:id="5231" w:author="Unknown">
        <w:r>
          <w:rPr>
            <w:rStyle w:val="token"/>
          </w:rPr>
          <w:t>.parent</w:t>
        </w:r>
        <w:r>
          <w:rPr>
            <w:rStyle w:val="HTMLCode"/>
          </w:rPr>
          <w:t xml:space="preserve"> </w:t>
        </w:r>
        <w:r>
          <w:rPr>
            <w:rStyle w:val="token"/>
          </w:rPr>
          <w:t>{</w:t>
        </w:r>
      </w:ins>
    </w:p>
    <w:p w:rsidR="00E23FF4" w:rsidRDefault="00E23FF4" w:rsidP="00E23FF4">
      <w:pPr>
        <w:pStyle w:val="HTMLPreformatted"/>
        <w:rPr>
          <w:ins w:id="5232" w:author="Unknown"/>
          <w:rStyle w:val="HTMLCode"/>
        </w:rPr>
      </w:pPr>
      <w:ins w:id="5233" w:author="Unknown">
        <w:r>
          <w:rPr>
            <w:rStyle w:val="HTMLCode"/>
          </w:rPr>
          <w:t xml:space="preserve">  </w:t>
        </w:r>
        <w:r>
          <w:rPr>
            <w:rStyle w:val="token"/>
          </w:rPr>
          <w:t>position:</w:t>
        </w:r>
        <w:r>
          <w:rPr>
            <w:rStyle w:val="HTMLCode"/>
          </w:rPr>
          <w:t xml:space="preserve"> relative</w:t>
        </w:r>
        <w:r>
          <w:rPr>
            <w:rStyle w:val="token"/>
          </w:rPr>
          <w:t>;</w:t>
        </w:r>
      </w:ins>
    </w:p>
    <w:p w:rsidR="00E23FF4" w:rsidRDefault="00E23FF4" w:rsidP="00E23FF4">
      <w:pPr>
        <w:pStyle w:val="HTMLPreformatted"/>
        <w:rPr>
          <w:ins w:id="5234" w:author="Unknown"/>
          <w:rStyle w:val="HTMLCode"/>
        </w:rPr>
      </w:pPr>
      <w:ins w:id="5235" w:author="Unknown">
        <w:r>
          <w:rPr>
            <w:rStyle w:val="HTMLCode"/>
          </w:rPr>
          <w:t xml:space="preserve">  </w:t>
        </w:r>
        <w:r>
          <w:rPr>
            <w:rStyle w:val="token"/>
          </w:rPr>
          <w:t>border:</w:t>
        </w:r>
        <w:r>
          <w:rPr>
            <w:rStyle w:val="HTMLCode"/>
          </w:rPr>
          <w:t xml:space="preserve"> </w:t>
        </w:r>
        <w:r>
          <w:rPr>
            <w:rStyle w:val="token"/>
          </w:rPr>
          <w:t>2px</w:t>
        </w:r>
        <w:r>
          <w:rPr>
            <w:rStyle w:val="HTMLCode"/>
          </w:rPr>
          <w:t xml:space="preserve"> solid </w:t>
        </w:r>
        <w:r>
          <w:rPr>
            <w:rStyle w:val="token"/>
          </w:rPr>
          <w:t>#4B5681;</w:t>
        </w:r>
      </w:ins>
    </w:p>
    <w:p w:rsidR="00E23FF4" w:rsidRDefault="00E23FF4" w:rsidP="00E23FF4">
      <w:pPr>
        <w:pStyle w:val="HTMLPreformatted"/>
        <w:rPr>
          <w:ins w:id="5236" w:author="Unknown"/>
          <w:rStyle w:val="HTMLCode"/>
        </w:rPr>
      </w:pPr>
      <w:ins w:id="5237" w:author="Unknown">
        <w:r>
          <w:rPr>
            <w:rStyle w:val="HTMLCode"/>
          </w:rPr>
          <w:t xml:space="preserve">  </w:t>
        </w:r>
        <w:r>
          <w:rPr>
            <w:rStyle w:val="token"/>
          </w:rPr>
          <w:t>background:</w:t>
        </w:r>
        <w:r>
          <w:rPr>
            <w:rStyle w:val="HTMLCode"/>
          </w:rPr>
          <w:t xml:space="preserve"> </w:t>
        </w:r>
        <w:r>
          <w:rPr>
            <w:rStyle w:val="token"/>
          </w:rPr>
          <w:t>#7E89B4;</w:t>
        </w:r>
      </w:ins>
    </w:p>
    <w:p w:rsidR="00E23FF4" w:rsidRDefault="00E23FF4" w:rsidP="00E23FF4">
      <w:pPr>
        <w:pStyle w:val="HTMLPreformatted"/>
        <w:rPr>
          <w:ins w:id="5238" w:author="Unknown"/>
          <w:rStyle w:val="HTMLCode"/>
        </w:rPr>
      </w:pPr>
      <w:ins w:id="5239" w:author="Unknown">
        <w:r>
          <w:rPr>
            <w:rStyle w:val="HTMLCode"/>
          </w:rPr>
          <w:t xml:space="preserve">  </w:t>
        </w:r>
        <w:r>
          <w:rPr>
            <w:rStyle w:val="token"/>
          </w:rPr>
          <w:t>height:</w:t>
        </w:r>
        <w:r>
          <w:rPr>
            <w:rStyle w:val="HTMLCode"/>
          </w:rPr>
          <w:t xml:space="preserve"> </w:t>
        </w:r>
        <w:r>
          <w:rPr>
            <w:rStyle w:val="token"/>
          </w:rPr>
          <w:t>100px;</w:t>
        </w:r>
      </w:ins>
    </w:p>
    <w:p w:rsidR="00E23FF4" w:rsidRDefault="00E23FF4" w:rsidP="00E23FF4">
      <w:pPr>
        <w:pStyle w:val="HTMLPreformatted"/>
        <w:rPr>
          <w:ins w:id="5240" w:author="Unknown"/>
          <w:rStyle w:val="HTMLCode"/>
        </w:rPr>
      </w:pPr>
      <w:ins w:id="5241" w:author="Unknown">
        <w:r>
          <w:rPr>
            <w:rStyle w:val="token"/>
          </w:rPr>
          <w:t>}</w:t>
        </w:r>
      </w:ins>
    </w:p>
    <w:p w:rsidR="00E23FF4" w:rsidRDefault="00E23FF4" w:rsidP="00E23FF4">
      <w:pPr>
        <w:pStyle w:val="HTMLPreformatted"/>
        <w:rPr>
          <w:ins w:id="5242" w:author="Unknown"/>
          <w:rStyle w:val="HTMLCode"/>
        </w:rPr>
      </w:pPr>
    </w:p>
    <w:p w:rsidR="00E23FF4" w:rsidRDefault="00E23FF4" w:rsidP="00E23FF4">
      <w:pPr>
        <w:pStyle w:val="HTMLPreformatted"/>
        <w:rPr>
          <w:ins w:id="5243" w:author="Unknown"/>
          <w:rStyle w:val="HTMLCode"/>
        </w:rPr>
      </w:pPr>
      <w:ins w:id="5244" w:author="Unknown">
        <w:r>
          <w:rPr>
            <w:rStyle w:val="token"/>
          </w:rPr>
          <w:t>.child</w:t>
        </w:r>
        <w:r>
          <w:rPr>
            <w:rStyle w:val="HTMLCode"/>
          </w:rPr>
          <w:t xml:space="preserve"> </w:t>
        </w:r>
        <w:r>
          <w:rPr>
            <w:rStyle w:val="token"/>
          </w:rPr>
          <w:t>{</w:t>
        </w:r>
      </w:ins>
    </w:p>
    <w:p w:rsidR="00E23FF4" w:rsidRDefault="00E23FF4" w:rsidP="00E23FF4">
      <w:pPr>
        <w:pStyle w:val="HTMLPreformatted"/>
        <w:rPr>
          <w:ins w:id="5245" w:author="Unknown"/>
          <w:rStyle w:val="HTMLCode"/>
        </w:rPr>
      </w:pPr>
      <w:ins w:id="5246" w:author="Unknown">
        <w:r>
          <w:rPr>
            <w:rStyle w:val="HTMLCode"/>
          </w:rPr>
          <w:t xml:space="preserve">  </w:t>
        </w:r>
        <w:r>
          <w:rPr>
            <w:rStyle w:val="token"/>
          </w:rPr>
          <w:t>position:</w:t>
        </w:r>
        <w:r>
          <w:rPr>
            <w:rStyle w:val="HTMLCode"/>
          </w:rPr>
          <w:t xml:space="preserve"> absolute</w:t>
        </w:r>
        <w:r>
          <w:rPr>
            <w:rStyle w:val="token"/>
          </w:rPr>
          <w:t>;</w:t>
        </w:r>
      </w:ins>
    </w:p>
    <w:p w:rsidR="00E23FF4" w:rsidRDefault="00E23FF4" w:rsidP="00E23FF4">
      <w:pPr>
        <w:pStyle w:val="HTMLPreformatted"/>
        <w:rPr>
          <w:ins w:id="5247" w:author="Unknown"/>
          <w:rStyle w:val="HTMLCode"/>
        </w:rPr>
      </w:pPr>
      <w:ins w:id="5248" w:author="Unknown">
        <w:r>
          <w:rPr>
            <w:rStyle w:val="HTMLCode"/>
          </w:rPr>
          <w:t xml:space="preserve">  </w:t>
        </w:r>
        <w:r>
          <w:rPr>
            <w:rStyle w:val="token"/>
          </w:rPr>
          <w:t>left:0;</w:t>
        </w:r>
      </w:ins>
    </w:p>
    <w:p w:rsidR="00E23FF4" w:rsidRDefault="00E23FF4" w:rsidP="00E23FF4">
      <w:pPr>
        <w:pStyle w:val="HTMLPreformatted"/>
        <w:rPr>
          <w:ins w:id="5249" w:author="Unknown"/>
          <w:rStyle w:val="HTMLCode"/>
        </w:rPr>
      </w:pPr>
      <w:ins w:id="5250" w:author="Unknown">
        <w:r>
          <w:rPr>
            <w:rStyle w:val="HTMLCode"/>
          </w:rPr>
          <w:t xml:space="preserve">  </w:t>
        </w:r>
        <w:r>
          <w:rPr>
            <w:rStyle w:val="token"/>
          </w:rPr>
          <w:t>right:</w:t>
        </w:r>
        <w:r>
          <w:rPr>
            <w:rStyle w:val="HTMLCode"/>
          </w:rPr>
          <w:t xml:space="preserve"> </w:t>
        </w:r>
        <w:r>
          <w:rPr>
            <w:rStyle w:val="token"/>
          </w:rPr>
          <w:t>0;</w:t>
        </w:r>
      </w:ins>
    </w:p>
    <w:p w:rsidR="00E23FF4" w:rsidRDefault="00E23FF4" w:rsidP="00E23FF4">
      <w:pPr>
        <w:pStyle w:val="HTMLPreformatted"/>
        <w:rPr>
          <w:ins w:id="5251" w:author="Unknown"/>
          <w:rStyle w:val="HTMLCode"/>
        </w:rPr>
      </w:pPr>
      <w:ins w:id="5252" w:author="Unknown">
        <w:r>
          <w:rPr>
            <w:rStyle w:val="HTMLCode"/>
          </w:rPr>
          <w:t xml:space="preserve">  </w:t>
        </w:r>
        <w:r>
          <w:rPr>
            <w:rStyle w:val="token"/>
          </w:rPr>
          <w:t>margin:</w:t>
        </w:r>
        <w:r>
          <w:rPr>
            <w:rStyle w:val="HTMLCode"/>
          </w:rPr>
          <w:t xml:space="preserve"> </w:t>
        </w:r>
        <w:r>
          <w:rPr>
            <w:rStyle w:val="token"/>
          </w:rPr>
          <w:t>0</w:t>
        </w:r>
        <w:r>
          <w:rPr>
            <w:rStyle w:val="HTMLCode"/>
          </w:rPr>
          <w:t xml:space="preserve"> auto</w:t>
        </w:r>
        <w:r>
          <w:rPr>
            <w:rStyle w:val="token"/>
          </w:rPr>
          <w:t>;</w:t>
        </w:r>
      </w:ins>
    </w:p>
    <w:p w:rsidR="00E23FF4" w:rsidRDefault="00E23FF4" w:rsidP="00E23FF4">
      <w:pPr>
        <w:pStyle w:val="HTMLPreformatted"/>
        <w:rPr>
          <w:ins w:id="5253" w:author="Unknown"/>
          <w:rStyle w:val="HTMLCode"/>
        </w:rPr>
      </w:pPr>
      <w:ins w:id="5254" w:author="Unknown">
        <w:r>
          <w:rPr>
            <w:rStyle w:val="HTMLCode"/>
          </w:rPr>
          <w:t xml:space="preserve">  </w:t>
        </w:r>
        <w:r>
          <w:rPr>
            <w:rStyle w:val="token"/>
          </w:rPr>
          <w:t>height:</w:t>
        </w:r>
        <w:r>
          <w:rPr>
            <w:rStyle w:val="HTMLCode"/>
          </w:rPr>
          <w:t xml:space="preserve"> </w:t>
        </w:r>
        <w:r>
          <w:rPr>
            <w:rStyle w:val="token"/>
          </w:rPr>
          <w:t>100px;</w:t>
        </w:r>
      </w:ins>
    </w:p>
    <w:p w:rsidR="00E23FF4" w:rsidRDefault="00E23FF4" w:rsidP="00E23FF4">
      <w:pPr>
        <w:pStyle w:val="HTMLPreformatted"/>
        <w:rPr>
          <w:ins w:id="5255" w:author="Unknown"/>
          <w:rStyle w:val="HTMLCode"/>
        </w:rPr>
      </w:pPr>
      <w:ins w:id="5256" w:author="Unknown">
        <w:r>
          <w:rPr>
            <w:rStyle w:val="HTMLCode"/>
          </w:rPr>
          <w:t xml:space="preserve">  </w:t>
        </w:r>
        <w:r>
          <w:rPr>
            <w:rStyle w:val="token"/>
          </w:rPr>
          <w:t>width:</w:t>
        </w:r>
        <w:r>
          <w:rPr>
            <w:rStyle w:val="HTMLCode"/>
          </w:rPr>
          <w:t xml:space="preserve"> </w:t>
        </w:r>
        <w:r>
          <w:rPr>
            <w:rStyle w:val="token"/>
          </w:rPr>
          <w:t>200px;</w:t>
        </w:r>
      </w:ins>
    </w:p>
    <w:p w:rsidR="00E23FF4" w:rsidRDefault="00E23FF4" w:rsidP="00E23FF4">
      <w:pPr>
        <w:pStyle w:val="HTMLPreformatted"/>
        <w:rPr>
          <w:ins w:id="5257" w:author="Unknown"/>
          <w:rStyle w:val="HTMLCode"/>
        </w:rPr>
      </w:pPr>
      <w:ins w:id="5258" w:author="Unknown">
        <w:r>
          <w:rPr>
            <w:rStyle w:val="HTMLCode"/>
          </w:rPr>
          <w:t xml:space="preserve">  </w:t>
        </w:r>
        <w:r>
          <w:rPr>
            <w:rStyle w:val="token"/>
          </w:rPr>
          <w:t>background:</w:t>
        </w:r>
        <w:r>
          <w:rPr>
            <w:rStyle w:val="HTMLCode"/>
          </w:rPr>
          <w:t xml:space="preserve"> </w:t>
        </w:r>
        <w:r>
          <w:rPr>
            <w:rStyle w:val="token"/>
          </w:rPr>
          <w:t>#353C5A;</w:t>
        </w:r>
      </w:ins>
    </w:p>
    <w:p w:rsidR="00E23FF4" w:rsidRDefault="00E23FF4" w:rsidP="00E23FF4">
      <w:pPr>
        <w:pStyle w:val="HTMLPreformatted"/>
        <w:rPr>
          <w:ins w:id="5259" w:author="Unknown"/>
          <w:rStyle w:val="HTMLCode"/>
        </w:rPr>
      </w:pPr>
      <w:ins w:id="5260" w:author="Unknown">
        <w:r>
          <w:rPr>
            <w:rStyle w:val="HTMLCode"/>
          </w:rPr>
          <w:t xml:space="preserve">  </w:t>
        </w:r>
        <w:r>
          <w:rPr>
            <w:rStyle w:val="token"/>
          </w:rPr>
          <w:t>font-family:</w:t>
        </w:r>
        <w:r>
          <w:rPr>
            <w:rStyle w:val="HTMLCode"/>
          </w:rPr>
          <w:t xml:space="preserve"> sans-serif</w:t>
        </w:r>
        <w:r>
          <w:rPr>
            <w:rStyle w:val="token"/>
          </w:rPr>
          <w:t>;</w:t>
        </w:r>
      </w:ins>
    </w:p>
    <w:p w:rsidR="00E23FF4" w:rsidRDefault="00E23FF4" w:rsidP="00E23FF4">
      <w:pPr>
        <w:pStyle w:val="HTMLPreformatted"/>
        <w:rPr>
          <w:ins w:id="5261" w:author="Unknown"/>
          <w:rStyle w:val="HTMLCode"/>
        </w:rPr>
      </w:pPr>
      <w:ins w:id="5262" w:author="Unknown">
        <w:r>
          <w:rPr>
            <w:rStyle w:val="HTMLCode"/>
          </w:rPr>
          <w:t xml:space="preserve">  </w:t>
        </w:r>
        <w:r>
          <w:rPr>
            <w:rStyle w:val="token"/>
          </w:rPr>
          <w:t>text-align:</w:t>
        </w:r>
        <w:r>
          <w:rPr>
            <w:rStyle w:val="HTMLCode"/>
          </w:rPr>
          <w:t xml:space="preserve"> center</w:t>
        </w:r>
        <w:r>
          <w:rPr>
            <w:rStyle w:val="token"/>
          </w:rPr>
          <w:t>;</w:t>
        </w:r>
      </w:ins>
    </w:p>
    <w:p w:rsidR="00E23FF4" w:rsidRDefault="00E23FF4" w:rsidP="00E23FF4">
      <w:pPr>
        <w:pStyle w:val="HTMLPreformatted"/>
        <w:rPr>
          <w:ins w:id="5263" w:author="Unknown"/>
          <w:rStyle w:val="HTMLCode"/>
        </w:rPr>
      </w:pPr>
      <w:ins w:id="5264" w:author="Unknown">
        <w:r>
          <w:rPr>
            <w:rStyle w:val="HTMLCode"/>
          </w:rPr>
          <w:t xml:space="preserve">  </w:t>
        </w:r>
        <w:r>
          <w:rPr>
            <w:rStyle w:val="token"/>
          </w:rPr>
          <w:t>color:</w:t>
        </w:r>
        <w:r>
          <w:rPr>
            <w:rStyle w:val="HTMLCode"/>
          </w:rPr>
          <w:t xml:space="preserve"> </w:t>
        </w:r>
        <w:r>
          <w:rPr>
            <w:rStyle w:val="token"/>
          </w:rPr>
          <w:t>white;</w:t>
        </w:r>
      </w:ins>
    </w:p>
    <w:p w:rsidR="00E23FF4" w:rsidRDefault="00E23FF4" w:rsidP="00E23FF4">
      <w:pPr>
        <w:pStyle w:val="HTMLPreformatted"/>
        <w:rPr>
          <w:ins w:id="5265" w:author="Unknown"/>
        </w:rPr>
      </w:pPr>
      <w:ins w:id="5266" w:author="Unknown">
        <w:r>
          <w:rPr>
            <w:rStyle w:val="token"/>
          </w:rPr>
          <w:t>}</w:t>
        </w:r>
      </w:ins>
    </w:p>
    <w:p w:rsidR="00E23FF4" w:rsidRDefault="00E23FF4" w:rsidP="00E23FF4">
      <w:pPr>
        <w:rPr>
          <w:ins w:id="5267" w:author="Unknown"/>
        </w:rPr>
      </w:pPr>
      <w:ins w:id="5268" w:author="Unknown">
        <w:r>
          <w:t>CSS</w:t>
        </w:r>
      </w:ins>
    </w:p>
    <w:p w:rsidR="00E23FF4" w:rsidRDefault="00E23FF4" w:rsidP="00E23FF4">
      <w:pPr>
        <w:rPr>
          <w:ins w:id="5269" w:author="Unknown"/>
        </w:rPr>
      </w:pPr>
    </w:p>
    <w:p w:rsidR="00E23FF4" w:rsidRDefault="00E23FF4" w:rsidP="00E23FF4">
      <w:pPr>
        <w:pStyle w:val="HTMLPreformatted"/>
        <w:rPr>
          <w:ins w:id="5270" w:author="Unknown"/>
          <w:rStyle w:val="HTMLCode"/>
        </w:rPr>
      </w:pPr>
      <w:ins w:id="5271" w:author="Unknown">
        <w:r>
          <w:rPr>
            <w:rStyle w:val="token"/>
          </w:rPr>
          <w:t>&lt;div class="parent center"&gt;</w:t>
        </w:r>
      </w:ins>
    </w:p>
    <w:p w:rsidR="00E23FF4" w:rsidRDefault="00E23FF4" w:rsidP="00E23FF4">
      <w:pPr>
        <w:pStyle w:val="HTMLPreformatted"/>
        <w:rPr>
          <w:ins w:id="5272" w:author="Unknown"/>
          <w:rStyle w:val="HTMLCode"/>
        </w:rPr>
      </w:pPr>
      <w:ins w:id="5273" w:author="Unknown">
        <w:r>
          <w:rPr>
            <w:rStyle w:val="HTMLCode"/>
          </w:rPr>
          <w:t xml:space="preserve">  </w:t>
        </w:r>
        <w:r>
          <w:rPr>
            <w:rStyle w:val="token"/>
          </w:rPr>
          <w:t>&lt;div class="child"&gt;</w:t>
        </w:r>
        <w:r>
          <w:rPr>
            <w:rStyle w:val="HTMLCode"/>
          </w:rPr>
          <w:t>Child</w:t>
        </w:r>
        <w:r>
          <w:rPr>
            <w:rStyle w:val="token"/>
          </w:rPr>
          <w:t>&lt;/div&gt;</w:t>
        </w:r>
      </w:ins>
    </w:p>
    <w:p w:rsidR="00E23FF4" w:rsidRDefault="00E23FF4" w:rsidP="00E23FF4">
      <w:pPr>
        <w:pStyle w:val="HTMLPreformatted"/>
        <w:rPr>
          <w:ins w:id="5274" w:author="Unknown"/>
        </w:rPr>
      </w:pPr>
      <w:ins w:id="5275" w:author="Unknown">
        <w:r>
          <w:rPr>
            <w:rStyle w:val="token"/>
          </w:rPr>
          <w:t>&lt;/div&gt;</w:t>
        </w:r>
      </w:ins>
    </w:p>
    <w:p w:rsidR="00E23FF4" w:rsidRDefault="00E23FF4" w:rsidP="00E23FF4">
      <w:pPr>
        <w:rPr>
          <w:ins w:id="5276" w:author="Unknown"/>
        </w:rPr>
      </w:pPr>
      <w:ins w:id="5277" w:author="Unknown">
        <w:r>
          <w:t>HTML</w:t>
        </w:r>
      </w:ins>
    </w:p>
    <w:p w:rsidR="00E23FF4" w:rsidRDefault="00E23FF4" w:rsidP="00E23FF4">
      <w:pPr>
        <w:rPr>
          <w:ins w:id="5278" w:author="Unknown"/>
        </w:rPr>
      </w:pPr>
      <w:ins w:id="5279" w:author="Unknown">
        <w:r>
          <w:fldChar w:fldCharType="begin"/>
        </w:r>
        <w:r>
          <w:instrText xml:space="preserve"> HYPERLINK "https://www.tutorialstonight.com/online-html-editor.php?p=article&amp;q=center-horizontal-margin-auto-position-absolute"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E23FF4" w:rsidRDefault="00E23FF4" w:rsidP="00E23FF4">
      <w:pPr>
        <w:rPr>
          <w:ins w:id="5280" w:author="Unknown"/>
        </w:rPr>
      </w:pPr>
      <w:ins w:id="5281" w:author="Unknown">
        <w:r>
          <w:pict>
            <v:rect id="_x0000_i1628" style="width:0;height:1.5pt" o:hralign="center" o:hrstd="t" o:hr="t" fillcolor="#a0a0a0" stroked="f"/>
          </w:pict>
        </w:r>
      </w:ins>
    </w:p>
    <w:p w:rsidR="00E23FF4" w:rsidRDefault="00E23FF4" w:rsidP="00E23FF4">
      <w:pPr>
        <w:pStyle w:val="Heading2"/>
        <w:rPr>
          <w:ins w:id="5282" w:author="Unknown"/>
        </w:rPr>
      </w:pPr>
      <w:ins w:id="5283" w:author="Unknown">
        <w:r>
          <w:t>4. Center horizontally using position absolute and translateX</w:t>
        </w:r>
      </w:ins>
    </w:p>
    <w:p w:rsidR="00E23FF4" w:rsidRDefault="00E23FF4" w:rsidP="00E23FF4">
      <w:pPr>
        <w:pStyle w:val="NormalWeb"/>
        <w:rPr>
          <w:ins w:id="5284" w:author="Unknown"/>
        </w:rPr>
      </w:pPr>
      <w:ins w:id="5285" w:author="Unknown">
        <w:r>
          <w:t xml:space="preserve">Using </w:t>
        </w:r>
        <w:r>
          <w:fldChar w:fldCharType="begin"/>
        </w:r>
        <w:r>
          <w:instrText xml:space="preserve"> HYPERLINK "https://www.tutorialstonight.com/css/css-position.php" \t "_blank" </w:instrText>
        </w:r>
        <w:r>
          <w:fldChar w:fldCharType="separate"/>
        </w:r>
        <w:r>
          <w:rPr>
            <w:rStyle w:val="Hyperlink"/>
          </w:rPr>
          <w:t>position property</w:t>
        </w:r>
        <w:r>
          <w:fldChar w:fldCharType="end"/>
        </w:r>
        <w:r>
          <w:t xml:space="preserve"> and </w:t>
        </w:r>
        <w:r>
          <w:rPr>
            <w:rStyle w:val="focus"/>
          </w:rPr>
          <w:t>translateX</w:t>
        </w:r>
        <w:r>
          <w:t xml:space="preserve"> you can align element horizontally as well as vertically to center. Here we will see horizontal alignment.</w:t>
        </w:r>
      </w:ins>
    </w:p>
    <w:p w:rsidR="00E23FF4" w:rsidRDefault="00E23FF4" w:rsidP="00E23FF4">
      <w:pPr>
        <w:pStyle w:val="NormalWeb"/>
        <w:rPr>
          <w:ins w:id="5286" w:author="Unknown"/>
        </w:rPr>
      </w:pPr>
      <w:ins w:id="5287" w:author="Unknown">
        <w:r>
          <w:t xml:space="preserve">For this, the position of the parent element should be </w:t>
        </w:r>
        <w:r>
          <w:rPr>
            <w:rStyle w:val="focus2"/>
          </w:rPr>
          <w:t>relative</w:t>
        </w:r>
        <w:r>
          <w:t xml:space="preserve"> and the position of the child element should be </w:t>
        </w:r>
        <w:r>
          <w:rPr>
            <w:rStyle w:val="focus2"/>
          </w:rPr>
          <w:t>absolute</w:t>
        </w:r>
        <w:r>
          <w:t>.</w:t>
        </w:r>
      </w:ins>
    </w:p>
    <w:p w:rsidR="00E23FF4" w:rsidRDefault="00E23FF4" w:rsidP="00E23FF4">
      <w:pPr>
        <w:pStyle w:val="HTMLPreformatted"/>
        <w:rPr>
          <w:ins w:id="5288" w:author="Unknown"/>
          <w:rStyle w:val="HTMLCode"/>
        </w:rPr>
      </w:pPr>
      <w:ins w:id="5289" w:author="Unknown">
        <w:r>
          <w:rPr>
            <w:rStyle w:val="token"/>
          </w:rPr>
          <w:t>.parent</w:t>
        </w:r>
        <w:r>
          <w:rPr>
            <w:rStyle w:val="HTMLCode"/>
          </w:rPr>
          <w:t xml:space="preserve"> </w:t>
        </w:r>
        <w:r>
          <w:rPr>
            <w:rStyle w:val="token"/>
          </w:rPr>
          <w:t>{</w:t>
        </w:r>
      </w:ins>
    </w:p>
    <w:p w:rsidR="00E23FF4" w:rsidRDefault="00E23FF4" w:rsidP="00E23FF4">
      <w:pPr>
        <w:pStyle w:val="HTMLPreformatted"/>
        <w:rPr>
          <w:ins w:id="5290" w:author="Unknown"/>
          <w:rStyle w:val="HTMLCode"/>
        </w:rPr>
      </w:pPr>
      <w:ins w:id="5291" w:author="Unknown">
        <w:r>
          <w:rPr>
            <w:rStyle w:val="HTMLCode"/>
          </w:rPr>
          <w:t xml:space="preserve">  </w:t>
        </w:r>
        <w:r>
          <w:rPr>
            <w:rStyle w:val="token"/>
          </w:rPr>
          <w:t>position:</w:t>
        </w:r>
        <w:r>
          <w:rPr>
            <w:rStyle w:val="HTMLCode"/>
          </w:rPr>
          <w:t xml:space="preserve"> relative</w:t>
        </w:r>
        <w:r>
          <w:rPr>
            <w:rStyle w:val="token"/>
          </w:rPr>
          <w:t>;</w:t>
        </w:r>
      </w:ins>
    </w:p>
    <w:p w:rsidR="00E23FF4" w:rsidRDefault="00E23FF4" w:rsidP="00E23FF4">
      <w:pPr>
        <w:pStyle w:val="HTMLPreformatted"/>
        <w:rPr>
          <w:ins w:id="5292" w:author="Unknown"/>
          <w:rStyle w:val="HTMLCode"/>
        </w:rPr>
      </w:pPr>
      <w:ins w:id="5293" w:author="Unknown">
        <w:r>
          <w:rPr>
            <w:rStyle w:val="token"/>
          </w:rPr>
          <w:t>}</w:t>
        </w:r>
      </w:ins>
    </w:p>
    <w:p w:rsidR="00E23FF4" w:rsidRDefault="00E23FF4" w:rsidP="00E23FF4">
      <w:pPr>
        <w:pStyle w:val="HTMLPreformatted"/>
        <w:rPr>
          <w:ins w:id="5294" w:author="Unknown"/>
          <w:rStyle w:val="HTMLCode"/>
        </w:rPr>
      </w:pPr>
    </w:p>
    <w:p w:rsidR="00E23FF4" w:rsidRDefault="00E23FF4" w:rsidP="00E23FF4">
      <w:pPr>
        <w:pStyle w:val="HTMLPreformatted"/>
        <w:rPr>
          <w:ins w:id="5295" w:author="Unknown"/>
          <w:rStyle w:val="HTMLCode"/>
        </w:rPr>
      </w:pPr>
      <w:ins w:id="5296" w:author="Unknown">
        <w:r>
          <w:rPr>
            <w:rStyle w:val="token"/>
          </w:rPr>
          <w:t>.child</w:t>
        </w:r>
        <w:r>
          <w:rPr>
            <w:rStyle w:val="HTMLCode"/>
          </w:rPr>
          <w:t xml:space="preserve"> </w:t>
        </w:r>
        <w:r>
          <w:rPr>
            <w:rStyle w:val="token"/>
          </w:rPr>
          <w:t>{</w:t>
        </w:r>
      </w:ins>
    </w:p>
    <w:p w:rsidR="00E23FF4" w:rsidRDefault="00E23FF4" w:rsidP="00E23FF4">
      <w:pPr>
        <w:pStyle w:val="HTMLPreformatted"/>
        <w:rPr>
          <w:ins w:id="5297" w:author="Unknown"/>
          <w:rStyle w:val="HTMLCode"/>
        </w:rPr>
      </w:pPr>
      <w:ins w:id="5298" w:author="Unknown">
        <w:r>
          <w:rPr>
            <w:rStyle w:val="HTMLCode"/>
          </w:rPr>
          <w:t xml:space="preserve">  </w:t>
        </w:r>
        <w:r>
          <w:rPr>
            <w:rStyle w:val="token"/>
          </w:rPr>
          <w:t>position:</w:t>
        </w:r>
        <w:r>
          <w:rPr>
            <w:rStyle w:val="HTMLCode"/>
          </w:rPr>
          <w:t xml:space="preserve"> absolute</w:t>
        </w:r>
        <w:r>
          <w:rPr>
            <w:rStyle w:val="token"/>
          </w:rPr>
          <w:t>;</w:t>
        </w:r>
      </w:ins>
    </w:p>
    <w:p w:rsidR="00E23FF4" w:rsidRDefault="00E23FF4" w:rsidP="00E23FF4">
      <w:pPr>
        <w:pStyle w:val="HTMLPreformatted"/>
        <w:rPr>
          <w:ins w:id="5299" w:author="Unknown"/>
        </w:rPr>
      </w:pPr>
      <w:ins w:id="5300" w:author="Unknown">
        <w:r>
          <w:rPr>
            <w:rStyle w:val="token"/>
          </w:rPr>
          <w:t>}</w:t>
        </w:r>
      </w:ins>
    </w:p>
    <w:p w:rsidR="00E23FF4" w:rsidRDefault="00E23FF4" w:rsidP="00E23FF4">
      <w:pPr>
        <w:rPr>
          <w:ins w:id="5301" w:author="Unknown"/>
        </w:rPr>
      </w:pPr>
      <w:ins w:id="5302" w:author="Unknown">
        <w:r>
          <w:t>CSS</w:t>
        </w:r>
      </w:ins>
    </w:p>
    <w:p w:rsidR="00E23FF4" w:rsidRDefault="00E23FF4" w:rsidP="00E23FF4">
      <w:pPr>
        <w:pStyle w:val="NormalWeb"/>
        <w:rPr>
          <w:ins w:id="5303" w:author="Unknown"/>
        </w:rPr>
      </w:pPr>
      <w:ins w:id="5304" w:author="Unknown">
        <w:r>
          <w:lastRenderedPageBreak/>
          <w:t>Now, shift the child element 50% to its left.</w:t>
        </w:r>
      </w:ins>
    </w:p>
    <w:p w:rsidR="00E23FF4" w:rsidRDefault="00E23FF4" w:rsidP="00E23FF4">
      <w:pPr>
        <w:pStyle w:val="NormalWeb"/>
        <w:rPr>
          <w:ins w:id="5305" w:author="Unknown"/>
        </w:rPr>
      </w:pPr>
      <w:ins w:id="5306" w:author="Unknown">
        <w:r>
          <w:t>This left shift of 50% will make the child element to start from midway to the right side of the parent element.</w:t>
        </w:r>
      </w:ins>
    </w:p>
    <w:p w:rsidR="00E23FF4" w:rsidRDefault="00E23FF4" w:rsidP="00E23FF4">
      <w:pPr>
        <w:rPr>
          <w:ins w:id="5307" w:author="Unknown"/>
        </w:rPr>
      </w:pPr>
      <w:r>
        <w:rPr>
          <w:noProof/>
        </w:rPr>
        <mc:AlternateContent>
          <mc:Choice Requires="wps">
            <w:drawing>
              <wp:inline distT="0" distB="0" distL="0" distR="0">
                <wp:extent cx="304800" cy="304800"/>
                <wp:effectExtent l="0" t="0" r="0" b="0"/>
                <wp:docPr id="41" name="Rectangle 41" descr="translateX 50% center horizon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Description: translateX 50% center horizon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2hqk10AIAAOI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E23FF4" w:rsidRDefault="00E23FF4" w:rsidP="00E23FF4">
      <w:pPr>
        <w:pStyle w:val="NormalWeb"/>
        <w:rPr>
          <w:ins w:id="5308" w:author="Unknown"/>
        </w:rPr>
      </w:pPr>
      <w:ins w:id="5309" w:author="Unknown">
        <w:r>
          <w:t xml:space="preserve">You can see in the above picture we want to center the box horizontally but it starts from the middle of the parent element. So we can apply the </w:t>
        </w:r>
        <w:r>
          <w:fldChar w:fldCharType="begin"/>
        </w:r>
        <w:r>
          <w:instrText xml:space="preserve"> HYPERLINK "https://www.tutorialstonight.com/css/css-2D-transformation.php" \t "_blank" </w:instrText>
        </w:r>
        <w:r>
          <w:fldChar w:fldCharType="separate"/>
        </w:r>
        <w:r>
          <w:rPr>
            <w:rStyle w:val="Hyperlink"/>
          </w:rPr>
          <w:t>translateX</w:t>
        </w:r>
        <w:r>
          <w:fldChar w:fldCharType="end"/>
        </w:r>
        <w:r>
          <w:t xml:space="preserve"> property and move the child element 50% in a negative direction which will align it in center. Now add </w:t>
        </w:r>
        <w:r>
          <w:rPr>
            <w:rStyle w:val="HTMLCode"/>
          </w:rPr>
          <w:t>transform: translateX(-50%)</w:t>
        </w:r>
        <w:r>
          <w:t xml:space="preserve"> to finally center the child element.</w:t>
        </w:r>
      </w:ins>
    </w:p>
    <w:p w:rsidR="00E23FF4" w:rsidRDefault="00E23FF4" w:rsidP="00E23FF4">
      <w:pPr>
        <w:pStyle w:val="HTMLPreformatted"/>
        <w:rPr>
          <w:ins w:id="5310" w:author="Unknown"/>
          <w:rStyle w:val="HTMLCode"/>
        </w:rPr>
      </w:pPr>
      <w:ins w:id="5311" w:author="Unknown">
        <w:r>
          <w:rPr>
            <w:rStyle w:val="token"/>
          </w:rPr>
          <w:t>.parent</w:t>
        </w:r>
        <w:r>
          <w:rPr>
            <w:rStyle w:val="HTMLCode"/>
          </w:rPr>
          <w:t xml:space="preserve"> </w:t>
        </w:r>
        <w:r>
          <w:rPr>
            <w:rStyle w:val="token"/>
          </w:rPr>
          <w:t>{</w:t>
        </w:r>
      </w:ins>
    </w:p>
    <w:p w:rsidR="00E23FF4" w:rsidRDefault="00E23FF4" w:rsidP="00E23FF4">
      <w:pPr>
        <w:pStyle w:val="HTMLPreformatted"/>
        <w:rPr>
          <w:ins w:id="5312" w:author="Unknown"/>
          <w:rStyle w:val="HTMLCode"/>
        </w:rPr>
      </w:pPr>
      <w:ins w:id="5313" w:author="Unknown">
        <w:r>
          <w:rPr>
            <w:rStyle w:val="HTMLCode"/>
          </w:rPr>
          <w:t xml:space="preserve">  </w:t>
        </w:r>
        <w:r>
          <w:rPr>
            <w:rStyle w:val="token"/>
          </w:rPr>
          <w:t>position:</w:t>
        </w:r>
        <w:r>
          <w:rPr>
            <w:rStyle w:val="HTMLCode"/>
          </w:rPr>
          <w:t xml:space="preserve"> relative</w:t>
        </w:r>
        <w:r>
          <w:rPr>
            <w:rStyle w:val="token"/>
          </w:rPr>
          <w:t>;</w:t>
        </w:r>
      </w:ins>
    </w:p>
    <w:p w:rsidR="00E23FF4" w:rsidRDefault="00E23FF4" w:rsidP="00E23FF4">
      <w:pPr>
        <w:pStyle w:val="HTMLPreformatted"/>
        <w:rPr>
          <w:ins w:id="5314" w:author="Unknown"/>
          <w:rStyle w:val="HTMLCode"/>
        </w:rPr>
      </w:pPr>
      <w:ins w:id="5315" w:author="Unknown">
        <w:r>
          <w:rPr>
            <w:rStyle w:val="token"/>
          </w:rPr>
          <w:t>}</w:t>
        </w:r>
      </w:ins>
    </w:p>
    <w:p w:rsidR="00E23FF4" w:rsidRDefault="00E23FF4" w:rsidP="00E23FF4">
      <w:pPr>
        <w:pStyle w:val="HTMLPreformatted"/>
        <w:rPr>
          <w:ins w:id="5316" w:author="Unknown"/>
          <w:rStyle w:val="HTMLCode"/>
        </w:rPr>
      </w:pPr>
    </w:p>
    <w:p w:rsidR="00E23FF4" w:rsidRDefault="00E23FF4" w:rsidP="00E23FF4">
      <w:pPr>
        <w:pStyle w:val="HTMLPreformatted"/>
        <w:rPr>
          <w:ins w:id="5317" w:author="Unknown"/>
          <w:rStyle w:val="HTMLCode"/>
        </w:rPr>
      </w:pPr>
      <w:ins w:id="5318" w:author="Unknown">
        <w:r>
          <w:rPr>
            <w:rStyle w:val="token"/>
          </w:rPr>
          <w:t>.child</w:t>
        </w:r>
        <w:r>
          <w:rPr>
            <w:rStyle w:val="HTMLCode"/>
          </w:rPr>
          <w:t xml:space="preserve"> </w:t>
        </w:r>
        <w:r>
          <w:rPr>
            <w:rStyle w:val="token"/>
          </w:rPr>
          <w:t>{</w:t>
        </w:r>
      </w:ins>
    </w:p>
    <w:p w:rsidR="00E23FF4" w:rsidRDefault="00E23FF4" w:rsidP="00E23FF4">
      <w:pPr>
        <w:pStyle w:val="HTMLPreformatted"/>
        <w:rPr>
          <w:ins w:id="5319" w:author="Unknown"/>
          <w:rStyle w:val="HTMLCode"/>
        </w:rPr>
      </w:pPr>
      <w:ins w:id="5320" w:author="Unknown">
        <w:r>
          <w:rPr>
            <w:rStyle w:val="HTMLCode"/>
          </w:rPr>
          <w:t xml:space="preserve">  </w:t>
        </w:r>
        <w:r>
          <w:rPr>
            <w:rStyle w:val="token"/>
          </w:rPr>
          <w:t>position:</w:t>
        </w:r>
        <w:r>
          <w:rPr>
            <w:rStyle w:val="HTMLCode"/>
          </w:rPr>
          <w:t xml:space="preserve"> absolute</w:t>
        </w:r>
        <w:r>
          <w:rPr>
            <w:rStyle w:val="token"/>
          </w:rPr>
          <w:t>;</w:t>
        </w:r>
      </w:ins>
    </w:p>
    <w:p w:rsidR="00E23FF4" w:rsidRDefault="00E23FF4" w:rsidP="00E23FF4">
      <w:pPr>
        <w:pStyle w:val="HTMLPreformatted"/>
        <w:rPr>
          <w:ins w:id="5321" w:author="Unknown"/>
          <w:rStyle w:val="HTMLCode"/>
        </w:rPr>
      </w:pPr>
      <w:ins w:id="5322" w:author="Unknown">
        <w:r>
          <w:rPr>
            <w:rStyle w:val="HTMLCode"/>
          </w:rPr>
          <w:t xml:space="preserve">  </w:t>
        </w:r>
        <w:r>
          <w:rPr>
            <w:rStyle w:val="token"/>
          </w:rPr>
          <w:t>left:</w:t>
        </w:r>
        <w:r>
          <w:rPr>
            <w:rStyle w:val="HTMLCode"/>
          </w:rPr>
          <w:t xml:space="preserve"> </w:t>
        </w:r>
        <w:r>
          <w:rPr>
            <w:rStyle w:val="token"/>
          </w:rPr>
          <w:t>50%;</w:t>
        </w:r>
      </w:ins>
    </w:p>
    <w:p w:rsidR="00E23FF4" w:rsidRDefault="00E23FF4" w:rsidP="00E23FF4">
      <w:pPr>
        <w:pStyle w:val="HTMLPreformatted"/>
        <w:rPr>
          <w:ins w:id="5323" w:author="Unknown"/>
          <w:rStyle w:val="HTMLCode"/>
        </w:rPr>
      </w:pPr>
      <w:ins w:id="5324" w:author="Unknown">
        <w:r>
          <w:rPr>
            <w:rStyle w:val="HTMLCode"/>
          </w:rPr>
          <w:t xml:space="preserve">  </w:t>
        </w:r>
        <w:r>
          <w:rPr>
            <w:rStyle w:val="token"/>
          </w:rPr>
          <w:t>transform:</w:t>
        </w:r>
        <w:r>
          <w:rPr>
            <w:rStyle w:val="HTMLCode"/>
          </w:rPr>
          <w:t xml:space="preserve"> </w:t>
        </w:r>
        <w:r>
          <w:rPr>
            <w:rStyle w:val="token"/>
          </w:rPr>
          <w:t>translateX(-50%);</w:t>
        </w:r>
      </w:ins>
    </w:p>
    <w:p w:rsidR="00E23FF4" w:rsidRDefault="00E23FF4" w:rsidP="00E23FF4">
      <w:pPr>
        <w:pStyle w:val="HTMLPreformatted"/>
        <w:rPr>
          <w:ins w:id="5325" w:author="Unknown"/>
        </w:rPr>
      </w:pPr>
      <w:ins w:id="5326" w:author="Unknown">
        <w:r>
          <w:rPr>
            <w:rStyle w:val="token"/>
          </w:rPr>
          <w:t>}</w:t>
        </w:r>
      </w:ins>
    </w:p>
    <w:p w:rsidR="00E23FF4" w:rsidRDefault="00E23FF4" w:rsidP="00E23FF4">
      <w:pPr>
        <w:rPr>
          <w:ins w:id="5327" w:author="Unknown"/>
        </w:rPr>
      </w:pPr>
      <w:ins w:id="5328" w:author="Unknown">
        <w:r>
          <w:t>CSS</w:t>
        </w:r>
      </w:ins>
    </w:p>
    <w:p w:rsidR="00E23FF4" w:rsidRDefault="00E23FF4" w:rsidP="00E23FF4">
      <w:pPr>
        <w:pStyle w:val="NormalWeb"/>
        <w:rPr>
          <w:ins w:id="5329" w:author="Unknown"/>
        </w:rPr>
      </w:pPr>
      <w:ins w:id="5330" w:author="Unknown">
        <w:r>
          <w:t>This is the HTML code.</w:t>
        </w:r>
      </w:ins>
    </w:p>
    <w:p w:rsidR="00E23FF4" w:rsidRDefault="00E23FF4" w:rsidP="00E23FF4">
      <w:pPr>
        <w:pStyle w:val="HTMLPreformatted"/>
        <w:rPr>
          <w:ins w:id="5331" w:author="Unknown"/>
          <w:rStyle w:val="HTMLCode"/>
        </w:rPr>
      </w:pPr>
      <w:ins w:id="5332" w:author="Unknown">
        <w:r>
          <w:rPr>
            <w:rStyle w:val="token"/>
          </w:rPr>
          <w:t>&lt;div class="parent"&gt;</w:t>
        </w:r>
      </w:ins>
    </w:p>
    <w:p w:rsidR="00E23FF4" w:rsidRDefault="00E23FF4" w:rsidP="00E23FF4">
      <w:pPr>
        <w:pStyle w:val="HTMLPreformatted"/>
        <w:rPr>
          <w:ins w:id="5333" w:author="Unknown"/>
          <w:rStyle w:val="HTMLCode"/>
        </w:rPr>
      </w:pPr>
      <w:ins w:id="5334" w:author="Unknown">
        <w:r>
          <w:rPr>
            <w:rStyle w:val="HTMLCode"/>
          </w:rPr>
          <w:t xml:space="preserve">  </w:t>
        </w:r>
        <w:r>
          <w:rPr>
            <w:rStyle w:val="token"/>
          </w:rPr>
          <w:t>&lt;div class="child"&gt;</w:t>
        </w:r>
        <w:r>
          <w:rPr>
            <w:rStyle w:val="HTMLCode"/>
          </w:rPr>
          <w:t>Child</w:t>
        </w:r>
        <w:r>
          <w:rPr>
            <w:rStyle w:val="token"/>
          </w:rPr>
          <w:t>&lt;/div&gt;</w:t>
        </w:r>
      </w:ins>
    </w:p>
    <w:p w:rsidR="00E23FF4" w:rsidRDefault="00E23FF4" w:rsidP="00E23FF4">
      <w:pPr>
        <w:pStyle w:val="HTMLPreformatted"/>
        <w:rPr>
          <w:ins w:id="5335" w:author="Unknown"/>
        </w:rPr>
      </w:pPr>
      <w:ins w:id="5336" w:author="Unknown">
        <w:r>
          <w:rPr>
            <w:rStyle w:val="token"/>
          </w:rPr>
          <w:t>&lt;/div&gt;</w:t>
        </w:r>
      </w:ins>
    </w:p>
    <w:p w:rsidR="00E23FF4" w:rsidRDefault="00E23FF4" w:rsidP="00E23FF4">
      <w:pPr>
        <w:rPr>
          <w:ins w:id="5337" w:author="Unknown"/>
        </w:rPr>
      </w:pPr>
      <w:ins w:id="5338" w:author="Unknown">
        <w:r>
          <w:t>HTML</w:t>
        </w:r>
      </w:ins>
    </w:p>
    <w:p w:rsidR="00E23FF4" w:rsidRDefault="00E23FF4" w:rsidP="00E23FF4">
      <w:pPr>
        <w:rPr>
          <w:ins w:id="5339" w:author="Unknown"/>
        </w:rPr>
      </w:pPr>
      <w:ins w:id="5340" w:author="Unknown">
        <w:r>
          <w:fldChar w:fldCharType="begin"/>
        </w:r>
        <w:r>
          <w:instrText xml:space="preserve"> HYPERLINK "https://www.tutorialstonight.com/online-html-editor.php?p=article&amp;q=div-center-using-position-absolute"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E23FF4" w:rsidRDefault="00E23FF4" w:rsidP="00E23FF4">
      <w:pPr>
        <w:rPr>
          <w:ins w:id="5341" w:author="Unknown"/>
        </w:rPr>
      </w:pPr>
      <w:ins w:id="5342" w:author="Unknown">
        <w:r>
          <w:pict>
            <v:rect id="_x0000_i1630" style="width:0;height:1.5pt" o:hralign="center" o:hrstd="t" o:hr="t" fillcolor="#a0a0a0" stroked="f"/>
          </w:pict>
        </w:r>
      </w:ins>
    </w:p>
    <w:p w:rsidR="00E23FF4" w:rsidRDefault="00E23FF4" w:rsidP="00E23FF4">
      <w:pPr>
        <w:pStyle w:val="Heading2"/>
        <w:rPr>
          <w:ins w:id="5343" w:author="Unknown"/>
        </w:rPr>
      </w:pPr>
      <w:ins w:id="5344" w:author="Unknown">
        <w:r>
          <w:t>5. Center using table</w:t>
        </w:r>
      </w:ins>
    </w:p>
    <w:p w:rsidR="00E23FF4" w:rsidRDefault="00E23FF4" w:rsidP="00E23FF4">
      <w:pPr>
        <w:pStyle w:val="NormalWeb"/>
        <w:rPr>
          <w:ins w:id="5345" w:author="Unknown"/>
        </w:rPr>
      </w:pPr>
      <w:ins w:id="5346" w:author="Unknown">
        <w:r>
          <w:t xml:space="preserve">Using a </w:t>
        </w:r>
        <w:r>
          <w:fldChar w:fldCharType="begin"/>
        </w:r>
        <w:r>
          <w:instrText xml:space="preserve"> HYPERLINK "https://www.tutorialstonight.com/html/html-tables.php" \t "_blank" </w:instrText>
        </w:r>
        <w:r>
          <w:fldChar w:fldCharType="separate"/>
        </w:r>
        <w:r>
          <w:rPr>
            <w:rStyle w:val="Hyperlink"/>
          </w:rPr>
          <w:t>table</w:t>
        </w:r>
        <w:r>
          <w:fldChar w:fldCharType="end"/>
        </w:r>
        <w:r>
          <w:t xml:space="preserve"> to design page layout is not used nowadays, but it's worth it to know that you can use this to center the element horizontally.</w:t>
        </w:r>
      </w:ins>
    </w:p>
    <w:p w:rsidR="00E23FF4" w:rsidRDefault="00E23FF4" w:rsidP="00E23FF4">
      <w:pPr>
        <w:pStyle w:val="NormalWeb"/>
        <w:rPr>
          <w:ins w:id="5347" w:author="Unknown"/>
        </w:rPr>
      </w:pPr>
      <w:ins w:id="5348" w:author="Unknown">
        <w:r>
          <w:t xml:space="preserve">To center an element horizontally in the table use </w:t>
        </w:r>
        <w:r>
          <w:rPr>
            <w:rStyle w:val="HTMLCode"/>
          </w:rPr>
          <w:t>text-align: center</w:t>
        </w:r>
        <w:r>
          <w:t xml:space="preserve"> to parent and </w:t>
        </w:r>
        <w:r>
          <w:rPr>
            <w:rStyle w:val="HTMLCode"/>
          </w:rPr>
          <w:t>display: inline-block</w:t>
        </w:r>
        <w:r>
          <w:t xml:space="preserve"> to the child element.</w:t>
        </w:r>
      </w:ins>
    </w:p>
    <w:p w:rsidR="00E23FF4" w:rsidRDefault="00E23FF4" w:rsidP="00E23FF4">
      <w:pPr>
        <w:pStyle w:val="NormalWeb"/>
        <w:rPr>
          <w:ins w:id="5349" w:author="Unknown"/>
        </w:rPr>
      </w:pPr>
      <w:ins w:id="5350" w:author="Unknown">
        <w:r>
          <w:t>To see the code in effect width of the child should be less than the parent element so we have set the parent width to 100vw for understanding purpose.</w:t>
        </w:r>
      </w:ins>
    </w:p>
    <w:p w:rsidR="00E23FF4" w:rsidRDefault="00E23FF4" w:rsidP="00E23FF4">
      <w:pPr>
        <w:pStyle w:val="NormalWeb"/>
        <w:rPr>
          <w:ins w:id="5351" w:author="Unknown"/>
        </w:rPr>
      </w:pPr>
      <w:ins w:id="5352" w:author="Unknown">
        <w:r>
          <w:t>Here is HTML and CSS code as an example.</w:t>
        </w:r>
      </w:ins>
    </w:p>
    <w:p w:rsidR="00E23FF4" w:rsidRDefault="00E23FF4" w:rsidP="00E23FF4">
      <w:pPr>
        <w:pStyle w:val="HTMLPreformatted"/>
        <w:rPr>
          <w:ins w:id="5353" w:author="Unknown"/>
          <w:rStyle w:val="HTMLCode"/>
        </w:rPr>
      </w:pPr>
      <w:ins w:id="5354" w:author="Unknown">
        <w:r>
          <w:rPr>
            <w:rStyle w:val="token"/>
          </w:rPr>
          <w:lastRenderedPageBreak/>
          <w:t>.parent</w:t>
        </w:r>
        <w:r>
          <w:rPr>
            <w:rStyle w:val="HTMLCode"/>
          </w:rPr>
          <w:t xml:space="preserve"> </w:t>
        </w:r>
        <w:r>
          <w:rPr>
            <w:rStyle w:val="token"/>
          </w:rPr>
          <w:t>{</w:t>
        </w:r>
      </w:ins>
    </w:p>
    <w:p w:rsidR="00E23FF4" w:rsidRDefault="00E23FF4" w:rsidP="00E23FF4">
      <w:pPr>
        <w:pStyle w:val="HTMLPreformatted"/>
        <w:rPr>
          <w:ins w:id="5355" w:author="Unknown"/>
          <w:rStyle w:val="HTMLCode"/>
        </w:rPr>
      </w:pPr>
      <w:ins w:id="5356" w:author="Unknown">
        <w:r>
          <w:rPr>
            <w:rStyle w:val="HTMLCode"/>
          </w:rPr>
          <w:t xml:space="preserve">  </w:t>
        </w:r>
        <w:r>
          <w:rPr>
            <w:rStyle w:val="token"/>
          </w:rPr>
          <w:t>text-align:</w:t>
        </w:r>
        <w:r>
          <w:rPr>
            <w:rStyle w:val="HTMLCode"/>
          </w:rPr>
          <w:t xml:space="preserve"> center</w:t>
        </w:r>
        <w:r>
          <w:rPr>
            <w:rStyle w:val="token"/>
          </w:rPr>
          <w:t>;</w:t>
        </w:r>
      </w:ins>
    </w:p>
    <w:p w:rsidR="00E23FF4" w:rsidRDefault="00E23FF4" w:rsidP="00E23FF4">
      <w:pPr>
        <w:pStyle w:val="HTMLPreformatted"/>
        <w:rPr>
          <w:ins w:id="5357" w:author="Unknown"/>
          <w:rStyle w:val="HTMLCode"/>
        </w:rPr>
      </w:pPr>
      <w:ins w:id="5358" w:author="Unknown">
        <w:r>
          <w:rPr>
            <w:rStyle w:val="HTMLCode"/>
          </w:rPr>
          <w:t xml:space="preserve">  </w:t>
        </w:r>
        <w:r>
          <w:rPr>
            <w:rStyle w:val="token"/>
          </w:rPr>
          <w:t>width:</w:t>
        </w:r>
        <w:r>
          <w:rPr>
            <w:rStyle w:val="HTMLCode"/>
          </w:rPr>
          <w:t xml:space="preserve"> </w:t>
        </w:r>
        <w:r>
          <w:rPr>
            <w:rStyle w:val="token"/>
          </w:rPr>
          <w:t>100vw;</w:t>
        </w:r>
      </w:ins>
    </w:p>
    <w:p w:rsidR="00E23FF4" w:rsidRDefault="00E23FF4" w:rsidP="00E23FF4">
      <w:pPr>
        <w:pStyle w:val="HTMLPreformatted"/>
        <w:rPr>
          <w:ins w:id="5359" w:author="Unknown"/>
          <w:rStyle w:val="HTMLCode"/>
        </w:rPr>
      </w:pPr>
      <w:ins w:id="5360" w:author="Unknown">
        <w:r>
          <w:rPr>
            <w:rStyle w:val="HTMLCode"/>
          </w:rPr>
          <w:t xml:space="preserve">  </w:t>
        </w:r>
        <w:r>
          <w:rPr>
            <w:rStyle w:val="token"/>
          </w:rPr>
          <w:t>border:</w:t>
        </w:r>
        <w:r>
          <w:rPr>
            <w:rStyle w:val="HTMLCode"/>
          </w:rPr>
          <w:t xml:space="preserve"> </w:t>
        </w:r>
        <w:r>
          <w:rPr>
            <w:rStyle w:val="token"/>
          </w:rPr>
          <w:t>2px</w:t>
        </w:r>
        <w:r>
          <w:rPr>
            <w:rStyle w:val="HTMLCode"/>
          </w:rPr>
          <w:t xml:space="preserve"> solid </w:t>
        </w:r>
        <w:r>
          <w:rPr>
            <w:rStyle w:val="token"/>
          </w:rPr>
          <w:t>#4B5681;</w:t>
        </w:r>
      </w:ins>
    </w:p>
    <w:p w:rsidR="00E23FF4" w:rsidRDefault="00E23FF4" w:rsidP="00E23FF4">
      <w:pPr>
        <w:pStyle w:val="HTMLPreformatted"/>
        <w:rPr>
          <w:ins w:id="5361" w:author="Unknown"/>
          <w:rStyle w:val="HTMLCode"/>
        </w:rPr>
      </w:pPr>
      <w:ins w:id="5362" w:author="Unknown">
        <w:r>
          <w:rPr>
            <w:rStyle w:val="HTMLCode"/>
          </w:rPr>
          <w:t xml:space="preserve">  </w:t>
        </w:r>
        <w:r>
          <w:rPr>
            <w:rStyle w:val="token"/>
          </w:rPr>
          <w:t>background:</w:t>
        </w:r>
        <w:r>
          <w:rPr>
            <w:rStyle w:val="HTMLCode"/>
          </w:rPr>
          <w:t xml:space="preserve"> </w:t>
        </w:r>
        <w:r>
          <w:rPr>
            <w:rStyle w:val="token"/>
          </w:rPr>
          <w:t>#7E89B4;</w:t>
        </w:r>
      </w:ins>
    </w:p>
    <w:p w:rsidR="00E23FF4" w:rsidRDefault="00E23FF4" w:rsidP="00E23FF4">
      <w:pPr>
        <w:pStyle w:val="HTMLPreformatted"/>
        <w:rPr>
          <w:ins w:id="5363" w:author="Unknown"/>
          <w:rStyle w:val="HTMLCode"/>
        </w:rPr>
      </w:pPr>
      <w:ins w:id="5364" w:author="Unknown">
        <w:r>
          <w:rPr>
            <w:rStyle w:val="HTMLCode"/>
          </w:rPr>
          <w:t xml:space="preserve">  </w:t>
        </w:r>
        <w:r>
          <w:rPr>
            <w:rStyle w:val="token"/>
          </w:rPr>
          <w:t>height:</w:t>
        </w:r>
        <w:r>
          <w:rPr>
            <w:rStyle w:val="HTMLCode"/>
          </w:rPr>
          <w:t xml:space="preserve"> </w:t>
        </w:r>
        <w:r>
          <w:rPr>
            <w:rStyle w:val="token"/>
          </w:rPr>
          <w:t>100px;</w:t>
        </w:r>
      </w:ins>
    </w:p>
    <w:p w:rsidR="00E23FF4" w:rsidRDefault="00E23FF4" w:rsidP="00E23FF4">
      <w:pPr>
        <w:pStyle w:val="HTMLPreformatted"/>
        <w:rPr>
          <w:ins w:id="5365" w:author="Unknown"/>
          <w:rStyle w:val="HTMLCode"/>
        </w:rPr>
      </w:pPr>
      <w:ins w:id="5366" w:author="Unknown">
        <w:r>
          <w:rPr>
            <w:rStyle w:val="token"/>
          </w:rPr>
          <w:t>}</w:t>
        </w:r>
      </w:ins>
    </w:p>
    <w:p w:rsidR="00E23FF4" w:rsidRDefault="00E23FF4" w:rsidP="00E23FF4">
      <w:pPr>
        <w:pStyle w:val="HTMLPreformatted"/>
        <w:rPr>
          <w:ins w:id="5367" w:author="Unknown"/>
          <w:rStyle w:val="HTMLCode"/>
        </w:rPr>
      </w:pPr>
    </w:p>
    <w:p w:rsidR="00E23FF4" w:rsidRDefault="00E23FF4" w:rsidP="00E23FF4">
      <w:pPr>
        <w:pStyle w:val="HTMLPreformatted"/>
        <w:rPr>
          <w:ins w:id="5368" w:author="Unknown"/>
          <w:rStyle w:val="HTMLCode"/>
        </w:rPr>
      </w:pPr>
      <w:ins w:id="5369" w:author="Unknown">
        <w:r>
          <w:rPr>
            <w:rStyle w:val="token"/>
          </w:rPr>
          <w:t>.child</w:t>
        </w:r>
        <w:r>
          <w:rPr>
            <w:rStyle w:val="HTMLCode"/>
          </w:rPr>
          <w:t xml:space="preserve"> </w:t>
        </w:r>
        <w:r>
          <w:rPr>
            <w:rStyle w:val="token"/>
          </w:rPr>
          <w:t>{</w:t>
        </w:r>
      </w:ins>
    </w:p>
    <w:p w:rsidR="00E23FF4" w:rsidRDefault="00E23FF4" w:rsidP="00E23FF4">
      <w:pPr>
        <w:pStyle w:val="HTMLPreformatted"/>
        <w:rPr>
          <w:ins w:id="5370" w:author="Unknown"/>
          <w:rStyle w:val="HTMLCode"/>
        </w:rPr>
      </w:pPr>
      <w:ins w:id="5371" w:author="Unknown">
        <w:r>
          <w:rPr>
            <w:rStyle w:val="HTMLCode"/>
          </w:rPr>
          <w:t xml:space="preserve">  </w:t>
        </w:r>
        <w:r>
          <w:rPr>
            <w:rStyle w:val="token"/>
          </w:rPr>
          <w:t>display:</w:t>
        </w:r>
        <w:r>
          <w:rPr>
            <w:rStyle w:val="HTMLCode"/>
          </w:rPr>
          <w:t xml:space="preserve"> inline-block</w:t>
        </w:r>
        <w:r>
          <w:rPr>
            <w:rStyle w:val="token"/>
          </w:rPr>
          <w:t>;</w:t>
        </w:r>
      </w:ins>
    </w:p>
    <w:p w:rsidR="00E23FF4" w:rsidRDefault="00E23FF4" w:rsidP="00E23FF4">
      <w:pPr>
        <w:pStyle w:val="HTMLPreformatted"/>
        <w:rPr>
          <w:ins w:id="5372" w:author="Unknown"/>
          <w:rStyle w:val="HTMLCode"/>
        </w:rPr>
      </w:pPr>
      <w:ins w:id="5373" w:author="Unknown">
        <w:r>
          <w:rPr>
            <w:rStyle w:val="HTMLCode"/>
          </w:rPr>
          <w:t xml:space="preserve">  </w:t>
        </w:r>
        <w:r>
          <w:rPr>
            <w:rStyle w:val="token"/>
          </w:rPr>
          <w:t>height:</w:t>
        </w:r>
        <w:r>
          <w:rPr>
            <w:rStyle w:val="HTMLCode"/>
          </w:rPr>
          <w:t xml:space="preserve"> </w:t>
        </w:r>
        <w:r>
          <w:rPr>
            <w:rStyle w:val="token"/>
          </w:rPr>
          <w:t>100px;</w:t>
        </w:r>
      </w:ins>
    </w:p>
    <w:p w:rsidR="00E23FF4" w:rsidRDefault="00E23FF4" w:rsidP="00E23FF4">
      <w:pPr>
        <w:pStyle w:val="HTMLPreformatted"/>
        <w:rPr>
          <w:ins w:id="5374" w:author="Unknown"/>
          <w:rStyle w:val="HTMLCode"/>
        </w:rPr>
      </w:pPr>
      <w:ins w:id="5375" w:author="Unknown">
        <w:r>
          <w:rPr>
            <w:rStyle w:val="HTMLCode"/>
          </w:rPr>
          <w:t xml:space="preserve">  </w:t>
        </w:r>
        <w:r>
          <w:rPr>
            <w:rStyle w:val="token"/>
          </w:rPr>
          <w:t>width:</w:t>
        </w:r>
        <w:r>
          <w:rPr>
            <w:rStyle w:val="HTMLCode"/>
          </w:rPr>
          <w:t xml:space="preserve"> </w:t>
        </w:r>
        <w:r>
          <w:rPr>
            <w:rStyle w:val="token"/>
          </w:rPr>
          <w:t>200px;</w:t>
        </w:r>
      </w:ins>
    </w:p>
    <w:p w:rsidR="00E23FF4" w:rsidRDefault="00E23FF4" w:rsidP="00E23FF4">
      <w:pPr>
        <w:pStyle w:val="HTMLPreformatted"/>
        <w:rPr>
          <w:ins w:id="5376" w:author="Unknown"/>
          <w:rStyle w:val="HTMLCode"/>
        </w:rPr>
      </w:pPr>
      <w:ins w:id="5377" w:author="Unknown">
        <w:r>
          <w:rPr>
            <w:rStyle w:val="HTMLCode"/>
          </w:rPr>
          <w:t xml:space="preserve">  </w:t>
        </w:r>
        <w:r>
          <w:rPr>
            <w:rStyle w:val="token"/>
          </w:rPr>
          <w:t>background:</w:t>
        </w:r>
        <w:r>
          <w:rPr>
            <w:rStyle w:val="HTMLCode"/>
          </w:rPr>
          <w:t xml:space="preserve"> </w:t>
        </w:r>
        <w:r>
          <w:rPr>
            <w:rStyle w:val="token"/>
          </w:rPr>
          <w:t>#353C5A;</w:t>
        </w:r>
      </w:ins>
    </w:p>
    <w:p w:rsidR="00E23FF4" w:rsidRDefault="00E23FF4" w:rsidP="00E23FF4">
      <w:pPr>
        <w:pStyle w:val="HTMLPreformatted"/>
        <w:rPr>
          <w:ins w:id="5378" w:author="Unknown"/>
          <w:rStyle w:val="HTMLCode"/>
        </w:rPr>
      </w:pPr>
      <w:ins w:id="5379" w:author="Unknown">
        <w:r>
          <w:rPr>
            <w:rStyle w:val="HTMLCode"/>
          </w:rPr>
          <w:t xml:space="preserve">  </w:t>
        </w:r>
        <w:r>
          <w:rPr>
            <w:rStyle w:val="token"/>
          </w:rPr>
          <w:t>font-family:</w:t>
        </w:r>
        <w:r>
          <w:rPr>
            <w:rStyle w:val="HTMLCode"/>
          </w:rPr>
          <w:t xml:space="preserve"> sans-serif</w:t>
        </w:r>
        <w:r>
          <w:rPr>
            <w:rStyle w:val="token"/>
          </w:rPr>
          <w:t>;</w:t>
        </w:r>
      </w:ins>
    </w:p>
    <w:p w:rsidR="00E23FF4" w:rsidRDefault="00E23FF4" w:rsidP="00E23FF4">
      <w:pPr>
        <w:pStyle w:val="HTMLPreformatted"/>
        <w:rPr>
          <w:ins w:id="5380" w:author="Unknown"/>
          <w:rStyle w:val="HTMLCode"/>
        </w:rPr>
      </w:pPr>
      <w:ins w:id="5381" w:author="Unknown">
        <w:r>
          <w:rPr>
            <w:rStyle w:val="HTMLCode"/>
          </w:rPr>
          <w:t xml:space="preserve">  </w:t>
        </w:r>
        <w:r>
          <w:rPr>
            <w:rStyle w:val="token"/>
          </w:rPr>
          <w:t>color:</w:t>
        </w:r>
        <w:r>
          <w:rPr>
            <w:rStyle w:val="HTMLCode"/>
          </w:rPr>
          <w:t xml:space="preserve"> </w:t>
        </w:r>
        <w:r>
          <w:rPr>
            <w:rStyle w:val="token"/>
          </w:rPr>
          <w:t>white;</w:t>
        </w:r>
      </w:ins>
    </w:p>
    <w:p w:rsidR="00E23FF4" w:rsidRDefault="00E23FF4" w:rsidP="00E23FF4">
      <w:pPr>
        <w:pStyle w:val="HTMLPreformatted"/>
        <w:rPr>
          <w:ins w:id="5382" w:author="Unknown"/>
        </w:rPr>
      </w:pPr>
      <w:ins w:id="5383" w:author="Unknown">
        <w:r>
          <w:rPr>
            <w:rStyle w:val="token"/>
          </w:rPr>
          <w:t>}</w:t>
        </w:r>
      </w:ins>
    </w:p>
    <w:p w:rsidR="00E23FF4" w:rsidRDefault="00E23FF4" w:rsidP="00E23FF4">
      <w:pPr>
        <w:rPr>
          <w:ins w:id="5384" w:author="Unknown"/>
        </w:rPr>
      </w:pPr>
      <w:ins w:id="5385" w:author="Unknown">
        <w:r>
          <w:t>CSS</w:t>
        </w:r>
      </w:ins>
    </w:p>
    <w:p w:rsidR="00E23FF4" w:rsidRDefault="00E23FF4" w:rsidP="00E23FF4">
      <w:pPr>
        <w:rPr>
          <w:ins w:id="5386" w:author="Unknown"/>
        </w:rPr>
      </w:pPr>
    </w:p>
    <w:p w:rsidR="00E23FF4" w:rsidRDefault="00E23FF4" w:rsidP="00E23FF4">
      <w:pPr>
        <w:pStyle w:val="HTMLPreformatted"/>
        <w:rPr>
          <w:ins w:id="5387" w:author="Unknown"/>
          <w:rStyle w:val="HTMLCode"/>
        </w:rPr>
      </w:pPr>
      <w:ins w:id="5388" w:author="Unknown">
        <w:r>
          <w:rPr>
            <w:rStyle w:val="token"/>
          </w:rPr>
          <w:t>&lt;table&gt;</w:t>
        </w:r>
      </w:ins>
    </w:p>
    <w:p w:rsidR="00E23FF4" w:rsidRDefault="00E23FF4" w:rsidP="00E23FF4">
      <w:pPr>
        <w:pStyle w:val="HTMLPreformatted"/>
        <w:rPr>
          <w:ins w:id="5389" w:author="Unknown"/>
          <w:rStyle w:val="HTMLCode"/>
        </w:rPr>
      </w:pPr>
      <w:ins w:id="5390" w:author="Unknown">
        <w:r>
          <w:rPr>
            <w:rStyle w:val="HTMLCode"/>
          </w:rPr>
          <w:t xml:space="preserve">  </w:t>
        </w:r>
        <w:r>
          <w:rPr>
            <w:rStyle w:val="token"/>
          </w:rPr>
          <w:t>&lt;tbody&gt;</w:t>
        </w:r>
      </w:ins>
    </w:p>
    <w:p w:rsidR="00E23FF4" w:rsidRDefault="00E23FF4" w:rsidP="00E23FF4">
      <w:pPr>
        <w:pStyle w:val="HTMLPreformatted"/>
        <w:rPr>
          <w:ins w:id="5391" w:author="Unknown"/>
          <w:rStyle w:val="HTMLCode"/>
        </w:rPr>
      </w:pPr>
      <w:ins w:id="5392" w:author="Unknown">
        <w:r>
          <w:rPr>
            <w:rStyle w:val="HTMLCode"/>
          </w:rPr>
          <w:t xml:space="preserve">    </w:t>
        </w:r>
        <w:r>
          <w:rPr>
            <w:rStyle w:val="token"/>
          </w:rPr>
          <w:t>&lt;tr&gt;</w:t>
        </w:r>
      </w:ins>
    </w:p>
    <w:p w:rsidR="00E23FF4" w:rsidRDefault="00E23FF4" w:rsidP="00E23FF4">
      <w:pPr>
        <w:pStyle w:val="HTMLPreformatted"/>
        <w:rPr>
          <w:ins w:id="5393" w:author="Unknown"/>
          <w:rStyle w:val="HTMLCode"/>
        </w:rPr>
      </w:pPr>
      <w:ins w:id="5394" w:author="Unknown">
        <w:r>
          <w:rPr>
            <w:rStyle w:val="HTMLCode"/>
          </w:rPr>
          <w:t xml:space="preserve">      </w:t>
        </w:r>
        <w:r>
          <w:rPr>
            <w:rStyle w:val="token"/>
          </w:rPr>
          <w:t>&lt;td class="parent"&gt;</w:t>
        </w:r>
      </w:ins>
    </w:p>
    <w:p w:rsidR="00E23FF4" w:rsidRDefault="00E23FF4" w:rsidP="00E23FF4">
      <w:pPr>
        <w:pStyle w:val="HTMLPreformatted"/>
        <w:rPr>
          <w:ins w:id="5395" w:author="Unknown"/>
          <w:rStyle w:val="HTMLCode"/>
        </w:rPr>
      </w:pPr>
      <w:ins w:id="5396" w:author="Unknown">
        <w:r>
          <w:rPr>
            <w:rStyle w:val="HTMLCode"/>
          </w:rPr>
          <w:t xml:space="preserve">        </w:t>
        </w:r>
        <w:r>
          <w:rPr>
            <w:rStyle w:val="token"/>
          </w:rPr>
          <w:t>&lt;div class="child"&gt;</w:t>
        </w:r>
        <w:r>
          <w:rPr>
            <w:rStyle w:val="HTMLCode"/>
          </w:rPr>
          <w:t>Child</w:t>
        </w:r>
        <w:r>
          <w:rPr>
            <w:rStyle w:val="token"/>
          </w:rPr>
          <w:t>&lt;/div&gt;</w:t>
        </w:r>
      </w:ins>
    </w:p>
    <w:p w:rsidR="00E23FF4" w:rsidRDefault="00E23FF4" w:rsidP="00E23FF4">
      <w:pPr>
        <w:pStyle w:val="HTMLPreformatted"/>
        <w:rPr>
          <w:ins w:id="5397" w:author="Unknown"/>
          <w:rStyle w:val="HTMLCode"/>
        </w:rPr>
      </w:pPr>
      <w:ins w:id="5398" w:author="Unknown">
        <w:r>
          <w:rPr>
            <w:rStyle w:val="HTMLCode"/>
          </w:rPr>
          <w:t xml:space="preserve">      </w:t>
        </w:r>
        <w:r>
          <w:rPr>
            <w:rStyle w:val="token"/>
          </w:rPr>
          <w:t>&lt;/td&gt;</w:t>
        </w:r>
      </w:ins>
    </w:p>
    <w:p w:rsidR="00E23FF4" w:rsidRDefault="00E23FF4" w:rsidP="00E23FF4">
      <w:pPr>
        <w:pStyle w:val="HTMLPreformatted"/>
        <w:rPr>
          <w:ins w:id="5399" w:author="Unknown"/>
          <w:rStyle w:val="HTMLCode"/>
        </w:rPr>
      </w:pPr>
      <w:ins w:id="5400" w:author="Unknown">
        <w:r>
          <w:rPr>
            <w:rStyle w:val="HTMLCode"/>
          </w:rPr>
          <w:t xml:space="preserve">    </w:t>
        </w:r>
        <w:r>
          <w:rPr>
            <w:rStyle w:val="token"/>
          </w:rPr>
          <w:t>&lt;/tr&gt;</w:t>
        </w:r>
      </w:ins>
    </w:p>
    <w:p w:rsidR="00E23FF4" w:rsidRDefault="00E23FF4" w:rsidP="00E23FF4">
      <w:pPr>
        <w:pStyle w:val="HTMLPreformatted"/>
        <w:rPr>
          <w:ins w:id="5401" w:author="Unknown"/>
          <w:rStyle w:val="HTMLCode"/>
        </w:rPr>
      </w:pPr>
      <w:ins w:id="5402" w:author="Unknown">
        <w:r>
          <w:rPr>
            <w:rStyle w:val="HTMLCode"/>
          </w:rPr>
          <w:t xml:space="preserve">  </w:t>
        </w:r>
        <w:r>
          <w:rPr>
            <w:rStyle w:val="token"/>
          </w:rPr>
          <w:t>&lt;/tbody&gt;</w:t>
        </w:r>
      </w:ins>
    </w:p>
    <w:p w:rsidR="00E23FF4" w:rsidRDefault="00E23FF4" w:rsidP="00E23FF4">
      <w:pPr>
        <w:pStyle w:val="HTMLPreformatted"/>
        <w:rPr>
          <w:ins w:id="5403" w:author="Unknown"/>
        </w:rPr>
      </w:pPr>
      <w:ins w:id="5404" w:author="Unknown">
        <w:r>
          <w:rPr>
            <w:rStyle w:val="token"/>
          </w:rPr>
          <w:t>&lt;/table&gt;</w:t>
        </w:r>
      </w:ins>
    </w:p>
    <w:p w:rsidR="00E23FF4" w:rsidRDefault="00E23FF4" w:rsidP="00E23FF4">
      <w:pPr>
        <w:rPr>
          <w:ins w:id="5405" w:author="Unknown"/>
        </w:rPr>
      </w:pPr>
      <w:ins w:id="5406" w:author="Unknown">
        <w:r>
          <w:t>HTML</w:t>
        </w:r>
      </w:ins>
    </w:p>
    <w:p w:rsidR="00E23FF4" w:rsidRDefault="00E23FF4" w:rsidP="00E23FF4">
      <w:pPr>
        <w:rPr>
          <w:ins w:id="5407" w:author="Unknown"/>
        </w:rPr>
      </w:pPr>
      <w:ins w:id="5408" w:author="Unknown">
        <w:r>
          <w:fldChar w:fldCharType="begin"/>
        </w:r>
        <w:r>
          <w:instrText xml:space="preserve"> HYPERLINK "https://www.tutorialstonight.com/online-html-editor.php?p=article&amp;q=center-horizontally-using-table"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E23FF4" w:rsidRDefault="00E23FF4" w:rsidP="00E23FF4">
      <w:pPr>
        <w:rPr>
          <w:ins w:id="5409" w:author="Unknown"/>
        </w:rPr>
      </w:pPr>
      <w:ins w:id="5410" w:author="Unknown">
        <w:r>
          <w:pict>
            <v:rect id="_x0000_i1631" style="width:0;height:1.5pt" o:hralign="center" o:hrstd="t" o:hr="t" fillcolor="#a0a0a0" stroked="f"/>
          </w:pict>
        </w:r>
      </w:ins>
    </w:p>
    <w:p w:rsidR="00E23FF4" w:rsidRDefault="00E23FF4" w:rsidP="00E23FF4">
      <w:pPr>
        <w:pStyle w:val="Heading2"/>
        <w:rPr>
          <w:ins w:id="5411" w:author="Unknown"/>
        </w:rPr>
      </w:pPr>
      <w:ins w:id="5412" w:author="Unknown">
        <w:r>
          <w:t>6. Using display table-cell</w:t>
        </w:r>
      </w:ins>
    </w:p>
    <w:p w:rsidR="00E23FF4" w:rsidRDefault="00E23FF4" w:rsidP="00E23FF4">
      <w:pPr>
        <w:pStyle w:val="NormalWeb"/>
        <w:rPr>
          <w:ins w:id="5413" w:author="Unknown"/>
        </w:rPr>
      </w:pPr>
      <w:ins w:id="5414" w:author="Unknown">
        <w:r>
          <w:t>CSS enables us to change ordinary elements into the effect of table elements. Using this feature and concept used in the above approach you can center the element horizontally.</w:t>
        </w:r>
      </w:ins>
    </w:p>
    <w:p w:rsidR="00E23FF4" w:rsidRDefault="00E23FF4" w:rsidP="00E23FF4">
      <w:pPr>
        <w:pStyle w:val="NormalWeb"/>
        <w:rPr>
          <w:ins w:id="5415" w:author="Unknown"/>
        </w:rPr>
      </w:pPr>
      <w:ins w:id="5416" w:author="Unknown">
        <w:r>
          <w:t xml:space="preserve">Set </w:t>
        </w:r>
        <w:r>
          <w:rPr>
            <w:rStyle w:val="HTMLCode"/>
          </w:rPr>
          <w:t>display: table-cell</w:t>
        </w:r>
        <w:r>
          <w:t xml:space="preserve"> and </w:t>
        </w:r>
        <w:r>
          <w:rPr>
            <w:rStyle w:val="HTMLCode"/>
          </w:rPr>
          <w:t>text-align: center</w:t>
        </w:r>
        <w:r>
          <w:t xml:space="preserve"> to the parent element and </w:t>
        </w:r>
        <w:r>
          <w:rPr>
            <w:rStyle w:val="HTMLCode"/>
          </w:rPr>
          <w:t>display: inline-block</w:t>
        </w:r>
        <w:r>
          <w:t xml:space="preserve"> to the child element.</w:t>
        </w:r>
      </w:ins>
    </w:p>
    <w:p w:rsidR="00E23FF4" w:rsidRDefault="00E23FF4" w:rsidP="00E23FF4">
      <w:pPr>
        <w:pStyle w:val="HTMLPreformatted"/>
        <w:rPr>
          <w:ins w:id="5417" w:author="Unknown"/>
          <w:rStyle w:val="HTMLCode"/>
        </w:rPr>
      </w:pPr>
      <w:ins w:id="5418" w:author="Unknown">
        <w:r>
          <w:rPr>
            <w:rStyle w:val="token"/>
          </w:rPr>
          <w:t>.parent</w:t>
        </w:r>
        <w:r>
          <w:rPr>
            <w:rStyle w:val="HTMLCode"/>
          </w:rPr>
          <w:t xml:space="preserve"> </w:t>
        </w:r>
        <w:r>
          <w:rPr>
            <w:rStyle w:val="token"/>
          </w:rPr>
          <w:t>{</w:t>
        </w:r>
      </w:ins>
    </w:p>
    <w:p w:rsidR="00E23FF4" w:rsidRDefault="00E23FF4" w:rsidP="00E23FF4">
      <w:pPr>
        <w:pStyle w:val="HTMLPreformatted"/>
        <w:rPr>
          <w:ins w:id="5419" w:author="Unknown"/>
          <w:rStyle w:val="HTMLCode"/>
        </w:rPr>
      </w:pPr>
      <w:ins w:id="5420" w:author="Unknown">
        <w:r>
          <w:rPr>
            <w:rStyle w:val="HTMLCode"/>
          </w:rPr>
          <w:t xml:space="preserve">  </w:t>
        </w:r>
        <w:r>
          <w:rPr>
            <w:rStyle w:val="token"/>
          </w:rPr>
          <w:t>display:</w:t>
        </w:r>
        <w:r>
          <w:rPr>
            <w:rStyle w:val="HTMLCode"/>
          </w:rPr>
          <w:t xml:space="preserve"> table-cell</w:t>
        </w:r>
        <w:r>
          <w:rPr>
            <w:rStyle w:val="token"/>
          </w:rPr>
          <w:t>;</w:t>
        </w:r>
      </w:ins>
    </w:p>
    <w:p w:rsidR="00E23FF4" w:rsidRDefault="00E23FF4" w:rsidP="00E23FF4">
      <w:pPr>
        <w:pStyle w:val="HTMLPreformatted"/>
        <w:rPr>
          <w:ins w:id="5421" w:author="Unknown"/>
          <w:rStyle w:val="HTMLCode"/>
        </w:rPr>
      </w:pPr>
      <w:ins w:id="5422" w:author="Unknown">
        <w:r>
          <w:rPr>
            <w:rStyle w:val="HTMLCode"/>
          </w:rPr>
          <w:t xml:space="preserve">  </w:t>
        </w:r>
        <w:r>
          <w:rPr>
            <w:rStyle w:val="token"/>
          </w:rPr>
          <w:t>text-align:</w:t>
        </w:r>
        <w:r>
          <w:rPr>
            <w:rStyle w:val="HTMLCode"/>
          </w:rPr>
          <w:t xml:space="preserve"> center</w:t>
        </w:r>
        <w:r>
          <w:rPr>
            <w:rStyle w:val="token"/>
          </w:rPr>
          <w:t>;</w:t>
        </w:r>
      </w:ins>
    </w:p>
    <w:p w:rsidR="00E23FF4" w:rsidRDefault="00E23FF4" w:rsidP="00E23FF4">
      <w:pPr>
        <w:pStyle w:val="HTMLPreformatted"/>
        <w:rPr>
          <w:ins w:id="5423" w:author="Unknown"/>
          <w:rStyle w:val="HTMLCode"/>
        </w:rPr>
      </w:pPr>
      <w:ins w:id="5424" w:author="Unknown">
        <w:r>
          <w:rPr>
            <w:rStyle w:val="HTMLCode"/>
          </w:rPr>
          <w:t xml:space="preserve">  </w:t>
        </w:r>
        <w:r>
          <w:rPr>
            <w:rStyle w:val="token"/>
          </w:rPr>
          <w:t>width:</w:t>
        </w:r>
        <w:r>
          <w:rPr>
            <w:rStyle w:val="HTMLCode"/>
          </w:rPr>
          <w:t xml:space="preserve"> </w:t>
        </w:r>
        <w:r>
          <w:rPr>
            <w:rStyle w:val="token"/>
          </w:rPr>
          <w:t>100vw;</w:t>
        </w:r>
      </w:ins>
    </w:p>
    <w:p w:rsidR="00E23FF4" w:rsidRDefault="00E23FF4" w:rsidP="00E23FF4">
      <w:pPr>
        <w:pStyle w:val="HTMLPreformatted"/>
        <w:rPr>
          <w:ins w:id="5425" w:author="Unknown"/>
          <w:rStyle w:val="HTMLCode"/>
        </w:rPr>
      </w:pPr>
      <w:ins w:id="5426" w:author="Unknown">
        <w:r>
          <w:rPr>
            <w:rStyle w:val="HTMLCode"/>
          </w:rPr>
          <w:t xml:space="preserve">  </w:t>
        </w:r>
        <w:r>
          <w:rPr>
            <w:rStyle w:val="token"/>
          </w:rPr>
          <w:t>border:</w:t>
        </w:r>
        <w:r>
          <w:rPr>
            <w:rStyle w:val="HTMLCode"/>
          </w:rPr>
          <w:t xml:space="preserve"> </w:t>
        </w:r>
        <w:r>
          <w:rPr>
            <w:rStyle w:val="token"/>
          </w:rPr>
          <w:t>2px</w:t>
        </w:r>
        <w:r>
          <w:rPr>
            <w:rStyle w:val="HTMLCode"/>
          </w:rPr>
          <w:t xml:space="preserve"> solid </w:t>
        </w:r>
        <w:r>
          <w:rPr>
            <w:rStyle w:val="token"/>
          </w:rPr>
          <w:t>#4B5681;</w:t>
        </w:r>
      </w:ins>
    </w:p>
    <w:p w:rsidR="00E23FF4" w:rsidRDefault="00E23FF4" w:rsidP="00E23FF4">
      <w:pPr>
        <w:pStyle w:val="HTMLPreformatted"/>
        <w:rPr>
          <w:ins w:id="5427" w:author="Unknown"/>
          <w:rStyle w:val="HTMLCode"/>
        </w:rPr>
      </w:pPr>
      <w:ins w:id="5428" w:author="Unknown">
        <w:r>
          <w:rPr>
            <w:rStyle w:val="HTMLCode"/>
          </w:rPr>
          <w:t xml:space="preserve">  </w:t>
        </w:r>
        <w:r>
          <w:rPr>
            <w:rStyle w:val="token"/>
          </w:rPr>
          <w:t>background:</w:t>
        </w:r>
        <w:r>
          <w:rPr>
            <w:rStyle w:val="HTMLCode"/>
          </w:rPr>
          <w:t xml:space="preserve"> </w:t>
        </w:r>
        <w:r>
          <w:rPr>
            <w:rStyle w:val="token"/>
          </w:rPr>
          <w:t>#7E89B4;</w:t>
        </w:r>
      </w:ins>
    </w:p>
    <w:p w:rsidR="00E23FF4" w:rsidRDefault="00E23FF4" w:rsidP="00E23FF4">
      <w:pPr>
        <w:pStyle w:val="HTMLPreformatted"/>
        <w:rPr>
          <w:ins w:id="5429" w:author="Unknown"/>
          <w:rStyle w:val="HTMLCode"/>
        </w:rPr>
      </w:pPr>
      <w:ins w:id="5430" w:author="Unknown">
        <w:r>
          <w:rPr>
            <w:rStyle w:val="HTMLCode"/>
          </w:rPr>
          <w:t xml:space="preserve">  </w:t>
        </w:r>
        <w:r>
          <w:rPr>
            <w:rStyle w:val="token"/>
          </w:rPr>
          <w:t>height:</w:t>
        </w:r>
        <w:r>
          <w:rPr>
            <w:rStyle w:val="HTMLCode"/>
          </w:rPr>
          <w:t xml:space="preserve"> </w:t>
        </w:r>
        <w:r>
          <w:rPr>
            <w:rStyle w:val="token"/>
          </w:rPr>
          <w:t>100px;</w:t>
        </w:r>
      </w:ins>
    </w:p>
    <w:p w:rsidR="00E23FF4" w:rsidRDefault="00E23FF4" w:rsidP="00E23FF4">
      <w:pPr>
        <w:pStyle w:val="HTMLPreformatted"/>
        <w:rPr>
          <w:ins w:id="5431" w:author="Unknown"/>
          <w:rStyle w:val="HTMLCode"/>
        </w:rPr>
      </w:pPr>
      <w:ins w:id="5432" w:author="Unknown">
        <w:r>
          <w:rPr>
            <w:rStyle w:val="token"/>
          </w:rPr>
          <w:t>}</w:t>
        </w:r>
      </w:ins>
    </w:p>
    <w:p w:rsidR="00E23FF4" w:rsidRDefault="00E23FF4" w:rsidP="00E23FF4">
      <w:pPr>
        <w:pStyle w:val="HTMLPreformatted"/>
        <w:rPr>
          <w:ins w:id="5433" w:author="Unknown"/>
          <w:rStyle w:val="HTMLCode"/>
        </w:rPr>
      </w:pPr>
    </w:p>
    <w:p w:rsidR="00E23FF4" w:rsidRDefault="00E23FF4" w:rsidP="00E23FF4">
      <w:pPr>
        <w:pStyle w:val="HTMLPreformatted"/>
        <w:rPr>
          <w:ins w:id="5434" w:author="Unknown"/>
          <w:rStyle w:val="HTMLCode"/>
        </w:rPr>
      </w:pPr>
      <w:ins w:id="5435" w:author="Unknown">
        <w:r>
          <w:rPr>
            <w:rStyle w:val="token"/>
          </w:rPr>
          <w:t>.child</w:t>
        </w:r>
        <w:r>
          <w:rPr>
            <w:rStyle w:val="HTMLCode"/>
          </w:rPr>
          <w:t xml:space="preserve"> </w:t>
        </w:r>
        <w:r>
          <w:rPr>
            <w:rStyle w:val="token"/>
          </w:rPr>
          <w:t>{</w:t>
        </w:r>
      </w:ins>
    </w:p>
    <w:p w:rsidR="00E23FF4" w:rsidRDefault="00E23FF4" w:rsidP="00E23FF4">
      <w:pPr>
        <w:pStyle w:val="HTMLPreformatted"/>
        <w:rPr>
          <w:ins w:id="5436" w:author="Unknown"/>
          <w:rStyle w:val="HTMLCode"/>
        </w:rPr>
      </w:pPr>
      <w:ins w:id="5437" w:author="Unknown">
        <w:r>
          <w:rPr>
            <w:rStyle w:val="HTMLCode"/>
          </w:rPr>
          <w:lastRenderedPageBreak/>
          <w:t xml:space="preserve">  </w:t>
        </w:r>
        <w:r>
          <w:rPr>
            <w:rStyle w:val="token"/>
          </w:rPr>
          <w:t>display:</w:t>
        </w:r>
        <w:r>
          <w:rPr>
            <w:rStyle w:val="HTMLCode"/>
          </w:rPr>
          <w:t xml:space="preserve"> inline-block</w:t>
        </w:r>
        <w:r>
          <w:rPr>
            <w:rStyle w:val="token"/>
          </w:rPr>
          <w:t>;</w:t>
        </w:r>
      </w:ins>
    </w:p>
    <w:p w:rsidR="00E23FF4" w:rsidRDefault="00E23FF4" w:rsidP="00E23FF4">
      <w:pPr>
        <w:pStyle w:val="HTMLPreformatted"/>
        <w:rPr>
          <w:ins w:id="5438" w:author="Unknown"/>
          <w:rStyle w:val="HTMLCode"/>
        </w:rPr>
      </w:pPr>
      <w:ins w:id="5439" w:author="Unknown">
        <w:r>
          <w:rPr>
            <w:rStyle w:val="HTMLCode"/>
          </w:rPr>
          <w:t xml:space="preserve">  </w:t>
        </w:r>
        <w:r>
          <w:rPr>
            <w:rStyle w:val="token"/>
          </w:rPr>
          <w:t>height:</w:t>
        </w:r>
        <w:r>
          <w:rPr>
            <w:rStyle w:val="HTMLCode"/>
          </w:rPr>
          <w:t xml:space="preserve"> </w:t>
        </w:r>
        <w:r>
          <w:rPr>
            <w:rStyle w:val="token"/>
          </w:rPr>
          <w:t>100px;</w:t>
        </w:r>
      </w:ins>
    </w:p>
    <w:p w:rsidR="00E23FF4" w:rsidRDefault="00E23FF4" w:rsidP="00E23FF4">
      <w:pPr>
        <w:pStyle w:val="HTMLPreformatted"/>
        <w:rPr>
          <w:ins w:id="5440" w:author="Unknown"/>
          <w:rStyle w:val="HTMLCode"/>
        </w:rPr>
      </w:pPr>
      <w:ins w:id="5441" w:author="Unknown">
        <w:r>
          <w:rPr>
            <w:rStyle w:val="HTMLCode"/>
          </w:rPr>
          <w:t xml:space="preserve">  </w:t>
        </w:r>
        <w:r>
          <w:rPr>
            <w:rStyle w:val="token"/>
          </w:rPr>
          <w:t>width:</w:t>
        </w:r>
        <w:r>
          <w:rPr>
            <w:rStyle w:val="HTMLCode"/>
          </w:rPr>
          <w:t xml:space="preserve"> </w:t>
        </w:r>
        <w:r>
          <w:rPr>
            <w:rStyle w:val="token"/>
          </w:rPr>
          <w:t>200px;</w:t>
        </w:r>
      </w:ins>
    </w:p>
    <w:p w:rsidR="00E23FF4" w:rsidRDefault="00E23FF4" w:rsidP="00E23FF4">
      <w:pPr>
        <w:pStyle w:val="HTMLPreformatted"/>
        <w:rPr>
          <w:ins w:id="5442" w:author="Unknown"/>
          <w:rStyle w:val="HTMLCode"/>
        </w:rPr>
      </w:pPr>
      <w:ins w:id="5443" w:author="Unknown">
        <w:r>
          <w:rPr>
            <w:rStyle w:val="HTMLCode"/>
          </w:rPr>
          <w:t xml:space="preserve">  </w:t>
        </w:r>
        <w:r>
          <w:rPr>
            <w:rStyle w:val="token"/>
          </w:rPr>
          <w:t>background:</w:t>
        </w:r>
        <w:r>
          <w:rPr>
            <w:rStyle w:val="HTMLCode"/>
          </w:rPr>
          <w:t xml:space="preserve"> </w:t>
        </w:r>
        <w:r>
          <w:rPr>
            <w:rStyle w:val="token"/>
          </w:rPr>
          <w:t>#353C5A;</w:t>
        </w:r>
      </w:ins>
    </w:p>
    <w:p w:rsidR="00E23FF4" w:rsidRDefault="00E23FF4" w:rsidP="00E23FF4">
      <w:pPr>
        <w:pStyle w:val="HTMLPreformatted"/>
        <w:rPr>
          <w:ins w:id="5444" w:author="Unknown"/>
          <w:rStyle w:val="HTMLCode"/>
        </w:rPr>
      </w:pPr>
      <w:ins w:id="5445" w:author="Unknown">
        <w:r>
          <w:rPr>
            <w:rStyle w:val="HTMLCode"/>
          </w:rPr>
          <w:t xml:space="preserve">  </w:t>
        </w:r>
        <w:r>
          <w:rPr>
            <w:rStyle w:val="token"/>
          </w:rPr>
          <w:t>font-family:</w:t>
        </w:r>
        <w:r>
          <w:rPr>
            <w:rStyle w:val="HTMLCode"/>
          </w:rPr>
          <w:t xml:space="preserve"> sans-serif</w:t>
        </w:r>
        <w:r>
          <w:rPr>
            <w:rStyle w:val="token"/>
          </w:rPr>
          <w:t>;</w:t>
        </w:r>
      </w:ins>
    </w:p>
    <w:p w:rsidR="00E23FF4" w:rsidRDefault="00E23FF4" w:rsidP="00E23FF4">
      <w:pPr>
        <w:pStyle w:val="HTMLPreformatted"/>
        <w:rPr>
          <w:ins w:id="5446" w:author="Unknown"/>
          <w:rStyle w:val="HTMLCode"/>
        </w:rPr>
      </w:pPr>
      <w:ins w:id="5447" w:author="Unknown">
        <w:r>
          <w:rPr>
            <w:rStyle w:val="HTMLCode"/>
          </w:rPr>
          <w:t xml:space="preserve">  </w:t>
        </w:r>
        <w:r>
          <w:rPr>
            <w:rStyle w:val="token"/>
          </w:rPr>
          <w:t>color:</w:t>
        </w:r>
        <w:r>
          <w:rPr>
            <w:rStyle w:val="HTMLCode"/>
          </w:rPr>
          <w:t xml:space="preserve"> </w:t>
        </w:r>
        <w:r>
          <w:rPr>
            <w:rStyle w:val="token"/>
          </w:rPr>
          <w:t>white;</w:t>
        </w:r>
      </w:ins>
    </w:p>
    <w:p w:rsidR="00E23FF4" w:rsidRDefault="00E23FF4" w:rsidP="00E23FF4">
      <w:pPr>
        <w:pStyle w:val="HTMLPreformatted"/>
        <w:rPr>
          <w:ins w:id="5448" w:author="Unknown"/>
        </w:rPr>
      </w:pPr>
      <w:ins w:id="5449" w:author="Unknown">
        <w:r>
          <w:rPr>
            <w:rStyle w:val="token"/>
          </w:rPr>
          <w:t>}</w:t>
        </w:r>
      </w:ins>
    </w:p>
    <w:p w:rsidR="00E23FF4" w:rsidRDefault="00E23FF4" w:rsidP="00E23FF4">
      <w:pPr>
        <w:rPr>
          <w:ins w:id="5450" w:author="Unknown"/>
        </w:rPr>
      </w:pPr>
      <w:ins w:id="5451" w:author="Unknown">
        <w:r>
          <w:t>CSS</w:t>
        </w:r>
      </w:ins>
    </w:p>
    <w:p w:rsidR="00E23FF4" w:rsidRDefault="00E23FF4" w:rsidP="00E23FF4">
      <w:pPr>
        <w:rPr>
          <w:ins w:id="5452" w:author="Unknown"/>
        </w:rPr>
      </w:pPr>
    </w:p>
    <w:p w:rsidR="00E23FF4" w:rsidRDefault="00E23FF4" w:rsidP="00E23FF4">
      <w:pPr>
        <w:pStyle w:val="HTMLPreformatted"/>
        <w:rPr>
          <w:ins w:id="5453" w:author="Unknown"/>
          <w:rStyle w:val="HTMLCode"/>
        </w:rPr>
      </w:pPr>
      <w:ins w:id="5454" w:author="Unknown">
        <w:r>
          <w:rPr>
            <w:rStyle w:val="token"/>
          </w:rPr>
          <w:t>&lt;div class="parent"&gt;</w:t>
        </w:r>
      </w:ins>
    </w:p>
    <w:p w:rsidR="00E23FF4" w:rsidRDefault="00E23FF4" w:rsidP="00E23FF4">
      <w:pPr>
        <w:pStyle w:val="HTMLPreformatted"/>
        <w:rPr>
          <w:ins w:id="5455" w:author="Unknown"/>
          <w:rStyle w:val="HTMLCode"/>
        </w:rPr>
      </w:pPr>
      <w:ins w:id="5456" w:author="Unknown">
        <w:r>
          <w:rPr>
            <w:rStyle w:val="HTMLCode"/>
          </w:rPr>
          <w:t xml:space="preserve">  </w:t>
        </w:r>
        <w:r>
          <w:rPr>
            <w:rStyle w:val="token"/>
          </w:rPr>
          <w:t>&lt;div class="child"&gt;</w:t>
        </w:r>
        <w:r>
          <w:rPr>
            <w:rStyle w:val="HTMLCode"/>
          </w:rPr>
          <w:t>Child</w:t>
        </w:r>
        <w:r>
          <w:rPr>
            <w:rStyle w:val="token"/>
          </w:rPr>
          <w:t>&lt;/div&gt;</w:t>
        </w:r>
      </w:ins>
    </w:p>
    <w:p w:rsidR="00E23FF4" w:rsidRDefault="00E23FF4" w:rsidP="00E23FF4">
      <w:pPr>
        <w:pStyle w:val="HTMLPreformatted"/>
        <w:rPr>
          <w:ins w:id="5457" w:author="Unknown"/>
        </w:rPr>
      </w:pPr>
      <w:ins w:id="5458" w:author="Unknown">
        <w:r>
          <w:rPr>
            <w:rStyle w:val="token"/>
          </w:rPr>
          <w:t>&lt;/div&gt;</w:t>
        </w:r>
      </w:ins>
    </w:p>
    <w:p w:rsidR="00E23FF4" w:rsidRDefault="00E23FF4" w:rsidP="00E23FF4">
      <w:pPr>
        <w:rPr>
          <w:ins w:id="5459" w:author="Unknown"/>
        </w:rPr>
      </w:pPr>
      <w:ins w:id="5460" w:author="Unknown">
        <w:r>
          <w:t>HTML</w:t>
        </w:r>
      </w:ins>
    </w:p>
    <w:p w:rsidR="00E23FF4" w:rsidRDefault="00E23FF4" w:rsidP="00E23FF4">
      <w:pPr>
        <w:rPr>
          <w:ins w:id="5461" w:author="Unknown"/>
        </w:rPr>
      </w:pPr>
      <w:ins w:id="5462" w:author="Unknown">
        <w:r>
          <w:fldChar w:fldCharType="begin"/>
        </w:r>
        <w:r>
          <w:instrText xml:space="preserve"> HYPERLINK "https://www.tutorialstonight.com/online-html-editor.php?p=article&amp;q=center-horizontally-using-table-cell"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E23FF4" w:rsidRDefault="00E23FF4" w:rsidP="00E23FF4">
      <w:pPr>
        <w:rPr>
          <w:ins w:id="5463" w:author="Unknown"/>
        </w:rPr>
      </w:pPr>
      <w:ins w:id="5464" w:author="Unknown">
        <w:r>
          <w:pict>
            <v:rect id="_x0000_i1632" style="width:0;height:1.5pt" o:hralign="center" o:hrstd="t" o:hr="t" fillcolor="#a0a0a0" stroked="f"/>
          </w:pict>
        </w:r>
      </w:ins>
    </w:p>
    <w:p w:rsidR="00E23FF4" w:rsidRDefault="00E23FF4" w:rsidP="00E23FF4">
      <w:pPr>
        <w:pStyle w:val="intro"/>
        <w:rPr>
          <w:ins w:id="5465" w:author="Unknown"/>
        </w:rPr>
      </w:pPr>
      <w:ins w:id="5466" w:author="Unknown">
        <w:r>
          <w:t>Now we will see methods and modification of the above methods to align element in center vertically. For most cases you can refer above methods of horizontal alignment and add a few more property to center it vertically also, but anyway we will discuss in detail.</w:t>
        </w:r>
      </w:ins>
    </w:p>
    <w:p w:rsidR="00E23FF4" w:rsidRDefault="00E23FF4" w:rsidP="00E23FF4">
      <w:pPr>
        <w:rPr>
          <w:ins w:id="5467" w:author="Unknown"/>
        </w:rPr>
      </w:pPr>
      <w:ins w:id="5468" w:author="Unknown">
        <w:r>
          <w:br/>
        </w:r>
      </w:ins>
    </w:p>
    <w:p w:rsidR="00E23FF4" w:rsidRDefault="00E23FF4" w:rsidP="00E23FF4">
      <w:pPr>
        <w:pStyle w:val="Heading2"/>
        <w:rPr>
          <w:ins w:id="5469" w:author="Unknown"/>
        </w:rPr>
      </w:pPr>
      <w:ins w:id="5470" w:author="Unknown">
        <w:r>
          <w:t>1. Vertical align using flexbox</w:t>
        </w:r>
      </w:ins>
    </w:p>
    <w:p w:rsidR="00E23FF4" w:rsidRDefault="00E23FF4" w:rsidP="00E23FF4">
      <w:pPr>
        <w:pStyle w:val="NormalWeb"/>
        <w:rPr>
          <w:ins w:id="5471" w:author="Unknown"/>
        </w:rPr>
      </w:pPr>
      <w:ins w:id="5472" w:author="Unknown">
        <w:r>
          <w:t>Using flexbox you can align elements both in the horizontal and vertical direction. Here we will align element in the vertical direction.</w:t>
        </w:r>
      </w:ins>
    </w:p>
    <w:p w:rsidR="00E23FF4" w:rsidRDefault="00E23FF4" w:rsidP="00E23FF4">
      <w:pPr>
        <w:pStyle w:val="NormalWeb"/>
        <w:rPr>
          <w:ins w:id="5473" w:author="Unknown"/>
        </w:rPr>
      </w:pPr>
      <w:ins w:id="5474" w:author="Unknown">
        <w:r>
          <w:t xml:space="preserve">First, you need to define </w:t>
        </w:r>
        <w:r>
          <w:rPr>
            <w:rStyle w:val="HTMLCode"/>
          </w:rPr>
          <w:t>display: flex</w:t>
        </w:r>
        <w:r>
          <w:t xml:space="preserve"> to the parent element. Now the element inside this parent element becomes flex items.</w:t>
        </w:r>
      </w:ins>
    </w:p>
    <w:p w:rsidR="00E23FF4" w:rsidRDefault="00E23FF4" w:rsidP="00E23FF4">
      <w:pPr>
        <w:pStyle w:val="NormalWeb"/>
        <w:rPr>
          <w:ins w:id="5475" w:author="Unknown"/>
        </w:rPr>
      </w:pPr>
      <w:ins w:id="5476" w:author="Unknown">
        <w:r>
          <w:t xml:space="preserve">To align child element vertically use </w:t>
        </w:r>
        <w:r>
          <w:rPr>
            <w:rStyle w:val="focus"/>
          </w:rPr>
          <w:t>align-items</w:t>
        </w:r>
        <w:r>
          <w:t xml:space="preserve"> property and set its value as </w:t>
        </w:r>
        <w:r>
          <w:rPr>
            <w:rStyle w:val="focus"/>
          </w:rPr>
          <w:t>center.</w:t>
        </w:r>
      </w:ins>
    </w:p>
    <w:p w:rsidR="00E23FF4" w:rsidRDefault="00E23FF4" w:rsidP="00E23FF4">
      <w:pPr>
        <w:pStyle w:val="HTMLPreformatted"/>
        <w:rPr>
          <w:ins w:id="5477" w:author="Unknown"/>
          <w:rStyle w:val="HTMLCode"/>
        </w:rPr>
      </w:pPr>
      <w:ins w:id="5478" w:author="Unknown">
        <w:r>
          <w:rPr>
            <w:rStyle w:val="token"/>
          </w:rPr>
          <w:t>.parent</w:t>
        </w:r>
        <w:r>
          <w:rPr>
            <w:rStyle w:val="HTMLCode"/>
          </w:rPr>
          <w:t xml:space="preserve"> </w:t>
        </w:r>
        <w:r>
          <w:rPr>
            <w:rStyle w:val="token"/>
          </w:rPr>
          <w:t>{</w:t>
        </w:r>
      </w:ins>
    </w:p>
    <w:p w:rsidR="00E23FF4" w:rsidRDefault="00E23FF4" w:rsidP="00E23FF4">
      <w:pPr>
        <w:pStyle w:val="HTMLPreformatted"/>
        <w:rPr>
          <w:ins w:id="5479" w:author="Unknown"/>
          <w:rStyle w:val="HTMLCode"/>
        </w:rPr>
      </w:pPr>
      <w:ins w:id="5480" w:author="Unknown">
        <w:r>
          <w:rPr>
            <w:rStyle w:val="HTMLCode"/>
          </w:rPr>
          <w:t xml:space="preserve">  </w:t>
        </w:r>
        <w:r>
          <w:rPr>
            <w:rStyle w:val="token"/>
          </w:rPr>
          <w:t>display:</w:t>
        </w:r>
        <w:r>
          <w:rPr>
            <w:rStyle w:val="HTMLCode"/>
          </w:rPr>
          <w:t xml:space="preserve"> flex</w:t>
        </w:r>
        <w:r>
          <w:rPr>
            <w:rStyle w:val="token"/>
          </w:rPr>
          <w:t>;</w:t>
        </w:r>
      </w:ins>
    </w:p>
    <w:p w:rsidR="00E23FF4" w:rsidRDefault="00E23FF4" w:rsidP="00E23FF4">
      <w:pPr>
        <w:pStyle w:val="HTMLPreformatted"/>
        <w:rPr>
          <w:ins w:id="5481" w:author="Unknown"/>
          <w:rStyle w:val="HTMLCode"/>
        </w:rPr>
      </w:pPr>
      <w:ins w:id="5482" w:author="Unknown">
        <w:r>
          <w:rPr>
            <w:rStyle w:val="HTMLCode"/>
          </w:rPr>
          <w:t xml:space="preserve">  </w:t>
        </w:r>
        <w:r>
          <w:rPr>
            <w:rStyle w:val="token"/>
          </w:rPr>
          <w:t>align-items:</w:t>
        </w:r>
        <w:r>
          <w:rPr>
            <w:rStyle w:val="HTMLCode"/>
          </w:rPr>
          <w:t xml:space="preserve"> center</w:t>
        </w:r>
        <w:r>
          <w:rPr>
            <w:rStyle w:val="token"/>
          </w:rPr>
          <w:t>;</w:t>
        </w:r>
      </w:ins>
    </w:p>
    <w:p w:rsidR="00E23FF4" w:rsidRDefault="00E23FF4" w:rsidP="00E23FF4">
      <w:pPr>
        <w:pStyle w:val="HTMLPreformatted"/>
        <w:rPr>
          <w:ins w:id="5483" w:author="Unknown"/>
          <w:rStyle w:val="HTMLCode"/>
        </w:rPr>
      </w:pPr>
      <w:ins w:id="5484" w:author="Unknown">
        <w:r>
          <w:rPr>
            <w:rStyle w:val="HTMLCode"/>
          </w:rPr>
          <w:t xml:space="preserve">  </w:t>
        </w:r>
        <w:r>
          <w:rPr>
            <w:rStyle w:val="token"/>
          </w:rPr>
          <w:t>border:</w:t>
        </w:r>
        <w:r>
          <w:rPr>
            <w:rStyle w:val="HTMLCode"/>
          </w:rPr>
          <w:t xml:space="preserve"> </w:t>
        </w:r>
        <w:r>
          <w:rPr>
            <w:rStyle w:val="token"/>
          </w:rPr>
          <w:t>2px</w:t>
        </w:r>
        <w:r>
          <w:rPr>
            <w:rStyle w:val="HTMLCode"/>
          </w:rPr>
          <w:t xml:space="preserve"> solid </w:t>
        </w:r>
        <w:r>
          <w:rPr>
            <w:rStyle w:val="token"/>
          </w:rPr>
          <w:t>#4B5681;</w:t>
        </w:r>
      </w:ins>
    </w:p>
    <w:p w:rsidR="00E23FF4" w:rsidRDefault="00E23FF4" w:rsidP="00E23FF4">
      <w:pPr>
        <w:pStyle w:val="HTMLPreformatted"/>
        <w:rPr>
          <w:ins w:id="5485" w:author="Unknown"/>
          <w:rStyle w:val="HTMLCode"/>
        </w:rPr>
      </w:pPr>
      <w:ins w:id="5486" w:author="Unknown">
        <w:r>
          <w:rPr>
            <w:rStyle w:val="HTMLCode"/>
          </w:rPr>
          <w:t xml:space="preserve">  </w:t>
        </w:r>
        <w:r>
          <w:rPr>
            <w:rStyle w:val="token"/>
          </w:rPr>
          <w:t>background:</w:t>
        </w:r>
        <w:r>
          <w:rPr>
            <w:rStyle w:val="HTMLCode"/>
          </w:rPr>
          <w:t xml:space="preserve"> </w:t>
        </w:r>
        <w:r>
          <w:rPr>
            <w:rStyle w:val="token"/>
          </w:rPr>
          <w:t>#7E89B4;</w:t>
        </w:r>
      </w:ins>
    </w:p>
    <w:p w:rsidR="00E23FF4" w:rsidRDefault="00E23FF4" w:rsidP="00E23FF4">
      <w:pPr>
        <w:pStyle w:val="HTMLPreformatted"/>
        <w:rPr>
          <w:ins w:id="5487" w:author="Unknown"/>
          <w:rStyle w:val="HTMLCode"/>
        </w:rPr>
      </w:pPr>
      <w:ins w:id="5488" w:author="Unknown">
        <w:r>
          <w:rPr>
            <w:rStyle w:val="HTMLCode"/>
          </w:rPr>
          <w:t xml:space="preserve">  </w:t>
        </w:r>
        <w:r>
          <w:rPr>
            <w:rStyle w:val="token"/>
          </w:rPr>
          <w:t>height:</w:t>
        </w:r>
        <w:r>
          <w:rPr>
            <w:rStyle w:val="HTMLCode"/>
          </w:rPr>
          <w:t xml:space="preserve"> </w:t>
        </w:r>
        <w:r>
          <w:rPr>
            <w:rStyle w:val="token"/>
          </w:rPr>
          <w:t>200px;</w:t>
        </w:r>
      </w:ins>
    </w:p>
    <w:p w:rsidR="00E23FF4" w:rsidRDefault="00E23FF4" w:rsidP="00E23FF4">
      <w:pPr>
        <w:pStyle w:val="HTMLPreformatted"/>
        <w:rPr>
          <w:ins w:id="5489" w:author="Unknown"/>
          <w:rStyle w:val="HTMLCode"/>
        </w:rPr>
      </w:pPr>
      <w:ins w:id="5490" w:author="Unknown">
        <w:r>
          <w:rPr>
            <w:rStyle w:val="token"/>
          </w:rPr>
          <w:t>}</w:t>
        </w:r>
      </w:ins>
    </w:p>
    <w:p w:rsidR="00E23FF4" w:rsidRDefault="00E23FF4" w:rsidP="00E23FF4">
      <w:pPr>
        <w:pStyle w:val="HTMLPreformatted"/>
        <w:rPr>
          <w:ins w:id="5491" w:author="Unknown"/>
          <w:rStyle w:val="HTMLCode"/>
        </w:rPr>
      </w:pPr>
    </w:p>
    <w:p w:rsidR="00E23FF4" w:rsidRDefault="00E23FF4" w:rsidP="00E23FF4">
      <w:pPr>
        <w:pStyle w:val="HTMLPreformatted"/>
        <w:rPr>
          <w:ins w:id="5492" w:author="Unknown"/>
          <w:rStyle w:val="HTMLCode"/>
        </w:rPr>
      </w:pPr>
      <w:ins w:id="5493" w:author="Unknown">
        <w:r>
          <w:rPr>
            <w:rStyle w:val="token"/>
          </w:rPr>
          <w:t>.child</w:t>
        </w:r>
        <w:r>
          <w:rPr>
            <w:rStyle w:val="HTMLCode"/>
          </w:rPr>
          <w:t xml:space="preserve"> </w:t>
        </w:r>
        <w:r>
          <w:rPr>
            <w:rStyle w:val="token"/>
          </w:rPr>
          <w:t>{</w:t>
        </w:r>
      </w:ins>
    </w:p>
    <w:p w:rsidR="00E23FF4" w:rsidRDefault="00E23FF4" w:rsidP="00E23FF4">
      <w:pPr>
        <w:pStyle w:val="HTMLPreformatted"/>
        <w:rPr>
          <w:ins w:id="5494" w:author="Unknown"/>
          <w:rStyle w:val="HTMLCode"/>
        </w:rPr>
      </w:pPr>
      <w:ins w:id="5495" w:author="Unknown">
        <w:r>
          <w:rPr>
            <w:rStyle w:val="HTMLCode"/>
          </w:rPr>
          <w:t xml:space="preserve">  </w:t>
        </w:r>
        <w:r>
          <w:rPr>
            <w:rStyle w:val="token"/>
          </w:rPr>
          <w:t>height:</w:t>
        </w:r>
        <w:r>
          <w:rPr>
            <w:rStyle w:val="HTMLCode"/>
          </w:rPr>
          <w:t xml:space="preserve"> </w:t>
        </w:r>
        <w:r>
          <w:rPr>
            <w:rStyle w:val="token"/>
          </w:rPr>
          <w:t>100px;</w:t>
        </w:r>
      </w:ins>
    </w:p>
    <w:p w:rsidR="00E23FF4" w:rsidRDefault="00E23FF4" w:rsidP="00E23FF4">
      <w:pPr>
        <w:pStyle w:val="HTMLPreformatted"/>
        <w:rPr>
          <w:ins w:id="5496" w:author="Unknown"/>
          <w:rStyle w:val="HTMLCode"/>
        </w:rPr>
      </w:pPr>
      <w:ins w:id="5497" w:author="Unknown">
        <w:r>
          <w:rPr>
            <w:rStyle w:val="HTMLCode"/>
          </w:rPr>
          <w:t xml:space="preserve">  </w:t>
        </w:r>
        <w:r>
          <w:rPr>
            <w:rStyle w:val="token"/>
          </w:rPr>
          <w:t>width:</w:t>
        </w:r>
        <w:r>
          <w:rPr>
            <w:rStyle w:val="HTMLCode"/>
          </w:rPr>
          <w:t xml:space="preserve"> </w:t>
        </w:r>
        <w:r>
          <w:rPr>
            <w:rStyle w:val="token"/>
          </w:rPr>
          <w:t>200px;</w:t>
        </w:r>
      </w:ins>
    </w:p>
    <w:p w:rsidR="00E23FF4" w:rsidRDefault="00E23FF4" w:rsidP="00E23FF4">
      <w:pPr>
        <w:pStyle w:val="HTMLPreformatted"/>
        <w:rPr>
          <w:ins w:id="5498" w:author="Unknown"/>
          <w:rStyle w:val="HTMLCode"/>
        </w:rPr>
      </w:pPr>
      <w:ins w:id="5499" w:author="Unknown">
        <w:r>
          <w:rPr>
            <w:rStyle w:val="HTMLCode"/>
          </w:rPr>
          <w:t xml:space="preserve">  </w:t>
        </w:r>
        <w:r>
          <w:rPr>
            <w:rStyle w:val="token"/>
          </w:rPr>
          <w:t>background:</w:t>
        </w:r>
        <w:r>
          <w:rPr>
            <w:rStyle w:val="HTMLCode"/>
          </w:rPr>
          <w:t xml:space="preserve"> </w:t>
        </w:r>
        <w:r>
          <w:rPr>
            <w:rStyle w:val="token"/>
          </w:rPr>
          <w:t>#353C5A;</w:t>
        </w:r>
      </w:ins>
    </w:p>
    <w:p w:rsidR="00E23FF4" w:rsidRDefault="00E23FF4" w:rsidP="00E23FF4">
      <w:pPr>
        <w:pStyle w:val="HTMLPreformatted"/>
        <w:rPr>
          <w:ins w:id="5500" w:author="Unknown"/>
          <w:rStyle w:val="HTMLCode"/>
        </w:rPr>
      </w:pPr>
      <w:ins w:id="5501" w:author="Unknown">
        <w:r>
          <w:rPr>
            <w:rStyle w:val="HTMLCode"/>
          </w:rPr>
          <w:t xml:space="preserve">  </w:t>
        </w:r>
        <w:r>
          <w:rPr>
            <w:rStyle w:val="token"/>
          </w:rPr>
          <w:t>font-family:</w:t>
        </w:r>
        <w:r>
          <w:rPr>
            <w:rStyle w:val="HTMLCode"/>
          </w:rPr>
          <w:t xml:space="preserve"> sans-serif</w:t>
        </w:r>
        <w:r>
          <w:rPr>
            <w:rStyle w:val="token"/>
          </w:rPr>
          <w:t>;</w:t>
        </w:r>
      </w:ins>
    </w:p>
    <w:p w:rsidR="00E23FF4" w:rsidRDefault="00E23FF4" w:rsidP="00E23FF4">
      <w:pPr>
        <w:pStyle w:val="HTMLPreformatted"/>
        <w:rPr>
          <w:ins w:id="5502" w:author="Unknown"/>
          <w:rStyle w:val="HTMLCode"/>
        </w:rPr>
      </w:pPr>
      <w:ins w:id="5503" w:author="Unknown">
        <w:r>
          <w:rPr>
            <w:rStyle w:val="HTMLCode"/>
          </w:rPr>
          <w:lastRenderedPageBreak/>
          <w:t xml:space="preserve">  </w:t>
        </w:r>
        <w:r>
          <w:rPr>
            <w:rStyle w:val="token"/>
          </w:rPr>
          <w:t>color:</w:t>
        </w:r>
        <w:r>
          <w:rPr>
            <w:rStyle w:val="HTMLCode"/>
          </w:rPr>
          <w:t xml:space="preserve"> </w:t>
        </w:r>
        <w:r>
          <w:rPr>
            <w:rStyle w:val="token"/>
          </w:rPr>
          <w:t>white;</w:t>
        </w:r>
      </w:ins>
    </w:p>
    <w:p w:rsidR="00E23FF4" w:rsidRDefault="00E23FF4" w:rsidP="00E23FF4">
      <w:pPr>
        <w:pStyle w:val="HTMLPreformatted"/>
        <w:rPr>
          <w:ins w:id="5504" w:author="Unknown"/>
        </w:rPr>
      </w:pPr>
      <w:ins w:id="5505" w:author="Unknown">
        <w:r>
          <w:rPr>
            <w:rStyle w:val="token"/>
          </w:rPr>
          <w:t>}</w:t>
        </w:r>
      </w:ins>
    </w:p>
    <w:p w:rsidR="00E23FF4" w:rsidRDefault="00E23FF4" w:rsidP="00E23FF4">
      <w:pPr>
        <w:rPr>
          <w:ins w:id="5506" w:author="Unknown"/>
        </w:rPr>
      </w:pPr>
      <w:ins w:id="5507" w:author="Unknown">
        <w:r>
          <w:t>CSS</w:t>
        </w:r>
      </w:ins>
    </w:p>
    <w:p w:rsidR="00E23FF4" w:rsidRDefault="00E23FF4" w:rsidP="00E23FF4">
      <w:pPr>
        <w:rPr>
          <w:ins w:id="5508" w:author="Unknown"/>
        </w:rPr>
      </w:pPr>
    </w:p>
    <w:p w:rsidR="00E23FF4" w:rsidRDefault="00E23FF4" w:rsidP="00E23FF4">
      <w:pPr>
        <w:pStyle w:val="HTMLPreformatted"/>
        <w:rPr>
          <w:ins w:id="5509" w:author="Unknown"/>
          <w:rStyle w:val="HTMLCode"/>
        </w:rPr>
      </w:pPr>
      <w:ins w:id="5510" w:author="Unknown">
        <w:r>
          <w:rPr>
            <w:rStyle w:val="token"/>
          </w:rPr>
          <w:t>&lt;div class="parent"&gt;</w:t>
        </w:r>
      </w:ins>
    </w:p>
    <w:p w:rsidR="00E23FF4" w:rsidRDefault="00E23FF4" w:rsidP="00E23FF4">
      <w:pPr>
        <w:pStyle w:val="HTMLPreformatted"/>
        <w:rPr>
          <w:ins w:id="5511" w:author="Unknown"/>
          <w:rStyle w:val="HTMLCode"/>
        </w:rPr>
      </w:pPr>
      <w:ins w:id="5512" w:author="Unknown">
        <w:r>
          <w:rPr>
            <w:rStyle w:val="HTMLCode"/>
          </w:rPr>
          <w:t xml:space="preserve">  </w:t>
        </w:r>
        <w:r>
          <w:rPr>
            <w:rStyle w:val="token"/>
          </w:rPr>
          <w:t>&lt;div class="child"&gt;</w:t>
        </w:r>
        <w:r>
          <w:rPr>
            <w:rStyle w:val="HTMLCode"/>
          </w:rPr>
          <w:t>Child</w:t>
        </w:r>
        <w:r>
          <w:rPr>
            <w:rStyle w:val="token"/>
          </w:rPr>
          <w:t>&lt;/div&gt;</w:t>
        </w:r>
      </w:ins>
    </w:p>
    <w:p w:rsidR="00E23FF4" w:rsidRDefault="00E23FF4" w:rsidP="00E23FF4">
      <w:pPr>
        <w:pStyle w:val="HTMLPreformatted"/>
        <w:rPr>
          <w:ins w:id="5513" w:author="Unknown"/>
        </w:rPr>
      </w:pPr>
      <w:ins w:id="5514" w:author="Unknown">
        <w:r>
          <w:rPr>
            <w:rStyle w:val="token"/>
          </w:rPr>
          <w:t>&lt;/div&gt;</w:t>
        </w:r>
      </w:ins>
    </w:p>
    <w:p w:rsidR="00E23FF4" w:rsidRDefault="00E23FF4" w:rsidP="00E23FF4">
      <w:pPr>
        <w:rPr>
          <w:ins w:id="5515" w:author="Unknown"/>
        </w:rPr>
      </w:pPr>
      <w:ins w:id="5516" w:author="Unknown">
        <w:r>
          <w:t>HTML</w:t>
        </w:r>
      </w:ins>
    </w:p>
    <w:p w:rsidR="00E23FF4" w:rsidRDefault="00E23FF4" w:rsidP="00E23FF4">
      <w:pPr>
        <w:rPr>
          <w:ins w:id="5517" w:author="Unknown"/>
        </w:rPr>
      </w:pPr>
      <w:ins w:id="5518" w:author="Unknown">
        <w:r>
          <w:fldChar w:fldCharType="begin"/>
        </w:r>
        <w:r>
          <w:instrText xml:space="preserve"> HYPERLINK "https://www.tutorialstonight.com/online-html-editor.php?p=article&amp;q=center-vertical-flebox"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E23FF4" w:rsidRDefault="00E23FF4" w:rsidP="00E23FF4">
      <w:pPr>
        <w:rPr>
          <w:ins w:id="5519" w:author="Unknown"/>
        </w:rPr>
      </w:pPr>
      <w:ins w:id="5520" w:author="Unknown">
        <w:r>
          <w:pict>
            <v:rect id="_x0000_i1633" style="width:0;height:1.5pt" o:hralign="center" o:hrstd="t" o:hr="t" fillcolor="#a0a0a0" stroked="f"/>
          </w:pict>
        </w:r>
      </w:ins>
    </w:p>
    <w:p w:rsidR="00E23FF4" w:rsidRDefault="00E23FF4" w:rsidP="00E23FF4">
      <w:pPr>
        <w:pStyle w:val="Heading2"/>
        <w:rPr>
          <w:ins w:id="5521" w:author="Unknown"/>
        </w:rPr>
      </w:pPr>
      <w:ins w:id="5522" w:author="Unknown">
        <w:r>
          <w:t>2. Absolute position and margin auto</w:t>
        </w:r>
      </w:ins>
    </w:p>
    <w:p w:rsidR="00E23FF4" w:rsidRDefault="00E23FF4" w:rsidP="00E23FF4">
      <w:pPr>
        <w:pStyle w:val="NormalWeb"/>
        <w:rPr>
          <w:ins w:id="5523" w:author="Unknown"/>
        </w:rPr>
      </w:pPr>
      <w:ins w:id="5524" w:author="Unknown">
        <w:r>
          <w:t>We already know the element having an absolute position is can be moved very easily within the webpage. Using this we can also align to the center.</w:t>
        </w:r>
      </w:ins>
    </w:p>
    <w:p w:rsidR="00E23FF4" w:rsidRDefault="00E23FF4" w:rsidP="00E23FF4">
      <w:pPr>
        <w:pStyle w:val="NormalWeb"/>
        <w:rPr>
          <w:ins w:id="5525" w:author="Unknown"/>
        </w:rPr>
      </w:pPr>
      <w:ins w:id="5526" w:author="Unknown">
        <w:r>
          <w:t xml:space="preserve">To align the child element center vertically you need to apply </w:t>
        </w:r>
        <w:r>
          <w:rPr>
            <w:rStyle w:val="HTMLCode"/>
          </w:rPr>
          <w:t>top: 0</w:t>
        </w:r>
        <w:r>
          <w:t xml:space="preserve">, </w:t>
        </w:r>
        <w:r>
          <w:rPr>
            <w:rStyle w:val="HTMLCode"/>
          </w:rPr>
          <w:t>bottom: 0</w:t>
        </w:r>
        <w:r>
          <w:t xml:space="preserve"> and </w:t>
        </w:r>
        <w:r>
          <w:rPr>
            <w:rStyle w:val="HTMLCode"/>
          </w:rPr>
          <w:t>margin-top: auto</w:t>
        </w:r>
        <w:r>
          <w:t xml:space="preserve">, </w:t>
        </w:r>
        <w:r>
          <w:rPr>
            <w:rStyle w:val="HTMLCode"/>
          </w:rPr>
          <w:t>margin-bottom: auto</w:t>
        </w:r>
        <w:r>
          <w:t xml:space="preserve"> to the element (</w:t>
        </w:r>
        <w:r>
          <w:rPr>
            <w:rStyle w:val="HTMLCode"/>
          </w:rPr>
          <w:t>margin: auto 0</w:t>
        </w:r>
        <w:r>
          <w:t xml:space="preserve"> shorthand).</w:t>
        </w:r>
      </w:ins>
    </w:p>
    <w:p w:rsidR="00E23FF4" w:rsidRDefault="00E23FF4" w:rsidP="00E23FF4">
      <w:pPr>
        <w:pStyle w:val="HTMLPreformatted"/>
        <w:rPr>
          <w:ins w:id="5527" w:author="Unknown"/>
          <w:rStyle w:val="HTMLCode"/>
        </w:rPr>
      </w:pPr>
      <w:ins w:id="5528" w:author="Unknown">
        <w:r>
          <w:rPr>
            <w:rStyle w:val="token"/>
          </w:rPr>
          <w:t>.parent</w:t>
        </w:r>
        <w:r>
          <w:rPr>
            <w:rStyle w:val="HTMLCode"/>
          </w:rPr>
          <w:t xml:space="preserve"> </w:t>
        </w:r>
        <w:r>
          <w:rPr>
            <w:rStyle w:val="token"/>
          </w:rPr>
          <w:t>{</w:t>
        </w:r>
      </w:ins>
    </w:p>
    <w:p w:rsidR="00E23FF4" w:rsidRDefault="00E23FF4" w:rsidP="00E23FF4">
      <w:pPr>
        <w:pStyle w:val="HTMLPreformatted"/>
        <w:rPr>
          <w:ins w:id="5529" w:author="Unknown"/>
          <w:rStyle w:val="HTMLCode"/>
        </w:rPr>
      </w:pPr>
      <w:ins w:id="5530" w:author="Unknown">
        <w:r>
          <w:rPr>
            <w:rStyle w:val="HTMLCode"/>
          </w:rPr>
          <w:t xml:space="preserve">  </w:t>
        </w:r>
        <w:r>
          <w:rPr>
            <w:rStyle w:val="token"/>
          </w:rPr>
          <w:t>position:</w:t>
        </w:r>
        <w:r>
          <w:rPr>
            <w:rStyle w:val="HTMLCode"/>
          </w:rPr>
          <w:t xml:space="preserve"> relative</w:t>
        </w:r>
        <w:r>
          <w:rPr>
            <w:rStyle w:val="token"/>
          </w:rPr>
          <w:t>;</w:t>
        </w:r>
      </w:ins>
    </w:p>
    <w:p w:rsidR="00E23FF4" w:rsidRDefault="00E23FF4" w:rsidP="00E23FF4">
      <w:pPr>
        <w:pStyle w:val="HTMLPreformatted"/>
        <w:rPr>
          <w:ins w:id="5531" w:author="Unknown"/>
          <w:rStyle w:val="HTMLCode"/>
        </w:rPr>
      </w:pPr>
      <w:ins w:id="5532" w:author="Unknown">
        <w:r>
          <w:rPr>
            <w:rStyle w:val="HTMLCode"/>
          </w:rPr>
          <w:t xml:space="preserve">  </w:t>
        </w:r>
        <w:r>
          <w:rPr>
            <w:rStyle w:val="token"/>
          </w:rPr>
          <w:t>border:</w:t>
        </w:r>
        <w:r>
          <w:rPr>
            <w:rStyle w:val="HTMLCode"/>
          </w:rPr>
          <w:t xml:space="preserve"> </w:t>
        </w:r>
        <w:r>
          <w:rPr>
            <w:rStyle w:val="token"/>
          </w:rPr>
          <w:t>2px</w:t>
        </w:r>
        <w:r>
          <w:rPr>
            <w:rStyle w:val="HTMLCode"/>
          </w:rPr>
          <w:t xml:space="preserve"> solid </w:t>
        </w:r>
        <w:r>
          <w:rPr>
            <w:rStyle w:val="token"/>
          </w:rPr>
          <w:t>#4B5681;</w:t>
        </w:r>
      </w:ins>
    </w:p>
    <w:p w:rsidR="00E23FF4" w:rsidRDefault="00E23FF4" w:rsidP="00E23FF4">
      <w:pPr>
        <w:pStyle w:val="HTMLPreformatted"/>
        <w:rPr>
          <w:ins w:id="5533" w:author="Unknown"/>
          <w:rStyle w:val="HTMLCode"/>
        </w:rPr>
      </w:pPr>
      <w:ins w:id="5534" w:author="Unknown">
        <w:r>
          <w:rPr>
            <w:rStyle w:val="HTMLCode"/>
          </w:rPr>
          <w:t xml:space="preserve">  </w:t>
        </w:r>
        <w:r>
          <w:rPr>
            <w:rStyle w:val="token"/>
          </w:rPr>
          <w:t>background:</w:t>
        </w:r>
        <w:r>
          <w:rPr>
            <w:rStyle w:val="HTMLCode"/>
          </w:rPr>
          <w:t xml:space="preserve"> </w:t>
        </w:r>
        <w:r>
          <w:rPr>
            <w:rStyle w:val="token"/>
          </w:rPr>
          <w:t>#7E89B4;</w:t>
        </w:r>
      </w:ins>
    </w:p>
    <w:p w:rsidR="00E23FF4" w:rsidRDefault="00E23FF4" w:rsidP="00E23FF4">
      <w:pPr>
        <w:pStyle w:val="HTMLPreformatted"/>
        <w:rPr>
          <w:ins w:id="5535" w:author="Unknown"/>
          <w:rStyle w:val="HTMLCode"/>
        </w:rPr>
      </w:pPr>
      <w:ins w:id="5536" w:author="Unknown">
        <w:r>
          <w:rPr>
            <w:rStyle w:val="HTMLCode"/>
          </w:rPr>
          <w:t xml:space="preserve">  </w:t>
        </w:r>
        <w:r>
          <w:rPr>
            <w:rStyle w:val="token"/>
          </w:rPr>
          <w:t>height:</w:t>
        </w:r>
        <w:r>
          <w:rPr>
            <w:rStyle w:val="HTMLCode"/>
          </w:rPr>
          <w:t xml:space="preserve"> </w:t>
        </w:r>
        <w:r>
          <w:rPr>
            <w:rStyle w:val="token"/>
          </w:rPr>
          <w:t>200px;</w:t>
        </w:r>
      </w:ins>
    </w:p>
    <w:p w:rsidR="00E23FF4" w:rsidRDefault="00E23FF4" w:rsidP="00E23FF4">
      <w:pPr>
        <w:pStyle w:val="HTMLPreformatted"/>
        <w:rPr>
          <w:ins w:id="5537" w:author="Unknown"/>
          <w:rStyle w:val="HTMLCode"/>
        </w:rPr>
      </w:pPr>
      <w:ins w:id="5538" w:author="Unknown">
        <w:r>
          <w:rPr>
            <w:rStyle w:val="token"/>
          </w:rPr>
          <w:t>}</w:t>
        </w:r>
      </w:ins>
    </w:p>
    <w:p w:rsidR="00E23FF4" w:rsidRDefault="00E23FF4" w:rsidP="00E23FF4">
      <w:pPr>
        <w:pStyle w:val="HTMLPreformatted"/>
        <w:rPr>
          <w:ins w:id="5539" w:author="Unknown"/>
          <w:rStyle w:val="HTMLCode"/>
        </w:rPr>
      </w:pPr>
    </w:p>
    <w:p w:rsidR="00E23FF4" w:rsidRDefault="00E23FF4" w:rsidP="00E23FF4">
      <w:pPr>
        <w:pStyle w:val="HTMLPreformatted"/>
        <w:rPr>
          <w:ins w:id="5540" w:author="Unknown"/>
          <w:rStyle w:val="HTMLCode"/>
        </w:rPr>
      </w:pPr>
      <w:ins w:id="5541" w:author="Unknown">
        <w:r>
          <w:rPr>
            <w:rStyle w:val="token"/>
          </w:rPr>
          <w:t>.child</w:t>
        </w:r>
        <w:r>
          <w:rPr>
            <w:rStyle w:val="HTMLCode"/>
          </w:rPr>
          <w:t xml:space="preserve"> </w:t>
        </w:r>
        <w:r>
          <w:rPr>
            <w:rStyle w:val="token"/>
          </w:rPr>
          <w:t>{</w:t>
        </w:r>
      </w:ins>
    </w:p>
    <w:p w:rsidR="00E23FF4" w:rsidRDefault="00E23FF4" w:rsidP="00E23FF4">
      <w:pPr>
        <w:pStyle w:val="HTMLPreformatted"/>
        <w:rPr>
          <w:ins w:id="5542" w:author="Unknown"/>
          <w:rStyle w:val="HTMLCode"/>
        </w:rPr>
      </w:pPr>
      <w:ins w:id="5543" w:author="Unknown">
        <w:r>
          <w:rPr>
            <w:rStyle w:val="HTMLCode"/>
          </w:rPr>
          <w:t xml:space="preserve">  </w:t>
        </w:r>
        <w:r>
          <w:rPr>
            <w:rStyle w:val="token"/>
          </w:rPr>
          <w:t>position:</w:t>
        </w:r>
        <w:r>
          <w:rPr>
            <w:rStyle w:val="HTMLCode"/>
          </w:rPr>
          <w:t xml:space="preserve"> absolute</w:t>
        </w:r>
        <w:r>
          <w:rPr>
            <w:rStyle w:val="token"/>
          </w:rPr>
          <w:t>;</w:t>
        </w:r>
      </w:ins>
    </w:p>
    <w:p w:rsidR="00E23FF4" w:rsidRDefault="00E23FF4" w:rsidP="00E23FF4">
      <w:pPr>
        <w:pStyle w:val="HTMLPreformatted"/>
        <w:rPr>
          <w:ins w:id="5544" w:author="Unknown"/>
          <w:rStyle w:val="HTMLCode"/>
        </w:rPr>
      </w:pPr>
      <w:ins w:id="5545" w:author="Unknown">
        <w:r>
          <w:rPr>
            <w:rStyle w:val="HTMLCode"/>
          </w:rPr>
          <w:t xml:space="preserve">  </w:t>
        </w:r>
        <w:r>
          <w:rPr>
            <w:rStyle w:val="token"/>
          </w:rPr>
          <w:t>top:</w:t>
        </w:r>
        <w:r>
          <w:rPr>
            <w:rStyle w:val="HTMLCode"/>
          </w:rPr>
          <w:t xml:space="preserve"> </w:t>
        </w:r>
        <w:r>
          <w:rPr>
            <w:rStyle w:val="token"/>
          </w:rPr>
          <w:t>0;</w:t>
        </w:r>
      </w:ins>
    </w:p>
    <w:p w:rsidR="00E23FF4" w:rsidRDefault="00E23FF4" w:rsidP="00E23FF4">
      <w:pPr>
        <w:pStyle w:val="HTMLPreformatted"/>
        <w:rPr>
          <w:ins w:id="5546" w:author="Unknown"/>
          <w:rStyle w:val="HTMLCode"/>
        </w:rPr>
      </w:pPr>
      <w:ins w:id="5547" w:author="Unknown">
        <w:r>
          <w:rPr>
            <w:rStyle w:val="HTMLCode"/>
          </w:rPr>
          <w:t xml:space="preserve">  </w:t>
        </w:r>
        <w:r>
          <w:rPr>
            <w:rStyle w:val="token"/>
          </w:rPr>
          <w:t>bottom:</w:t>
        </w:r>
        <w:r>
          <w:rPr>
            <w:rStyle w:val="HTMLCode"/>
          </w:rPr>
          <w:t xml:space="preserve"> </w:t>
        </w:r>
        <w:r>
          <w:rPr>
            <w:rStyle w:val="token"/>
          </w:rPr>
          <w:t>0;</w:t>
        </w:r>
      </w:ins>
    </w:p>
    <w:p w:rsidR="00E23FF4" w:rsidRDefault="00E23FF4" w:rsidP="00E23FF4">
      <w:pPr>
        <w:pStyle w:val="HTMLPreformatted"/>
        <w:rPr>
          <w:ins w:id="5548" w:author="Unknown"/>
          <w:rStyle w:val="HTMLCode"/>
        </w:rPr>
      </w:pPr>
      <w:ins w:id="5549" w:author="Unknown">
        <w:r>
          <w:rPr>
            <w:rStyle w:val="HTMLCode"/>
          </w:rPr>
          <w:t xml:space="preserve">  </w:t>
        </w:r>
        <w:r>
          <w:rPr>
            <w:rStyle w:val="token"/>
          </w:rPr>
          <w:t>margin:</w:t>
        </w:r>
        <w:r>
          <w:rPr>
            <w:rStyle w:val="HTMLCode"/>
          </w:rPr>
          <w:t xml:space="preserve"> auto </w:t>
        </w:r>
        <w:r>
          <w:rPr>
            <w:rStyle w:val="token"/>
          </w:rPr>
          <w:t>0;</w:t>
        </w:r>
      </w:ins>
    </w:p>
    <w:p w:rsidR="00E23FF4" w:rsidRDefault="00E23FF4" w:rsidP="00E23FF4">
      <w:pPr>
        <w:pStyle w:val="HTMLPreformatted"/>
        <w:rPr>
          <w:ins w:id="5550" w:author="Unknown"/>
          <w:rStyle w:val="HTMLCode"/>
        </w:rPr>
      </w:pPr>
      <w:ins w:id="5551" w:author="Unknown">
        <w:r>
          <w:rPr>
            <w:rStyle w:val="HTMLCode"/>
          </w:rPr>
          <w:t xml:space="preserve">  </w:t>
        </w:r>
        <w:r>
          <w:rPr>
            <w:rStyle w:val="token"/>
          </w:rPr>
          <w:t>height:</w:t>
        </w:r>
        <w:r>
          <w:rPr>
            <w:rStyle w:val="HTMLCode"/>
          </w:rPr>
          <w:t xml:space="preserve"> </w:t>
        </w:r>
        <w:r>
          <w:rPr>
            <w:rStyle w:val="token"/>
          </w:rPr>
          <w:t>100px;</w:t>
        </w:r>
      </w:ins>
    </w:p>
    <w:p w:rsidR="00E23FF4" w:rsidRDefault="00E23FF4" w:rsidP="00E23FF4">
      <w:pPr>
        <w:pStyle w:val="HTMLPreformatted"/>
        <w:rPr>
          <w:ins w:id="5552" w:author="Unknown"/>
          <w:rStyle w:val="HTMLCode"/>
        </w:rPr>
      </w:pPr>
      <w:ins w:id="5553" w:author="Unknown">
        <w:r>
          <w:rPr>
            <w:rStyle w:val="HTMLCode"/>
          </w:rPr>
          <w:t xml:space="preserve">  </w:t>
        </w:r>
        <w:r>
          <w:rPr>
            <w:rStyle w:val="token"/>
          </w:rPr>
          <w:t>width:</w:t>
        </w:r>
        <w:r>
          <w:rPr>
            <w:rStyle w:val="HTMLCode"/>
          </w:rPr>
          <w:t xml:space="preserve"> </w:t>
        </w:r>
        <w:r>
          <w:rPr>
            <w:rStyle w:val="token"/>
          </w:rPr>
          <w:t>200px;</w:t>
        </w:r>
      </w:ins>
    </w:p>
    <w:p w:rsidR="00E23FF4" w:rsidRDefault="00E23FF4" w:rsidP="00E23FF4">
      <w:pPr>
        <w:pStyle w:val="HTMLPreformatted"/>
        <w:rPr>
          <w:ins w:id="5554" w:author="Unknown"/>
          <w:rStyle w:val="HTMLCode"/>
        </w:rPr>
      </w:pPr>
      <w:ins w:id="5555" w:author="Unknown">
        <w:r>
          <w:rPr>
            <w:rStyle w:val="HTMLCode"/>
          </w:rPr>
          <w:t xml:space="preserve">  </w:t>
        </w:r>
        <w:r>
          <w:rPr>
            <w:rStyle w:val="token"/>
          </w:rPr>
          <w:t>background:</w:t>
        </w:r>
        <w:r>
          <w:rPr>
            <w:rStyle w:val="HTMLCode"/>
          </w:rPr>
          <w:t xml:space="preserve"> </w:t>
        </w:r>
        <w:r>
          <w:rPr>
            <w:rStyle w:val="token"/>
          </w:rPr>
          <w:t>#353C5A;</w:t>
        </w:r>
      </w:ins>
    </w:p>
    <w:p w:rsidR="00E23FF4" w:rsidRDefault="00E23FF4" w:rsidP="00E23FF4">
      <w:pPr>
        <w:pStyle w:val="HTMLPreformatted"/>
        <w:rPr>
          <w:ins w:id="5556" w:author="Unknown"/>
          <w:rStyle w:val="HTMLCode"/>
        </w:rPr>
      </w:pPr>
      <w:ins w:id="5557" w:author="Unknown">
        <w:r>
          <w:rPr>
            <w:rStyle w:val="HTMLCode"/>
          </w:rPr>
          <w:t xml:space="preserve">  </w:t>
        </w:r>
        <w:r>
          <w:rPr>
            <w:rStyle w:val="token"/>
          </w:rPr>
          <w:t>font-family:</w:t>
        </w:r>
        <w:r>
          <w:rPr>
            <w:rStyle w:val="HTMLCode"/>
          </w:rPr>
          <w:t xml:space="preserve"> sans-serif</w:t>
        </w:r>
        <w:r>
          <w:rPr>
            <w:rStyle w:val="token"/>
          </w:rPr>
          <w:t>;</w:t>
        </w:r>
      </w:ins>
    </w:p>
    <w:p w:rsidR="00E23FF4" w:rsidRDefault="00E23FF4" w:rsidP="00E23FF4">
      <w:pPr>
        <w:pStyle w:val="HTMLPreformatted"/>
        <w:rPr>
          <w:ins w:id="5558" w:author="Unknown"/>
          <w:rStyle w:val="HTMLCode"/>
        </w:rPr>
      </w:pPr>
      <w:ins w:id="5559" w:author="Unknown">
        <w:r>
          <w:rPr>
            <w:rStyle w:val="HTMLCode"/>
          </w:rPr>
          <w:t xml:space="preserve">  </w:t>
        </w:r>
        <w:r>
          <w:rPr>
            <w:rStyle w:val="token"/>
          </w:rPr>
          <w:t>text-align:</w:t>
        </w:r>
        <w:r>
          <w:rPr>
            <w:rStyle w:val="HTMLCode"/>
          </w:rPr>
          <w:t xml:space="preserve"> center</w:t>
        </w:r>
        <w:r>
          <w:rPr>
            <w:rStyle w:val="token"/>
          </w:rPr>
          <w:t>;</w:t>
        </w:r>
      </w:ins>
    </w:p>
    <w:p w:rsidR="00E23FF4" w:rsidRDefault="00E23FF4" w:rsidP="00E23FF4">
      <w:pPr>
        <w:pStyle w:val="HTMLPreformatted"/>
        <w:rPr>
          <w:ins w:id="5560" w:author="Unknown"/>
          <w:rStyle w:val="HTMLCode"/>
        </w:rPr>
      </w:pPr>
      <w:ins w:id="5561" w:author="Unknown">
        <w:r>
          <w:rPr>
            <w:rStyle w:val="HTMLCode"/>
          </w:rPr>
          <w:t xml:space="preserve">  </w:t>
        </w:r>
        <w:r>
          <w:rPr>
            <w:rStyle w:val="token"/>
          </w:rPr>
          <w:t>color:</w:t>
        </w:r>
        <w:r>
          <w:rPr>
            <w:rStyle w:val="HTMLCode"/>
          </w:rPr>
          <w:t xml:space="preserve"> </w:t>
        </w:r>
        <w:r>
          <w:rPr>
            <w:rStyle w:val="token"/>
          </w:rPr>
          <w:t>white;</w:t>
        </w:r>
      </w:ins>
    </w:p>
    <w:p w:rsidR="00E23FF4" w:rsidRDefault="00E23FF4" w:rsidP="00E23FF4">
      <w:pPr>
        <w:pStyle w:val="HTMLPreformatted"/>
        <w:rPr>
          <w:ins w:id="5562" w:author="Unknown"/>
        </w:rPr>
      </w:pPr>
      <w:ins w:id="5563" w:author="Unknown">
        <w:r>
          <w:rPr>
            <w:rStyle w:val="token"/>
          </w:rPr>
          <w:t>}</w:t>
        </w:r>
      </w:ins>
    </w:p>
    <w:p w:rsidR="00E23FF4" w:rsidRDefault="00E23FF4" w:rsidP="00E23FF4">
      <w:pPr>
        <w:rPr>
          <w:ins w:id="5564" w:author="Unknown"/>
        </w:rPr>
      </w:pPr>
      <w:ins w:id="5565" w:author="Unknown">
        <w:r>
          <w:t>CSS</w:t>
        </w:r>
      </w:ins>
    </w:p>
    <w:p w:rsidR="00E23FF4" w:rsidRDefault="00E23FF4" w:rsidP="00E23FF4">
      <w:pPr>
        <w:rPr>
          <w:ins w:id="5566" w:author="Unknown"/>
        </w:rPr>
      </w:pPr>
    </w:p>
    <w:p w:rsidR="00E23FF4" w:rsidRDefault="00E23FF4" w:rsidP="00E23FF4">
      <w:pPr>
        <w:pStyle w:val="HTMLPreformatted"/>
        <w:rPr>
          <w:ins w:id="5567" w:author="Unknown"/>
          <w:rStyle w:val="HTMLCode"/>
        </w:rPr>
      </w:pPr>
      <w:ins w:id="5568" w:author="Unknown">
        <w:r>
          <w:rPr>
            <w:rStyle w:val="token"/>
          </w:rPr>
          <w:t>&lt;div class="parent center"&gt;</w:t>
        </w:r>
      </w:ins>
    </w:p>
    <w:p w:rsidR="00E23FF4" w:rsidRDefault="00E23FF4" w:rsidP="00E23FF4">
      <w:pPr>
        <w:pStyle w:val="HTMLPreformatted"/>
        <w:rPr>
          <w:ins w:id="5569" w:author="Unknown"/>
          <w:rStyle w:val="HTMLCode"/>
        </w:rPr>
      </w:pPr>
      <w:ins w:id="5570" w:author="Unknown">
        <w:r>
          <w:rPr>
            <w:rStyle w:val="HTMLCode"/>
          </w:rPr>
          <w:t xml:space="preserve">  </w:t>
        </w:r>
        <w:r>
          <w:rPr>
            <w:rStyle w:val="token"/>
          </w:rPr>
          <w:t>&lt;div class="child"&gt;</w:t>
        </w:r>
        <w:r>
          <w:rPr>
            <w:rStyle w:val="HTMLCode"/>
          </w:rPr>
          <w:t>Child</w:t>
        </w:r>
        <w:r>
          <w:rPr>
            <w:rStyle w:val="token"/>
          </w:rPr>
          <w:t>&lt;/div&gt;</w:t>
        </w:r>
      </w:ins>
    </w:p>
    <w:p w:rsidR="00E23FF4" w:rsidRDefault="00E23FF4" w:rsidP="00E23FF4">
      <w:pPr>
        <w:pStyle w:val="HTMLPreformatted"/>
        <w:rPr>
          <w:ins w:id="5571" w:author="Unknown"/>
        </w:rPr>
      </w:pPr>
      <w:ins w:id="5572" w:author="Unknown">
        <w:r>
          <w:rPr>
            <w:rStyle w:val="token"/>
          </w:rPr>
          <w:t>&lt;/div&gt;</w:t>
        </w:r>
      </w:ins>
    </w:p>
    <w:p w:rsidR="00E23FF4" w:rsidRDefault="00E23FF4" w:rsidP="00E23FF4">
      <w:pPr>
        <w:rPr>
          <w:ins w:id="5573" w:author="Unknown"/>
        </w:rPr>
      </w:pPr>
      <w:ins w:id="5574" w:author="Unknown">
        <w:r>
          <w:t>HTML</w:t>
        </w:r>
      </w:ins>
    </w:p>
    <w:p w:rsidR="00E23FF4" w:rsidRDefault="00E23FF4" w:rsidP="00E23FF4">
      <w:pPr>
        <w:rPr>
          <w:ins w:id="5575" w:author="Unknown"/>
        </w:rPr>
      </w:pPr>
      <w:ins w:id="5576" w:author="Unknown">
        <w:r>
          <w:fldChar w:fldCharType="begin"/>
        </w:r>
        <w:r>
          <w:instrText xml:space="preserve"> HYPERLINK "https://www.tutorialstonight.com/online-html-editor.php?p=article&amp;q=center-vertical-margin-auto-position-absolute"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E23FF4" w:rsidRDefault="00E23FF4" w:rsidP="00E23FF4">
      <w:pPr>
        <w:rPr>
          <w:ins w:id="5577" w:author="Unknown"/>
        </w:rPr>
      </w:pPr>
      <w:ins w:id="5578" w:author="Unknown">
        <w:r>
          <w:lastRenderedPageBreak/>
          <w:pict>
            <v:rect id="_x0000_i1634" style="width:0;height:1.5pt" o:hralign="center" o:hrstd="t" o:hr="t" fillcolor="#a0a0a0" stroked="f"/>
          </w:pict>
        </w:r>
      </w:ins>
    </w:p>
    <w:p w:rsidR="00E23FF4" w:rsidRDefault="00E23FF4" w:rsidP="00E23FF4">
      <w:pPr>
        <w:pStyle w:val="Heading2"/>
        <w:rPr>
          <w:ins w:id="5579" w:author="Unknown"/>
        </w:rPr>
      </w:pPr>
      <w:ins w:id="5580" w:author="Unknown">
        <w:r>
          <w:t>3. Using position absolute and translateY</w:t>
        </w:r>
      </w:ins>
    </w:p>
    <w:p w:rsidR="00E23FF4" w:rsidRDefault="00E23FF4" w:rsidP="00E23FF4">
      <w:pPr>
        <w:pStyle w:val="NormalWeb"/>
        <w:rPr>
          <w:ins w:id="5581" w:author="Unknown"/>
        </w:rPr>
      </w:pPr>
      <w:ins w:id="5582" w:author="Unknown">
        <w:r>
          <w:t xml:space="preserve">In the same way, you centred the element horizontally using position absolute and translateX, you can use </w:t>
        </w:r>
        <w:r>
          <w:rPr>
            <w:rStyle w:val="focus"/>
          </w:rPr>
          <w:t>translateY</w:t>
        </w:r>
        <w:r>
          <w:t xml:space="preserve"> to center the element vertically.</w:t>
        </w:r>
      </w:ins>
    </w:p>
    <w:p w:rsidR="00E23FF4" w:rsidRDefault="00E23FF4" w:rsidP="00E23FF4">
      <w:pPr>
        <w:pStyle w:val="NormalWeb"/>
        <w:rPr>
          <w:ins w:id="5583" w:author="Unknown"/>
        </w:rPr>
      </w:pPr>
      <w:ins w:id="5584" w:author="Unknown">
        <w:r>
          <w:t xml:space="preserve">To do this set </w:t>
        </w:r>
        <w:r>
          <w:rPr>
            <w:rStyle w:val="HTMLCode"/>
          </w:rPr>
          <w:t>position: relative</w:t>
        </w:r>
        <w:r>
          <w:t xml:space="preserve"> to the parent element and </w:t>
        </w:r>
        <w:r>
          <w:rPr>
            <w:rStyle w:val="HTMLCode"/>
          </w:rPr>
          <w:t>position: absolute</w:t>
        </w:r>
        <w:r>
          <w:t xml:space="preserve"> to child element and </w:t>
        </w:r>
        <w:r>
          <w:rPr>
            <w:rStyle w:val="HTMLCode"/>
          </w:rPr>
          <w:t>top: 50%</w:t>
        </w:r>
        <w:r>
          <w:t>.</w:t>
        </w:r>
      </w:ins>
    </w:p>
    <w:p w:rsidR="00E23FF4" w:rsidRDefault="00E23FF4" w:rsidP="00E23FF4">
      <w:pPr>
        <w:pStyle w:val="NormalWeb"/>
        <w:rPr>
          <w:ins w:id="5585" w:author="Unknown"/>
        </w:rPr>
      </w:pPr>
      <w:ins w:id="5586" w:author="Unknown">
        <w:r>
          <w:t xml:space="preserve">This will flow child element to start from verticle middle of the parent element, which is not center but you can use </w:t>
        </w:r>
        <w:r>
          <w:rPr>
            <w:rStyle w:val="HTMLCode"/>
          </w:rPr>
          <w:t>transform: translateY(-50%)</w:t>
        </w:r>
        <w:r>
          <w:t xml:space="preserve"> to shift it up by 50% which will make it verticle align to center.</w:t>
        </w:r>
      </w:ins>
    </w:p>
    <w:p w:rsidR="00E23FF4" w:rsidRDefault="00E23FF4" w:rsidP="00E23FF4">
      <w:pPr>
        <w:pStyle w:val="HTMLPreformatted"/>
        <w:rPr>
          <w:ins w:id="5587" w:author="Unknown"/>
          <w:rStyle w:val="HTMLCode"/>
        </w:rPr>
      </w:pPr>
      <w:ins w:id="5588" w:author="Unknown">
        <w:r>
          <w:rPr>
            <w:rStyle w:val="token"/>
          </w:rPr>
          <w:t>.parent</w:t>
        </w:r>
        <w:r>
          <w:rPr>
            <w:rStyle w:val="HTMLCode"/>
          </w:rPr>
          <w:t xml:space="preserve"> </w:t>
        </w:r>
        <w:r>
          <w:rPr>
            <w:rStyle w:val="token"/>
          </w:rPr>
          <w:t>{</w:t>
        </w:r>
      </w:ins>
    </w:p>
    <w:p w:rsidR="00E23FF4" w:rsidRDefault="00E23FF4" w:rsidP="00E23FF4">
      <w:pPr>
        <w:pStyle w:val="HTMLPreformatted"/>
        <w:rPr>
          <w:ins w:id="5589" w:author="Unknown"/>
          <w:rStyle w:val="HTMLCode"/>
        </w:rPr>
      </w:pPr>
      <w:ins w:id="5590" w:author="Unknown">
        <w:r>
          <w:rPr>
            <w:rStyle w:val="HTMLCode"/>
          </w:rPr>
          <w:t xml:space="preserve">  </w:t>
        </w:r>
        <w:r>
          <w:rPr>
            <w:rStyle w:val="token"/>
          </w:rPr>
          <w:t>position:</w:t>
        </w:r>
        <w:r>
          <w:rPr>
            <w:rStyle w:val="HTMLCode"/>
          </w:rPr>
          <w:t xml:space="preserve"> relative</w:t>
        </w:r>
        <w:r>
          <w:rPr>
            <w:rStyle w:val="token"/>
          </w:rPr>
          <w:t>;</w:t>
        </w:r>
      </w:ins>
    </w:p>
    <w:p w:rsidR="00E23FF4" w:rsidRDefault="00E23FF4" w:rsidP="00E23FF4">
      <w:pPr>
        <w:pStyle w:val="HTMLPreformatted"/>
        <w:rPr>
          <w:ins w:id="5591" w:author="Unknown"/>
          <w:rStyle w:val="HTMLCode"/>
        </w:rPr>
      </w:pPr>
      <w:ins w:id="5592" w:author="Unknown">
        <w:r>
          <w:rPr>
            <w:rStyle w:val="token"/>
          </w:rPr>
          <w:t>}</w:t>
        </w:r>
      </w:ins>
    </w:p>
    <w:p w:rsidR="00E23FF4" w:rsidRDefault="00E23FF4" w:rsidP="00E23FF4">
      <w:pPr>
        <w:pStyle w:val="HTMLPreformatted"/>
        <w:rPr>
          <w:ins w:id="5593" w:author="Unknown"/>
          <w:rStyle w:val="HTMLCode"/>
        </w:rPr>
      </w:pPr>
    </w:p>
    <w:p w:rsidR="00E23FF4" w:rsidRDefault="00E23FF4" w:rsidP="00E23FF4">
      <w:pPr>
        <w:pStyle w:val="HTMLPreformatted"/>
        <w:rPr>
          <w:ins w:id="5594" w:author="Unknown"/>
          <w:rStyle w:val="HTMLCode"/>
        </w:rPr>
      </w:pPr>
      <w:ins w:id="5595" w:author="Unknown">
        <w:r>
          <w:rPr>
            <w:rStyle w:val="token"/>
          </w:rPr>
          <w:t>.child</w:t>
        </w:r>
        <w:r>
          <w:rPr>
            <w:rStyle w:val="HTMLCode"/>
          </w:rPr>
          <w:t xml:space="preserve"> </w:t>
        </w:r>
        <w:r>
          <w:rPr>
            <w:rStyle w:val="token"/>
          </w:rPr>
          <w:t>{</w:t>
        </w:r>
      </w:ins>
    </w:p>
    <w:p w:rsidR="00E23FF4" w:rsidRDefault="00E23FF4" w:rsidP="00E23FF4">
      <w:pPr>
        <w:pStyle w:val="HTMLPreformatted"/>
        <w:rPr>
          <w:ins w:id="5596" w:author="Unknown"/>
          <w:rStyle w:val="HTMLCode"/>
        </w:rPr>
      </w:pPr>
      <w:ins w:id="5597" w:author="Unknown">
        <w:r>
          <w:rPr>
            <w:rStyle w:val="HTMLCode"/>
          </w:rPr>
          <w:t xml:space="preserve">  </w:t>
        </w:r>
        <w:r>
          <w:rPr>
            <w:rStyle w:val="token"/>
          </w:rPr>
          <w:t>position:</w:t>
        </w:r>
        <w:r>
          <w:rPr>
            <w:rStyle w:val="HTMLCode"/>
          </w:rPr>
          <w:t xml:space="preserve"> absolute</w:t>
        </w:r>
        <w:r>
          <w:rPr>
            <w:rStyle w:val="token"/>
          </w:rPr>
          <w:t>;</w:t>
        </w:r>
      </w:ins>
    </w:p>
    <w:p w:rsidR="00E23FF4" w:rsidRDefault="00E23FF4" w:rsidP="00E23FF4">
      <w:pPr>
        <w:pStyle w:val="HTMLPreformatted"/>
        <w:rPr>
          <w:ins w:id="5598" w:author="Unknown"/>
          <w:rStyle w:val="HTMLCode"/>
        </w:rPr>
      </w:pPr>
      <w:ins w:id="5599" w:author="Unknown">
        <w:r>
          <w:rPr>
            <w:rStyle w:val="HTMLCode"/>
          </w:rPr>
          <w:t xml:space="preserve">  </w:t>
        </w:r>
        <w:r>
          <w:rPr>
            <w:rStyle w:val="token"/>
          </w:rPr>
          <w:t>top:</w:t>
        </w:r>
        <w:r>
          <w:rPr>
            <w:rStyle w:val="HTMLCode"/>
          </w:rPr>
          <w:t xml:space="preserve"> </w:t>
        </w:r>
        <w:r>
          <w:rPr>
            <w:rStyle w:val="token"/>
          </w:rPr>
          <w:t>50%;</w:t>
        </w:r>
      </w:ins>
    </w:p>
    <w:p w:rsidR="00E23FF4" w:rsidRDefault="00E23FF4" w:rsidP="00E23FF4">
      <w:pPr>
        <w:pStyle w:val="HTMLPreformatted"/>
        <w:rPr>
          <w:ins w:id="5600" w:author="Unknown"/>
          <w:rStyle w:val="HTMLCode"/>
        </w:rPr>
      </w:pPr>
      <w:ins w:id="5601" w:author="Unknown">
        <w:r>
          <w:rPr>
            <w:rStyle w:val="HTMLCode"/>
          </w:rPr>
          <w:t xml:space="preserve">  </w:t>
        </w:r>
        <w:r>
          <w:rPr>
            <w:rStyle w:val="token"/>
          </w:rPr>
          <w:t>transform:</w:t>
        </w:r>
        <w:r>
          <w:rPr>
            <w:rStyle w:val="HTMLCode"/>
          </w:rPr>
          <w:t xml:space="preserve"> </w:t>
        </w:r>
        <w:r>
          <w:rPr>
            <w:rStyle w:val="token"/>
          </w:rPr>
          <w:t>translateY(-50%);</w:t>
        </w:r>
      </w:ins>
    </w:p>
    <w:p w:rsidR="00E23FF4" w:rsidRDefault="00E23FF4" w:rsidP="00E23FF4">
      <w:pPr>
        <w:pStyle w:val="HTMLPreformatted"/>
        <w:rPr>
          <w:ins w:id="5602" w:author="Unknown"/>
        </w:rPr>
      </w:pPr>
      <w:ins w:id="5603" w:author="Unknown">
        <w:r>
          <w:rPr>
            <w:rStyle w:val="token"/>
          </w:rPr>
          <w:t>}</w:t>
        </w:r>
      </w:ins>
    </w:p>
    <w:p w:rsidR="00E23FF4" w:rsidRDefault="00E23FF4" w:rsidP="00E23FF4">
      <w:pPr>
        <w:rPr>
          <w:ins w:id="5604" w:author="Unknown"/>
        </w:rPr>
      </w:pPr>
      <w:ins w:id="5605" w:author="Unknown">
        <w:r>
          <w:t>CSS</w:t>
        </w:r>
      </w:ins>
    </w:p>
    <w:p w:rsidR="00E23FF4" w:rsidRDefault="00E23FF4" w:rsidP="00E23FF4">
      <w:pPr>
        <w:rPr>
          <w:ins w:id="5606" w:author="Unknown"/>
        </w:rPr>
      </w:pPr>
    </w:p>
    <w:p w:rsidR="00E23FF4" w:rsidRDefault="00E23FF4" w:rsidP="00E23FF4">
      <w:pPr>
        <w:pStyle w:val="HTMLPreformatted"/>
        <w:rPr>
          <w:ins w:id="5607" w:author="Unknown"/>
          <w:rStyle w:val="HTMLCode"/>
        </w:rPr>
      </w:pPr>
      <w:ins w:id="5608" w:author="Unknown">
        <w:r>
          <w:rPr>
            <w:rStyle w:val="token"/>
          </w:rPr>
          <w:t>&lt;div class="parent"&gt;</w:t>
        </w:r>
      </w:ins>
    </w:p>
    <w:p w:rsidR="00E23FF4" w:rsidRDefault="00E23FF4" w:rsidP="00E23FF4">
      <w:pPr>
        <w:pStyle w:val="HTMLPreformatted"/>
        <w:rPr>
          <w:ins w:id="5609" w:author="Unknown"/>
          <w:rStyle w:val="HTMLCode"/>
        </w:rPr>
      </w:pPr>
      <w:ins w:id="5610" w:author="Unknown">
        <w:r>
          <w:rPr>
            <w:rStyle w:val="HTMLCode"/>
          </w:rPr>
          <w:t xml:space="preserve">  </w:t>
        </w:r>
        <w:r>
          <w:rPr>
            <w:rStyle w:val="token"/>
          </w:rPr>
          <w:t>&lt;div class="child"&gt;</w:t>
        </w:r>
        <w:r>
          <w:rPr>
            <w:rStyle w:val="HTMLCode"/>
          </w:rPr>
          <w:t>Child</w:t>
        </w:r>
        <w:r>
          <w:rPr>
            <w:rStyle w:val="token"/>
          </w:rPr>
          <w:t>&lt;/div&gt;</w:t>
        </w:r>
      </w:ins>
    </w:p>
    <w:p w:rsidR="00E23FF4" w:rsidRDefault="00E23FF4" w:rsidP="00E23FF4">
      <w:pPr>
        <w:pStyle w:val="HTMLPreformatted"/>
        <w:rPr>
          <w:ins w:id="5611" w:author="Unknown"/>
        </w:rPr>
      </w:pPr>
      <w:ins w:id="5612" w:author="Unknown">
        <w:r>
          <w:rPr>
            <w:rStyle w:val="token"/>
          </w:rPr>
          <w:t>&lt;/div&gt;</w:t>
        </w:r>
      </w:ins>
    </w:p>
    <w:p w:rsidR="00E23FF4" w:rsidRDefault="00E23FF4" w:rsidP="00E23FF4">
      <w:pPr>
        <w:rPr>
          <w:ins w:id="5613" w:author="Unknown"/>
        </w:rPr>
      </w:pPr>
      <w:ins w:id="5614" w:author="Unknown">
        <w:r>
          <w:t>HTML</w:t>
        </w:r>
      </w:ins>
    </w:p>
    <w:p w:rsidR="00E23FF4" w:rsidRDefault="00E23FF4" w:rsidP="00E23FF4">
      <w:pPr>
        <w:rPr>
          <w:ins w:id="5615" w:author="Unknown"/>
        </w:rPr>
      </w:pPr>
      <w:ins w:id="5616" w:author="Unknown">
        <w:r>
          <w:fldChar w:fldCharType="begin"/>
        </w:r>
        <w:r>
          <w:instrText xml:space="preserve"> HYPERLINK "https://www.tutorialstonight.com/online-html-editor.php?p=article&amp;q=verticle-align-using-position-absolute"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E23FF4" w:rsidRDefault="00E23FF4" w:rsidP="00E23FF4">
      <w:pPr>
        <w:rPr>
          <w:ins w:id="5617" w:author="Unknown"/>
        </w:rPr>
      </w:pPr>
      <w:ins w:id="5618" w:author="Unknown">
        <w:r>
          <w:pict>
            <v:rect id="_x0000_i1635" style="width:0;height:1.5pt" o:hralign="center" o:hrstd="t" o:hr="t" fillcolor="#a0a0a0" stroked="f"/>
          </w:pict>
        </w:r>
      </w:ins>
    </w:p>
    <w:p w:rsidR="00E23FF4" w:rsidRDefault="00E23FF4" w:rsidP="00E23FF4">
      <w:pPr>
        <w:pStyle w:val="Heading2"/>
        <w:rPr>
          <w:ins w:id="5619" w:author="Unknown"/>
        </w:rPr>
      </w:pPr>
      <w:ins w:id="5620" w:author="Unknown">
        <w:r>
          <w:t>4. Center vertically using table</w:t>
        </w:r>
      </w:ins>
    </w:p>
    <w:p w:rsidR="00E23FF4" w:rsidRDefault="00E23FF4" w:rsidP="00E23FF4">
      <w:pPr>
        <w:pStyle w:val="NormalWeb"/>
        <w:rPr>
          <w:ins w:id="5621" w:author="Unknown"/>
        </w:rPr>
      </w:pPr>
      <w:ins w:id="5622" w:author="Unknown">
        <w:r>
          <w:t>As we have discussed above you can also use the table to create layout and center element (not recommended).</w:t>
        </w:r>
      </w:ins>
    </w:p>
    <w:p w:rsidR="00E23FF4" w:rsidRDefault="00E23FF4" w:rsidP="00E23FF4">
      <w:pPr>
        <w:pStyle w:val="NormalWeb"/>
        <w:rPr>
          <w:ins w:id="5623" w:author="Unknown"/>
        </w:rPr>
      </w:pPr>
      <w:ins w:id="5624" w:author="Unknown">
        <w:r>
          <w:t xml:space="preserve">To center an element vertically in table use </w:t>
        </w:r>
        <w:r>
          <w:rPr>
            <w:rStyle w:val="HTMLCode"/>
          </w:rPr>
          <w:t>vertical-align: middle</w:t>
        </w:r>
        <w:r>
          <w:t xml:space="preserve"> to parent and </w:t>
        </w:r>
        <w:r>
          <w:rPr>
            <w:rStyle w:val="HTMLCode"/>
          </w:rPr>
          <w:t>display: inline-block</w:t>
        </w:r>
        <w:r>
          <w:t xml:space="preserve"> to the child element.</w:t>
        </w:r>
      </w:ins>
    </w:p>
    <w:p w:rsidR="00E23FF4" w:rsidRDefault="00E23FF4" w:rsidP="00E23FF4">
      <w:pPr>
        <w:pStyle w:val="NormalWeb"/>
        <w:rPr>
          <w:ins w:id="5625" w:author="Unknown"/>
        </w:rPr>
      </w:pPr>
      <w:ins w:id="5626" w:author="Unknown">
        <w:r>
          <w:t>To see the code in effect height of the child should be less than the height parent element so we have set the parent height to 200px for understanding purpose.</w:t>
        </w:r>
      </w:ins>
    </w:p>
    <w:p w:rsidR="00E23FF4" w:rsidRDefault="00E23FF4" w:rsidP="00E23FF4">
      <w:pPr>
        <w:pStyle w:val="HTMLPreformatted"/>
        <w:rPr>
          <w:ins w:id="5627" w:author="Unknown"/>
          <w:rStyle w:val="HTMLCode"/>
        </w:rPr>
      </w:pPr>
      <w:ins w:id="5628" w:author="Unknown">
        <w:r>
          <w:rPr>
            <w:rStyle w:val="token"/>
          </w:rPr>
          <w:t>.parent</w:t>
        </w:r>
        <w:r>
          <w:rPr>
            <w:rStyle w:val="HTMLCode"/>
          </w:rPr>
          <w:t xml:space="preserve"> </w:t>
        </w:r>
        <w:r>
          <w:rPr>
            <w:rStyle w:val="token"/>
          </w:rPr>
          <w:t>{</w:t>
        </w:r>
      </w:ins>
    </w:p>
    <w:p w:rsidR="00E23FF4" w:rsidRDefault="00E23FF4" w:rsidP="00E23FF4">
      <w:pPr>
        <w:pStyle w:val="HTMLPreformatted"/>
        <w:rPr>
          <w:ins w:id="5629" w:author="Unknown"/>
          <w:rStyle w:val="HTMLCode"/>
        </w:rPr>
      </w:pPr>
      <w:ins w:id="5630" w:author="Unknown">
        <w:r>
          <w:rPr>
            <w:rStyle w:val="HTMLCode"/>
          </w:rPr>
          <w:lastRenderedPageBreak/>
          <w:t xml:space="preserve">  </w:t>
        </w:r>
        <w:r>
          <w:rPr>
            <w:rStyle w:val="token"/>
          </w:rPr>
          <w:t>vertical-align:</w:t>
        </w:r>
        <w:r>
          <w:rPr>
            <w:rStyle w:val="HTMLCode"/>
          </w:rPr>
          <w:t xml:space="preserve"> middle</w:t>
        </w:r>
        <w:r>
          <w:rPr>
            <w:rStyle w:val="token"/>
          </w:rPr>
          <w:t>;</w:t>
        </w:r>
      </w:ins>
    </w:p>
    <w:p w:rsidR="00E23FF4" w:rsidRDefault="00E23FF4" w:rsidP="00E23FF4">
      <w:pPr>
        <w:pStyle w:val="HTMLPreformatted"/>
        <w:rPr>
          <w:ins w:id="5631" w:author="Unknown"/>
          <w:rStyle w:val="HTMLCode"/>
        </w:rPr>
      </w:pPr>
      <w:ins w:id="5632" w:author="Unknown">
        <w:r>
          <w:rPr>
            <w:rStyle w:val="HTMLCode"/>
          </w:rPr>
          <w:t xml:space="preserve">  </w:t>
        </w:r>
        <w:r>
          <w:rPr>
            <w:rStyle w:val="token"/>
          </w:rPr>
          <w:t>border:</w:t>
        </w:r>
        <w:r>
          <w:rPr>
            <w:rStyle w:val="HTMLCode"/>
          </w:rPr>
          <w:t xml:space="preserve"> </w:t>
        </w:r>
        <w:r>
          <w:rPr>
            <w:rStyle w:val="token"/>
          </w:rPr>
          <w:t>2px</w:t>
        </w:r>
        <w:r>
          <w:rPr>
            <w:rStyle w:val="HTMLCode"/>
          </w:rPr>
          <w:t xml:space="preserve"> solid </w:t>
        </w:r>
        <w:r>
          <w:rPr>
            <w:rStyle w:val="token"/>
          </w:rPr>
          <w:t>#4B5681;</w:t>
        </w:r>
      </w:ins>
    </w:p>
    <w:p w:rsidR="00E23FF4" w:rsidRDefault="00E23FF4" w:rsidP="00E23FF4">
      <w:pPr>
        <w:pStyle w:val="HTMLPreformatted"/>
        <w:rPr>
          <w:ins w:id="5633" w:author="Unknown"/>
          <w:rStyle w:val="HTMLCode"/>
        </w:rPr>
      </w:pPr>
      <w:ins w:id="5634" w:author="Unknown">
        <w:r>
          <w:rPr>
            <w:rStyle w:val="HTMLCode"/>
          </w:rPr>
          <w:t xml:space="preserve">  </w:t>
        </w:r>
        <w:r>
          <w:rPr>
            <w:rStyle w:val="token"/>
          </w:rPr>
          <w:t>background:</w:t>
        </w:r>
        <w:r>
          <w:rPr>
            <w:rStyle w:val="HTMLCode"/>
          </w:rPr>
          <w:t xml:space="preserve"> </w:t>
        </w:r>
        <w:r>
          <w:rPr>
            <w:rStyle w:val="token"/>
          </w:rPr>
          <w:t>#7E89B4;</w:t>
        </w:r>
      </w:ins>
    </w:p>
    <w:p w:rsidR="00E23FF4" w:rsidRDefault="00E23FF4" w:rsidP="00E23FF4">
      <w:pPr>
        <w:pStyle w:val="HTMLPreformatted"/>
        <w:rPr>
          <w:ins w:id="5635" w:author="Unknown"/>
          <w:rStyle w:val="HTMLCode"/>
        </w:rPr>
      </w:pPr>
      <w:ins w:id="5636" w:author="Unknown">
        <w:r>
          <w:rPr>
            <w:rStyle w:val="HTMLCode"/>
          </w:rPr>
          <w:t xml:space="preserve">  </w:t>
        </w:r>
        <w:r>
          <w:rPr>
            <w:rStyle w:val="token"/>
          </w:rPr>
          <w:t>height:</w:t>
        </w:r>
        <w:r>
          <w:rPr>
            <w:rStyle w:val="HTMLCode"/>
          </w:rPr>
          <w:t xml:space="preserve"> </w:t>
        </w:r>
        <w:r>
          <w:rPr>
            <w:rStyle w:val="token"/>
          </w:rPr>
          <w:t>200px;</w:t>
        </w:r>
      </w:ins>
    </w:p>
    <w:p w:rsidR="00E23FF4" w:rsidRDefault="00E23FF4" w:rsidP="00E23FF4">
      <w:pPr>
        <w:pStyle w:val="HTMLPreformatted"/>
        <w:rPr>
          <w:ins w:id="5637" w:author="Unknown"/>
          <w:rStyle w:val="HTMLCode"/>
        </w:rPr>
      </w:pPr>
      <w:ins w:id="5638" w:author="Unknown">
        <w:r>
          <w:rPr>
            <w:rStyle w:val="token"/>
          </w:rPr>
          <w:t>}</w:t>
        </w:r>
      </w:ins>
    </w:p>
    <w:p w:rsidR="00E23FF4" w:rsidRDefault="00E23FF4" w:rsidP="00E23FF4">
      <w:pPr>
        <w:pStyle w:val="HTMLPreformatted"/>
        <w:rPr>
          <w:ins w:id="5639" w:author="Unknown"/>
          <w:rStyle w:val="HTMLCode"/>
        </w:rPr>
      </w:pPr>
    </w:p>
    <w:p w:rsidR="00E23FF4" w:rsidRDefault="00E23FF4" w:rsidP="00E23FF4">
      <w:pPr>
        <w:pStyle w:val="HTMLPreformatted"/>
        <w:rPr>
          <w:ins w:id="5640" w:author="Unknown"/>
          <w:rStyle w:val="HTMLCode"/>
        </w:rPr>
      </w:pPr>
      <w:ins w:id="5641" w:author="Unknown">
        <w:r>
          <w:rPr>
            <w:rStyle w:val="token"/>
          </w:rPr>
          <w:t>.child</w:t>
        </w:r>
        <w:r>
          <w:rPr>
            <w:rStyle w:val="HTMLCode"/>
          </w:rPr>
          <w:t xml:space="preserve"> </w:t>
        </w:r>
        <w:r>
          <w:rPr>
            <w:rStyle w:val="token"/>
          </w:rPr>
          <w:t>{</w:t>
        </w:r>
      </w:ins>
    </w:p>
    <w:p w:rsidR="00E23FF4" w:rsidRDefault="00E23FF4" w:rsidP="00E23FF4">
      <w:pPr>
        <w:pStyle w:val="HTMLPreformatted"/>
        <w:rPr>
          <w:ins w:id="5642" w:author="Unknown"/>
          <w:rStyle w:val="HTMLCode"/>
        </w:rPr>
      </w:pPr>
      <w:ins w:id="5643" w:author="Unknown">
        <w:r>
          <w:rPr>
            <w:rStyle w:val="HTMLCode"/>
          </w:rPr>
          <w:t xml:space="preserve">  </w:t>
        </w:r>
        <w:r>
          <w:rPr>
            <w:rStyle w:val="token"/>
          </w:rPr>
          <w:t>display:</w:t>
        </w:r>
        <w:r>
          <w:rPr>
            <w:rStyle w:val="HTMLCode"/>
          </w:rPr>
          <w:t xml:space="preserve"> inline-block</w:t>
        </w:r>
        <w:r>
          <w:rPr>
            <w:rStyle w:val="token"/>
          </w:rPr>
          <w:t>;</w:t>
        </w:r>
      </w:ins>
    </w:p>
    <w:p w:rsidR="00E23FF4" w:rsidRDefault="00E23FF4" w:rsidP="00E23FF4">
      <w:pPr>
        <w:pStyle w:val="HTMLPreformatted"/>
        <w:rPr>
          <w:ins w:id="5644" w:author="Unknown"/>
          <w:rStyle w:val="HTMLCode"/>
        </w:rPr>
      </w:pPr>
      <w:ins w:id="5645" w:author="Unknown">
        <w:r>
          <w:rPr>
            <w:rStyle w:val="HTMLCode"/>
          </w:rPr>
          <w:t xml:space="preserve">  </w:t>
        </w:r>
        <w:r>
          <w:rPr>
            <w:rStyle w:val="token"/>
          </w:rPr>
          <w:t>height:</w:t>
        </w:r>
        <w:r>
          <w:rPr>
            <w:rStyle w:val="HTMLCode"/>
          </w:rPr>
          <w:t xml:space="preserve"> </w:t>
        </w:r>
        <w:r>
          <w:rPr>
            <w:rStyle w:val="token"/>
          </w:rPr>
          <w:t>100px;</w:t>
        </w:r>
      </w:ins>
    </w:p>
    <w:p w:rsidR="00E23FF4" w:rsidRDefault="00E23FF4" w:rsidP="00E23FF4">
      <w:pPr>
        <w:pStyle w:val="HTMLPreformatted"/>
        <w:rPr>
          <w:ins w:id="5646" w:author="Unknown"/>
          <w:rStyle w:val="HTMLCode"/>
        </w:rPr>
      </w:pPr>
      <w:ins w:id="5647" w:author="Unknown">
        <w:r>
          <w:rPr>
            <w:rStyle w:val="HTMLCode"/>
          </w:rPr>
          <w:t xml:space="preserve">  </w:t>
        </w:r>
        <w:r>
          <w:rPr>
            <w:rStyle w:val="token"/>
          </w:rPr>
          <w:t>width:</w:t>
        </w:r>
        <w:r>
          <w:rPr>
            <w:rStyle w:val="HTMLCode"/>
          </w:rPr>
          <w:t xml:space="preserve"> </w:t>
        </w:r>
        <w:r>
          <w:rPr>
            <w:rStyle w:val="token"/>
          </w:rPr>
          <w:t>200px;</w:t>
        </w:r>
      </w:ins>
    </w:p>
    <w:p w:rsidR="00E23FF4" w:rsidRDefault="00E23FF4" w:rsidP="00E23FF4">
      <w:pPr>
        <w:pStyle w:val="HTMLPreformatted"/>
        <w:rPr>
          <w:ins w:id="5648" w:author="Unknown"/>
          <w:rStyle w:val="HTMLCode"/>
        </w:rPr>
      </w:pPr>
      <w:ins w:id="5649" w:author="Unknown">
        <w:r>
          <w:rPr>
            <w:rStyle w:val="HTMLCode"/>
          </w:rPr>
          <w:t xml:space="preserve">  </w:t>
        </w:r>
        <w:r>
          <w:rPr>
            <w:rStyle w:val="token"/>
          </w:rPr>
          <w:t>background:</w:t>
        </w:r>
        <w:r>
          <w:rPr>
            <w:rStyle w:val="HTMLCode"/>
          </w:rPr>
          <w:t xml:space="preserve"> </w:t>
        </w:r>
        <w:r>
          <w:rPr>
            <w:rStyle w:val="token"/>
          </w:rPr>
          <w:t>#353C5A;</w:t>
        </w:r>
      </w:ins>
    </w:p>
    <w:p w:rsidR="00E23FF4" w:rsidRDefault="00E23FF4" w:rsidP="00E23FF4">
      <w:pPr>
        <w:pStyle w:val="HTMLPreformatted"/>
        <w:rPr>
          <w:ins w:id="5650" w:author="Unknown"/>
          <w:rStyle w:val="HTMLCode"/>
        </w:rPr>
      </w:pPr>
      <w:ins w:id="5651" w:author="Unknown">
        <w:r>
          <w:rPr>
            <w:rStyle w:val="HTMLCode"/>
          </w:rPr>
          <w:t xml:space="preserve">  </w:t>
        </w:r>
        <w:r>
          <w:rPr>
            <w:rStyle w:val="token"/>
          </w:rPr>
          <w:t>font-family:</w:t>
        </w:r>
        <w:r>
          <w:rPr>
            <w:rStyle w:val="HTMLCode"/>
          </w:rPr>
          <w:t xml:space="preserve"> sans-serif</w:t>
        </w:r>
        <w:r>
          <w:rPr>
            <w:rStyle w:val="token"/>
          </w:rPr>
          <w:t>;</w:t>
        </w:r>
      </w:ins>
    </w:p>
    <w:p w:rsidR="00E23FF4" w:rsidRDefault="00E23FF4" w:rsidP="00E23FF4">
      <w:pPr>
        <w:pStyle w:val="HTMLPreformatted"/>
        <w:rPr>
          <w:ins w:id="5652" w:author="Unknown"/>
          <w:rStyle w:val="HTMLCode"/>
        </w:rPr>
      </w:pPr>
      <w:ins w:id="5653" w:author="Unknown">
        <w:r>
          <w:rPr>
            <w:rStyle w:val="HTMLCode"/>
          </w:rPr>
          <w:t xml:space="preserve">  </w:t>
        </w:r>
        <w:r>
          <w:rPr>
            <w:rStyle w:val="token"/>
          </w:rPr>
          <w:t>color:</w:t>
        </w:r>
        <w:r>
          <w:rPr>
            <w:rStyle w:val="HTMLCode"/>
          </w:rPr>
          <w:t xml:space="preserve"> </w:t>
        </w:r>
        <w:r>
          <w:rPr>
            <w:rStyle w:val="token"/>
          </w:rPr>
          <w:t>white;</w:t>
        </w:r>
      </w:ins>
    </w:p>
    <w:p w:rsidR="00E23FF4" w:rsidRDefault="00E23FF4" w:rsidP="00E23FF4">
      <w:pPr>
        <w:pStyle w:val="HTMLPreformatted"/>
        <w:rPr>
          <w:ins w:id="5654" w:author="Unknown"/>
        </w:rPr>
      </w:pPr>
      <w:ins w:id="5655" w:author="Unknown">
        <w:r>
          <w:rPr>
            <w:rStyle w:val="token"/>
          </w:rPr>
          <w:t>}</w:t>
        </w:r>
      </w:ins>
    </w:p>
    <w:p w:rsidR="00E23FF4" w:rsidRDefault="00E23FF4" w:rsidP="00E23FF4">
      <w:pPr>
        <w:rPr>
          <w:ins w:id="5656" w:author="Unknown"/>
        </w:rPr>
      </w:pPr>
      <w:ins w:id="5657" w:author="Unknown">
        <w:r>
          <w:t>CSS</w:t>
        </w:r>
      </w:ins>
    </w:p>
    <w:p w:rsidR="00E23FF4" w:rsidRDefault="00E23FF4" w:rsidP="00E23FF4">
      <w:pPr>
        <w:rPr>
          <w:ins w:id="5658" w:author="Unknown"/>
        </w:rPr>
      </w:pPr>
    </w:p>
    <w:p w:rsidR="00E23FF4" w:rsidRDefault="00E23FF4" w:rsidP="00E23FF4">
      <w:pPr>
        <w:pStyle w:val="HTMLPreformatted"/>
        <w:rPr>
          <w:ins w:id="5659" w:author="Unknown"/>
          <w:rStyle w:val="HTMLCode"/>
        </w:rPr>
      </w:pPr>
      <w:ins w:id="5660" w:author="Unknown">
        <w:r>
          <w:rPr>
            <w:rStyle w:val="token"/>
          </w:rPr>
          <w:t>&lt;table&gt;</w:t>
        </w:r>
      </w:ins>
    </w:p>
    <w:p w:rsidR="00E23FF4" w:rsidRDefault="00E23FF4" w:rsidP="00E23FF4">
      <w:pPr>
        <w:pStyle w:val="HTMLPreformatted"/>
        <w:rPr>
          <w:ins w:id="5661" w:author="Unknown"/>
          <w:rStyle w:val="HTMLCode"/>
        </w:rPr>
      </w:pPr>
      <w:ins w:id="5662" w:author="Unknown">
        <w:r>
          <w:rPr>
            <w:rStyle w:val="HTMLCode"/>
          </w:rPr>
          <w:t xml:space="preserve">  </w:t>
        </w:r>
        <w:r>
          <w:rPr>
            <w:rStyle w:val="token"/>
          </w:rPr>
          <w:t>&lt;tbody&gt;</w:t>
        </w:r>
      </w:ins>
    </w:p>
    <w:p w:rsidR="00E23FF4" w:rsidRDefault="00E23FF4" w:rsidP="00E23FF4">
      <w:pPr>
        <w:pStyle w:val="HTMLPreformatted"/>
        <w:rPr>
          <w:ins w:id="5663" w:author="Unknown"/>
          <w:rStyle w:val="HTMLCode"/>
        </w:rPr>
      </w:pPr>
      <w:ins w:id="5664" w:author="Unknown">
        <w:r>
          <w:rPr>
            <w:rStyle w:val="HTMLCode"/>
          </w:rPr>
          <w:t xml:space="preserve">    </w:t>
        </w:r>
        <w:r>
          <w:rPr>
            <w:rStyle w:val="token"/>
          </w:rPr>
          <w:t>&lt;tr&gt;</w:t>
        </w:r>
      </w:ins>
    </w:p>
    <w:p w:rsidR="00E23FF4" w:rsidRDefault="00E23FF4" w:rsidP="00E23FF4">
      <w:pPr>
        <w:pStyle w:val="HTMLPreformatted"/>
        <w:rPr>
          <w:ins w:id="5665" w:author="Unknown"/>
          <w:rStyle w:val="HTMLCode"/>
        </w:rPr>
      </w:pPr>
      <w:ins w:id="5666" w:author="Unknown">
        <w:r>
          <w:rPr>
            <w:rStyle w:val="HTMLCode"/>
          </w:rPr>
          <w:t xml:space="preserve">      </w:t>
        </w:r>
        <w:r>
          <w:rPr>
            <w:rStyle w:val="token"/>
          </w:rPr>
          <w:t>&lt;td class="parent"&gt;</w:t>
        </w:r>
      </w:ins>
    </w:p>
    <w:p w:rsidR="00E23FF4" w:rsidRDefault="00E23FF4" w:rsidP="00E23FF4">
      <w:pPr>
        <w:pStyle w:val="HTMLPreformatted"/>
        <w:rPr>
          <w:ins w:id="5667" w:author="Unknown"/>
          <w:rStyle w:val="HTMLCode"/>
        </w:rPr>
      </w:pPr>
      <w:ins w:id="5668" w:author="Unknown">
        <w:r>
          <w:rPr>
            <w:rStyle w:val="HTMLCode"/>
          </w:rPr>
          <w:t xml:space="preserve">        </w:t>
        </w:r>
        <w:r>
          <w:rPr>
            <w:rStyle w:val="token"/>
          </w:rPr>
          <w:t>&lt;div class="child"&gt;</w:t>
        </w:r>
        <w:r>
          <w:rPr>
            <w:rStyle w:val="HTMLCode"/>
          </w:rPr>
          <w:t>Child</w:t>
        </w:r>
        <w:r>
          <w:rPr>
            <w:rStyle w:val="token"/>
          </w:rPr>
          <w:t>&lt;/div&gt;</w:t>
        </w:r>
      </w:ins>
    </w:p>
    <w:p w:rsidR="00E23FF4" w:rsidRDefault="00E23FF4" w:rsidP="00E23FF4">
      <w:pPr>
        <w:pStyle w:val="HTMLPreformatted"/>
        <w:rPr>
          <w:ins w:id="5669" w:author="Unknown"/>
          <w:rStyle w:val="HTMLCode"/>
        </w:rPr>
      </w:pPr>
      <w:ins w:id="5670" w:author="Unknown">
        <w:r>
          <w:rPr>
            <w:rStyle w:val="HTMLCode"/>
          </w:rPr>
          <w:t xml:space="preserve">      </w:t>
        </w:r>
        <w:r>
          <w:rPr>
            <w:rStyle w:val="token"/>
          </w:rPr>
          <w:t>&lt;/td&gt;</w:t>
        </w:r>
      </w:ins>
    </w:p>
    <w:p w:rsidR="00E23FF4" w:rsidRDefault="00E23FF4" w:rsidP="00E23FF4">
      <w:pPr>
        <w:pStyle w:val="HTMLPreformatted"/>
        <w:rPr>
          <w:ins w:id="5671" w:author="Unknown"/>
          <w:rStyle w:val="HTMLCode"/>
        </w:rPr>
      </w:pPr>
      <w:ins w:id="5672" w:author="Unknown">
        <w:r>
          <w:rPr>
            <w:rStyle w:val="HTMLCode"/>
          </w:rPr>
          <w:t xml:space="preserve">    </w:t>
        </w:r>
        <w:r>
          <w:rPr>
            <w:rStyle w:val="token"/>
          </w:rPr>
          <w:t>&lt;/tr&gt;</w:t>
        </w:r>
      </w:ins>
    </w:p>
    <w:p w:rsidR="00E23FF4" w:rsidRDefault="00E23FF4" w:rsidP="00E23FF4">
      <w:pPr>
        <w:pStyle w:val="HTMLPreformatted"/>
        <w:rPr>
          <w:ins w:id="5673" w:author="Unknown"/>
          <w:rStyle w:val="HTMLCode"/>
        </w:rPr>
      </w:pPr>
      <w:ins w:id="5674" w:author="Unknown">
        <w:r>
          <w:rPr>
            <w:rStyle w:val="HTMLCode"/>
          </w:rPr>
          <w:t xml:space="preserve">  </w:t>
        </w:r>
        <w:r>
          <w:rPr>
            <w:rStyle w:val="token"/>
          </w:rPr>
          <w:t>&lt;/tbody&gt;</w:t>
        </w:r>
      </w:ins>
    </w:p>
    <w:p w:rsidR="00E23FF4" w:rsidRDefault="00E23FF4" w:rsidP="00E23FF4">
      <w:pPr>
        <w:pStyle w:val="HTMLPreformatted"/>
        <w:rPr>
          <w:ins w:id="5675" w:author="Unknown"/>
        </w:rPr>
      </w:pPr>
      <w:ins w:id="5676" w:author="Unknown">
        <w:r>
          <w:rPr>
            <w:rStyle w:val="token"/>
          </w:rPr>
          <w:t>&lt;/table&gt;</w:t>
        </w:r>
      </w:ins>
    </w:p>
    <w:p w:rsidR="00E23FF4" w:rsidRDefault="00E23FF4" w:rsidP="00E23FF4">
      <w:pPr>
        <w:rPr>
          <w:ins w:id="5677" w:author="Unknown"/>
        </w:rPr>
      </w:pPr>
      <w:ins w:id="5678" w:author="Unknown">
        <w:r>
          <w:t>HTML</w:t>
        </w:r>
      </w:ins>
    </w:p>
    <w:p w:rsidR="00E23FF4" w:rsidRDefault="00E23FF4" w:rsidP="00E23FF4">
      <w:pPr>
        <w:rPr>
          <w:ins w:id="5679" w:author="Unknown"/>
        </w:rPr>
      </w:pPr>
      <w:ins w:id="5680" w:author="Unknown">
        <w:r>
          <w:fldChar w:fldCharType="begin"/>
        </w:r>
        <w:r>
          <w:instrText xml:space="preserve"> HYPERLINK "https://www.tutorialstonight.com/online-html-editor.php?p=article&amp;q=center-vertically-using-table"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E23FF4" w:rsidRDefault="00E23FF4" w:rsidP="00E23FF4">
      <w:pPr>
        <w:rPr>
          <w:ins w:id="5681" w:author="Unknown"/>
        </w:rPr>
      </w:pPr>
      <w:ins w:id="5682" w:author="Unknown">
        <w:r>
          <w:pict>
            <v:rect id="_x0000_i1636" style="width:0;height:1.5pt" o:hralign="center" o:hrstd="t" o:hr="t" fillcolor="#a0a0a0" stroked="f"/>
          </w:pict>
        </w:r>
      </w:ins>
    </w:p>
    <w:p w:rsidR="00E23FF4" w:rsidRDefault="00E23FF4" w:rsidP="00E23FF4">
      <w:pPr>
        <w:pStyle w:val="Heading2"/>
        <w:rPr>
          <w:ins w:id="5683" w:author="Unknown"/>
        </w:rPr>
      </w:pPr>
      <w:ins w:id="5684" w:author="Unknown">
        <w:r>
          <w:t>5. Vertical align using display table-cell</w:t>
        </w:r>
      </w:ins>
    </w:p>
    <w:p w:rsidR="00E23FF4" w:rsidRDefault="00E23FF4" w:rsidP="00E23FF4">
      <w:pPr>
        <w:pStyle w:val="NormalWeb"/>
        <w:rPr>
          <w:ins w:id="5685" w:author="Unknown"/>
        </w:rPr>
      </w:pPr>
      <w:ins w:id="5686" w:author="Unknown">
        <w:r>
          <w:t>By using CSS by changing element behaviours as the table you can use the above method without using table elements.</w:t>
        </w:r>
      </w:ins>
    </w:p>
    <w:p w:rsidR="00E23FF4" w:rsidRDefault="00E23FF4" w:rsidP="00E23FF4">
      <w:pPr>
        <w:pStyle w:val="NormalWeb"/>
        <w:rPr>
          <w:ins w:id="5687" w:author="Unknown"/>
        </w:rPr>
      </w:pPr>
      <w:ins w:id="5688" w:author="Unknown">
        <w:r>
          <w:t xml:space="preserve">Set </w:t>
        </w:r>
        <w:r>
          <w:rPr>
            <w:rStyle w:val="HTMLCode"/>
          </w:rPr>
          <w:t>display: table-cell</w:t>
        </w:r>
        <w:r>
          <w:t xml:space="preserve"> and </w:t>
        </w:r>
        <w:r>
          <w:rPr>
            <w:rStyle w:val="HTMLCode"/>
          </w:rPr>
          <w:t>text-align: center</w:t>
        </w:r>
        <w:r>
          <w:t xml:space="preserve"> to the parent element and </w:t>
        </w:r>
        <w:r>
          <w:rPr>
            <w:rStyle w:val="HTMLCode"/>
          </w:rPr>
          <w:t>display: inline-block</w:t>
        </w:r>
        <w:r>
          <w:t xml:space="preserve"> to the child element.</w:t>
        </w:r>
      </w:ins>
    </w:p>
    <w:p w:rsidR="00E23FF4" w:rsidRDefault="00E23FF4" w:rsidP="00E23FF4">
      <w:pPr>
        <w:pStyle w:val="HTMLPreformatted"/>
        <w:rPr>
          <w:ins w:id="5689" w:author="Unknown"/>
          <w:rStyle w:val="HTMLCode"/>
        </w:rPr>
      </w:pPr>
      <w:ins w:id="5690" w:author="Unknown">
        <w:r>
          <w:rPr>
            <w:rStyle w:val="token"/>
          </w:rPr>
          <w:t>.parent</w:t>
        </w:r>
        <w:r>
          <w:rPr>
            <w:rStyle w:val="HTMLCode"/>
          </w:rPr>
          <w:t xml:space="preserve"> </w:t>
        </w:r>
        <w:r>
          <w:rPr>
            <w:rStyle w:val="token"/>
          </w:rPr>
          <w:t>{</w:t>
        </w:r>
      </w:ins>
    </w:p>
    <w:p w:rsidR="00E23FF4" w:rsidRDefault="00E23FF4" w:rsidP="00E23FF4">
      <w:pPr>
        <w:pStyle w:val="HTMLPreformatted"/>
        <w:rPr>
          <w:ins w:id="5691" w:author="Unknown"/>
          <w:rStyle w:val="HTMLCode"/>
        </w:rPr>
      </w:pPr>
      <w:ins w:id="5692" w:author="Unknown">
        <w:r>
          <w:rPr>
            <w:rStyle w:val="HTMLCode"/>
          </w:rPr>
          <w:t xml:space="preserve">  </w:t>
        </w:r>
        <w:r>
          <w:rPr>
            <w:rStyle w:val="token"/>
          </w:rPr>
          <w:t>display:</w:t>
        </w:r>
        <w:r>
          <w:rPr>
            <w:rStyle w:val="HTMLCode"/>
          </w:rPr>
          <w:t xml:space="preserve"> table-cell</w:t>
        </w:r>
        <w:r>
          <w:rPr>
            <w:rStyle w:val="token"/>
          </w:rPr>
          <w:t>;</w:t>
        </w:r>
      </w:ins>
    </w:p>
    <w:p w:rsidR="00E23FF4" w:rsidRDefault="00E23FF4" w:rsidP="00E23FF4">
      <w:pPr>
        <w:pStyle w:val="HTMLPreformatted"/>
        <w:rPr>
          <w:ins w:id="5693" w:author="Unknown"/>
          <w:rStyle w:val="HTMLCode"/>
        </w:rPr>
      </w:pPr>
      <w:ins w:id="5694" w:author="Unknown">
        <w:r>
          <w:rPr>
            <w:rStyle w:val="HTMLCode"/>
          </w:rPr>
          <w:t xml:space="preserve">  </w:t>
        </w:r>
        <w:r>
          <w:rPr>
            <w:rStyle w:val="token"/>
          </w:rPr>
          <w:t>vertical-align:</w:t>
        </w:r>
        <w:r>
          <w:rPr>
            <w:rStyle w:val="HTMLCode"/>
          </w:rPr>
          <w:t xml:space="preserve"> middle</w:t>
        </w:r>
        <w:r>
          <w:rPr>
            <w:rStyle w:val="token"/>
          </w:rPr>
          <w:t>;</w:t>
        </w:r>
      </w:ins>
    </w:p>
    <w:p w:rsidR="00E23FF4" w:rsidRDefault="00E23FF4" w:rsidP="00E23FF4">
      <w:pPr>
        <w:pStyle w:val="HTMLPreformatted"/>
        <w:rPr>
          <w:ins w:id="5695" w:author="Unknown"/>
          <w:rStyle w:val="HTMLCode"/>
        </w:rPr>
      </w:pPr>
      <w:ins w:id="5696" w:author="Unknown">
        <w:r>
          <w:rPr>
            <w:rStyle w:val="HTMLCode"/>
          </w:rPr>
          <w:t xml:space="preserve">  </w:t>
        </w:r>
        <w:r>
          <w:rPr>
            <w:rStyle w:val="token"/>
          </w:rPr>
          <w:t>height:</w:t>
        </w:r>
        <w:r>
          <w:rPr>
            <w:rStyle w:val="HTMLCode"/>
          </w:rPr>
          <w:t xml:space="preserve"> </w:t>
        </w:r>
        <w:r>
          <w:rPr>
            <w:rStyle w:val="token"/>
          </w:rPr>
          <w:t>200px;</w:t>
        </w:r>
      </w:ins>
    </w:p>
    <w:p w:rsidR="00E23FF4" w:rsidRDefault="00E23FF4" w:rsidP="00E23FF4">
      <w:pPr>
        <w:pStyle w:val="HTMLPreformatted"/>
        <w:rPr>
          <w:ins w:id="5697" w:author="Unknown"/>
          <w:rStyle w:val="HTMLCode"/>
        </w:rPr>
      </w:pPr>
      <w:ins w:id="5698" w:author="Unknown">
        <w:r>
          <w:rPr>
            <w:rStyle w:val="HTMLCode"/>
          </w:rPr>
          <w:t xml:space="preserve">  </w:t>
        </w:r>
        <w:r>
          <w:rPr>
            <w:rStyle w:val="token"/>
          </w:rPr>
          <w:t>border:</w:t>
        </w:r>
        <w:r>
          <w:rPr>
            <w:rStyle w:val="HTMLCode"/>
          </w:rPr>
          <w:t xml:space="preserve"> </w:t>
        </w:r>
        <w:r>
          <w:rPr>
            <w:rStyle w:val="token"/>
          </w:rPr>
          <w:t>2px</w:t>
        </w:r>
        <w:r>
          <w:rPr>
            <w:rStyle w:val="HTMLCode"/>
          </w:rPr>
          <w:t xml:space="preserve"> solid </w:t>
        </w:r>
        <w:r>
          <w:rPr>
            <w:rStyle w:val="token"/>
          </w:rPr>
          <w:t>#4B5681;</w:t>
        </w:r>
      </w:ins>
    </w:p>
    <w:p w:rsidR="00E23FF4" w:rsidRDefault="00E23FF4" w:rsidP="00E23FF4">
      <w:pPr>
        <w:pStyle w:val="HTMLPreformatted"/>
        <w:rPr>
          <w:ins w:id="5699" w:author="Unknown"/>
          <w:rStyle w:val="HTMLCode"/>
        </w:rPr>
      </w:pPr>
      <w:ins w:id="5700" w:author="Unknown">
        <w:r>
          <w:rPr>
            <w:rStyle w:val="HTMLCode"/>
          </w:rPr>
          <w:t xml:space="preserve">  </w:t>
        </w:r>
        <w:r>
          <w:rPr>
            <w:rStyle w:val="token"/>
          </w:rPr>
          <w:t>background:</w:t>
        </w:r>
        <w:r>
          <w:rPr>
            <w:rStyle w:val="HTMLCode"/>
          </w:rPr>
          <w:t xml:space="preserve"> </w:t>
        </w:r>
        <w:r>
          <w:rPr>
            <w:rStyle w:val="token"/>
          </w:rPr>
          <w:t>#7E89B4;</w:t>
        </w:r>
      </w:ins>
    </w:p>
    <w:p w:rsidR="00E23FF4" w:rsidRDefault="00E23FF4" w:rsidP="00E23FF4">
      <w:pPr>
        <w:pStyle w:val="HTMLPreformatted"/>
        <w:rPr>
          <w:ins w:id="5701" w:author="Unknown"/>
          <w:rStyle w:val="HTMLCode"/>
        </w:rPr>
      </w:pPr>
      <w:ins w:id="5702" w:author="Unknown">
        <w:r>
          <w:rPr>
            <w:rStyle w:val="token"/>
          </w:rPr>
          <w:t>}</w:t>
        </w:r>
      </w:ins>
    </w:p>
    <w:p w:rsidR="00E23FF4" w:rsidRDefault="00E23FF4" w:rsidP="00E23FF4">
      <w:pPr>
        <w:pStyle w:val="HTMLPreformatted"/>
        <w:rPr>
          <w:ins w:id="5703" w:author="Unknown"/>
          <w:rStyle w:val="HTMLCode"/>
        </w:rPr>
      </w:pPr>
    </w:p>
    <w:p w:rsidR="00E23FF4" w:rsidRDefault="00E23FF4" w:rsidP="00E23FF4">
      <w:pPr>
        <w:pStyle w:val="HTMLPreformatted"/>
        <w:rPr>
          <w:ins w:id="5704" w:author="Unknown"/>
          <w:rStyle w:val="HTMLCode"/>
        </w:rPr>
      </w:pPr>
      <w:ins w:id="5705" w:author="Unknown">
        <w:r>
          <w:rPr>
            <w:rStyle w:val="token"/>
          </w:rPr>
          <w:t>.child</w:t>
        </w:r>
        <w:r>
          <w:rPr>
            <w:rStyle w:val="HTMLCode"/>
          </w:rPr>
          <w:t xml:space="preserve"> </w:t>
        </w:r>
        <w:r>
          <w:rPr>
            <w:rStyle w:val="token"/>
          </w:rPr>
          <w:t>{</w:t>
        </w:r>
      </w:ins>
    </w:p>
    <w:p w:rsidR="00E23FF4" w:rsidRDefault="00E23FF4" w:rsidP="00E23FF4">
      <w:pPr>
        <w:pStyle w:val="HTMLPreformatted"/>
        <w:rPr>
          <w:ins w:id="5706" w:author="Unknown"/>
          <w:rStyle w:val="HTMLCode"/>
        </w:rPr>
      </w:pPr>
      <w:ins w:id="5707" w:author="Unknown">
        <w:r>
          <w:rPr>
            <w:rStyle w:val="HTMLCode"/>
          </w:rPr>
          <w:t xml:space="preserve">  </w:t>
        </w:r>
        <w:r>
          <w:rPr>
            <w:rStyle w:val="token"/>
          </w:rPr>
          <w:t>display:</w:t>
        </w:r>
        <w:r>
          <w:rPr>
            <w:rStyle w:val="HTMLCode"/>
          </w:rPr>
          <w:t xml:space="preserve"> inline-block</w:t>
        </w:r>
        <w:r>
          <w:rPr>
            <w:rStyle w:val="token"/>
          </w:rPr>
          <w:t>;</w:t>
        </w:r>
      </w:ins>
    </w:p>
    <w:p w:rsidR="00E23FF4" w:rsidRDefault="00E23FF4" w:rsidP="00E23FF4">
      <w:pPr>
        <w:pStyle w:val="HTMLPreformatted"/>
        <w:rPr>
          <w:ins w:id="5708" w:author="Unknown"/>
          <w:rStyle w:val="HTMLCode"/>
        </w:rPr>
      </w:pPr>
      <w:ins w:id="5709" w:author="Unknown">
        <w:r>
          <w:rPr>
            <w:rStyle w:val="HTMLCode"/>
          </w:rPr>
          <w:t xml:space="preserve">  </w:t>
        </w:r>
        <w:r>
          <w:rPr>
            <w:rStyle w:val="token"/>
          </w:rPr>
          <w:t>height:</w:t>
        </w:r>
        <w:r>
          <w:rPr>
            <w:rStyle w:val="HTMLCode"/>
          </w:rPr>
          <w:t xml:space="preserve"> </w:t>
        </w:r>
        <w:r>
          <w:rPr>
            <w:rStyle w:val="token"/>
          </w:rPr>
          <w:t>100px;</w:t>
        </w:r>
      </w:ins>
    </w:p>
    <w:p w:rsidR="00E23FF4" w:rsidRDefault="00E23FF4" w:rsidP="00E23FF4">
      <w:pPr>
        <w:pStyle w:val="HTMLPreformatted"/>
        <w:rPr>
          <w:ins w:id="5710" w:author="Unknown"/>
          <w:rStyle w:val="HTMLCode"/>
        </w:rPr>
      </w:pPr>
      <w:ins w:id="5711" w:author="Unknown">
        <w:r>
          <w:rPr>
            <w:rStyle w:val="HTMLCode"/>
          </w:rPr>
          <w:t xml:space="preserve">  </w:t>
        </w:r>
        <w:r>
          <w:rPr>
            <w:rStyle w:val="token"/>
          </w:rPr>
          <w:t>width:</w:t>
        </w:r>
        <w:r>
          <w:rPr>
            <w:rStyle w:val="HTMLCode"/>
          </w:rPr>
          <w:t xml:space="preserve"> </w:t>
        </w:r>
        <w:r>
          <w:rPr>
            <w:rStyle w:val="token"/>
          </w:rPr>
          <w:t>200px;</w:t>
        </w:r>
      </w:ins>
    </w:p>
    <w:p w:rsidR="00E23FF4" w:rsidRDefault="00E23FF4" w:rsidP="00E23FF4">
      <w:pPr>
        <w:pStyle w:val="HTMLPreformatted"/>
        <w:rPr>
          <w:ins w:id="5712" w:author="Unknown"/>
          <w:rStyle w:val="HTMLCode"/>
        </w:rPr>
      </w:pPr>
      <w:ins w:id="5713" w:author="Unknown">
        <w:r>
          <w:rPr>
            <w:rStyle w:val="HTMLCode"/>
          </w:rPr>
          <w:lastRenderedPageBreak/>
          <w:t xml:space="preserve">  </w:t>
        </w:r>
        <w:r>
          <w:rPr>
            <w:rStyle w:val="token"/>
          </w:rPr>
          <w:t>background:</w:t>
        </w:r>
        <w:r>
          <w:rPr>
            <w:rStyle w:val="HTMLCode"/>
          </w:rPr>
          <w:t xml:space="preserve"> </w:t>
        </w:r>
        <w:r>
          <w:rPr>
            <w:rStyle w:val="token"/>
          </w:rPr>
          <w:t>#353C5A;</w:t>
        </w:r>
      </w:ins>
    </w:p>
    <w:p w:rsidR="00E23FF4" w:rsidRDefault="00E23FF4" w:rsidP="00E23FF4">
      <w:pPr>
        <w:pStyle w:val="HTMLPreformatted"/>
        <w:rPr>
          <w:ins w:id="5714" w:author="Unknown"/>
          <w:rStyle w:val="HTMLCode"/>
        </w:rPr>
      </w:pPr>
      <w:ins w:id="5715" w:author="Unknown">
        <w:r>
          <w:rPr>
            <w:rStyle w:val="HTMLCode"/>
          </w:rPr>
          <w:t xml:space="preserve">  </w:t>
        </w:r>
        <w:r>
          <w:rPr>
            <w:rStyle w:val="token"/>
          </w:rPr>
          <w:t>font-family:</w:t>
        </w:r>
        <w:r>
          <w:rPr>
            <w:rStyle w:val="HTMLCode"/>
          </w:rPr>
          <w:t xml:space="preserve"> sans-serif</w:t>
        </w:r>
        <w:r>
          <w:rPr>
            <w:rStyle w:val="token"/>
          </w:rPr>
          <w:t>;</w:t>
        </w:r>
      </w:ins>
    </w:p>
    <w:p w:rsidR="00E23FF4" w:rsidRDefault="00E23FF4" w:rsidP="00E23FF4">
      <w:pPr>
        <w:pStyle w:val="HTMLPreformatted"/>
        <w:rPr>
          <w:ins w:id="5716" w:author="Unknown"/>
          <w:rStyle w:val="HTMLCode"/>
        </w:rPr>
      </w:pPr>
      <w:ins w:id="5717" w:author="Unknown">
        <w:r>
          <w:rPr>
            <w:rStyle w:val="HTMLCode"/>
          </w:rPr>
          <w:t xml:space="preserve">  </w:t>
        </w:r>
        <w:r>
          <w:rPr>
            <w:rStyle w:val="token"/>
          </w:rPr>
          <w:t>color:</w:t>
        </w:r>
        <w:r>
          <w:rPr>
            <w:rStyle w:val="HTMLCode"/>
          </w:rPr>
          <w:t xml:space="preserve"> </w:t>
        </w:r>
        <w:r>
          <w:rPr>
            <w:rStyle w:val="token"/>
          </w:rPr>
          <w:t>white;</w:t>
        </w:r>
      </w:ins>
    </w:p>
    <w:p w:rsidR="00E23FF4" w:rsidRDefault="00E23FF4" w:rsidP="00E23FF4">
      <w:pPr>
        <w:pStyle w:val="HTMLPreformatted"/>
        <w:rPr>
          <w:ins w:id="5718" w:author="Unknown"/>
        </w:rPr>
      </w:pPr>
      <w:ins w:id="5719" w:author="Unknown">
        <w:r>
          <w:rPr>
            <w:rStyle w:val="token"/>
          </w:rPr>
          <w:t>}</w:t>
        </w:r>
      </w:ins>
    </w:p>
    <w:p w:rsidR="00E23FF4" w:rsidRDefault="00E23FF4" w:rsidP="00E23FF4">
      <w:pPr>
        <w:rPr>
          <w:ins w:id="5720" w:author="Unknown"/>
        </w:rPr>
      </w:pPr>
      <w:ins w:id="5721" w:author="Unknown">
        <w:r>
          <w:t>CSS</w:t>
        </w:r>
      </w:ins>
    </w:p>
    <w:p w:rsidR="00E23FF4" w:rsidRDefault="00E23FF4" w:rsidP="00E23FF4">
      <w:pPr>
        <w:rPr>
          <w:ins w:id="5722" w:author="Unknown"/>
        </w:rPr>
      </w:pPr>
    </w:p>
    <w:p w:rsidR="00E23FF4" w:rsidRDefault="00E23FF4" w:rsidP="00E23FF4">
      <w:pPr>
        <w:pStyle w:val="HTMLPreformatted"/>
        <w:rPr>
          <w:ins w:id="5723" w:author="Unknown"/>
          <w:rStyle w:val="HTMLCode"/>
        </w:rPr>
      </w:pPr>
      <w:ins w:id="5724" w:author="Unknown">
        <w:r>
          <w:rPr>
            <w:rStyle w:val="token"/>
          </w:rPr>
          <w:t>&lt;div class="parent"&gt;</w:t>
        </w:r>
      </w:ins>
    </w:p>
    <w:p w:rsidR="00E23FF4" w:rsidRDefault="00E23FF4" w:rsidP="00E23FF4">
      <w:pPr>
        <w:pStyle w:val="HTMLPreformatted"/>
        <w:rPr>
          <w:ins w:id="5725" w:author="Unknown"/>
          <w:rStyle w:val="HTMLCode"/>
        </w:rPr>
      </w:pPr>
      <w:ins w:id="5726" w:author="Unknown">
        <w:r>
          <w:rPr>
            <w:rStyle w:val="HTMLCode"/>
          </w:rPr>
          <w:t xml:space="preserve">  </w:t>
        </w:r>
        <w:r>
          <w:rPr>
            <w:rStyle w:val="token"/>
          </w:rPr>
          <w:t>&lt;div class="child"&gt;</w:t>
        </w:r>
        <w:r>
          <w:rPr>
            <w:rStyle w:val="HTMLCode"/>
          </w:rPr>
          <w:t>Child</w:t>
        </w:r>
        <w:r>
          <w:rPr>
            <w:rStyle w:val="token"/>
          </w:rPr>
          <w:t>&lt;/div&gt;</w:t>
        </w:r>
      </w:ins>
    </w:p>
    <w:p w:rsidR="00E23FF4" w:rsidRDefault="00E23FF4" w:rsidP="00E23FF4">
      <w:pPr>
        <w:pStyle w:val="HTMLPreformatted"/>
        <w:rPr>
          <w:ins w:id="5727" w:author="Unknown"/>
        </w:rPr>
      </w:pPr>
      <w:ins w:id="5728" w:author="Unknown">
        <w:r>
          <w:rPr>
            <w:rStyle w:val="token"/>
          </w:rPr>
          <w:t>&lt;/div&gt;</w:t>
        </w:r>
      </w:ins>
    </w:p>
    <w:p w:rsidR="00E23FF4" w:rsidRDefault="00E23FF4" w:rsidP="00E23FF4">
      <w:pPr>
        <w:rPr>
          <w:ins w:id="5729" w:author="Unknown"/>
        </w:rPr>
      </w:pPr>
      <w:ins w:id="5730" w:author="Unknown">
        <w:r>
          <w:t>HTML</w:t>
        </w:r>
      </w:ins>
    </w:p>
    <w:p w:rsidR="00E23FF4" w:rsidRDefault="00E23FF4" w:rsidP="00E23FF4">
      <w:pPr>
        <w:rPr>
          <w:ins w:id="5731" w:author="Unknown"/>
        </w:rPr>
      </w:pPr>
      <w:ins w:id="5732" w:author="Unknown">
        <w:r>
          <w:fldChar w:fldCharType="begin"/>
        </w:r>
        <w:r>
          <w:instrText xml:space="preserve"> HYPERLINK "https://www.tutorialstonight.com/online-html-editor.php?p=article&amp;q=center-vertically-using-table-cell" \t "_blank" </w:instrText>
        </w:r>
        <w:r>
          <w:fldChar w:fldCharType="separate"/>
        </w:r>
        <w:r>
          <w:rPr>
            <w:rStyle w:val="Hyperlink"/>
            <w:rFonts w:ascii="MS Gothic" w:eastAsia="MS Gothic" w:hAnsi="MS Gothic" w:cs="MS Gothic" w:hint="eastAsia"/>
          </w:rPr>
          <w:t>▶</w:t>
        </w:r>
        <w:r>
          <w:rPr>
            <w:rStyle w:val="Hyperlink"/>
          </w:rPr>
          <w:t xml:space="preserve"> Run the code</w:t>
        </w:r>
        <w:r>
          <w:fldChar w:fldCharType="end"/>
        </w:r>
        <w:r>
          <w:t xml:space="preserve"> </w:t>
        </w:r>
      </w:ins>
    </w:p>
    <w:p w:rsidR="00E23FF4" w:rsidRDefault="00E23FF4" w:rsidP="00E23FF4">
      <w:pPr>
        <w:rPr>
          <w:ins w:id="5733" w:author="Unknown"/>
        </w:rPr>
      </w:pPr>
      <w:ins w:id="5734" w:author="Unknown">
        <w:r>
          <w:pict>
            <v:rect id="_x0000_i1637" style="width:0;height:1.5pt" o:hralign="center" o:hrstd="t" o:hr="t" fillcolor="#a0a0a0" stroked="f"/>
          </w:pict>
        </w:r>
      </w:ins>
    </w:p>
    <w:p w:rsidR="00E23FF4" w:rsidRDefault="00E23FF4" w:rsidP="00E23FF4">
      <w:pPr>
        <w:pStyle w:val="Heading2"/>
        <w:rPr>
          <w:ins w:id="5735" w:author="Unknown"/>
        </w:rPr>
      </w:pPr>
      <w:ins w:id="5736" w:author="Unknown">
        <w:r>
          <w:t>Conclusion</w:t>
        </w:r>
      </w:ins>
    </w:p>
    <w:p w:rsidR="00E23FF4" w:rsidRDefault="00E23FF4" w:rsidP="00E23FF4">
      <w:pPr>
        <w:pStyle w:val="NormalWeb"/>
        <w:rPr>
          <w:ins w:id="5737" w:author="Unknown"/>
        </w:rPr>
      </w:pPr>
      <w:ins w:id="5738" w:author="Unknown">
        <w:r>
          <w:t>You can use the above methods to center elements vertically or horizontally. You can also use the table method to center elements vertically or horizontally.</w:t>
        </w:r>
      </w:ins>
    </w:p>
    <w:p w:rsidR="00E23FF4" w:rsidRDefault="00E23FF4" w:rsidP="00E23FF4">
      <w:pPr>
        <w:pStyle w:val="NormalWeb"/>
        <w:rPr>
          <w:ins w:id="5739" w:author="Unknown"/>
        </w:rPr>
      </w:pPr>
      <w:ins w:id="5740" w:author="Unknown">
        <w:r>
          <w:t>Best way to ceter elements both horizontally and vertically is to use flexbox.</w:t>
        </w:r>
      </w:ins>
    </w:p>
    <w:p w:rsidR="00E23FF4" w:rsidRDefault="00E23FF4" w:rsidP="00E23FF4">
      <w:pPr>
        <w:pStyle w:val="NormalWeb"/>
        <w:rPr>
          <w:ins w:id="5741" w:author="Unknown"/>
        </w:rPr>
      </w:pPr>
      <w:ins w:id="5742" w:author="Unknown">
        <w:r>
          <w:t xml:space="preserve">If you want to center elements vertically or horizontally using table elements, you can use the above methods or use </w:t>
        </w:r>
        <w:r>
          <w:rPr>
            <w:rStyle w:val="HTMLCode"/>
          </w:rPr>
          <w:t>display: table-cell</w:t>
        </w:r>
        <w:r>
          <w:t xml:space="preserve"> and </w:t>
        </w:r>
        <w:r>
          <w:rPr>
            <w:rStyle w:val="HTMLCode"/>
          </w:rPr>
          <w:t>text-align: center</w:t>
        </w:r>
        <w:r>
          <w:t xml:space="preserve"> to the parent element and </w:t>
        </w:r>
        <w:r>
          <w:rPr>
            <w:rStyle w:val="HTMLCode"/>
          </w:rPr>
          <w:t>display: inline-block</w:t>
        </w:r>
        <w:r>
          <w:t xml:space="preserve"> to the child element.</w:t>
        </w:r>
      </w:ins>
    </w:p>
    <w:p w:rsidR="00E23FF4" w:rsidRDefault="00E23FF4" w:rsidP="00E23FF4">
      <w:pPr>
        <w:pStyle w:val="summeryhead"/>
        <w:rPr>
          <w:ins w:id="5743" w:author="Unknown"/>
        </w:rPr>
      </w:pPr>
      <w:ins w:id="5744" w:author="Unknown">
        <w:r>
          <w:t>Points to remember:</w:t>
        </w:r>
      </w:ins>
    </w:p>
    <w:p w:rsidR="00E23FF4" w:rsidRDefault="00E23FF4" w:rsidP="00623007">
      <w:pPr>
        <w:numPr>
          <w:ilvl w:val="0"/>
          <w:numId w:val="78"/>
        </w:numPr>
        <w:spacing w:before="100" w:beforeAutospacing="1" w:after="100" w:afterAutospacing="1" w:line="240" w:lineRule="auto"/>
        <w:rPr>
          <w:ins w:id="5745" w:author="Unknown"/>
        </w:rPr>
      </w:pPr>
      <w:ins w:id="5746" w:author="Unknown">
        <w:r>
          <w:t xml:space="preserve">Flexbox is a modern way to layout element. It is recommended to use it to layout your elements in 2-dimension. Here is a </w:t>
        </w:r>
        <w:r>
          <w:fldChar w:fldCharType="begin"/>
        </w:r>
        <w:r>
          <w:instrText xml:space="preserve"> HYPERLINK "https://www.tutorialstonight.com/css/css-flexbox.php" \t "_blank" </w:instrText>
        </w:r>
        <w:r>
          <w:fldChar w:fldCharType="separate"/>
        </w:r>
        <w:r>
          <w:rPr>
            <w:rStyle w:val="Hyperlink"/>
          </w:rPr>
          <w:t xml:space="preserve">complete guide to </w:t>
        </w:r>
        <w:r>
          <w:rPr>
            <w:rStyle w:val="Strong"/>
            <w:color w:val="0000FF"/>
            <w:u w:val="single"/>
          </w:rPr>
          <w:t>CSS flexbox</w:t>
        </w:r>
        <w:r>
          <w:fldChar w:fldCharType="end"/>
        </w:r>
        <w:r>
          <w:t>.</w:t>
        </w:r>
      </w:ins>
    </w:p>
    <w:p w:rsidR="00E23FF4" w:rsidRDefault="00E23FF4" w:rsidP="00E23FF4">
      <w:pPr>
        <w:spacing w:after="0"/>
        <w:rPr>
          <w:ins w:id="5747" w:author="Unknown"/>
        </w:rPr>
      </w:pPr>
      <w:ins w:id="5748" w:author="Unknown">
        <w:r>
          <w:t>Learn</w:t>
        </w:r>
      </w:ins>
    </w:p>
    <w:p w:rsidR="00E23FF4" w:rsidRDefault="00E23FF4" w:rsidP="00E23FF4">
      <w:pPr>
        <w:rPr>
          <w:ins w:id="5749" w:author="Unknown"/>
        </w:rPr>
      </w:pPr>
      <w:ins w:id="5750" w:author="Unknown">
        <w:r>
          <w:fldChar w:fldCharType="begin"/>
        </w:r>
        <w:r>
          <w:instrText xml:space="preserve"> HYPERLINK "https://www.tutorialstonight.com/html/html-introduction.php" </w:instrText>
        </w:r>
        <w:r>
          <w:fldChar w:fldCharType="separate"/>
        </w:r>
        <w:r>
          <w:rPr>
            <w:rStyle w:val="Hyperlink"/>
          </w:rPr>
          <w:t>HTML5</w:t>
        </w:r>
        <w:r>
          <w:fldChar w:fldCharType="end"/>
        </w:r>
        <w:r>
          <w:t xml:space="preserve"> </w:t>
        </w:r>
        <w:r>
          <w:fldChar w:fldCharType="begin"/>
        </w:r>
        <w:r>
          <w:instrText xml:space="preserve"> HYPERLINK "https://www.tutorialstonight.com/css/css-introduction.php" </w:instrText>
        </w:r>
        <w:r>
          <w:fldChar w:fldCharType="separate"/>
        </w:r>
        <w:r>
          <w:rPr>
            <w:rStyle w:val="Hyperlink"/>
          </w:rPr>
          <w:t>CSS3</w:t>
        </w:r>
        <w:r>
          <w:fldChar w:fldCharType="end"/>
        </w:r>
        <w:r>
          <w:t xml:space="preserve"> </w:t>
        </w:r>
        <w:r>
          <w:fldChar w:fldCharType="begin"/>
        </w:r>
        <w:r>
          <w:instrText xml:space="preserve"> HYPERLINK "https://www.tutorialstonight.com/js/" </w:instrText>
        </w:r>
        <w:r>
          <w:fldChar w:fldCharType="separate"/>
        </w:r>
        <w:r>
          <w:rPr>
            <w:rStyle w:val="Hyperlink"/>
          </w:rPr>
          <w:t>JavaScript</w:t>
        </w:r>
        <w:r>
          <w:fldChar w:fldCharType="end"/>
        </w:r>
        <w:r>
          <w:t xml:space="preserve"> </w:t>
        </w:r>
        <w:r>
          <w:fldChar w:fldCharType="begin"/>
        </w:r>
        <w:r>
          <w:instrText xml:space="preserve"> HYPERLINK "https://www.tutorialstonight.com/bootstrap/bootstrap-introduction.php" </w:instrText>
        </w:r>
        <w:r>
          <w:fldChar w:fldCharType="separate"/>
        </w:r>
        <w:r>
          <w:rPr>
            <w:rStyle w:val="Hyperlink"/>
          </w:rPr>
          <w:t>Bootstrap 4</w:t>
        </w:r>
        <w:r>
          <w:fldChar w:fldCharType="end"/>
        </w:r>
        <w:r>
          <w:t xml:space="preserve"> </w:t>
        </w:r>
        <w:r>
          <w:fldChar w:fldCharType="begin"/>
        </w:r>
        <w:r>
          <w:instrText xml:space="preserve"> HYPERLINK "https://www.tutorialstonight.com/python/python-tutorial.php" </w:instrText>
        </w:r>
        <w:r>
          <w:fldChar w:fldCharType="separate"/>
        </w:r>
        <w:r>
          <w:rPr>
            <w:rStyle w:val="Hyperlink"/>
          </w:rPr>
          <w:t>Python</w:t>
        </w:r>
        <w:r>
          <w:fldChar w:fldCharType="end"/>
        </w:r>
        <w:r>
          <w:t xml:space="preserve"> </w:t>
        </w:r>
      </w:ins>
    </w:p>
    <w:p w:rsidR="000435C2" w:rsidRDefault="000435C2" w:rsidP="000435C2">
      <w:r>
        <w:rPr>
          <w:noProof/>
          <w:color w:val="0000FF"/>
        </w:rPr>
        <mc:AlternateContent>
          <mc:Choice Requires="wps">
            <w:drawing>
              <wp:inline distT="0" distB="0" distL="0" distR="0">
                <wp:extent cx="304800" cy="304800"/>
                <wp:effectExtent l="0" t="0" r="0" b="0"/>
                <wp:docPr id="60" name="Rectangle 60" descr="Tutorials Tonight">
                  <a:hlinkClick xmlns:a="http://schemas.openxmlformats.org/drawingml/2006/main" r:id="rId58" tooltip="&quot;Learn programming online with Tutorials Tonigh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0" o:spid="_x0000_s1026" alt="Description: Tutorials Tonight" href="https://www.tutorialstonight.com/" title="&quot;Learn programming online with Tutorials Tonigh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" o:button="t" filled="f" stroked="f">
                <v:fill o:detectmouseclick="t"/>
                <o:lock v:ext="edit" aspectratio="t"/>
                <w10:anchorlock/>
              </v:rect>
            </w:pict>
          </mc:Fallback>
        </mc:AlternateContent>
      </w:r>
      <w:bookmarkStart w:id="5751" w:name="_GoBack"/>
      <w:bookmarkEnd w:id="5751"/>
    </w:p>
    <w:p w:rsidR="000435C2" w:rsidRDefault="000435C2" w:rsidP="000435C2">
      <w:pPr>
        <w:pStyle w:val="Heading1"/>
        <w:spacing w:before="0" w:after="0"/>
        <w:rPr>
          <w:ins w:id="5752" w:author="Unknown"/>
        </w:rPr>
      </w:pPr>
      <w:r>
        <w:t>5 ways how to center an image in CSS</w:t>
      </w:r>
    </w:p>
    <w:p w:rsidR="000435C2" w:rsidRDefault="000435C2" w:rsidP="000435C2">
      <w:pPr>
        <w:rPr>
          <w:ins w:id="5753" w:author="Unknown"/>
        </w:rPr>
      </w:pPr>
      <w:ins w:id="5754" w:author="Unknown">
        <w:r>
          <w:pict>
            <v:rect id="_x0000_i1662" style="width:0;height:1.5pt" o:hralign="center" o:hrstd="t" o:hr="t" fillcolor="#a0a0a0" stroked="f"/>
          </w:pict>
        </w:r>
      </w:ins>
    </w:p>
    <w:p w:rsidR="000435C2" w:rsidRDefault="000435C2" w:rsidP="000435C2">
      <w:pPr>
        <w:pStyle w:val="intro"/>
        <w:rPr>
          <w:ins w:id="5755" w:author="Unknown"/>
        </w:rPr>
      </w:pPr>
      <w:ins w:id="5756" w:author="Unknown">
        <w:r>
          <w:t>In this article, we will look at 5 different ways on how to center an image in CSS or to center any non-block element.</w:t>
        </w:r>
      </w:ins>
    </w:p>
    <w:p w:rsidR="000435C2" w:rsidRDefault="000435C2" w:rsidP="000435C2">
      <w:pPr>
        <w:pStyle w:val="NormalWeb"/>
        <w:rPr>
          <w:ins w:id="5757" w:author="Unknown"/>
        </w:rPr>
      </w:pPr>
      <w:ins w:id="5758" w:author="Unknown">
        <w:r>
          <w:lastRenderedPageBreak/>
          <w:t>Human beings are attracted to symmetry, even the basic definition that your mind conceives about beauty is symmetry.</w:t>
        </w:r>
      </w:ins>
    </w:p>
    <w:p w:rsidR="000435C2" w:rsidRDefault="000435C2" w:rsidP="000435C2">
      <w:pPr>
        <w:pStyle w:val="NormalWeb"/>
        <w:rPr>
          <w:ins w:id="5759" w:author="Unknown"/>
        </w:rPr>
      </w:pPr>
      <w:ins w:id="5760" w:author="Unknown">
        <w:r>
          <w:t xml:space="preserve">So as a web developer you might want your webpage to follow symmetry and look beautiful. For this one task you have is to </w:t>
        </w:r>
        <w:r>
          <w:rPr>
            <w:rStyle w:val="Strong"/>
          </w:rPr>
          <w:t>center an image horizontally and/or vertically</w:t>
        </w:r>
        <w:r>
          <w:t>.</w:t>
        </w:r>
      </w:ins>
    </w:p>
    <w:p w:rsidR="000435C2" w:rsidRDefault="000435C2" w:rsidP="000435C2">
      <w:pPr>
        <w:pStyle w:val="NormalWeb"/>
        <w:rPr>
          <w:ins w:id="5761" w:author="Unknown"/>
        </w:rPr>
      </w:pPr>
      <w:ins w:id="5762" w:author="Unknown">
        <w:r>
          <w:t>We have discussed the following 5 different ways to center an image in CSS.</w:t>
        </w:r>
      </w:ins>
    </w:p>
    <w:p w:rsidR="000435C2" w:rsidRDefault="000435C2" w:rsidP="00623007">
      <w:pPr>
        <w:numPr>
          <w:ilvl w:val="0"/>
          <w:numId w:val="79"/>
        </w:numPr>
        <w:spacing w:before="100" w:beforeAutospacing="1" w:after="100" w:afterAutospacing="1" w:line="240" w:lineRule="auto"/>
        <w:rPr>
          <w:ins w:id="5763" w:author="Unknown"/>
        </w:rPr>
      </w:pPr>
      <w:ins w:id="5764" w:author="Unknown">
        <w:r>
          <w:fldChar w:fldCharType="begin"/>
        </w:r>
        <w:r>
          <w:instrText xml:space="preserve"> HYPERLINK "https://www.tutorialstonight.com/how-to-center-an-image-in-css.php" \l "center-image-using-margin" </w:instrText>
        </w:r>
        <w:r>
          <w:fldChar w:fldCharType="separate"/>
        </w:r>
        <w:r>
          <w:rPr>
            <w:rStyle w:val="Hyperlink"/>
          </w:rPr>
          <w:t>Using margin auto</w:t>
        </w:r>
        <w:r>
          <w:fldChar w:fldCharType="end"/>
        </w:r>
      </w:ins>
    </w:p>
    <w:p w:rsidR="000435C2" w:rsidRDefault="000435C2" w:rsidP="00623007">
      <w:pPr>
        <w:numPr>
          <w:ilvl w:val="0"/>
          <w:numId w:val="79"/>
        </w:numPr>
        <w:spacing w:before="100" w:beforeAutospacing="1" w:after="100" w:afterAutospacing="1" w:line="240" w:lineRule="auto"/>
        <w:rPr>
          <w:ins w:id="5765" w:author="Unknown"/>
        </w:rPr>
      </w:pPr>
      <w:ins w:id="5766" w:author="Unknown">
        <w:r>
          <w:fldChar w:fldCharType="begin"/>
        </w:r>
        <w:r>
          <w:instrText xml:space="preserve"> HYPERLINK "https://www.tutorialstonight.com/how-to-center-an-image-in-css.php" \l "center-image-using-text-align" </w:instrText>
        </w:r>
        <w:r>
          <w:fldChar w:fldCharType="separate"/>
        </w:r>
        <w:r>
          <w:rPr>
            <w:rStyle w:val="Hyperlink"/>
          </w:rPr>
          <w:t>Using text-align center</w:t>
        </w:r>
        <w:r>
          <w:fldChar w:fldCharType="end"/>
        </w:r>
      </w:ins>
    </w:p>
    <w:p w:rsidR="000435C2" w:rsidRDefault="000435C2" w:rsidP="00623007">
      <w:pPr>
        <w:numPr>
          <w:ilvl w:val="0"/>
          <w:numId w:val="79"/>
        </w:numPr>
        <w:spacing w:before="100" w:beforeAutospacing="1" w:after="100" w:afterAutospacing="1" w:line="240" w:lineRule="auto"/>
        <w:rPr>
          <w:ins w:id="5767" w:author="Unknown"/>
        </w:rPr>
      </w:pPr>
      <w:ins w:id="5768" w:author="Unknown">
        <w:r>
          <w:fldChar w:fldCharType="begin"/>
        </w:r>
        <w:r>
          <w:instrText xml:space="preserve"> HYPERLINK "https://www.tutorialstonight.com/how-to-center-an-image-in-css.php" \l "center-image-using-flexbox" </w:instrText>
        </w:r>
        <w:r>
          <w:fldChar w:fldCharType="separate"/>
        </w:r>
        <w:r>
          <w:rPr>
            <w:rStyle w:val="Hyperlink"/>
          </w:rPr>
          <w:t>Using flexbox</w:t>
        </w:r>
        <w:r>
          <w:fldChar w:fldCharType="end"/>
        </w:r>
      </w:ins>
    </w:p>
    <w:p w:rsidR="000435C2" w:rsidRDefault="000435C2" w:rsidP="00623007">
      <w:pPr>
        <w:numPr>
          <w:ilvl w:val="0"/>
          <w:numId w:val="79"/>
        </w:numPr>
        <w:spacing w:before="100" w:beforeAutospacing="1" w:after="100" w:afterAutospacing="1" w:line="240" w:lineRule="auto"/>
        <w:rPr>
          <w:ins w:id="5769" w:author="Unknown"/>
        </w:rPr>
      </w:pPr>
      <w:ins w:id="5770" w:author="Unknown">
        <w:r>
          <w:fldChar w:fldCharType="begin"/>
        </w:r>
        <w:r>
          <w:instrText xml:space="preserve"> HYPERLINK "https://www.tutorialstonight.com/how-to-center-an-image-in-css.php" \l "center-image-using-absolute-and-transform" </w:instrText>
        </w:r>
        <w:r>
          <w:fldChar w:fldCharType="separate"/>
        </w:r>
        <w:r>
          <w:rPr>
            <w:rStyle w:val="Hyperlink"/>
          </w:rPr>
          <w:t>Using absolute &amp; transform properties</w:t>
        </w:r>
        <w:r>
          <w:fldChar w:fldCharType="end"/>
        </w:r>
      </w:ins>
    </w:p>
    <w:p w:rsidR="000435C2" w:rsidRDefault="000435C2" w:rsidP="00623007">
      <w:pPr>
        <w:numPr>
          <w:ilvl w:val="0"/>
          <w:numId w:val="79"/>
        </w:numPr>
        <w:spacing w:before="100" w:beforeAutospacing="1" w:after="100" w:afterAutospacing="1" w:line="240" w:lineRule="auto"/>
        <w:rPr>
          <w:ins w:id="5771" w:author="Unknown"/>
        </w:rPr>
      </w:pPr>
      <w:ins w:id="5772" w:author="Unknown">
        <w:r>
          <w:fldChar w:fldCharType="begin"/>
        </w:r>
        <w:r>
          <w:instrText xml:space="preserve"> HYPERLINK "https://www.tutorialstonight.com/how-to-center-an-image-in-css.php" \l "center-image-using-center-element" </w:instrText>
        </w:r>
        <w:r>
          <w:fldChar w:fldCharType="separate"/>
        </w:r>
        <w:r>
          <w:rPr>
            <w:rStyle w:val="Hyperlink"/>
          </w:rPr>
          <w:t>Using center element</w:t>
        </w:r>
        <w:r>
          <w:fldChar w:fldCharType="end"/>
        </w:r>
        <w:r>
          <w:t xml:space="preserve"> (deprecated)</w:t>
        </w:r>
      </w:ins>
    </w:p>
    <w:p w:rsidR="000435C2" w:rsidRDefault="000435C2" w:rsidP="000435C2">
      <w:pPr>
        <w:spacing w:after="0"/>
        <w:rPr>
          <w:ins w:id="5773" w:author="Unknown"/>
        </w:rPr>
      </w:pPr>
      <w:ins w:id="5774" w:author="Unknown">
        <w:r>
          <w:pict>
            <v:rect id="_x0000_i1663" style="width:0;height:1.5pt" o:hralign="center" o:hrstd="t" o:hr="t" fillcolor="#a0a0a0" stroked="f"/>
          </w:pict>
        </w:r>
      </w:ins>
    </w:p>
    <w:p w:rsidR="000435C2" w:rsidRDefault="000435C2" w:rsidP="000435C2">
      <w:pPr>
        <w:pStyle w:val="Heading2"/>
        <w:rPr>
          <w:ins w:id="5775" w:author="Unknown"/>
        </w:rPr>
      </w:pPr>
      <w:ins w:id="5776" w:author="Unknown">
        <w:r>
          <w:t>1. Center an image using the margin property</w:t>
        </w:r>
      </w:ins>
    </w:p>
    <w:p w:rsidR="000435C2" w:rsidRDefault="000435C2" w:rsidP="000435C2">
      <w:pPr>
        <w:pStyle w:val="NormalWeb"/>
        <w:rPr>
          <w:ins w:id="5777" w:author="Unknown"/>
        </w:rPr>
      </w:pPr>
      <w:ins w:id="5778" w:author="Unknown">
        <w:r>
          <w:t xml:space="preserve">Using </w:t>
        </w:r>
        <w:r>
          <w:fldChar w:fldCharType="begin"/>
        </w:r>
        <w:r>
          <w:instrText xml:space="preserve"> HYPERLINK "https://www.tutorialstonight.com/css/css-margins.php" \t "_blank" </w:instrText>
        </w:r>
        <w:r>
          <w:fldChar w:fldCharType="separate"/>
        </w:r>
        <w:r>
          <w:rPr>
            <w:rStyle w:val="Hyperlink"/>
          </w:rPr>
          <w:t>margin property</w:t>
        </w:r>
        <w:r>
          <w:fldChar w:fldCharType="end"/>
        </w:r>
        <w:r>
          <w:t xml:space="preserve"> you can horizontally center any block-level HTML element. Set </w:t>
        </w:r>
        <w:r>
          <w:rPr>
            <w:rStyle w:val="HTMLCode"/>
          </w:rPr>
          <w:t>margin-left: auto</w:t>
        </w:r>
        <w:r>
          <w:t xml:space="preserve"> and </w:t>
        </w:r>
        <w:r>
          <w:rPr>
            <w:rStyle w:val="HTMLCode"/>
          </w:rPr>
          <w:t>margin-right: auto</w:t>
        </w:r>
        <w:r>
          <w:t xml:space="preserve"> or simply </w:t>
        </w:r>
        <w:r>
          <w:rPr>
            <w:rStyle w:val="HTMLCode"/>
          </w:rPr>
          <w:t>margin: 0 auto</w:t>
        </w:r>
        <w:r>
          <w:t xml:space="preserve"> and your element will get aligned to center horizontally.</w:t>
        </w:r>
      </w:ins>
    </w:p>
    <w:p w:rsidR="000435C2" w:rsidRDefault="000435C2" w:rsidP="000435C2">
      <w:pPr>
        <w:pStyle w:val="NormalWeb"/>
        <w:rPr>
          <w:ins w:id="5779" w:author="Unknown"/>
        </w:rPr>
      </w:pPr>
      <w:ins w:id="5780" w:author="Unknown">
        <w:r>
          <w:t xml:space="preserve">But an image is an </w:t>
        </w:r>
        <w:r>
          <w:rPr>
            <w:rStyle w:val="Strong"/>
          </w:rPr>
          <w:t>inline element by default</w:t>
        </w:r>
        <w:r>
          <w:t xml:space="preserve"> so you can not directly apply this to an image in HTML.</w:t>
        </w:r>
      </w:ins>
    </w:p>
    <w:p w:rsidR="000435C2" w:rsidRDefault="000435C2" w:rsidP="000435C2">
      <w:pPr>
        <w:pStyle w:val="NormalWeb"/>
        <w:rPr>
          <w:ins w:id="5781" w:author="Unknown"/>
        </w:rPr>
      </w:pPr>
      <w:ins w:id="5782" w:author="Unknown">
        <w:r>
          <w:t xml:space="preserve">Follow the following steps: </w:t>
        </w:r>
      </w:ins>
    </w:p>
    <w:p w:rsidR="000435C2" w:rsidRDefault="000435C2" w:rsidP="00623007">
      <w:pPr>
        <w:numPr>
          <w:ilvl w:val="0"/>
          <w:numId w:val="80"/>
        </w:numPr>
        <w:spacing w:before="100" w:beforeAutospacing="1" w:after="100" w:afterAutospacing="1" w:line="240" w:lineRule="auto"/>
        <w:rPr>
          <w:ins w:id="5783" w:author="Unknown"/>
        </w:rPr>
      </w:pPr>
      <w:ins w:id="5784" w:author="Unknown">
        <w:r>
          <w:t xml:space="preserve">First, set </w:t>
        </w:r>
        <w:r>
          <w:rPr>
            <w:rStyle w:val="HTMLCode"/>
            <w:rFonts w:eastAsiaTheme="minorHAnsi"/>
          </w:rPr>
          <w:t>display: block</w:t>
        </w:r>
        <w:r>
          <w:t xml:space="preserve"> to the image element to make the image a block-level element because margin auto will only work on block-level element.</w:t>
        </w:r>
      </w:ins>
    </w:p>
    <w:p w:rsidR="000435C2" w:rsidRDefault="000435C2" w:rsidP="00623007">
      <w:pPr>
        <w:numPr>
          <w:ilvl w:val="0"/>
          <w:numId w:val="80"/>
        </w:numPr>
        <w:spacing w:before="100" w:beforeAutospacing="1" w:after="100" w:afterAutospacing="1" w:line="240" w:lineRule="auto"/>
        <w:rPr>
          <w:ins w:id="5785" w:author="Unknown"/>
        </w:rPr>
      </w:pPr>
      <w:ins w:id="5786" w:author="Unknown">
        <w:r>
          <w:t xml:space="preserve">Second, set the left and right margins of the image to "auto" by </w:t>
        </w:r>
        <w:r>
          <w:rPr>
            <w:rStyle w:val="HTMLCode"/>
            <w:rFonts w:eastAsiaTheme="minorHAnsi"/>
          </w:rPr>
          <w:t>margin: 0 auto</w:t>
        </w:r>
        <w:r>
          <w:t>.</w:t>
        </w:r>
      </w:ins>
    </w:p>
    <w:p w:rsidR="000435C2" w:rsidRDefault="000435C2" w:rsidP="00623007">
      <w:pPr>
        <w:numPr>
          <w:ilvl w:val="0"/>
          <w:numId w:val="80"/>
        </w:numPr>
        <w:spacing w:before="100" w:beforeAutospacing="1" w:after="100" w:afterAutospacing="1" w:line="240" w:lineRule="auto"/>
        <w:rPr>
          <w:ins w:id="5787" w:author="Unknown"/>
        </w:rPr>
      </w:pPr>
      <w:ins w:id="5788" w:author="Unknown">
        <w:r>
          <w:t xml:space="preserve">Finally, set the width of the image smaller than it's parent element because if the image is bigger than it's parent element then it doesn't worth centring it. Let's set </w:t>
        </w:r>
        <w:r>
          <w:rPr>
            <w:rStyle w:val="HTMLCode"/>
            <w:rFonts w:eastAsiaTheme="minorHAnsi"/>
          </w:rPr>
          <w:t>width: 60%</w:t>
        </w:r>
        <w:r>
          <w:t xml:space="preserve"> for the safe side.</w:t>
        </w:r>
      </w:ins>
    </w:p>
    <w:p w:rsidR="000435C2" w:rsidRDefault="000435C2" w:rsidP="000435C2">
      <w:pPr>
        <w:pStyle w:val="HTMLPreformatted"/>
        <w:rPr>
          <w:ins w:id="5789" w:author="Unknown"/>
          <w:rStyle w:val="HTMLCode"/>
        </w:rPr>
      </w:pPr>
      <w:ins w:id="5790" w:author="Unknown">
        <w:r>
          <w:rPr>
            <w:rStyle w:val="token"/>
          </w:rPr>
          <w:t>.center</w:t>
        </w:r>
        <w:r>
          <w:rPr>
            <w:rStyle w:val="HTMLCode"/>
          </w:rPr>
          <w:t xml:space="preserve"> </w:t>
        </w:r>
        <w:r>
          <w:rPr>
            <w:rStyle w:val="token"/>
          </w:rPr>
          <w:t>{</w:t>
        </w:r>
      </w:ins>
    </w:p>
    <w:p w:rsidR="000435C2" w:rsidRDefault="000435C2" w:rsidP="000435C2">
      <w:pPr>
        <w:pStyle w:val="HTMLPreformatted"/>
        <w:rPr>
          <w:ins w:id="5791" w:author="Unknown"/>
          <w:rStyle w:val="HTMLCode"/>
        </w:rPr>
      </w:pPr>
      <w:ins w:id="5792" w:author="Unknown">
        <w:r>
          <w:rPr>
            <w:rStyle w:val="HTMLCode"/>
          </w:rPr>
          <w:t xml:space="preserve">  </w:t>
        </w:r>
        <w:r>
          <w:rPr>
            <w:rStyle w:val="token"/>
          </w:rPr>
          <w:t>display:</w:t>
        </w:r>
        <w:r>
          <w:rPr>
            <w:rStyle w:val="HTMLCode"/>
          </w:rPr>
          <w:t xml:space="preserve"> block</w:t>
        </w:r>
        <w:r>
          <w:rPr>
            <w:rStyle w:val="token"/>
          </w:rPr>
          <w:t>;</w:t>
        </w:r>
      </w:ins>
    </w:p>
    <w:p w:rsidR="000435C2" w:rsidRDefault="000435C2" w:rsidP="000435C2">
      <w:pPr>
        <w:pStyle w:val="HTMLPreformatted"/>
        <w:rPr>
          <w:ins w:id="5793" w:author="Unknown"/>
          <w:rStyle w:val="HTMLCode"/>
        </w:rPr>
      </w:pPr>
      <w:ins w:id="5794" w:author="Unknown">
        <w:r>
          <w:rPr>
            <w:rStyle w:val="HTMLCode"/>
          </w:rPr>
          <w:t xml:space="preserve">  </w:t>
        </w:r>
        <w:r>
          <w:rPr>
            <w:rStyle w:val="token"/>
          </w:rPr>
          <w:t>margin:</w:t>
        </w:r>
        <w:r>
          <w:rPr>
            <w:rStyle w:val="HTMLCode"/>
          </w:rPr>
          <w:t xml:space="preserve"> </w:t>
        </w:r>
        <w:r>
          <w:rPr>
            <w:rStyle w:val="token"/>
          </w:rPr>
          <w:t>0</w:t>
        </w:r>
        <w:r>
          <w:rPr>
            <w:rStyle w:val="HTMLCode"/>
          </w:rPr>
          <w:t xml:space="preserve"> auto</w:t>
        </w:r>
        <w:r>
          <w:rPr>
            <w:rStyle w:val="token"/>
          </w:rPr>
          <w:t>;</w:t>
        </w:r>
      </w:ins>
    </w:p>
    <w:p w:rsidR="000435C2" w:rsidRDefault="000435C2" w:rsidP="000435C2">
      <w:pPr>
        <w:pStyle w:val="HTMLPreformatted"/>
        <w:rPr>
          <w:ins w:id="5795" w:author="Unknown"/>
          <w:rStyle w:val="HTMLCode"/>
        </w:rPr>
      </w:pPr>
      <w:ins w:id="5796" w:author="Unknown">
        <w:r>
          <w:rPr>
            <w:rStyle w:val="HTMLCode"/>
          </w:rPr>
          <w:t xml:space="preserve">  </w:t>
        </w:r>
        <w:r>
          <w:rPr>
            <w:rStyle w:val="token"/>
          </w:rPr>
          <w:t>width:</w:t>
        </w:r>
        <w:r>
          <w:rPr>
            <w:rStyle w:val="HTMLCode"/>
          </w:rPr>
          <w:t xml:space="preserve"> </w:t>
        </w:r>
        <w:r>
          <w:rPr>
            <w:rStyle w:val="token"/>
          </w:rPr>
          <w:t>60%;</w:t>
        </w:r>
      </w:ins>
    </w:p>
    <w:p w:rsidR="000435C2" w:rsidRDefault="000435C2" w:rsidP="000435C2">
      <w:pPr>
        <w:pStyle w:val="HTMLPreformatted"/>
        <w:rPr>
          <w:ins w:id="5797" w:author="Unknown"/>
        </w:rPr>
      </w:pPr>
      <w:ins w:id="5798" w:author="Unknown">
        <w:r>
          <w:rPr>
            <w:rStyle w:val="token"/>
          </w:rPr>
          <w:t>}</w:t>
        </w:r>
      </w:ins>
    </w:p>
    <w:p w:rsidR="000435C2" w:rsidRDefault="000435C2" w:rsidP="000435C2">
      <w:pPr>
        <w:rPr>
          <w:ins w:id="5799" w:author="Unknown"/>
        </w:rPr>
      </w:pPr>
      <w:ins w:id="5800" w:author="Unknown">
        <w:r>
          <w:t>CSS</w:t>
        </w:r>
      </w:ins>
    </w:p>
    <w:p w:rsidR="000435C2" w:rsidRDefault="000435C2" w:rsidP="000435C2">
      <w:pPr>
        <w:pStyle w:val="NormalWeb"/>
        <w:rPr>
          <w:ins w:id="5801" w:author="Unknown"/>
        </w:rPr>
      </w:pPr>
      <w:ins w:id="5802" w:author="Unknown">
        <w:r>
          <w:t>Now, adding 'center' class to the 'img' element.</w:t>
        </w:r>
      </w:ins>
    </w:p>
    <w:p w:rsidR="000435C2" w:rsidRDefault="000435C2" w:rsidP="000435C2">
      <w:pPr>
        <w:pStyle w:val="HTMLPreformatted"/>
        <w:rPr>
          <w:ins w:id="5803" w:author="Unknown"/>
        </w:rPr>
      </w:pPr>
      <w:ins w:id="5804" w:author="Unknown">
        <w:r>
          <w:rPr>
            <w:rStyle w:val="token"/>
          </w:rPr>
          <w:t>&lt;img src="nebula.webp" class="center" alt="nebula image"&gt;</w:t>
        </w:r>
      </w:ins>
    </w:p>
    <w:p w:rsidR="000435C2" w:rsidRDefault="000435C2" w:rsidP="000435C2">
      <w:pPr>
        <w:rPr>
          <w:ins w:id="5805" w:author="Unknown"/>
        </w:rPr>
      </w:pPr>
      <w:ins w:id="5806" w:author="Unknown">
        <w:r>
          <w:t>HTML</w:t>
        </w:r>
      </w:ins>
    </w:p>
    <w:p w:rsidR="000435C2" w:rsidRDefault="000435C2" w:rsidP="000435C2">
      <w:pPr>
        <w:rPr>
          <w:ins w:id="5807" w:author="Unknown"/>
        </w:rPr>
      </w:pPr>
      <w:ins w:id="5808" w:author="Unknown">
        <w:r>
          <w:fldChar w:fldCharType="begin"/>
        </w:r>
        <w:r>
          <w:instrText xml:space="preserve"> HYPERLINK "https://www.tutorialstonight.com/online-html-editor.php?p=article&amp;q=center-image-using-margin" \t "_blank" </w:instrText>
        </w:r>
        <w:r>
          <w:fldChar w:fldCharType="separate"/>
        </w:r>
        <w:r>
          <w:rPr>
            <w:rStyle w:val="Hyperlink"/>
            <w:rFonts w:ascii="MS Gothic" w:eastAsia="MS Gothic" w:hAnsi="MS Gothic" w:cs="MS Gothic" w:hint="eastAsia"/>
          </w:rPr>
          <w:t>▶</w:t>
        </w:r>
        <w:r>
          <w:rPr>
            <w:rStyle w:val="Hyperlink"/>
          </w:rPr>
          <w:t xml:space="preserve"> Try it</w:t>
        </w:r>
        <w:r>
          <w:fldChar w:fldCharType="end"/>
        </w:r>
        <w:r>
          <w:t xml:space="preserve"> </w:t>
        </w:r>
      </w:ins>
    </w:p>
    <w:p w:rsidR="000435C2" w:rsidRDefault="000435C2" w:rsidP="000435C2">
      <w:pPr>
        <w:rPr>
          <w:ins w:id="5809" w:author="Unknown"/>
        </w:rPr>
      </w:pPr>
      <w:ins w:id="5810" w:author="Unknown">
        <w:r>
          <w:lastRenderedPageBreak/>
          <w:t>Output:</w:t>
        </w:r>
      </w:ins>
    </w:p>
    <w:p w:rsidR="000435C2" w:rsidRDefault="000435C2" w:rsidP="000435C2">
      <w:pPr>
        <w:rPr>
          <w:ins w:id="5811" w:author="Unknown"/>
        </w:rPr>
      </w:pPr>
      <w:r>
        <w:rPr>
          <w:noProof/>
        </w:rPr>
        <mc:AlternateContent>
          <mc:Choice Requires="wps">
            <w:drawing>
              <wp:inline distT="0" distB="0" distL="0" distR="0">
                <wp:extent cx="304800" cy="304800"/>
                <wp:effectExtent l="0" t="0" r="0" b="0"/>
                <wp:docPr id="58" name="Rectangle 58" descr="center image using margin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8" o:spid="_x0000_s1026" alt="Description: center image using margin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BhA9B0AIAAOQ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0435C2" w:rsidRDefault="000435C2" w:rsidP="000435C2">
      <w:pPr>
        <w:rPr>
          <w:ins w:id="5812" w:author="Unknown"/>
        </w:rPr>
      </w:pPr>
      <w:ins w:id="5813" w:author="Unknown">
        <w:r>
          <w:pict>
            <v:rect id="_x0000_i1665" style="width:0;height:1.5pt" o:hralign="center" o:hrstd="t" o:hr="t" fillcolor="#a0a0a0" stroked="f"/>
          </w:pict>
        </w:r>
      </w:ins>
    </w:p>
    <w:p w:rsidR="000435C2" w:rsidRDefault="000435C2" w:rsidP="000435C2">
      <w:pPr>
        <w:pStyle w:val="Heading2"/>
        <w:rPr>
          <w:ins w:id="5814" w:author="Unknown"/>
        </w:rPr>
      </w:pPr>
      <w:ins w:id="5815" w:author="Unknown">
        <w:r>
          <w:t>2. Center an image using text-align</w:t>
        </w:r>
      </w:ins>
    </w:p>
    <w:p w:rsidR="000435C2" w:rsidRDefault="000435C2" w:rsidP="000435C2">
      <w:pPr>
        <w:pStyle w:val="NormalWeb"/>
        <w:rPr>
          <w:ins w:id="5816" w:author="Unknown"/>
        </w:rPr>
      </w:pPr>
      <w:ins w:id="5817" w:author="Unknown">
        <w:r>
          <w:t xml:space="preserve">Yes, you can align an image horizontally to center using the </w:t>
        </w:r>
        <w:r>
          <w:rPr>
            <w:rStyle w:val="focus"/>
          </w:rPr>
          <w:t>text-align</w:t>
        </w:r>
        <w:r>
          <w:t xml:space="preserve"> property.</w:t>
        </w:r>
      </w:ins>
    </w:p>
    <w:p w:rsidR="000435C2" w:rsidRDefault="000435C2" w:rsidP="000435C2">
      <w:pPr>
        <w:pStyle w:val="NormalWeb"/>
        <w:rPr>
          <w:ins w:id="5818" w:author="Unknown"/>
        </w:rPr>
      </w:pPr>
      <w:ins w:id="5819" w:author="Unknown">
        <w:r>
          <w:t xml:space="preserve">Since </w:t>
        </w:r>
        <w:r>
          <w:rPr>
            <w:rStyle w:val="focus"/>
          </w:rPr>
          <w:t>text-align</w:t>
        </w:r>
        <w:r>
          <w:t xml:space="preserve"> property works on block level element so warp your image with a </w:t>
        </w:r>
        <w:r>
          <w:rPr>
            <w:rStyle w:val="focus2"/>
          </w:rPr>
          <w:t>&lt;div&gt;</w:t>
        </w:r>
        <w:r>
          <w:t xml:space="preserve"> which is block level element and set </w:t>
        </w:r>
        <w:r>
          <w:rPr>
            <w:rStyle w:val="HTMLCode"/>
          </w:rPr>
          <w:t>text-align: center</w:t>
        </w:r>
        <w:r>
          <w:t xml:space="preserve"> to the </w:t>
        </w:r>
        <w:r>
          <w:rPr>
            <w:rStyle w:val="focus2"/>
          </w:rPr>
          <w:t>&lt;div&gt;</w:t>
        </w:r>
        <w:r>
          <w:t xml:space="preserve"> element.</w:t>
        </w:r>
      </w:ins>
    </w:p>
    <w:p w:rsidR="000435C2" w:rsidRDefault="000435C2" w:rsidP="000435C2">
      <w:pPr>
        <w:pStyle w:val="NormalWeb"/>
        <w:rPr>
          <w:ins w:id="5820" w:author="Unknown"/>
        </w:rPr>
      </w:pPr>
      <w:ins w:id="5821" w:author="Unknown">
        <w:r>
          <w:t>Make sure the size of the viewport is smaller than the image width unless it won't work so you can set some width to the image.</w:t>
        </w:r>
      </w:ins>
    </w:p>
    <w:p w:rsidR="000435C2" w:rsidRDefault="000435C2" w:rsidP="000435C2">
      <w:pPr>
        <w:pStyle w:val="HTMLPreformatted"/>
        <w:rPr>
          <w:ins w:id="5822" w:author="Unknown"/>
          <w:rStyle w:val="HTMLCode"/>
        </w:rPr>
      </w:pPr>
      <w:ins w:id="5823" w:author="Unknown">
        <w:r>
          <w:rPr>
            <w:rStyle w:val="token"/>
          </w:rPr>
          <w:t>&lt;div style="text-align: center"&gt;</w:t>
        </w:r>
      </w:ins>
    </w:p>
    <w:p w:rsidR="000435C2" w:rsidRDefault="000435C2" w:rsidP="000435C2">
      <w:pPr>
        <w:pStyle w:val="HTMLPreformatted"/>
        <w:rPr>
          <w:ins w:id="5824" w:author="Unknown"/>
          <w:rStyle w:val="HTMLCode"/>
        </w:rPr>
      </w:pPr>
      <w:ins w:id="5825" w:author="Unknown">
        <w:r>
          <w:rPr>
            <w:rStyle w:val="HTMLCode"/>
          </w:rPr>
          <w:t xml:space="preserve">  </w:t>
        </w:r>
        <w:r>
          <w:rPr>
            <w:rStyle w:val="token"/>
          </w:rPr>
          <w:t>&lt;img src="nebula.jpg" width="60%" alt="nebula image"&gt;</w:t>
        </w:r>
      </w:ins>
    </w:p>
    <w:p w:rsidR="000435C2" w:rsidRDefault="000435C2" w:rsidP="000435C2">
      <w:pPr>
        <w:pStyle w:val="HTMLPreformatted"/>
        <w:rPr>
          <w:ins w:id="5826" w:author="Unknown"/>
        </w:rPr>
      </w:pPr>
      <w:ins w:id="5827" w:author="Unknown">
        <w:r>
          <w:rPr>
            <w:rStyle w:val="token"/>
          </w:rPr>
          <w:t>&lt;/div&gt;</w:t>
        </w:r>
      </w:ins>
    </w:p>
    <w:p w:rsidR="000435C2" w:rsidRDefault="000435C2" w:rsidP="000435C2">
      <w:pPr>
        <w:rPr>
          <w:ins w:id="5828" w:author="Unknown"/>
        </w:rPr>
      </w:pPr>
      <w:ins w:id="5829" w:author="Unknown">
        <w:r>
          <w:t>HTML</w:t>
        </w:r>
      </w:ins>
    </w:p>
    <w:p w:rsidR="000435C2" w:rsidRDefault="000435C2" w:rsidP="000435C2">
      <w:pPr>
        <w:rPr>
          <w:ins w:id="5830" w:author="Unknown"/>
        </w:rPr>
      </w:pPr>
      <w:ins w:id="5831" w:author="Unknown">
        <w:r>
          <w:fldChar w:fldCharType="begin"/>
        </w:r>
        <w:r>
          <w:instrText xml:space="preserve"> HYPERLINK "https://www.tutorialstonight.com/online-html-editor.php?p=article&amp;q=center-image-using-text-align" \t "_blank" </w:instrText>
        </w:r>
        <w:r>
          <w:fldChar w:fldCharType="separate"/>
        </w:r>
        <w:r>
          <w:rPr>
            <w:rStyle w:val="Hyperlink"/>
            <w:rFonts w:ascii="MS Gothic" w:eastAsia="MS Gothic" w:hAnsi="MS Gothic" w:cs="MS Gothic" w:hint="eastAsia"/>
          </w:rPr>
          <w:t>▶</w:t>
        </w:r>
        <w:r>
          <w:rPr>
            <w:rStyle w:val="Hyperlink"/>
          </w:rPr>
          <w:t xml:space="preserve"> Try it</w:t>
        </w:r>
        <w:r>
          <w:fldChar w:fldCharType="end"/>
        </w:r>
        <w:r>
          <w:t xml:space="preserve"> </w:t>
        </w:r>
      </w:ins>
    </w:p>
    <w:p w:rsidR="000435C2" w:rsidRDefault="000435C2" w:rsidP="000435C2">
      <w:pPr>
        <w:rPr>
          <w:ins w:id="5832" w:author="Unknown"/>
        </w:rPr>
      </w:pPr>
      <w:ins w:id="5833" w:author="Unknown">
        <w:r>
          <w:t>Output:</w:t>
        </w:r>
      </w:ins>
    </w:p>
    <w:p w:rsidR="000435C2" w:rsidRDefault="000435C2" w:rsidP="000435C2">
      <w:pPr>
        <w:jc w:val="center"/>
        <w:rPr>
          <w:ins w:id="5834" w:author="Unknown"/>
        </w:rPr>
      </w:pPr>
      <w:r>
        <w:rPr>
          <w:noProof/>
        </w:rPr>
        <w:lastRenderedPageBreak/>
        <mc:AlternateContent>
          <mc:Choice Requires="wps">
            <w:drawing>
              <wp:inline distT="0" distB="0" distL="0" distR="0">
                <wp:extent cx="5848350" cy="5848350"/>
                <wp:effectExtent l="0" t="0" r="0" b="0"/>
                <wp:docPr id="57" name="Rectangle 57" descr="center image using text-align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48350" cy="584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7" o:spid="_x0000_s1026" alt="Description: center image using text-align property" style="width:460.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" filled="f" stroked="f">
                <o:lock v:ext="edit" aspectratio="t"/>
                <w10:anchorlock/>
              </v:rect>
            </w:pict>
          </mc:Fallback>
        </mc:AlternateContent>
      </w:r>
    </w:p>
    <w:p w:rsidR="000435C2" w:rsidRDefault="000435C2" w:rsidP="000435C2">
      <w:pPr>
        <w:rPr>
          <w:ins w:id="5835" w:author="Unknown"/>
        </w:rPr>
      </w:pPr>
      <w:ins w:id="5836" w:author="Unknown">
        <w:r>
          <w:pict>
            <v:rect id="_x0000_i1667" style="width:0;height:1.5pt" o:hralign="center" o:hrstd="t" o:hr="t" fillcolor="#a0a0a0" stroked="f"/>
          </w:pict>
        </w:r>
      </w:ins>
    </w:p>
    <w:p w:rsidR="000435C2" w:rsidRDefault="000435C2" w:rsidP="000435C2">
      <w:pPr>
        <w:pStyle w:val="Heading2"/>
        <w:rPr>
          <w:ins w:id="5837" w:author="Unknown"/>
        </w:rPr>
      </w:pPr>
      <w:ins w:id="5838" w:author="Unknown">
        <w:r>
          <w:t>3. Center an image using flexbox</w:t>
        </w:r>
      </w:ins>
    </w:p>
    <w:p w:rsidR="000435C2" w:rsidRDefault="000435C2" w:rsidP="000435C2">
      <w:pPr>
        <w:pStyle w:val="NormalWeb"/>
        <w:rPr>
          <w:ins w:id="5839" w:author="Unknown"/>
        </w:rPr>
      </w:pPr>
      <w:ins w:id="5840" w:author="Unknown">
        <w:r>
          <w:t xml:space="preserve">Using the above 2 methods you can center an image only horizontally but using </w:t>
        </w:r>
        <w:r>
          <w:fldChar w:fldCharType="begin"/>
        </w:r>
        <w:r>
          <w:instrText xml:space="preserve"> HYPERLINK "https://www.tutorialstonight.com/css/css-flexbox.php" \t "_blank" </w:instrText>
        </w:r>
        <w:r>
          <w:fldChar w:fldCharType="separate"/>
        </w:r>
        <w:r>
          <w:rPr>
            <w:rStyle w:val="Hyperlink"/>
          </w:rPr>
          <w:t>CSS flexbox</w:t>
        </w:r>
        <w:r>
          <w:fldChar w:fldCharType="end"/>
        </w:r>
        <w:r>
          <w:t xml:space="preserve"> you can center the image both horizontally and vertically.</w:t>
        </w:r>
      </w:ins>
    </w:p>
    <w:p w:rsidR="000435C2" w:rsidRDefault="000435C2" w:rsidP="000435C2">
      <w:pPr>
        <w:pStyle w:val="NormalWeb"/>
        <w:rPr>
          <w:ins w:id="5841" w:author="Unknown"/>
        </w:rPr>
      </w:pPr>
      <w:ins w:id="5842" w:author="Unknown">
        <w:r>
          <w:t xml:space="preserve">To use flexbox for this purpose you first need to wrap the image in an </w:t>
        </w:r>
        <w:r>
          <w:rPr>
            <w:rStyle w:val="focus2"/>
          </w:rPr>
          <w:t>&lt;div&gt;</w:t>
        </w:r>
        <w:r>
          <w:t xml:space="preserve"> element and set the display property to "flex" to create a flex container.</w:t>
        </w:r>
      </w:ins>
    </w:p>
    <w:p w:rsidR="000435C2" w:rsidRDefault="000435C2" w:rsidP="000435C2">
      <w:pPr>
        <w:pStyle w:val="NormalWeb"/>
        <w:rPr>
          <w:ins w:id="5843" w:author="Unknown"/>
        </w:rPr>
      </w:pPr>
      <w:ins w:id="5844" w:author="Unknown">
        <w:r>
          <w:t xml:space="preserve">Now, to center the image horizontally or vertically you need to use 2 flexbox property </w:t>
        </w:r>
        <w:r>
          <w:rPr>
            <w:rStyle w:val="focus"/>
          </w:rPr>
          <w:t>justify-content</w:t>
        </w:r>
        <w:r>
          <w:t xml:space="preserve"> and </w:t>
        </w:r>
        <w:r>
          <w:rPr>
            <w:rStyle w:val="focus"/>
          </w:rPr>
          <w:t>align-items</w:t>
        </w:r>
        <w:r>
          <w:t xml:space="preserve"> respectively.</w:t>
        </w:r>
      </w:ins>
    </w:p>
    <w:p w:rsidR="000435C2" w:rsidRDefault="000435C2" w:rsidP="000435C2">
      <w:pPr>
        <w:pStyle w:val="Heading3"/>
        <w:rPr>
          <w:ins w:id="5845" w:author="Unknown"/>
        </w:rPr>
      </w:pPr>
      <w:ins w:id="5846" w:author="Unknown">
        <w:r>
          <w:lastRenderedPageBreak/>
          <w:t>center image horizontally using flexbox</w:t>
        </w:r>
      </w:ins>
    </w:p>
    <w:p w:rsidR="000435C2" w:rsidRDefault="000435C2" w:rsidP="000435C2">
      <w:pPr>
        <w:pStyle w:val="NormalWeb"/>
        <w:rPr>
          <w:ins w:id="5847" w:author="Unknown"/>
        </w:rPr>
      </w:pPr>
      <w:ins w:id="5848" w:author="Unknown">
        <w:r>
          <w:t xml:space="preserve">To center the image horizontally use the </w:t>
        </w:r>
        <w:r>
          <w:fldChar w:fldCharType="begin"/>
        </w:r>
        <w:r>
          <w:instrText xml:space="preserve"> HYPERLINK "https://www.tutorialstonight.com/css/css-flexbox.php" \l "justify-content" \t "_blank" </w:instrText>
        </w:r>
        <w:r>
          <w:fldChar w:fldCharType="separate"/>
        </w:r>
        <w:r>
          <w:rPr>
            <w:rStyle w:val="Hyperlink"/>
          </w:rPr>
          <w:t>justify-content property of CSS flexbox</w:t>
        </w:r>
        <w:r>
          <w:fldChar w:fldCharType="end"/>
        </w:r>
        <w:r>
          <w:t xml:space="preserve">. The </w:t>
        </w:r>
        <w:r>
          <w:rPr>
            <w:rStyle w:val="focus"/>
          </w:rPr>
          <w:t>justify-content</w:t>
        </w:r>
        <w:r>
          <w:t xml:space="preserve"> align the items of the flex container in the X-axis.</w:t>
        </w:r>
      </w:ins>
    </w:p>
    <w:p w:rsidR="000435C2" w:rsidRDefault="000435C2" w:rsidP="000435C2">
      <w:pPr>
        <w:pStyle w:val="NormalWeb"/>
        <w:rPr>
          <w:ins w:id="5849" w:author="Unknown"/>
        </w:rPr>
      </w:pPr>
      <w:ins w:id="5850" w:author="Unknown">
        <w:r>
          <w:t xml:space="preserve">Set </w:t>
        </w:r>
        <w:r>
          <w:rPr>
            <w:rStyle w:val="HTMLCode"/>
          </w:rPr>
          <w:t>justify-content: center</w:t>
        </w:r>
        <w:r>
          <w:t xml:space="preserve"> to the flex container.</w:t>
        </w:r>
      </w:ins>
    </w:p>
    <w:p w:rsidR="000435C2" w:rsidRDefault="000435C2" w:rsidP="000435C2">
      <w:pPr>
        <w:pStyle w:val="NormalWeb"/>
        <w:rPr>
          <w:ins w:id="5851" w:author="Unknown"/>
        </w:rPr>
      </w:pPr>
      <w:ins w:id="5852" w:author="Unknown">
        <w:r>
          <w:t>Make sure the width of the image is smaller than the viewport. Here we set the width of the image to 60%.</w:t>
        </w:r>
      </w:ins>
    </w:p>
    <w:p w:rsidR="000435C2" w:rsidRDefault="000435C2" w:rsidP="000435C2">
      <w:pPr>
        <w:pStyle w:val="HTMLPreformatted"/>
        <w:rPr>
          <w:ins w:id="5853" w:author="Unknown"/>
          <w:rStyle w:val="HTMLCode"/>
        </w:rPr>
      </w:pPr>
      <w:ins w:id="5854" w:author="Unknown">
        <w:r>
          <w:rPr>
            <w:rStyle w:val="token"/>
          </w:rPr>
          <w:t>.center</w:t>
        </w:r>
        <w:r>
          <w:rPr>
            <w:rStyle w:val="HTMLCode"/>
          </w:rPr>
          <w:t xml:space="preserve"> </w:t>
        </w:r>
        <w:r>
          <w:rPr>
            <w:rStyle w:val="token"/>
          </w:rPr>
          <w:t>{</w:t>
        </w:r>
      </w:ins>
    </w:p>
    <w:p w:rsidR="000435C2" w:rsidRDefault="000435C2" w:rsidP="000435C2">
      <w:pPr>
        <w:pStyle w:val="HTMLPreformatted"/>
        <w:rPr>
          <w:ins w:id="5855" w:author="Unknown"/>
          <w:rStyle w:val="HTMLCode"/>
        </w:rPr>
      </w:pPr>
      <w:ins w:id="5856" w:author="Unknown">
        <w:r>
          <w:rPr>
            <w:rStyle w:val="HTMLCode"/>
          </w:rPr>
          <w:t xml:space="preserve">  </w:t>
        </w:r>
        <w:r>
          <w:rPr>
            <w:rStyle w:val="token"/>
          </w:rPr>
          <w:t>display:</w:t>
        </w:r>
        <w:r>
          <w:rPr>
            <w:rStyle w:val="HTMLCode"/>
          </w:rPr>
          <w:t xml:space="preserve"> flex</w:t>
        </w:r>
        <w:r>
          <w:rPr>
            <w:rStyle w:val="token"/>
          </w:rPr>
          <w:t>;</w:t>
        </w:r>
      </w:ins>
    </w:p>
    <w:p w:rsidR="000435C2" w:rsidRDefault="000435C2" w:rsidP="000435C2">
      <w:pPr>
        <w:pStyle w:val="HTMLPreformatted"/>
        <w:rPr>
          <w:ins w:id="5857" w:author="Unknown"/>
          <w:rStyle w:val="HTMLCode"/>
        </w:rPr>
      </w:pPr>
      <w:ins w:id="5858" w:author="Unknown">
        <w:r>
          <w:rPr>
            <w:rStyle w:val="HTMLCode"/>
          </w:rPr>
          <w:t xml:space="preserve">  </w:t>
        </w:r>
        <w:r>
          <w:rPr>
            <w:rStyle w:val="token"/>
          </w:rPr>
          <w:t>justify-content:</w:t>
        </w:r>
        <w:r>
          <w:rPr>
            <w:rStyle w:val="HTMLCode"/>
          </w:rPr>
          <w:t xml:space="preserve"> center</w:t>
        </w:r>
        <w:r>
          <w:rPr>
            <w:rStyle w:val="token"/>
          </w:rPr>
          <w:t>;</w:t>
        </w:r>
      </w:ins>
    </w:p>
    <w:p w:rsidR="000435C2" w:rsidRDefault="000435C2" w:rsidP="000435C2">
      <w:pPr>
        <w:pStyle w:val="HTMLPreformatted"/>
        <w:rPr>
          <w:ins w:id="5859" w:author="Unknown"/>
        </w:rPr>
      </w:pPr>
      <w:ins w:id="5860" w:author="Unknown">
        <w:r>
          <w:rPr>
            <w:rStyle w:val="token"/>
          </w:rPr>
          <w:t>}</w:t>
        </w:r>
      </w:ins>
    </w:p>
    <w:p w:rsidR="000435C2" w:rsidRDefault="000435C2" w:rsidP="000435C2">
      <w:pPr>
        <w:rPr>
          <w:ins w:id="5861" w:author="Unknown"/>
        </w:rPr>
      </w:pPr>
      <w:ins w:id="5862" w:author="Unknown">
        <w:r>
          <w:t>CSS</w:t>
        </w:r>
      </w:ins>
    </w:p>
    <w:p w:rsidR="000435C2" w:rsidRDefault="000435C2" w:rsidP="000435C2">
      <w:pPr>
        <w:pStyle w:val="NormalWeb"/>
        <w:rPr>
          <w:ins w:id="5863" w:author="Unknown"/>
        </w:rPr>
      </w:pPr>
      <w:ins w:id="5864" w:author="Unknown">
        <w:r>
          <w:t>Now set the 'center' class to the div element.</w:t>
        </w:r>
      </w:ins>
    </w:p>
    <w:p w:rsidR="000435C2" w:rsidRDefault="000435C2" w:rsidP="000435C2">
      <w:pPr>
        <w:pStyle w:val="HTMLPreformatted"/>
        <w:rPr>
          <w:ins w:id="5865" w:author="Unknown"/>
          <w:rStyle w:val="HTMLCode"/>
        </w:rPr>
      </w:pPr>
      <w:ins w:id="5866" w:author="Unknown">
        <w:r>
          <w:rPr>
            <w:rStyle w:val="token"/>
          </w:rPr>
          <w:t>&lt;div class="center"&gt;</w:t>
        </w:r>
      </w:ins>
    </w:p>
    <w:p w:rsidR="000435C2" w:rsidRDefault="000435C2" w:rsidP="000435C2">
      <w:pPr>
        <w:pStyle w:val="HTMLPreformatted"/>
        <w:rPr>
          <w:ins w:id="5867" w:author="Unknown"/>
          <w:rStyle w:val="HTMLCode"/>
        </w:rPr>
      </w:pPr>
      <w:ins w:id="5868" w:author="Unknown">
        <w:r>
          <w:rPr>
            <w:rStyle w:val="HTMLCode"/>
          </w:rPr>
          <w:t xml:space="preserve">  </w:t>
        </w:r>
        <w:r>
          <w:rPr>
            <w:rStyle w:val="token"/>
          </w:rPr>
          <w:t>&lt;img src="nebula.jpg" width="60%" alt="nebula image"&gt;</w:t>
        </w:r>
      </w:ins>
    </w:p>
    <w:p w:rsidR="000435C2" w:rsidRDefault="000435C2" w:rsidP="000435C2">
      <w:pPr>
        <w:pStyle w:val="HTMLPreformatted"/>
        <w:rPr>
          <w:ins w:id="5869" w:author="Unknown"/>
        </w:rPr>
      </w:pPr>
      <w:ins w:id="5870" w:author="Unknown">
        <w:r>
          <w:rPr>
            <w:rStyle w:val="token"/>
          </w:rPr>
          <w:t>&lt;/div&gt;</w:t>
        </w:r>
      </w:ins>
    </w:p>
    <w:p w:rsidR="000435C2" w:rsidRDefault="000435C2" w:rsidP="000435C2">
      <w:pPr>
        <w:rPr>
          <w:ins w:id="5871" w:author="Unknown"/>
        </w:rPr>
      </w:pPr>
      <w:ins w:id="5872" w:author="Unknown">
        <w:r>
          <w:t>HTML</w:t>
        </w:r>
      </w:ins>
    </w:p>
    <w:p w:rsidR="000435C2" w:rsidRDefault="000435C2" w:rsidP="000435C2">
      <w:pPr>
        <w:rPr>
          <w:ins w:id="5873" w:author="Unknown"/>
        </w:rPr>
      </w:pPr>
      <w:ins w:id="5874" w:author="Unknown">
        <w:r>
          <w:fldChar w:fldCharType="begin"/>
        </w:r>
        <w:r>
          <w:instrText xml:space="preserve"> HYPERLINK "https://www.tutorialstonight.com/online-html-editor.php?p=article&amp;q=center-image-horizontally-using-flexbox" \t "_blank" </w:instrText>
        </w:r>
        <w:r>
          <w:fldChar w:fldCharType="separate"/>
        </w:r>
        <w:r>
          <w:rPr>
            <w:rStyle w:val="Hyperlink"/>
            <w:rFonts w:ascii="MS Gothic" w:eastAsia="MS Gothic" w:hAnsi="MS Gothic" w:cs="MS Gothic" w:hint="eastAsia"/>
          </w:rPr>
          <w:t>▶</w:t>
        </w:r>
        <w:r>
          <w:rPr>
            <w:rStyle w:val="Hyperlink"/>
          </w:rPr>
          <w:t xml:space="preserve"> Try it</w:t>
        </w:r>
        <w:r>
          <w:fldChar w:fldCharType="end"/>
        </w:r>
        <w:r>
          <w:t xml:space="preserve"> </w:t>
        </w:r>
      </w:ins>
    </w:p>
    <w:p w:rsidR="000435C2" w:rsidRDefault="000435C2" w:rsidP="000435C2">
      <w:pPr>
        <w:rPr>
          <w:ins w:id="5875" w:author="Unknown"/>
        </w:rPr>
      </w:pPr>
      <w:ins w:id="5876" w:author="Unknown">
        <w:r>
          <w:t>Output:</w:t>
        </w:r>
      </w:ins>
    </w:p>
    <w:p w:rsidR="000435C2" w:rsidRDefault="000435C2" w:rsidP="000435C2">
      <w:pPr>
        <w:rPr>
          <w:ins w:id="5877" w:author="Unknown"/>
        </w:rPr>
      </w:pPr>
      <w:r>
        <w:rPr>
          <w:noProof/>
        </w:rPr>
        <w:lastRenderedPageBreak/>
        <mc:AlternateContent>
          <mc:Choice Requires="wps">
            <w:drawing>
              <wp:inline distT="0" distB="0" distL="0" distR="0">
                <wp:extent cx="5848350" cy="5848350"/>
                <wp:effectExtent l="0" t="0" r="0" b="0"/>
                <wp:docPr id="56" name="Rectangle 56" descr="center image horizontally using flex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48350" cy="584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6" o:spid="_x0000_s1026" alt="Description: center image horizontally using flexbox" style="width:460.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" filled="f" stroked="f">
                <o:lock v:ext="edit" aspectratio="t"/>
                <w10:anchorlock/>
              </v:rect>
            </w:pict>
          </mc:Fallback>
        </mc:AlternateContent>
      </w:r>
    </w:p>
    <w:p w:rsidR="000435C2" w:rsidRDefault="000435C2" w:rsidP="000435C2">
      <w:pPr>
        <w:rPr>
          <w:ins w:id="5878" w:author="Unknown"/>
        </w:rPr>
      </w:pPr>
      <w:ins w:id="5879" w:author="Unknown">
        <w:r>
          <w:pict>
            <v:rect id="_x0000_i1669" style="width:0;height:1.5pt" o:hralign="center" o:hrstd="t" o:hr="t" fillcolor="#a0a0a0" stroked="f"/>
          </w:pict>
        </w:r>
      </w:ins>
    </w:p>
    <w:p w:rsidR="000435C2" w:rsidRDefault="000435C2" w:rsidP="000435C2">
      <w:pPr>
        <w:pStyle w:val="Heading3"/>
        <w:rPr>
          <w:ins w:id="5880" w:author="Unknown"/>
        </w:rPr>
      </w:pPr>
      <w:ins w:id="5881" w:author="Unknown">
        <w:r>
          <w:t>center image vertically using flexbox</w:t>
        </w:r>
      </w:ins>
    </w:p>
    <w:p w:rsidR="000435C2" w:rsidRDefault="000435C2" w:rsidP="000435C2">
      <w:pPr>
        <w:pStyle w:val="NormalWeb"/>
        <w:rPr>
          <w:ins w:id="5882" w:author="Unknown"/>
        </w:rPr>
      </w:pPr>
      <w:ins w:id="5883" w:author="Unknown">
        <w:r>
          <w:t xml:space="preserve">To center the image vertically use the </w:t>
        </w:r>
        <w:r>
          <w:fldChar w:fldCharType="begin"/>
        </w:r>
        <w:r>
          <w:instrText xml:space="preserve"> HYPERLINK "https://www.tutorialstonight.com/css/css-flexbox.php" \l "justify-content" \t "_blank" </w:instrText>
        </w:r>
        <w:r>
          <w:fldChar w:fldCharType="separate"/>
        </w:r>
        <w:r>
          <w:rPr>
            <w:rStyle w:val="Hyperlink"/>
          </w:rPr>
          <w:t>align-items property of CSS flexbox</w:t>
        </w:r>
        <w:r>
          <w:fldChar w:fldCharType="end"/>
        </w:r>
        <w:r>
          <w:t xml:space="preserve">. The </w:t>
        </w:r>
        <w:r>
          <w:rPr>
            <w:rStyle w:val="focus"/>
          </w:rPr>
          <w:t>align-item</w:t>
        </w:r>
        <w:r>
          <w:t xml:space="preserve"> property aligns the items of the flexbox in the Y-axis which will vertically align the image.</w:t>
        </w:r>
      </w:ins>
    </w:p>
    <w:p w:rsidR="000435C2" w:rsidRDefault="000435C2" w:rsidP="000435C2">
      <w:pPr>
        <w:pStyle w:val="NormalWeb"/>
        <w:rPr>
          <w:ins w:id="5884" w:author="Unknown"/>
        </w:rPr>
      </w:pPr>
      <w:ins w:id="5885" w:author="Unknown">
        <w:r>
          <w:t xml:space="preserve">Set </w:t>
        </w:r>
        <w:r>
          <w:rPr>
            <w:rStyle w:val="HTMLCode"/>
          </w:rPr>
          <w:t>align-items: center</w:t>
        </w:r>
        <w:r>
          <w:t xml:space="preserve"> to the </w:t>
        </w:r>
        <w:r>
          <w:rPr>
            <w:rStyle w:val="focus2"/>
          </w:rPr>
          <w:t>&lt;div&gt;</w:t>
        </w:r>
        <w:r>
          <w:t xml:space="preserve"> element.</w:t>
        </w:r>
      </w:ins>
    </w:p>
    <w:p w:rsidR="000435C2" w:rsidRDefault="000435C2" w:rsidP="000435C2">
      <w:pPr>
        <w:pStyle w:val="NormalWeb"/>
        <w:rPr>
          <w:ins w:id="5886" w:author="Unknown"/>
        </w:rPr>
      </w:pPr>
      <w:ins w:id="5887" w:author="Unknown">
        <w:r>
          <w:t>Here we also set some height of element greater than the height of the image to visualize properly.</w:t>
        </w:r>
      </w:ins>
    </w:p>
    <w:p w:rsidR="000435C2" w:rsidRDefault="000435C2" w:rsidP="000435C2">
      <w:pPr>
        <w:pStyle w:val="HTMLPreformatted"/>
        <w:rPr>
          <w:ins w:id="5888" w:author="Unknown"/>
          <w:rStyle w:val="HTMLCode"/>
        </w:rPr>
      </w:pPr>
      <w:ins w:id="5889" w:author="Unknown">
        <w:r>
          <w:rPr>
            <w:rStyle w:val="token"/>
          </w:rPr>
          <w:lastRenderedPageBreak/>
          <w:t>.center</w:t>
        </w:r>
        <w:r>
          <w:rPr>
            <w:rStyle w:val="HTMLCode"/>
          </w:rPr>
          <w:t xml:space="preserve"> </w:t>
        </w:r>
        <w:r>
          <w:rPr>
            <w:rStyle w:val="token"/>
          </w:rPr>
          <w:t>{</w:t>
        </w:r>
      </w:ins>
    </w:p>
    <w:p w:rsidR="000435C2" w:rsidRDefault="000435C2" w:rsidP="000435C2">
      <w:pPr>
        <w:pStyle w:val="HTMLPreformatted"/>
        <w:rPr>
          <w:ins w:id="5890" w:author="Unknown"/>
          <w:rStyle w:val="HTMLCode"/>
        </w:rPr>
      </w:pPr>
      <w:ins w:id="5891" w:author="Unknown">
        <w:r>
          <w:rPr>
            <w:rStyle w:val="HTMLCode"/>
          </w:rPr>
          <w:t xml:space="preserve">  </w:t>
        </w:r>
        <w:r>
          <w:rPr>
            <w:rStyle w:val="token"/>
          </w:rPr>
          <w:t>display:</w:t>
        </w:r>
        <w:r>
          <w:rPr>
            <w:rStyle w:val="HTMLCode"/>
          </w:rPr>
          <w:t xml:space="preserve"> flex</w:t>
        </w:r>
        <w:r>
          <w:rPr>
            <w:rStyle w:val="token"/>
          </w:rPr>
          <w:t>;</w:t>
        </w:r>
      </w:ins>
    </w:p>
    <w:p w:rsidR="000435C2" w:rsidRDefault="000435C2" w:rsidP="000435C2">
      <w:pPr>
        <w:pStyle w:val="HTMLPreformatted"/>
        <w:rPr>
          <w:ins w:id="5892" w:author="Unknown"/>
          <w:rStyle w:val="HTMLCode"/>
        </w:rPr>
      </w:pPr>
      <w:ins w:id="5893" w:author="Unknown">
        <w:r>
          <w:rPr>
            <w:rStyle w:val="HTMLCode"/>
          </w:rPr>
          <w:t xml:space="preserve">  </w:t>
        </w:r>
        <w:r>
          <w:rPr>
            <w:rStyle w:val="token"/>
          </w:rPr>
          <w:t>align-items:</w:t>
        </w:r>
        <w:r>
          <w:rPr>
            <w:rStyle w:val="HTMLCode"/>
          </w:rPr>
          <w:t xml:space="preserve"> center</w:t>
        </w:r>
        <w:r>
          <w:rPr>
            <w:rStyle w:val="token"/>
          </w:rPr>
          <w:t>;</w:t>
        </w:r>
      </w:ins>
    </w:p>
    <w:p w:rsidR="000435C2" w:rsidRDefault="000435C2" w:rsidP="000435C2">
      <w:pPr>
        <w:pStyle w:val="HTMLPreformatted"/>
        <w:rPr>
          <w:ins w:id="5894" w:author="Unknown"/>
          <w:rStyle w:val="HTMLCode"/>
        </w:rPr>
      </w:pPr>
      <w:ins w:id="5895" w:author="Unknown">
        <w:r>
          <w:rPr>
            <w:rStyle w:val="HTMLCode"/>
          </w:rPr>
          <w:t xml:space="preserve">  </w:t>
        </w:r>
        <w:r>
          <w:rPr>
            <w:rStyle w:val="token"/>
          </w:rPr>
          <w:t>height:</w:t>
        </w:r>
        <w:r>
          <w:rPr>
            <w:rStyle w:val="HTMLCode"/>
          </w:rPr>
          <w:t xml:space="preserve"> </w:t>
        </w:r>
        <w:r>
          <w:rPr>
            <w:rStyle w:val="token"/>
          </w:rPr>
          <w:t>400px;</w:t>
        </w:r>
      </w:ins>
    </w:p>
    <w:p w:rsidR="000435C2" w:rsidRDefault="000435C2" w:rsidP="000435C2">
      <w:pPr>
        <w:pStyle w:val="HTMLPreformatted"/>
        <w:rPr>
          <w:ins w:id="5896" w:author="Unknown"/>
          <w:rStyle w:val="HTMLCode"/>
        </w:rPr>
      </w:pPr>
      <w:ins w:id="5897" w:author="Unknown">
        <w:r>
          <w:rPr>
            <w:rStyle w:val="HTMLCode"/>
          </w:rPr>
          <w:t xml:space="preserve">  </w:t>
        </w:r>
        <w:r>
          <w:rPr>
            <w:rStyle w:val="token"/>
          </w:rPr>
          <w:t>background:</w:t>
        </w:r>
        <w:r>
          <w:rPr>
            <w:rStyle w:val="HTMLCode"/>
          </w:rPr>
          <w:t xml:space="preserve"> </w:t>
        </w:r>
        <w:r>
          <w:rPr>
            <w:rStyle w:val="token"/>
          </w:rPr>
          <w:t>#e7e8e9;</w:t>
        </w:r>
      </w:ins>
    </w:p>
    <w:p w:rsidR="000435C2" w:rsidRDefault="000435C2" w:rsidP="000435C2">
      <w:pPr>
        <w:pStyle w:val="HTMLPreformatted"/>
        <w:rPr>
          <w:ins w:id="5898" w:author="Unknown"/>
        </w:rPr>
      </w:pPr>
      <w:ins w:id="5899" w:author="Unknown">
        <w:r>
          <w:rPr>
            <w:rStyle w:val="token"/>
          </w:rPr>
          <w:t>}</w:t>
        </w:r>
      </w:ins>
    </w:p>
    <w:p w:rsidR="000435C2" w:rsidRDefault="000435C2" w:rsidP="000435C2">
      <w:pPr>
        <w:rPr>
          <w:ins w:id="5900" w:author="Unknown"/>
        </w:rPr>
      </w:pPr>
      <w:ins w:id="5901" w:author="Unknown">
        <w:r>
          <w:t>CSS</w:t>
        </w:r>
      </w:ins>
    </w:p>
    <w:p w:rsidR="000435C2" w:rsidRDefault="000435C2" w:rsidP="000435C2">
      <w:pPr>
        <w:pStyle w:val="NormalWeb"/>
        <w:rPr>
          <w:ins w:id="5902" w:author="Unknown"/>
        </w:rPr>
      </w:pPr>
      <w:ins w:id="5903" w:author="Unknown">
        <w:r>
          <w:t>Now set the 'center' class to div element.</w:t>
        </w:r>
      </w:ins>
    </w:p>
    <w:p w:rsidR="000435C2" w:rsidRDefault="000435C2" w:rsidP="000435C2">
      <w:pPr>
        <w:pStyle w:val="HTMLPreformatted"/>
        <w:rPr>
          <w:ins w:id="5904" w:author="Unknown"/>
          <w:rStyle w:val="HTMLCode"/>
        </w:rPr>
      </w:pPr>
      <w:ins w:id="5905" w:author="Unknown">
        <w:r>
          <w:rPr>
            <w:rStyle w:val="token"/>
          </w:rPr>
          <w:t>&lt;div class="center"&gt;</w:t>
        </w:r>
      </w:ins>
    </w:p>
    <w:p w:rsidR="000435C2" w:rsidRDefault="000435C2" w:rsidP="000435C2">
      <w:pPr>
        <w:pStyle w:val="HTMLPreformatted"/>
        <w:rPr>
          <w:ins w:id="5906" w:author="Unknown"/>
          <w:rStyle w:val="HTMLCode"/>
        </w:rPr>
      </w:pPr>
      <w:ins w:id="5907" w:author="Unknown">
        <w:r>
          <w:rPr>
            <w:rStyle w:val="HTMLCode"/>
          </w:rPr>
          <w:t xml:space="preserve">  </w:t>
        </w:r>
        <w:r>
          <w:rPr>
            <w:rStyle w:val="token"/>
          </w:rPr>
          <w:t>&lt;img src="nebula.jpg" width="60%" alt="nebula image"&gt;</w:t>
        </w:r>
      </w:ins>
    </w:p>
    <w:p w:rsidR="000435C2" w:rsidRDefault="000435C2" w:rsidP="000435C2">
      <w:pPr>
        <w:pStyle w:val="HTMLPreformatted"/>
        <w:rPr>
          <w:ins w:id="5908" w:author="Unknown"/>
        </w:rPr>
      </w:pPr>
      <w:ins w:id="5909" w:author="Unknown">
        <w:r>
          <w:rPr>
            <w:rStyle w:val="token"/>
          </w:rPr>
          <w:t>&lt;/div&gt;</w:t>
        </w:r>
      </w:ins>
    </w:p>
    <w:p w:rsidR="000435C2" w:rsidRDefault="000435C2" w:rsidP="000435C2">
      <w:pPr>
        <w:rPr>
          <w:ins w:id="5910" w:author="Unknown"/>
        </w:rPr>
      </w:pPr>
      <w:ins w:id="5911" w:author="Unknown">
        <w:r>
          <w:t>HTML</w:t>
        </w:r>
      </w:ins>
    </w:p>
    <w:p w:rsidR="000435C2" w:rsidRDefault="000435C2" w:rsidP="000435C2">
      <w:pPr>
        <w:rPr>
          <w:ins w:id="5912" w:author="Unknown"/>
        </w:rPr>
      </w:pPr>
      <w:ins w:id="5913" w:author="Unknown">
        <w:r>
          <w:fldChar w:fldCharType="begin"/>
        </w:r>
        <w:r>
          <w:instrText xml:space="preserve"> HYPERLINK "https://www.tutorialstonight.com/online-html-editor.php?p=article&amp;q=center-image-vertically-using-flexbox" \t "_blank" </w:instrText>
        </w:r>
        <w:r>
          <w:fldChar w:fldCharType="separate"/>
        </w:r>
        <w:r>
          <w:rPr>
            <w:rStyle w:val="Hyperlink"/>
            <w:rFonts w:ascii="MS Gothic" w:eastAsia="MS Gothic" w:hAnsi="MS Gothic" w:cs="MS Gothic" w:hint="eastAsia"/>
          </w:rPr>
          <w:t>▶</w:t>
        </w:r>
        <w:r>
          <w:rPr>
            <w:rStyle w:val="Hyperlink"/>
          </w:rPr>
          <w:t xml:space="preserve"> Try it</w:t>
        </w:r>
        <w:r>
          <w:fldChar w:fldCharType="end"/>
        </w:r>
        <w:r>
          <w:t xml:space="preserve"> </w:t>
        </w:r>
      </w:ins>
    </w:p>
    <w:p w:rsidR="000435C2" w:rsidRDefault="000435C2" w:rsidP="000435C2">
      <w:pPr>
        <w:rPr>
          <w:ins w:id="5914" w:author="Unknown"/>
        </w:rPr>
      </w:pPr>
      <w:ins w:id="5915" w:author="Unknown">
        <w:r>
          <w:t>Output:</w:t>
        </w:r>
      </w:ins>
    </w:p>
    <w:p w:rsidR="000435C2" w:rsidRDefault="000435C2" w:rsidP="000435C2">
      <w:pPr>
        <w:shd w:val="clear" w:color="auto" w:fill="E7E8E9"/>
        <w:rPr>
          <w:ins w:id="5916" w:author="Unknown"/>
        </w:rPr>
      </w:pPr>
      <w:r>
        <w:rPr>
          <w:noProof/>
        </w:rPr>
        <mc:AlternateContent>
          <mc:Choice Requires="wps">
            <w:drawing>
              <wp:inline distT="0" distB="0" distL="0" distR="0">
                <wp:extent cx="4876800" cy="4876800"/>
                <wp:effectExtent l="0" t="0" r="0" b="0"/>
                <wp:docPr id="55" name="Rectangle 55" descr="center image vertically using flex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76800" cy="487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5" o:spid="_x0000_s1026" alt="Description: center image vertically using flexbox" style="width:384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" filled="f" stroked="f">
                <o:lock v:ext="edit" aspectratio="t"/>
                <w10:anchorlock/>
              </v:rect>
            </w:pict>
          </mc:Fallback>
        </mc:AlternateContent>
      </w:r>
    </w:p>
    <w:p w:rsidR="000435C2" w:rsidRDefault="000435C2" w:rsidP="000435C2">
      <w:pPr>
        <w:rPr>
          <w:ins w:id="5917" w:author="Unknown"/>
        </w:rPr>
      </w:pPr>
      <w:ins w:id="5918" w:author="Unknown">
        <w:r>
          <w:pict>
            <v:rect id="_x0000_i1671" style="width:0;height:1.5pt" o:hralign="center" o:hrstd="t" o:hr="t" fillcolor="#a0a0a0" stroked="f"/>
          </w:pict>
        </w:r>
      </w:ins>
    </w:p>
    <w:p w:rsidR="000435C2" w:rsidRDefault="000435C2" w:rsidP="000435C2">
      <w:pPr>
        <w:pStyle w:val="Heading2"/>
        <w:rPr>
          <w:ins w:id="5919" w:author="Unknown"/>
        </w:rPr>
      </w:pPr>
      <w:ins w:id="5920" w:author="Unknown">
        <w:r>
          <w:lastRenderedPageBreak/>
          <w:t>4. Center image using position and transform</w:t>
        </w:r>
      </w:ins>
    </w:p>
    <w:p w:rsidR="000435C2" w:rsidRDefault="000435C2" w:rsidP="000435C2">
      <w:pPr>
        <w:pStyle w:val="NormalWeb"/>
        <w:rPr>
          <w:ins w:id="5921" w:author="Unknown"/>
        </w:rPr>
      </w:pPr>
      <w:ins w:id="5922" w:author="Unknown">
        <w:r>
          <w:t>Using position absolute and then applying transform property on it is a classic method to center elements in CSS.</w:t>
        </w:r>
      </w:ins>
    </w:p>
    <w:p w:rsidR="000435C2" w:rsidRDefault="000435C2" w:rsidP="000435C2">
      <w:pPr>
        <w:pStyle w:val="NormalWeb"/>
        <w:rPr>
          <w:ins w:id="5923" w:author="Unknown"/>
        </w:rPr>
      </w:pPr>
      <w:ins w:id="5924" w:author="Unknown">
        <w:r>
          <w:t>Using this you can center images or any element both horizontally and vertically.</w:t>
        </w:r>
      </w:ins>
    </w:p>
    <w:p w:rsidR="000435C2" w:rsidRDefault="000435C2" w:rsidP="000435C2">
      <w:pPr>
        <w:pStyle w:val="NormalWeb"/>
        <w:rPr>
          <w:ins w:id="5925" w:author="Unknown"/>
        </w:rPr>
      </w:pPr>
      <w:ins w:id="5926" w:author="Unknown">
        <w:r>
          <w:t>For this, to work there must be a parent element of the image with position relative.</w:t>
        </w:r>
      </w:ins>
    </w:p>
    <w:p w:rsidR="000435C2" w:rsidRDefault="000435C2" w:rsidP="000435C2">
      <w:pPr>
        <w:pStyle w:val="Heading3"/>
        <w:rPr>
          <w:ins w:id="5927" w:author="Unknown"/>
        </w:rPr>
      </w:pPr>
      <w:ins w:id="5928" w:author="Unknown">
        <w:r>
          <w:t>center image horizontally using position and transform</w:t>
        </w:r>
      </w:ins>
    </w:p>
    <w:p w:rsidR="000435C2" w:rsidRDefault="000435C2" w:rsidP="000435C2">
      <w:pPr>
        <w:pStyle w:val="NormalWeb"/>
        <w:rPr>
          <w:ins w:id="5929" w:author="Unknown"/>
        </w:rPr>
      </w:pPr>
      <w:ins w:id="5930" w:author="Unknown">
        <w:r>
          <w:t xml:space="preserve">Step 1: Wrap the image element in a div element and set </w:t>
        </w:r>
        <w:r>
          <w:rPr>
            <w:rStyle w:val="HTMLCode"/>
          </w:rPr>
          <w:t>position: relative</w:t>
        </w:r>
        <w:r>
          <w:t xml:space="preserve"> to it. Also, set some height greater than the image height for it to work properly.</w:t>
        </w:r>
      </w:ins>
    </w:p>
    <w:p w:rsidR="000435C2" w:rsidRDefault="000435C2" w:rsidP="000435C2">
      <w:pPr>
        <w:pStyle w:val="NormalWeb"/>
        <w:rPr>
          <w:ins w:id="5931" w:author="Unknown"/>
        </w:rPr>
      </w:pPr>
      <w:ins w:id="5932" w:author="Unknown">
        <w:r>
          <w:t xml:space="preserve">Step 2: Now set </w:t>
        </w:r>
        <w:r>
          <w:rPr>
            <w:rStyle w:val="HTMLCode"/>
          </w:rPr>
          <w:t>position: absolute</w:t>
        </w:r>
        <w:r>
          <w:t xml:space="preserve"> to the image which will move the image to start from (x, y): (0, 0) of its parent element.</w:t>
        </w:r>
      </w:ins>
    </w:p>
    <w:p w:rsidR="000435C2" w:rsidRDefault="000435C2" w:rsidP="000435C2">
      <w:pPr>
        <w:rPr>
          <w:ins w:id="5933" w:author="Unknown"/>
        </w:rPr>
      </w:pPr>
      <w:r>
        <w:rPr>
          <w:noProof/>
        </w:rPr>
        <mc:AlternateContent>
          <mc:Choice Requires="wps">
            <w:drawing>
              <wp:inline distT="0" distB="0" distL="0" distR="0">
                <wp:extent cx="304800" cy="304800"/>
                <wp:effectExtent l="0" t="0" r="0" b="0"/>
                <wp:docPr id="54" name="Rectangle 54" descr="position absolu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4" o:spid="_x0000_s1026" alt="Description: position absolu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d8mAMUCAADT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0435C2" w:rsidRDefault="000435C2" w:rsidP="000435C2">
      <w:pPr>
        <w:pStyle w:val="NormalWeb"/>
        <w:rPr>
          <w:ins w:id="5934" w:author="Unknown"/>
        </w:rPr>
      </w:pPr>
      <w:ins w:id="5935" w:author="Unknown">
        <w:r>
          <w:t xml:space="preserve">Step 3: Due to absolute position the element within can float easily so set </w:t>
        </w:r>
        <w:r>
          <w:rPr>
            <w:rStyle w:val="HTMLCode"/>
          </w:rPr>
          <w:t>left: 50%</w:t>
        </w:r>
        <w:r>
          <w:t>. Now the element will start from (x, y) : (50%, 0).</w:t>
        </w:r>
      </w:ins>
    </w:p>
    <w:p w:rsidR="000435C2" w:rsidRDefault="000435C2" w:rsidP="000435C2">
      <w:pPr>
        <w:rPr>
          <w:ins w:id="5936" w:author="Unknown"/>
        </w:rPr>
      </w:pPr>
      <w:r>
        <w:rPr>
          <w:noProof/>
        </w:rPr>
        <mc:AlternateContent>
          <mc:Choice Requires="wps">
            <w:drawing>
              <wp:inline distT="0" distB="0" distL="0" distR="0">
                <wp:extent cx="304800" cy="304800"/>
                <wp:effectExtent l="0" t="0" r="0" b="0"/>
                <wp:docPr id="53" name="Rectangle 53" descr="position absolute left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3" o:spid="_x0000_s1026" alt="Description: position absolute left 5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e2oGM4CAADc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0435C2" w:rsidRDefault="000435C2" w:rsidP="000435C2">
      <w:pPr>
        <w:pStyle w:val="NormalWeb"/>
        <w:rPr>
          <w:ins w:id="5937" w:author="Unknown"/>
        </w:rPr>
      </w:pPr>
      <w:ins w:id="5938" w:author="Unknown">
        <w:r>
          <w:t xml:space="preserve">Step 4: Finally translate the image 50% of its size in negative X direction using </w:t>
        </w:r>
        <w:r>
          <w:rPr>
            <w:rStyle w:val="HTMLCode"/>
          </w:rPr>
          <w:t>transform: translateX(-50%)</w:t>
        </w:r>
        <w:r>
          <w:t xml:space="preserve"> this will align the image center horizontally.</w:t>
        </w:r>
      </w:ins>
    </w:p>
    <w:p w:rsidR="000435C2" w:rsidRDefault="000435C2" w:rsidP="000435C2">
      <w:pPr>
        <w:rPr>
          <w:ins w:id="5939" w:author="Unknown"/>
        </w:rPr>
      </w:pPr>
      <w:r>
        <w:rPr>
          <w:noProof/>
        </w:rPr>
        <mc:AlternateContent>
          <mc:Choice Requires="wps">
            <w:drawing>
              <wp:inline distT="0" distB="0" distL="0" distR="0">
                <wp:extent cx="304800" cy="304800"/>
                <wp:effectExtent l="0" t="0" r="0" b="0"/>
                <wp:docPr id="52" name="Rectangle 52" descr="position absolute translateX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2" o:spid="_x0000_s1026" alt="Description: position absolute translateX 5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OrRdcnSAgAA4g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0435C2" w:rsidRDefault="000435C2" w:rsidP="000435C2">
      <w:pPr>
        <w:pStyle w:val="NormalWeb"/>
        <w:rPr>
          <w:ins w:id="5940" w:author="Unknown"/>
        </w:rPr>
      </w:pPr>
      <w:ins w:id="5941" w:author="Unknown">
        <w:r>
          <w:t>Here is the complete code to align horizontally using position absolute and transform property.</w:t>
        </w:r>
      </w:ins>
    </w:p>
    <w:p w:rsidR="000435C2" w:rsidRDefault="000435C2" w:rsidP="000435C2">
      <w:pPr>
        <w:pStyle w:val="HTMLPreformatted"/>
        <w:rPr>
          <w:ins w:id="5942" w:author="Unknown"/>
          <w:rStyle w:val="HTMLCode"/>
        </w:rPr>
      </w:pPr>
      <w:ins w:id="5943" w:author="Unknown">
        <w:r>
          <w:rPr>
            <w:rStyle w:val="token"/>
          </w:rPr>
          <w:t>.parent</w:t>
        </w:r>
        <w:r>
          <w:rPr>
            <w:rStyle w:val="HTMLCode"/>
          </w:rPr>
          <w:t xml:space="preserve"> </w:t>
        </w:r>
        <w:r>
          <w:rPr>
            <w:rStyle w:val="token"/>
          </w:rPr>
          <w:t>{</w:t>
        </w:r>
      </w:ins>
    </w:p>
    <w:p w:rsidR="000435C2" w:rsidRDefault="000435C2" w:rsidP="000435C2">
      <w:pPr>
        <w:pStyle w:val="HTMLPreformatted"/>
        <w:rPr>
          <w:ins w:id="5944" w:author="Unknown"/>
          <w:rStyle w:val="HTMLCode"/>
        </w:rPr>
      </w:pPr>
      <w:ins w:id="5945" w:author="Unknown">
        <w:r>
          <w:rPr>
            <w:rStyle w:val="HTMLCode"/>
          </w:rPr>
          <w:t xml:space="preserve">  </w:t>
        </w:r>
        <w:r>
          <w:rPr>
            <w:rStyle w:val="token"/>
          </w:rPr>
          <w:t>position:</w:t>
        </w:r>
        <w:r>
          <w:rPr>
            <w:rStyle w:val="HTMLCode"/>
          </w:rPr>
          <w:t xml:space="preserve"> relative</w:t>
        </w:r>
        <w:r>
          <w:rPr>
            <w:rStyle w:val="token"/>
          </w:rPr>
          <w:t>;</w:t>
        </w:r>
      </w:ins>
    </w:p>
    <w:p w:rsidR="000435C2" w:rsidRDefault="000435C2" w:rsidP="000435C2">
      <w:pPr>
        <w:pStyle w:val="HTMLPreformatted"/>
        <w:rPr>
          <w:ins w:id="5946" w:author="Unknown"/>
          <w:rStyle w:val="HTMLCode"/>
        </w:rPr>
      </w:pPr>
      <w:ins w:id="5947" w:author="Unknown">
        <w:r>
          <w:rPr>
            <w:rStyle w:val="HTMLCode"/>
          </w:rPr>
          <w:t xml:space="preserve">  </w:t>
        </w:r>
        <w:r>
          <w:rPr>
            <w:rStyle w:val="token"/>
          </w:rPr>
          <w:t>height:</w:t>
        </w:r>
        <w:r>
          <w:rPr>
            <w:rStyle w:val="HTMLCode"/>
          </w:rPr>
          <w:t xml:space="preserve"> </w:t>
        </w:r>
        <w:r>
          <w:rPr>
            <w:rStyle w:val="token"/>
          </w:rPr>
          <w:t>350px;</w:t>
        </w:r>
      </w:ins>
    </w:p>
    <w:p w:rsidR="000435C2" w:rsidRDefault="000435C2" w:rsidP="000435C2">
      <w:pPr>
        <w:pStyle w:val="HTMLPreformatted"/>
        <w:rPr>
          <w:ins w:id="5948" w:author="Unknown"/>
          <w:rStyle w:val="HTMLCode"/>
        </w:rPr>
      </w:pPr>
      <w:ins w:id="5949" w:author="Unknown">
        <w:r>
          <w:rPr>
            <w:rStyle w:val="HTMLCode"/>
          </w:rPr>
          <w:t xml:space="preserve">  </w:t>
        </w:r>
        <w:r>
          <w:rPr>
            <w:rStyle w:val="token"/>
          </w:rPr>
          <w:t>background:</w:t>
        </w:r>
        <w:r>
          <w:rPr>
            <w:rStyle w:val="HTMLCode"/>
          </w:rPr>
          <w:t xml:space="preserve"> </w:t>
        </w:r>
        <w:r>
          <w:rPr>
            <w:rStyle w:val="token"/>
          </w:rPr>
          <w:t>#e7e8e9;</w:t>
        </w:r>
      </w:ins>
    </w:p>
    <w:p w:rsidR="000435C2" w:rsidRDefault="000435C2" w:rsidP="000435C2">
      <w:pPr>
        <w:pStyle w:val="HTMLPreformatted"/>
        <w:rPr>
          <w:ins w:id="5950" w:author="Unknown"/>
          <w:rStyle w:val="HTMLCode"/>
        </w:rPr>
      </w:pPr>
      <w:ins w:id="5951" w:author="Unknown">
        <w:r>
          <w:rPr>
            <w:rStyle w:val="token"/>
          </w:rPr>
          <w:t>}</w:t>
        </w:r>
      </w:ins>
    </w:p>
    <w:p w:rsidR="000435C2" w:rsidRDefault="000435C2" w:rsidP="000435C2">
      <w:pPr>
        <w:pStyle w:val="HTMLPreformatted"/>
        <w:rPr>
          <w:ins w:id="5952" w:author="Unknown"/>
          <w:rStyle w:val="HTMLCode"/>
        </w:rPr>
      </w:pPr>
    </w:p>
    <w:p w:rsidR="000435C2" w:rsidRDefault="000435C2" w:rsidP="000435C2">
      <w:pPr>
        <w:pStyle w:val="HTMLPreformatted"/>
        <w:rPr>
          <w:ins w:id="5953" w:author="Unknown"/>
          <w:rStyle w:val="HTMLCode"/>
        </w:rPr>
      </w:pPr>
      <w:ins w:id="5954" w:author="Unknown">
        <w:r>
          <w:rPr>
            <w:rStyle w:val="token"/>
          </w:rPr>
          <w:t>.center</w:t>
        </w:r>
        <w:r>
          <w:rPr>
            <w:rStyle w:val="HTMLCode"/>
          </w:rPr>
          <w:t xml:space="preserve"> </w:t>
        </w:r>
        <w:r>
          <w:rPr>
            <w:rStyle w:val="token"/>
          </w:rPr>
          <w:t>{</w:t>
        </w:r>
      </w:ins>
    </w:p>
    <w:p w:rsidR="000435C2" w:rsidRDefault="000435C2" w:rsidP="000435C2">
      <w:pPr>
        <w:pStyle w:val="HTMLPreformatted"/>
        <w:rPr>
          <w:ins w:id="5955" w:author="Unknown"/>
          <w:rStyle w:val="HTMLCode"/>
        </w:rPr>
      </w:pPr>
      <w:ins w:id="5956" w:author="Unknown">
        <w:r>
          <w:rPr>
            <w:rStyle w:val="HTMLCode"/>
          </w:rPr>
          <w:t xml:space="preserve">  </w:t>
        </w:r>
        <w:r>
          <w:rPr>
            <w:rStyle w:val="token"/>
          </w:rPr>
          <w:t>position:</w:t>
        </w:r>
        <w:r>
          <w:rPr>
            <w:rStyle w:val="HTMLCode"/>
          </w:rPr>
          <w:t xml:space="preserve"> absolute</w:t>
        </w:r>
        <w:r>
          <w:rPr>
            <w:rStyle w:val="token"/>
          </w:rPr>
          <w:t>;</w:t>
        </w:r>
      </w:ins>
    </w:p>
    <w:p w:rsidR="000435C2" w:rsidRDefault="000435C2" w:rsidP="000435C2">
      <w:pPr>
        <w:pStyle w:val="HTMLPreformatted"/>
        <w:rPr>
          <w:ins w:id="5957" w:author="Unknown"/>
          <w:rStyle w:val="HTMLCode"/>
        </w:rPr>
      </w:pPr>
      <w:ins w:id="5958" w:author="Unknown">
        <w:r>
          <w:rPr>
            <w:rStyle w:val="HTMLCode"/>
          </w:rPr>
          <w:t xml:space="preserve">  </w:t>
        </w:r>
        <w:r>
          <w:rPr>
            <w:rStyle w:val="token"/>
          </w:rPr>
          <w:t>left:</w:t>
        </w:r>
        <w:r>
          <w:rPr>
            <w:rStyle w:val="HTMLCode"/>
          </w:rPr>
          <w:t xml:space="preserve"> </w:t>
        </w:r>
        <w:r>
          <w:rPr>
            <w:rStyle w:val="token"/>
          </w:rPr>
          <w:t>50%;</w:t>
        </w:r>
      </w:ins>
    </w:p>
    <w:p w:rsidR="000435C2" w:rsidRDefault="000435C2" w:rsidP="000435C2">
      <w:pPr>
        <w:pStyle w:val="HTMLPreformatted"/>
        <w:rPr>
          <w:ins w:id="5959" w:author="Unknown"/>
          <w:rStyle w:val="HTMLCode"/>
        </w:rPr>
      </w:pPr>
      <w:ins w:id="5960" w:author="Unknown">
        <w:r>
          <w:rPr>
            <w:rStyle w:val="HTMLCode"/>
          </w:rPr>
          <w:t xml:space="preserve">  </w:t>
        </w:r>
        <w:r>
          <w:rPr>
            <w:rStyle w:val="token"/>
          </w:rPr>
          <w:t>transform:</w:t>
        </w:r>
        <w:r>
          <w:rPr>
            <w:rStyle w:val="HTMLCode"/>
          </w:rPr>
          <w:t xml:space="preserve"> </w:t>
        </w:r>
        <w:r>
          <w:rPr>
            <w:rStyle w:val="token"/>
          </w:rPr>
          <w:t>translateX(-50%);</w:t>
        </w:r>
      </w:ins>
    </w:p>
    <w:p w:rsidR="000435C2" w:rsidRDefault="000435C2" w:rsidP="000435C2">
      <w:pPr>
        <w:pStyle w:val="HTMLPreformatted"/>
        <w:rPr>
          <w:ins w:id="5961" w:author="Unknown"/>
        </w:rPr>
      </w:pPr>
      <w:ins w:id="5962" w:author="Unknown">
        <w:r>
          <w:rPr>
            <w:rStyle w:val="token"/>
          </w:rPr>
          <w:t>}</w:t>
        </w:r>
      </w:ins>
    </w:p>
    <w:p w:rsidR="000435C2" w:rsidRDefault="000435C2" w:rsidP="000435C2">
      <w:pPr>
        <w:rPr>
          <w:ins w:id="5963" w:author="Unknown"/>
        </w:rPr>
      </w:pPr>
      <w:ins w:id="5964" w:author="Unknown">
        <w:r>
          <w:t>CSS</w:t>
        </w:r>
      </w:ins>
    </w:p>
    <w:p w:rsidR="000435C2" w:rsidRDefault="000435C2" w:rsidP="000435C2">
      <w:pPr>
        <w:pStyle w:val="NormalWeb"/>
        <w:rPr>
          <w:ins w:id="5965" w:author="Unknown"/>
        </w:rPr>
      </w:pPr>
      <w:ins w:id="5966" w:author="Unknown">
        <w:r>
          <w:t>Now set the 'center' class to div element.</w:t>
        </w:r>
      </w:ins>
    </w:p>
    <w:p w:rsidR="000435C2" w:rsidRDefault="000435C2" w:rsidP="000435C2">
      <w:pPr>
        <w:pStyle w:val="HTMLPreformatted"/>
        <w:rPr>
          <w:ins w:id="5967" w:author="Unknown"/>
          <w:rStyle w:val="HTMLCode"/>
        </w:rPr>
      </w:pPr>
      <w:ins w:id="5968" w:author="Unknown">
        <w:r>
          <w:rPr>
            <w:rStyle w:val="token"/>
          </w:rPr>
          <w:lastRenderedPageBreak/>
          <w:t>&lt;div class="parent"&gt;</w:t>
        </w:r>
      </w:ins>
    </w:p>
    <w:p w:rsidR="000435C2" w:rsidRDefault="000435C2" w:rsidP="000435C2">
      <w:pPr>
        <w:pStyle w:val="HTMLPreformatted"/>
        <w:rPr>
          <w:ins w:id="5969" w:author="Unknown"/>
          <w:rStyle w:val="HTMLCode"/>
        </w:rPr>
      </w:pPr>
      <w:ins w:id="5970" w:author="Unknown">
        <w:r>
          <w:rPr>
            <w:rStyle w:val="HTMLCode"/>
          </w:rPr>
          <w:t xml:space="preserve">  </w:t>
        </w:r>
        <w:r>
          <w:rPr>
            <w:rStyle w:val="token"/>
          </w:rPr>
          <w:t>&lt;img class="center" src="nebula.jpg" width="60%" alt="nebula image"&gt;</w:t>
        </w:r>
      </w:ins>
    </w:p>
    <w:p w:rsidR="000435C2" w:rsidRDefault="000435C2" w:rsidP="000435C2">
      <w:pPr>
        <w:pStyle w:val="HTMLPreformatted"/>
        <w:rPr>
          <w:ins w:id="5971" w:author="Unknown"/>
        </w:rPr>
      </w:pPr>
      <w:ins w:id="5972" w:author="Unknown">
        <w:r>
          <w:rPr>
            <w:rStyle w:val="token"/>
          </w:rPr>
          <w:t>&lt;/div&gt;</w:t>
        </w:r>
      </w:ins>
    </w:p>
    <w:p w:rsidR="000435C2" w:rsidRDefault="000435C2" w:rsidP="000435C2">
      <w:pPr>
        <w:rPr>
          <w:ins w:id="5973" w:author="Unknown"/>
        </w:rPr>
      </w:pPr>
      <w:ins w:id="5974" w:author="Unknown">
        <w:r>
          <w:t>HTML</w:t>
        </w:r>
      </w:ins>
    </w:p>
    <w:p w:rsidR="000435C2" w:rsidRDefault="000435C2" w:rsidP="000435C2">
      <w:pPr>
        <w:rPr>
          <w:ins w:id="5975" w:author="Unknown"/>
        </w:rPr>
      </w:pPr>
      <w:ins w:id="5976" w:author="Unknown">
        <w:r>
          <w:fldChar w:fldCharType="begin"/>
        </w:r>
        <w:r>
          <w:instrText xml:space="preserve"> HYPERLINK "https://www.tutorialstonight.com/online-html-editor.php?p=article&amp;q=center-image-horizontally-using-position" \t "_blank" </w:instrText>
        </w:r>
        <w:r>
          <w:fldChar w:fldCharType="separate"/>
        </w:r>
        <w:r>
          <w:rPr>
            <w:rStyle w:val="Hyperlink"/>
            <w:rFonts w:ascii="MS Gothic" w:eastAsia="MS Gothic" w:hAnsi="MS Gothic" w:cs="MS Gothic" w:hint="eastAsia"/>
          </w:rPr>
          <w:t>▶</w:t>
        </w:r>
        <w:r>
          <w:rPr>
            <w:rStyle w:val="Hyperlink"/>
          </w:rPr>
          <w:t xml:space="preserve"> Try it</w:t>
        </w:r>
        <w:r>
          <w:fldChar w:fldCharType="end"/>
        </w:r>
        <w:r>
          <w:t xml:space="preserve"> </w:t>
        </w:r>
      </w:ins>
    </w:p>
    <w:p w:rsidR="000435C2" w:rsidRDefault="000435C2" w:rsidP="000435C2">
      <w:pPr>
        <w:rPr>
          <w:ins w:id="5977" w:author="Unknown"/>
        </w:rPr>
      </w:pPr>
      <w:ins w:id="5978" w:author="Unknown">
        <w:r>
          <w:t>Output:</w:t>
        </w:r>
      </w:ins>
    </w:p>
    <w:p w:rsidR="000435C2" w:rsidRDefault="000435C2" w:rsidP="000435C2">
      <w:pPr>
        <w:shd w:val="clear" w:color="auto" w:fill="E7E8E9"/>
        <w:rPr>
          <w:ins w:id="5979" w:author="Unknown"/>
        </w:rPr>
      </w:pPr>
      <w:r>
        <w:rPr>
          <w:noProof/>
        </w:rPr>
        <mc:AlternateContent>
          <mc:Choice Requires="wps">
            <w:drawing>
              <wp:inline distT="0" distB="0" distL="0" distR="0">
                <wp:extent cx="5848350" cy="5848350"/>
                <wp:effectExtent l="0" t="0" r="0" b="0"/>
                <wp:docPr id="51" name="Rectangle 51" descr="center image horizontally using position absolu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48350" cy="584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1" o:spid="_x0000_s1026" alt="Description: center image horizontally using position absolute" style="width:460.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" filled="f" stroked="f">
                <o:lock v:ext="edit" aspectratio="t"/>
                <w10:anchorlock/>
              </v:rect>
            </w:pict>
          </mc:Fallback>
        </mc:AlternateContent>
      </w:r>
    </w:p>
    <w:p w:rsidR="000435C2" w:rsidRDefault="000435C2" w:rsidP="000435C2">
      <w:pPr>
        <w:rPr>
          <w:ins w:id="5980" w:author="Unknown"/>
        </w:rPr>
      </w:pPr>
      <w:ins w:id="5981" w:author="Unknown">
        <w:r>
          <w:pict>
            <v:rect id="_x0000_i1676" style="width:0;height:1.5pt" o:hralign="center" o:hrstd="t" o:hr="t" fillcolor="#a0a0a0" stroked="f"/>
          </w:pict>
        </w:r>
      </w:ins>
    </w:p>
    <w:p w:rsidR="000435C2" w:rsidRDefault="000435C2" w:rsidP="000435C2">
      <w:pPr>
        <w:pStyle w:val="Heading3"/>
        <w:rPr>
          <w:ins w:id="5982" w:author="Unknown"/>
        </w:rPr>
      </w:pPr>
      <w:ins w:id="5983" w:author="Unknown">
        <w:r>
          <w:lastRenderedPageBreak/>
          <w:t>center image vertically using position and transform</w:t>
        </w:r>
      </w:ins>
    </w:p>
    <w:p w:rsidR="000435C2" w:rsidRDefault="000435C2" w:rsidP="000435C2">
      <w:pPr>
        <w:pStyle w:val="NormalWeb"/>
        <w:rPr>
          <w:ins w:id="5984" w:author="Unknown"/>
        </w:rPr>
      </w:pPr>
      <w:ins w:id="5985" w:author="Unknown">
        <w:r>
          <w:t>To align the image vertically you have to shift 50% from to and then translateY 50% in negative. As the parent element is already positioned, relative.</w:t>
        </w:r>
      </w:ins>
    </w:p>
    <w:p w:rsidR="000435C2" w:rsidRDefault="000435C2" w:rsidP="000435C2">
      <w:pPr>
        <w:pStyle w:val="NormalWeb"/>
        <w:rPr>
          <w:ins w:id="5986" w:author="Unknown"/>
        </w:rPr>
      </w:pPr>
      <w:ins w:id="5987" w:author="Unknown">
        <w:r>
          <w:t xml:space="preserve">Step 1: Set </w:t>
        </w:r>
        <w:r>
          <w:rPr>
            <w:rStyle w:val="HTMLCode"/>
          </w:rPr>
          <w:t>position: absolute</w:t>
        </w:r>
        <w:r>
          <w:t xml:space="preserve"> to the image. Image will float to (x, y) : (0, 0) of its parent element.</w:t>
        </w:r>
      </w:ins>
    </w:p>
    <w:p w:rsidR="000435C2" w:rsidRDefault="000435C2" w:rsidP="000435C2">
      <w:pPr>
        <w:rPr>
          <w:ins w:id="5988" w:author="Unknown"/>
        </w:rPr>
      </w:pPr>
      <w:r>
        <w:rPr>
          <w:noProof/>
        </w:rPr>
        <mc:AlternateContent>
          <mc:Choice Requires="wps">
            <w:drawing>
              <wp:inline distT="0" distB="0" distL="0" distR="0">
                <wp:extent cx="304800" cy="304800"/>
                <wp:effectExtent l="0" t="0" r="0" b="0"/>
                <wp:docPr id="50" name="Rectangle 50" descr="position absolu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0" o:spid="_x0000_s1026" alt="Description: position absolu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1JUF0sUCAADT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0435C2" w:rsidRDefault="000435C2" w:rsidP="000435C2">
      <w:pPr>
        <w:pStyle w:val="NormalWeb"/>
        <w:rPr>
          <w:ins w:id="5989" w:author="Unknown"/>
        </w:rPr>
      </w:pPr>
      <w:ins w:id="5990" w:author="Unknown">
        <w:r>
          <w:t xml:space="preserve">Step 2: Shift image 50% from top </w:t>
        </w:r>
        <w:r>
          <w:rPr>
            <w:rStyle w:val="HTMLCode"/>
          </w:rPr>
          <w:t>top: 50%</w:t>
        </w:r>
        <w:r>
          <w:t>. Now the element will start from (x, y) : (0, 50%).</w:t>
        </w:r>
      </w:ins>
    </w:p>
    <w:p w:rsidR="000435C2" w:rsidRDefault="000435C2" w:rsidP="000435C2">
      <w:pPr>
        <w:rPr>
          <w:ins w:id="5991" w:author="Unknown"/>
        </w:rPr>
      </w:pPr>
      <w:r>
        <w:rPr>
          <w:noProof/>
        </w:rPr>
        <mc:AlternateContent>
          <mc:Choice Requires="wps">
            <w:drawing>
              <wp:inline distT="0" distB="0" distL="0" distR="0">
                <wp:extent cx="304800" cy="304800"/>
                <wp:effectExtent l="0" t="0" r="0" b="0"/>
                <wp:docPr id="49" name="Rectangle 49" descr="position absolute left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9" o:spid="_x0000_s1026" alt="Description: position absolute left 5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q6hp/zQIAANw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0435C2" w:rsidRDefault="000435C2" w:rsidP="000435C2">
      <w:pPr>
        <w:pStyle w:val="NormalWeb"/>
        <w:rPr>
          <w:ins w:id="5992" w:author="Unknown"/>
        </w:rPr>
      </w:pPr>
      <w:ins w:id="5993" w:author="Unknown">
        <w:r>
          <w:t xml:space="preserve">Step 3: Finally translate the image 50% of its size in negative Y direction using </w:t>
        </w:r>
        <w:r>
          <w:rPr>
            <w:rStyle w:val="HTMLCode"/>
          </w:rPr>
          <w:t>transform: translateY(-50%)</w:t>
        </w:r>
        <w:r>
          <w:t xml:space="preserve"> this will align the image center vertically.</w:t>
        </w:r>
      </w:ins>
    </w:p>
    <w:p w:rsidR="000435C2" w:rsidRDefault="000435C2" w:rsidP="000435C2">
      <w:pPr>
        <w:rPr>
          <w:ins w:id="5994" w:author="Unknown"/>
        </w:rPr>
      </w:pPr>
      <w:r>
        <w:rPr>
          <w:noProof/>
        </w:rPr>
        <mc:AlternateContent>
          <mc:Choice Requires="wps">
            <w:drawing>
              <wp:inline distT="0" distB="0" distL="0" distR="0">
                <wp:extent cx="304800" cy="304800"/>
                <wp:effectExtent l="0" t="0" r="0" b="0"/>
                <wp:docPr id="48" name="Rectangle 48" descr="position absolute translateX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alt="Description: position absolute translateX 5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ozJEGtECAADi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0435C2" w:rsidRDefault="000435C2" w:rsidP="000435C2">
      <w:pPr>
        <w:pStyle w:val="NormalWeb"/>
        <w:rPr>
          <w:ins w:id="5995" w:author="Unknown"/>
        </w:rPr>
      </w:pPr>
      <w:ins w:id="5996" w:author="Unknown">
        <w:r>
          <w:t>Here is the complete code to align vertically using position absolute and transform property.</w:t>
        </w:r>
      </w:ins>
    </w:p>
    <w:p w:rsidR="000435C2" w:rsidRDefault="000435C2" w:rsidP="000435C2">
      <w:pPr>
        <w:pStyle w:val="HTMLPreformatted"/>
        <w:rPr>
          <w:ins w:id="5997" w:author="Unknown"/>
          <w:rStyle w:val="HTMLCode"/>
        </w:rPr>
      </w:pPr>
      <w:ins w:id="5998" w:author="Unknown">
        <w:r>
          <w:rPr>
            <w:rStyle w:val="token"/>
          </w:rPr>
          <w:t>.parent</w:t>
        </w:r>
        <w:r>
          <w:rPr>
            <w:rStyle w:val="HTMLCode"/>
          </w:rPr>
          <w:t xml:space="preserve"> </w:t>
        </w:r>
        <w:r>
          <w:rPr>
            <w:rStyle w:val="token"/>
          </w:rPr>
          <w:t>{</w:t>
        </w:r>
      </w:ins>
    </w:p>
    <w:p w:rsidR="000435C2" w:rsidRDefault="000435C2" w:rsidP="000435C2">
      <w:pPr>
        <w:pStyle w:val="HTMLPreformatted"/>
        <w:rPr>
          <w:ins w:id="5999" w:author="Unknown"/>
          <w:rStyle w:val="HTMLCode"/>
        </w:rPr>
      </w:pPr>
      <w:ins w:id="6000" w:author="Unknown">
        <w:r>
          <w:rPr>
            <w:rStyle w:val="HTMLCode"/>
          </w:rPr>
          <w:t xml:space="preserve">  </w:t>
        </w:r>
        <w:r>
          <w:rPr>
            <w:rStyle w:val="token"/>
          </w:rPr>
          <w:t>position:</w:t>
        </w:r>
        <w:r>
          <w:rPr>
            <w:rStyle w:val="HTMLCode"/>
          </w:rPr>
          <w:t xml:space="preserve"> relative</w:t>
        </w:r>
        <w:r>
          <w:rPr>
            <w:rStyle w:val="token"/>
          </w:rPr>
          <w:t>;</w:t>
        </w:r>
      </w:ins>
    </w:p>
    <w:p w:rsidR="000435C2" w:rsidRDefault="000435C2" w:rsidP="000435C2">
      <w:pPr>
        <w:pStyle w:val="HTMLPreformatted"/>
        <w:rPr>
          <w:ins w:id="6001" w:author="Unknown"/>
          <w:rStyle w:val="HTMLCode"/>
        </w:rPr>
      </w:pPr>
      <w:ins w:id="6002" w:author="Unknown">
        <w:r>
          <w:rPr>
            <w:rStyle w:val="HTMLCode"/>
          </w:rPr>
          <w:t xml:space="preserve">  </w:t>
        </w:r>
        <w:r>
          <w:rPr>
            <w:rStyle w:val="token"/>
          </w:rPr>
          <w:t>height:</w:t>
        </w:r>
        <w:r>
          <w:rPr>
            <w:rStyle w:val="HTMLCode"/>
          </w:rPr>
          <w:t xml:space="preserve"> </w:t>
        </w:r>
        <w:r>
          <w:rPr>
            <w:rStyle w:val="token"/>
          </w:rPr>
          <w:t>400px;</w:t>
        </w:r>
      </w:ins>
    </w:p>
    <w:p w:rsidR="000435C2" w:rsidRDefault="000435C2" w:rsidP="000435C2">
      <w:pPr>
        <w:pStyle w:val="HTMLPreformatted"/>
        <w:rPr>
          <w:ins w:id="6003" w:author="Unknown"/>
          <w:rStyle w:val="HTMLCode"/>
        </w:rPr>
      </w:pPr>
      <w:ins w:id="6004" w:author="Unknown">
        <w:r>
          <w:rPr>
            <w:rStyle w:val="HTMLCode"/>
          </w:rPr>
          <w:t xml:space="preserve">  </w:t>
        </w:r>
        <w:r>
          <w:rPr>
            <w:rStyle w:val="token"/>
          </w:rPr>
          <w:t>background:</w:t>
        </w:r>
        <w:r>
          <w:rPr>
            <w:rStyle w:val="HTMLCode"/>
          </w:rPr>
          <w:t xml:space="preserve"> </w:t>
        </w:r>
        <w:r>
          <w:rPr>
            <w:rStyle w:val="token"/>
          </w:rPr>
          <w:t>#e7e8e9;</w:t>
        </w:r>
      </w:ins>
    </w:p>
    <w:p w:rsidR="000435C2" w:rsidRDefault="000435C2" w:rsidP="000435C2">
      <w:pPr>
        <w:pStyle w:val="HTMLPreformatted"/>
        <w:rPr>
          <w:ins w:id="6005" w:author="Unknown"/>
          <w:rStyle w:val="HTMLCode"/>
        </w:rPr>
      </w:pPr>
      <w:ins w:id="6006" w:author="Unknown">
        <w:r>
          <w:rPr>
            <w:rStyle w:val="token"/>
          </w:rPr>
          <w:t>}</w:t>
        </w:r>
      </w:ins>
    </w:p>
    <w:p w:rsidR="000435C2" w:rsidRDefault="000435C2" w:rsidP="000435C2">
      <w:pPr>
        <w:pStyle w:val="HTMLPreformatted"/>
        <w:rPr>
          <w:ins w:id="6007" w:author="Unknown"/>
          <w:rStyle w:val="HTMLCode"/>
        </w:rPr>
      </w:pPr>
    </w:p>
    <w:p w:rsidR="000435C2" w:rsidRDefault="000435C2" w:rsidP="000435C2">
      <w:pPr>
        <w:pStyle w:val="HTMLPreformatted"/>
        <w:rPr>
          <w:ins w:id="6008" w:author="Unknown"/>
          <w:rStyle w:val="HTMLCode"/>
        </w:rPr>
      </w:pPr>
      <w:ins w:id="6009" w:author="Unknown">
        <w:r>
          <w:rPr>
            <w:rStyle w:val="token"/>
          </w:rPr>
          <w:t>.center</w:t>
        </w:r>
        <w:r>
          <w:rPr>
            <w:rStyle w:val="HTMLCode"/>
          </w:rPr>
          <w:t xml:space="preserve"> </w:t>
        </w:r>
        <w:r>
          <w:rPr>
            <w:rStyle w:val="token"/>
          </w:rPr>
          <w:t>{</w:t>
        </w:r>
      </w:ins>
    </w:p>
    <w:p w:rsidR="000435C2" w:rsidRDefault="000435C2" w:rsidP="000435C2">
      <w:pPr>
        <w:pStyle w:val="HTMLPreformatted"/>
        <w:rPr>
          <w:ins w:id="6010" w:author="Unknown"/>
          <w:rStyle w:val="HTMLCode"/>
        </w:rPr>
      </w:pPr>
      <w:ins w:id="6011" w:author="Unknown">
        <w:r>
          <w:rPr>
            <w:rStyle w:val="HTMLCode"/>
          </w:rPr>
          <w:t xml:space="preserve">  </w:t>
        </w:r>
        <w:r>
          <w:rPr>
            <w:rStyle w:val="token"/>
          </w:rPr>
          <w:t>position:</w:t>
        </w:r>
        <w:r>
          <w:rPr>
            <w:rStyle w:val="HTMLCode"/>
          </w:rPr>
          <w:t xml:space="preserve"> absolute</w:t>
        </w:r>
        <w:r>
          <w:rPr>
            <w:rStyle w:val="token"/>
          </w:rPr>
          <w:t>;</w:t>
        </w:r>
      </w:ins>
    </w:p>
    <w:p w:rsidR="000435C2" w:rsidRDefault="000435C2" w:rsidP="000435C2">
      <w:pPr>
        <w:pStyle w:val="HTMLPreformatted"/>
        <w:rPr>
          <w:ins w:id="6012" w:author="Unknown"/>
          <w:rStyle w:val="HTMLCode"/>
        </w:rPr>
      </w:pPr>
      <w:ins w:id="6013" w:author="Unknown">
        <w:r>
          <w:rPr>
            <w:rStyle w:val="HTMLCode"/>
          </w:rPr>
          <w:t xml:space="preserve">  </w:t>
        </w:r>
        <w:r>
          <w:rPr>
            <w:rStyle w:val="token"/>
          </w:rPr>
          <w:t>top:</w:t>
        </w:r>
        <w:r>
          <w:rPr>
            <w:rStyle w:val="HTMLCode"/>
          </w:rPr>
          <w:t xml:space="preserve"> </w:t>
        </w:r>
        <w:r>
          <w:rPr>
            <w:rStyle w:val="token"/>
          </w:rPr>
          <w:t>50%;</w:t>
        </w:r>
      </w:ins>
    </w:p>
    <w:p w:rsidR="000435C2" w:rsidRDefault="000435C2" w:rsidP="000435C2">
      <w:pPr>
        <w:pStyle w:val="HTMLPreformatted"/>
        <w:rPr>
          <w:ins w:id="6014" w:author="Unknown"/>
          <w:rStyle w:val="HTMLCode"/>
        </w:rPr>
      </w:pPr>
      <w:ins w:id="6015" w:author="Unknown">
        <w:r>
          <w:rPr>
            <w:rStyle w:val="HTMLCode"/>
          </w:rPr>
          <w:t xml:space="preserve">  </w:t>
        </w:r>
        <w:r>
          <w:rPr>
            <w:rStyle w:val="token"/>
          </w:rPr>
          <w:t>transform:</w:t>
        </w:r>
        <w:r>
          <w:rPr>
            <w:rStyle w:val="HTMLCode"/>
          </w:rPr>
          <w:t xml:space="preserve"> </w:t>
        </w:r>
        <w:r>
          <w:rPr>
            <w:rStyle w:val="token"/>
          </w:rPr>
          <w:t>translateY(-50%);</w:t>
        </w:r>
      </w:ins>
    </w:p>
    <w:p w:rsidR="000435C2" w:rsidRDefault="000435C2" w:rsidP="000435C2">
      <w:pPr>
        <w:pStyle w:val="HTMLPreformatted"/>
        <w:rPr>
          <w:ins w:id="6016" w:author="Unknown"/>
        </w:rPr>
      </w:pPr>
      <w:ins w:id="6017" w:author="Unknown">
        <w:r>
          <w:rPr>
            <w:rStyle w:val="token"/>
          </w:rPr>
          <w:t>}</w:t>
        </w:r>
      </w:ins>
    </w:p>
    <w:p w:rsidR="000435C2" w:rsidRDefault="000435C2" w:rsidP="000435C2">
      <w:pPr>
        <w:rPr>
          <w:ins w:id="6018" w:author="Unknown"/>
        </w:rPr>
      </w:pPr>
      <w:ins w:id="6019" w:author="Unknown">
        <w:r>
          <w:t>CSS</w:t>
        </w:r>
      </w:ins>
    </w:p>
    <w:p w:rsidR="000435C2" w:rsidRDefault="000435C2" w:rsidP="000435C2">
      <w:pPr>
        <w:pStyle w:val="NormalWeb"/>
        <w:rPr>
          <w:ins w:id="6020" w:author="Unknown"/>
        </w:rPr>
      </w:pPr>
      <w:ins w:id="6021" w:author="Unknown">
        <w:r>
          <w:t>Now set the 'center' class to div element.</w:t>
        </w:r>
      </w:ins>
    </w:p>
    <w:p w:rsidR="000435C2" w:rsidRDefault="000435C2" w:rsidP="000435C2">
      <w:pPr>
        <w:pStyle w:val="HTMLPreformatted"/>
        <w:rPr>
          <w:ins w:id="6022" w:author="Unknown"/>
          <w:rStyle w:val="HTMLCode"/>
        </w:rPr>
      </w:pPr>
      <w:ins w:id="6023" w:author="Unknown">
        <w:r>
          <w:rPr>
            <w:rStyle w:val="token"/>
          </w:rPr>
          <w:t>&lt;div class="parent"&gt;</w:t>
        </w:r>
      </w:ins>
    </w:p>
    <w:p w:rsidR="000435C2" w:rsidRDefault="000435C2" w:rsidP="000435C2">
      <w:pPr>
        <w:pStyle w:val="HTMLPreformatted"/>
        <w:rPr>
          <w:ins w:id="6024" w:author="Unknown"/>
          <w:rStyle w:val="HTMLCode"/>
        </w:rPr>
      </w:pPr>
      <w:ins w:id="6025" w:author="Unknown">
        <w:r>
          <w:rPr>
            <w:rStyle w:val="HTMLCode"/>
          </w:rPr>
          <w:t xml:space="preserve">  </w:t>
        </w:r>
        <w:r>
          <w:rPr>
            <w:rStyle w:val="token"/>
          </w:rPr>
          <w:t>&lt;img class="center" src="nebula.jpg" width="60%" alt="nebula image"&gt;</w:t>
        </w:r>
      </w:ins>
    </w:p>
    <w:p w:rsidR="000435C2" w:rsidRDefault="000435C2" w:rsidP="000435C2">
      <w:pPr>
        <w:pStyle w:val="HTMLPreformatted"/>
        <w:rPr>
          <w:ins w:id="6026" w:author="Unknown"/>
        </w:rPr>
      </w:pPr>
      <w:ins w:id="6027" w:author="Unknown">
        <w:r>
          <w:rPr>
            <w:rStyle w:val="token"/>
          </w:rPr>
          <w:t>&lt;/div&gt;</w:t>
        </w:r>
      </w:ins>
    </w:p>
    <w:p w:rsidR="000435C2" w:rsidRDefault="000435C2" w:rsidP="000435C2">
      <w:pPr>
        <w:rPr>
          <w:ins w:id="6028" w:author="Unknown"/>
        </w:rPr>
      </w:pPr>
      <w:ins w:id="6029" w:author="Unknown">
        <w:r>
          <w:t>HTML</w:t>
        </w:r>
      </w:ins>
    </w:p>
    <w:p w:rsidR="000435C2" w:rsidRDefault="000435C2" w:rsidP="000435C2">
      <w:pPr>
        <w:rPr>
          <w:ins w:id="6030" w:author="Unknown"/>
        </w:rPr>
      </w:pPr>
      <w:ins w:id="6031" w:author="Unknown">
        <w:r>
          <w:fldChar w:fldCharType="begin"/>
        </w:r>
        <w:r>
          <w:instrText xml:space="preserve"> HYPERLINK "https://www.tutorialstonight.com/online-html-editor.php?p=article&amp;q=center-image-vertically-using-position" \t "_blank" </w:instrText>
        </w:r>
        <w:r>
          <w:fldChar w:fldCharType="separate"/>
        </w:r>
        <w:r>
          <w:rPr>
            <w:rStyle w:val="Hyperlink"/>
            <w:rFonts w:ascii="MS Gothic" w:eastAsia="MS Gothic" w:hAnsi="MS Gothic" w:cs="MS Gothic" w:hint="eastAsia"/>
          </w:rPr>
          <w:t>▶</w:t>
        </w:r>
        <w:r>
          <w:rPr>
            <w:rStyle w:val="Hyperlink"/>
          </w:rPr>
          <w:t xml:space="preserve"> Try it</w:t>
        </w:r>
        <w:r>
          <w:fldChar w:fldCharType="end"/>
        </w:r>
        <w:r>
          <w:t xml:space="preserve"> </w:t>
        </w:r>
      </w:ins>
    </w:p>
    <w:p w:rsidR="000435C2" w:rsidRDefault="000435C2" w:rsidP="000435C2">
      <w:pPr>
        <w:rPr>
          <w:ins w:id="6032" w:author="Unknown"/>
        </w:rPr>
      </w:pPr>
      <w:ins w:id="6033" w:author="Unknown">
        <w:r>
          <w:t>Output:</w:t>
        </w:r>
      </w:ins>
    </w:p>
    <w:p w:rsidR="000435C2" w:rsidRDefault="000435C2" w:rsidP="000435C2">
      <w:pPr>
        <w:shd w:val="clear" w:color="auto" w:fill="E7E8E9"/>
        <w:rPr>
          <w:ins w:id="6034" w:author="Unknown"/>
        </w:rPr>
      </w:pPr>
      <w:r>
        <w:rPr>
          <w:noProof/>
        </w:rPr>
        <w:lastRenderedPageBreak/>
        <mc:AlternateContent>
          <mc:Choice Requires="wps">
            <w:drawing>
              <wp:inline distT="0" distB="0" distL="0" distR="0">
                <wp:extent cx="5848350" cy="5848350"/>
                <wp:effectExtent l="0" t="0" r="0" b="0"/>
                <wp:docPr id="47" name="Rectangle 47" descr="center image horizontally using position absolu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48350" cy="584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alt="Description: center image horizontally using position absolute" style="width:460.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" filled="f" stroked="f">
                <o:lock v:ext="edit" aspectratio="t"/>
                <w10:anchorlock/>
              </v:rect>
            </w:pict>
          </mc:Fallback>
        </mc:AlternateContent>
      </w:r>
    </w:p>
    <w:p w:rsidR="000435C2" w:rsidRDefault="000435C2" w:rsidP="000435C2">
      <w:pPr>
        <w:rPr>
          <w:ins w:id="6035" w:author="Unknown"/>
        </w:rPr>
      </w:pPr>
      <w:ins w:id="6036" w:author="Unknown">
        <w:r>
          <w:pict>
            <v:rect id="_x0000_i1681" style="width:0;height:1.5pt" o:hralign="center" o:hrstd="t" o:hr="t" fillcolor="#a0a0a0" stroked="f"/>
          </w:pict>
        </w:r>
      </w:ins>
    </w:p>
    <w:p w:rsidR="000435C2" w:rsidRDefault="000435C2" w:rsidP="000435C2">
      <w:pPr>
        <w:pStyle w:val="Heading2"/>
        <w:rPr>
          <w:ins w:id="6037" w:author="Unknown"/>
        </w:rPr>
      </w:pPr>
      <w:ins w:id="6038" w:author="Unknown">
        <w:r>
          <w:t>5. Center image using center element (deprecated)</w:t>
        </w:r>
      </w:ins>
    </w:p>
    <w:p w:rsidR="000435C2" w:rsidRDefault="000435C2" w:rsidP="000435C2">
      <w:pPr>
        <w:pStyle w:val="NormalWeb"/>
        <w:rPr>
          <w:ins w:id="6039" w:author="Unknown"/>
        </w:rPr>
      </w:pPr>
      <w:ins w:id="6040" w:author="Unknown">
        <w:r>
          <w:t xml:space="preserve">Using </w:t>
        </w:r>
        <w:r>
          <w:rPr>
            <w:rStyle w:val="focus"/>
          </w:rPr>
          <w:t>&lt;center&gt;</w:t>
        </w:r>
        <w:r>
          <w:t xml:space="preserve"> element is deprecated and not used in HTML5 but some browser still supports it.</w:t>
        </w:r>
      </w:ins>
    </w:p>
    <w:p w:rsidR="000435C2" w:rsidRDefault="000435C2" w:rsidP="000435C2">
      <w:pPr>
        <w:pStyle w:val="NormalWeb"/>
        <w:rPr>
          <w:ins w:id="6041" w:author="Unknown"/>
        </w:rPr>
      </w:pPr>
      <w:ins w:id="6042" w:author="Unknown">
        <w:r>
          <w:t xml:space="preserve">To center the image horizontally wrap the image in </w:t>
        </w:r>
        <w:r>
          <w:rPr>
            <w:rStyle w:val="focus"/>
          </w:rPr>
          <w:t>&lt;center&gt;</w:t>
        </w:r>
        <w:r>
          <w:t xml:space="preserve"> element.</w:t>
        </w:r>
      </w:ins>
    </w:p>
    <w:p w:rsidR="000435C2" w:rsidRDefault="000435C2" w:rsidP="000435C2">
      <w:pPr>
        <w:pStyle w:val="alert"/>
        <w:rPr>
          <w:ins w:id="6043" w:author="Unknown"/>
        </w:rPr>
      </w:pPr>
      <w:ins w:id="6044" w:author="Unknown">
        <w:r>
          <w:t>Note: Using &lt;center&gt; element is not recommended.</w:t>
        </w:r>
      </w:ins>
    </w:p>
    <w:p w:rsidR="000435C2" w:rsidRDefault="000435C2" w:rsidP="000435C2">
      <w:pPr>
        <w:pStyle w:val="HTMLPreformatted"/>
        <w:rPr>
          <w:ins w:id="6045" w:author="Unknown"/>
        </w:rPr>
      </w:pPr>
      <w:ins w:id="6046" w:author="Unknown">
        <w:r>
          <w:rPr>
            <w:rStyle w:val="token"/>
          </w:rPr>
          <w:t>&lt;center&gt;&lt;img class="center" src="assets/articles/nebula-by-nasa.jpg" width="60%" alt="nebula image"&gt;&lt;/center&gt;</w:t>
        </w:r>
      </w:ins>
    </w:p>
    <w:p w:rsidR="000435C2" w:rsidRDefault="000435C2" w:rsidP="000435C2">
      <w:pPr>
        <w:rPr>
          <w:ins w:id="6047" w:author="Unknown"/>
        </w:rPr>
      </w:pPr>
      <w:ins w:id="6048" w:author="Unknown">
        <w:r>
          <w:lastRenderedPageBreak/>
          <w:t>HTML</w:t>
        </w:r>
      </w:ins>
    </w:p>
    <w:p w:rsidR="000435C2" w:rsidRDefault="000435C2" w:rsidP="000435C2">
      <w:pPr>
        <w:rPr>
          <w:ins w:id="6049" w:author="Unknown"/>
        </w:rPr>
      </w:pPr>
      <w:ins w:id="6050" w:author="Unknown">
        <w:r>
          <w:fldChar w:fldCharType="begin"/>
        </w:r>
        <w:r>
          <w:instrText xml:space="preserve"> HYPERLINK "https://www.tutorialstonight.com/online-html-editor.php?p=article&amp;q=center-image-using-center-element" \t "_blank" </w:instrText>
        </w:r>
        <w:r>
          <w:fldChar w:fldCharType="separate"/>
        </w:r>
        <w:r>
          <w:rPr>
            <w:rStyle w:val="Hyperlink"/>
            <w:rFonts w:ascii="MS Gothic" w:eastAsia="MS Gothic" w:hAnsi="MS Gothic" w:cs="MS Gothic" w:hint="eastAsia"/>
          </w:rPr>
          <w:t>▶</w:t>
        </w:r>
        <w:r>
          <w:rPr>
            <w:rStyle w:val="Hyperlink"/>
          </w:rPr>
          <w:t xml:space="preserve"> Try it</w:t>
        </w:r>
        <w:r>
          <w:fldChar w:fldCharType="end"/>
        </w:r>
        <w:r>
          <w:t xml:space="preserve"> </w:t>
        </w:r>
      </w:ins>
    </w:p>
    <w:p w:rsidR="000435C2" w:rsidRDefault="000435C2" w:rsidP="000435C2">
      <w:pPr>
        <w:rPr>
          <w:ins w:id="6051" w:author="Unknown"/>
        </w:rPr>
      </w:pPr>
      <w:ins w:id="6052" w:author="Unknown">
        <w:r>
          <w:t>Output:</w:t>
        </w:r>
      </w:ins>
    </w:p>
    <w:p w:rsidR="000435C2" w:rsidRDefault="000435C2" w:rsidP="000435C2">
      <w:pPr>
        <w:jc w:val="center"/>
        <w:rPr>
          <w:ins w:id="6053" w:author="Unknown"/>
        </w:rPr>
      </w:pPr>
      <w:r>
        <w:rPr>
          <w:noProof/>
        </w:rPr>
        <mc:AlternateContent>
          <mc:Choice Requires="wps">
            <w:drawing>
              <wp:inline distT="0" distB="0" distL="0" distR="0">
                <wp:extent cx="5848350" cy="5848350"/>
                <wp:effectExtent l="0" t="0" r="0" b="0"/>
                <wp:docPr id="46" name="Rectangle 46" descr="center image horizontally using center el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48350" cy="584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6" o:spid="_x0000_s1026" alt="Description: center image horizontally using center element" style="width:460.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" filled="f" stroked="f">
                <o:lock v:ext="edit" aspectratio="t"/>
                <w10:anchorlock/>
              </v:rect>
            </w:pict>
          </mc:Fallback>
        </mc:AlternateContent>
      </w:r>
    </w:p>
    <w:p w:rsidR="000435C2" w:rsidRDefault="000435C2" w:rsidP="000435C2">
      <w:pPr>
        <w:rPr>
          <w:ins w:id="6054" w:author="Unknown"/>
        </w:rPr>
      </w:pPr>
      <w:ins w:id="6055" w:author="Unknown">
        <w:r>
          <w:pict>
            <v:rect id="_x0000_i1683" style="width:0;height:1.5pt" o:hralign="center" o:hrstd="t" o:hr="t" fillcolor="#a0a0a0" stroked="f"/>
          </w:pict>
        </w:r>
      </w:ins>
    </w:p>
    <w:p w:rsidR="000435C2" w:rsidRDefault="000435C2" w:rsidP="000435C2">
      <w:pPr>
        <w:pStyle w:val="Heading3"/>
        <w:rPr>
          <w:ins w:id="6056" w:author="Unknown"/>
        </w:rPr>
      </w:pPr>
      <w:ins w:id="6057" w:author="Unknown">
        <w:r>
          <w:t>Conclusion</w:t>
        </w:r>
      </w:ins>
    </w:p>
    <w:p w:rsidR="000435C2" w:rsidRDefault="000435C2" w:rsidP="000435C2">
      <w:pPr>
        <w:pStyle w:val="NormalWeb"/>
        <w:rPr>
          <w:ins w:id="6058" w:author="Unknown"/>
        </w:rPr>
      </w:pPr>
      <w:ins w:id="6059" w:author="Unknown">
        <w:r>
          <w:t>As a web-developer you constantly need to align images horizontally and vertically, we discussed here 5 different techniques to center an image using CSS.</w:t>
        </w:r>
      </w:ins>
    </w:p>
    <w:p w:rsidR="000435C2" w:rsidRDefault="000435C2" w:rsidP="000435C2">
      <w:pPr>
        <w:pStyle w:val="related-posts-head"/>
        <w:rPr>
          <w:ins w:id="6060" w:author="Unknown"/>
        </w:rPr>
      </w:pPr>
      <w:ins w:id="6061" w:author="Unknown">
        <w:r>
          <w:lastRenderedPageBreak/>
          <w:t>Related Posts:</w:t>
        </w:r>
      </w:ins>
    </w:p>
    <w:p w:rsidR="000435C2" w:rsidRDefault="000435C2" w:rsidP="000435C2">
      <w:pPr>
        <w:rPr>
          <w:ins w:id="6062" w:author="Unknown"/>
        </w:rPr>
      </w:pPr>
      <w:ins w:id="6063" w:author="Unknown">
        <w:r>
          <w:fldChar w:fldCharType="begin"/>
        </w:r>
        <w:r>
          <w:instrText xml:space="preserve"> HYPERLINK "https://www.tutorialstonight.com/how-to-center-a-div-in-css.php" \t "_blank" </w:instrText>
        </w:r>
        <w:r>
          <w:fldChar w:fldCharType="separate"/>
        </w:r>
        <w:r>
          <w:rPr>
            <w:rStyle w:val="Hyperlink"/>
          </w:rPr>
          <w:t>How to center div in CSS</w:t>
        </w:r>
        <w:r>
          <w:fldChar w:fldCharType="end"/>
        </w:r>
        <w:r>
          <w:t xml:space="preserve"> </w:t>
        </w:r>
        <w:r>
          <w:fldChar w:fldCharType="begin"/>
        </w:r>
        <w:r>
          <w:instrText xml:space="preserve"> HYPERLINK "https://www.tutorialstonight.com/css/css-flexbox.php" \t "_blank" </w:instrText>
        </w:r>
        <w:r>
          <w:fldChar w:fldCharType="separate"/>
        </w:r>
        <w:r>
          <w:rPr>
            <w:rStyle w:val="Hyperlink"/>
          </w:rPr>
          <w:t>A complete guide to CSS flexbox</w:t>
        </w:r>
        <w:r>
          <w:fldChar w:fldCharType="end"/>
        </w:r>
        <w:r>
          <w:t xml:space="preserve"> </w:t>
        </w:r>
      </w:ins>
    </w:p>
    <w:p w:rsidR="000435C2" w:rsidRDefault="000435C2" w:rsidP="000435C2">
      <w:pPr>
        <w:rPr>
          <w:ins w:id="6064" w:author="Unknown"/>
        </w:rPr>
      </w:pPr>
      <w:ins w:id="6065" w:author="Unknown">
        <w:r>
          <w:t>Learn</w:t>
        </w:r>
      </w:ins>
    </w:p>
    <w:p w:rsidR="000435C2" w:rsidRDefault="000435C2" w:rsidP="000435C2">
      <w:pPr>
        <w:rPr>
          <w:ins w:id="6066" w:author="Unknown"/>
        </w:rPr>
      </w:pPr>
      <w:ins w:id="6067" w:author="Unknown">
        <w:r>
          <w:fldChar w:fldCharType="begin"/>
        </w:r>
        <w:r>
          <w:instrText xml:space="preserve"> HYPERLINK "https://www.tutorialstonight.com/html/html-introduction.php" </w:instrText>
        </w:r>
        <w:r>
          <w:fldChar w:fldCharType="separate"/>
        </w:r>
        <w:r>
          <w:rPr>
            <w:rStyle w:val="Hyperlink"/>
          </w:rPr>
          <w:t>HTML5</w:t>
        </w:r>
        <w:r>
          <w:fldChar w:fldCharType="end"/>
        </w:r>
        <w:r>
          <w:t xml:space="preserve"> </w:t>
        </w:r>
        <w:r>
          <w:fldChar w:fldCharType="begin"/>
        </w:r>
        <w:r>
          <w:instrText xml:space="preserve"> HYPERLINK "https://www.tutorialstonight.com/css/css-introduction.php" </w:instrText>
        </w:r>
        <w:r>
          <w:fldChar w:fldCharType="separate"/>
        </w:r>
        <w:r>
          <w:rPr>
            <w:rStyle w:val="Hyperlink"/>
          </w:rPr>
          <w:t>CSS3</w:t>
        </w:r>
        <w:r>
          <w:fldChar w:fldCharType="end"/>
        </w:r>
        <w:r>
          <w:t xml:space="preserve"> </w:t>
        </w:r>
        <w:r>
          <w:fldChar w:fldCharType="begin"/>
        </w:r>
        <w:r>
          <w:instrText xml:space="preserve"> HYPERLINK "https://www.tutorialstonight.com/js/" </w:instrText>
        </w:r>
        <w:r>
          <w:fldChar w:fldCharType="separate"/>
        </w:r>
        <w:r>
          <w:rPr>
            <w:rStyle w:val="Hyperlink"/>
          </w:rPr>
          <w:t>JavaScript</w:t>
        </w:r>
        <w:r>
          <w:fldChar w:fldCharType="end"/>
        </w:r>
        <w:r>
          <w:t xml:space="preserve"> </w:t>
        </w:r>
        <w:r>
          <w:fldChar w:fldCharType="begin"/>
        </w:r>
        <w:r>
          <w:instrText xml:space="preserve"> HYPERLINK "https://www.tutorialstonight.com/bootstrap/bootstrap-introduction.php" </w:instrText>
        </w:r>
        <w:r>
          <w:fldChar w:fldCharType="separate"/>
        </w:r>
        <w:r>
          <w:rPr>
            <w:rStyle w:val="Hyperlink"/>
          </w:rPr>
          <w:t>Bootstrap 4</w:t>
        </w:r>
        <w:r>
          <w:fldChar w:fldCharType="end"/>
        </w:r>
        <w:r>
          <w:t xml:space="preserve"> </w:t>
        </w:r>
        <w:r>
          <w:fldChar w:fldCharType="begin"/>
        </w:r>
        <w:r>
          <w:instrText xml:space="preserve"> HYPERLINK "https://www.tutorialstonight.com/python/python-tutorial.php" </w:instrText>
        </w:r>
        <w:r>
          <w:fldChar w:fldCharType="separate"/>
        </w:r>
        <w:r>
          <w:rPr>
            <w:rStyle w:val="Hyperlink"/>
          </w:rPr>
          <w:t>Python</w:t>
        </w:r>
        <w:r>
          <w:fldChar w:fldCharType="end"/>
        </w:r>
        <w:r>
          <w:t xml:space="preserve"> </w:t>
        </w:r>
      </w:ins>
    </w:p>
    <w:p w:rsidR="00490688" w:rsidRDefault="00490688"/>
    <w:sectPr w:rsidR="00490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5E78"/>
    <w:multiLevelType w:val="multilevel"/>
    <w:tmpl w:val="DE90BF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3034AF8"/>
    <w:multiLevelType w:val="multilevel"/>
    <w:tmpl w:val="A1FA72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3D6580E"/>
    <w:multiLevelType w:val="multilevel"/>
    <w:tmpl w:val="D8FAA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5387612"/>
    <w:multiLevelType w:val="multilevel"/>
    <w:tmpl w:val="DA582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95F30B0"/>
    <w:multiLevelType w:val="multilevel"/>
    <w:tmpl w:val="3AF40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0B5B4441"/>
    <w:multiLevelType w:val="multilevel"/>
    <w:tmpl w:val="4EF6BA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D837E4B"/>
    <w:multiLevelType w:val="multilevel"/>
    <w:tmpl w:val="9EB8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A36144"/>
    <w:multiLevelType w:val="multilevel"/>
    <w:tmpl w:val="5A86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335F86"/>
    <w:multiLevelType w:val="multilevel"/>
    <w:tmpl w:val="CCF0A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0E423ECD"/>
    <w:multiLevelType w:val="multilevel"/>
    <w:tmpl w:val="ED7654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F0310B4"/>
    <w:multiLevelType w:val="multilevel"/>
    <w:tmpl w:val="FBEADD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4583867"/>
    <w:multiLevelType w:val="multilevel"/>
    <w:tmpl w:val="317A9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14B636A0"/>
    <w:multiLevelType w:val="multilevel"/>
    <w:tmpl w:val="9D00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78860D8"/>
    <w:multiLevelType w:val="multilevel"/>
    <w:tmpl w:val="37FAF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1BB07405"/>
    <w:multiLevelType w:val="multilevel"/>
    <w:tmpl w:val="5BA41EE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nsid w:val="1C5A6726"/>
    <w:multiLevelType w:val="multilevel"/>
    <w:tmpl w:val="BB7C33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1E41507D"/>
    <w:multiLevelType w:val="multilevel"/>
    <w:tmpl w:val="10AE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9B5ADE"/>
    <w:multiLevelType w:val="multilevel"/>
    <w:tmpl w:val="8D708C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20162677"/>
    <w:multiLevelType w:val="multilevel"/>
    <w:tmpl w:val="D8E8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19B71A7"/>
    <w:multiLevelType w:val="multilevel"/>
    <w:tmpl w:val="C1EE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6D1534"/>
    <w:multiLevelType w:val="multilevel"/>
    <w:tmpl w:val="260C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2493529C"/>
    <w:multiLevelType w:val="multilevel"/>
    <w:tmpl w:val="CBE6A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26567A6E"/>
    <w:multiLevelType w:val="multilevel"/>
    <w:tmpl w:val="36DA9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285163D7"/>
    <w:multiLevelType w:val="multilevel"/>
    <w:tmpl w:val="F86A8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29FF4CCB"/>
    <w:multiLevelType w:val="multilevel"/>
    <w:tmpl w:val="B9C8D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2BE94B54"/>
    <w:multiLevelType w:val="multilevel"/>
    <w:tmpl w:val="44D8675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nsid w:val="2C8C3CF1"/>
    <w:multiLevelType w:val="multilevel"/>
    <w:tmpl w:val="3DE29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EE84254"/>
    <w:multiLevelType w:val="multilevel"/>
    <w:tmpl w:val="982A1B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32E47F9F"/>
    <w:multiLevelType w:val="multilevel"/>
    <w:tmpl w:val="716A7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33BA27A2"/>
    <w:multiLevelType w:val="multilevel"/>
    <w:tmpl w:val="481E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6546078"/>
    <w:multiLevelType w:val="multilevel"/>
    <w:tmpl w:val="63120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6D25155"/>
    <w:multiLevelType w:val="multilevel"/>
    <w:tmpl w:val="EB0A7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372B3CD3"/>
    <w:multiLevelType w:val="multilevel"/>
    <w:tmpl w:val="577A6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378C29AE"/>
    <w:multiLevelType w:val="multilevel"/>
    <w:tmpl w:val="57B2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8CD4F6A"/>
    <w:multiLevelType w:val="multilevel"/>
    <w:tmpl w:val="B7166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3BF311B8"/>
    <w:multiLevelType w:val="multilevel"/>
    <w:tmpl w:val="EC24A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nsid w:val="3D3676E2"/>
    <w:multiLevelType w:val="multilevel"/>
    <w:tmpl w:val="2AFC5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3E8E1711"/>
    <w:multiLevelType w:val="multilevel"/>
    <w:tmpl w:val="385ED5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3FA25CB1"/>
    <w:multiLevelType w:val="multilevel"/>
    <w:tmpl w:val="65C82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402501A6"/>
    <w:multiLevelType w:val="multilevel"/>
    <w:tmpl w:val="F474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6002490"/>
    <w:multiLevelType w:val="multilevel"/>
    <w:tmpl w:val="E3B8B6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47EC79AF"/>
    <w:multiLevelType w:val="multilevel"/>
    <w:tmpl w:val="05D2C2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490D3D08"/>
    <w:multiLevelType w:val="multilevel"/>
    <w:tmpl w:val="2D546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F7617C2"/>
    <w:multiLevelType w:val="multilevel"/>
    <w:tmpl w:val="5446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nsid w:val="55A97CF4"/>
    <w:multiLevelType w:val="multilevel"/>
    <w:tmpl w:val="ECA654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55CB231A"/>
    <w:multiLevelType w:val="multilevel"/>
    <w:tmpl w:val="AA0C3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nsid w:val="58B4360B"/>
    <w:multiLevelType w:val="multilevel"/>
    <w:tmpl w:val="07300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nsid w:val="58CF422F"/>
    <w:multiLevelType w:val="multilevel"/>
    <w:tmpl w:val="A706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ABC19FF"/>
    <w:multiLevelType w:val="multilevel"/>
    <w:tmpl w:val="09AA38F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9">
    <w:nsid w:val="5B3F4EC0"/>
    <w:multiLevelType w:val="multilevel"/>
    <w:tmpl w:val="D5C80F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nsid w:val="5C991F5A"/>
    <w:multiLevelType w:val="multilevel"/>
    <w:tmpl w:val="FAB82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nsid w:val="5D012CC7"/>
    <w:multiLevelType w:val="multilevel"/>
    <w:tmpl w:val="08A87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nsid w:val="5D4C7F12"/>
    <w:multiLevelType w:val="multilevel"/>
    <w:tmpl w:val="4484F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nsid w:val="5ECF78BD"/>
    <w:multiLevelType w:val="multilevel"/>
    <w:tmpl w:val="81A29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nsid w:val="60043907"/>
    <w:multiLevelType w:val="multilevel"/>
    <w:tmpl w:val="E9A6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01C6F7F"/>
    <w:multiLevelType w:val="multilevel"/>
    <w:tmpl w:val="6C101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nsid w:val="61DD19E9"/>
    <w:multiLevelType w:val="multilevel"/>
    <w:tmpl w:val="5656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2953628"/>
    <w:multiLevelType w:val="multilevel"/>
    <w:tmpl w:val="AB5ECC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nsid w:val="62F76B40"/>
    <w:multiLevelType w:val="multilevel"/>
    <w:tmpl w:val="6CFA28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nsid w:val="63F62CA7"/>
    <w:multiLevelType w:val="multilevel"/>
    <w:tmpl w:val="627A4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nsid w:val="64962771"/>
    <w:multiLevelType w:val="multilevel"/>
    <w:tmpl w:val="8670E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nsid w:val="64AF66C0"/>
    <w:multiLevelType w:val="multilevel"/>
    <w:tmpl w:val="3A0C3EF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7160632"/>
    <w:multiLevelType w:val="multilevel"/>
    <w:tmpl w:val="B2841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nsid w:val="67766CBE"/>
    <w:multiLevelType w:val="multilevel"/>
    <w:tmpl w:val="1C287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nsid w:val="67934C49"/>
    <w:multiLevelType w:val="multilevel"/>
    <w:tmpl w:val="9DE4B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nsid w:val="6A8F488D"/>
    <w:multiLevelType w:val="multilevel"/>
    <w:tmpl w:val="26141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nsid w:val="6B0624EB"/>
    <w:multiLevelType w:val="multilevel"/>
    <w:tmpl w:val="06DA24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nsid w:val="6C0F3CE8"/>
    <w:multiLevelType w:val="multilevel"/>
    <w:tmpl w:val="C0F86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nsid w:val="6DBE5A08"/>
    <w:multiLevelType w:val="multilevel"/>
    <w:tmpl w:val="6A0CB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0BD56BA"/>
    <w:multiLevelType w:val="multilevel"/>
    <w:tmpl w:val="F0EC2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nsid w:val="75C257F3"/>
    <w:multiLevelType w:val="multilevel"/>
    <w:tmpl w:val="B96E6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nsid w:val="770A0577"/>
    <w:multiLevelType w:val="multilevel"/>
    <w:tmpl w:val="8DC41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7775E16"/>
    <w:multiLevelType w:val="multilevel"/>
    <w:tmpl w:val="85429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nsid w:val="79772FDF"/>
    <w:multiLevelType w:val="multilevel"/>
    <w:tmpl w:val="790408A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4">
    <w:nsid w:val="79BF6095"/>
    <w:multiLevelType w:val="multilevel"/>
    <w:tmpl w:val="1D36E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nsid w:val="7AF9000C"/>
    <w:multiLevelType w:val="multilevel"/>
    <w:tmpl w:val="1B1C6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nsid w:val="7E7228BB"/>
    <w:multiLevelType w:val="multilevel"/>
    <w:tmpl w:val="6C44FC1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7">
    <w:nsid w:val="7ECA57EB"/>
    <w:multiLevelType w:val="multilevel"/>
    <w:tmpl w:val="18ACF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nsid w:val="7F9F5CEE"/>
    <w:multiLevelType w:val="multilevel"/>
    <w:tmpl w:val="A4C49B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nsid w:val="7FB17D96"/>
    <w:multiLevelType w:val="multilevel"/>
    <w:tmpl w:val="79B45D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5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53"/>
  </w:num>
  <w:num w:numId="6">
    <w:abstractNumId w:val="72"/>
  </w:num>
  <w:num w:numId="7">
    <w:abstractNumId w:val="21"/>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3"/>
  </w:num>
  <w:num w:numId="10">
    <w:abstractNumId w:val="20"/>
  </w:num>
  <w:num w:numId="11">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num>
  <w:num w:numId="1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4"/>
  </w:num>
  <w:num w:numId="2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6"/>
  </w:num>
  <w:num w:numId="23">
    <w:abstractNumId w:val="22"/>
  </w:num>
  <w:num w:numId="24">
    <w:abstractNumId w:val="8"/>
  </w:num>
  <w:num w:numId="25">
    <w:abstractNumId w:val="60"/>
  </w:num>
  <w:num w:numId="2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2"/>
  </w:num>
  <w:num w:numId="32">
    <w:abstractNumId w:val="13"/>
  </w:num>
  <w:num w:numId="3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4"/>
  </w:num>
  <w:num w:numId="35">
    <w:abstractNumId w:val="59"/>
  </w:num>
  <w:num w:numId="36">
    <w:abstractNumId w:val="51"/>
  </w:num>
  <w:num w:numId="37">
    <w:abstractNumId w:val="4"/>
  </w:num>
  <w:num w:numId="38">
    <w:abstractNumId w:val="35"/>
  </w:num>
  <w:num w:numId="3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4"/>
  </w:num>
  <w:num w:numId="41">
    <w:abstractNumId w:val="31"/>
  </w:num>
  <w:num w:numId="4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num>
  <w:num w:numId="46">
    <w:abstractNumId w:val="55"/>
  </w:num>
  <w:num w:numId="47">
    <w:abstractNumId w:val="43"/>
  </w:num>
  <w:num w:numId="4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5"/>
  </w:num>
  <w:num w:numId="50">
    <w:abstractNumId w:val="65"/>
  </w:num>
  <w:num w:numId="51">
    <w:abstractNumId w:val="69"/>
  </w:num>
  <w:num w:numId="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3"/>
  </w:num>
  <w:num w:numId="54">
    <w:abstractNumId w:val="52"/>
  </w:num>
  <w:num w:numId="55">
    <w:abstractNumId w:val="67"/>
  </w:num>
  <w:num w:numId="5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9"/>
  </w:num>
  <w:num w:numId="58">
    <w:abstractNumId w:val="47"/>
  </w:num>
  <w:num w:numId="59">
    <w:abstractNumId w:val="7"/>
  </w:num>
  <w:num w:numId="60">
    <w:abstractNumId w:val="56"/>
  </w:num>
  <w:num w:numId="61">
    <w:abstractNumId w:val="30"/>
  </w:num>
  <w:num w:numId="62">
    <w:abstractNumId w:val="6"/>
  </w:num>
  <w:num w:numId="63">
    <w:abstractNumId w:val="79"/>
  </w:num>
  <w:num w:numId="64">
    <w:abstractNumId w:val="16"/>
  </w:num>
  <w:num w:numId="65">
    <w:abstractNumId w:val="29"/>
  </w:num>
  <w:num w:numId="66">
    <w:abstractNumId w:val="19"/>
  </w:num>
  <w:num w:numId="67">
    <w:abstractNumId w:val="61"/>
  </w:num>
  <w:num w:numId="68">
    <w:abstractNumId w:val="73"/>
  </w:num>
  <w:num w:numId="69">
    <w:abstractNumId w:val="25"/>
  </w:num>
  <w:num w:numId="70">
    <w:abstractNumId w:val="76"/>
  </w:num>
  <w:num w:numId="71">
    <w:abstractNumId w:val="14"/>
  </w:num>
  <w:num w:numId="72">
    <w:abstractNumId w:val="48"/>
  </w:num>
  <w:num w:numId="73">
    <w:abstractNumId w:val="18"/>
  </w:num>
  <w:num w:numId="74">
    <w:abstractNumId w:val="33"/>
  </w:num>
  <w:num w:numId="75">
    <w:abstractNumId w:val="54"/>
  </w:num>
  <w:num w:numId="76">
    <w:abstractNumId w:val="42"/>
  </w:num>
  <w:num w:numId="77">
    <w:abstractNumId w:val="12"/>
  </w:num>
  <w:num w:numId="78">
    <w:abstractNumId w:val="26"/>
  </w:num>
  <w:num w:numId="79">
    <w:abstractNumId w:val="71"/>
  </w:num>
  <w:num w:numId="80">
    <w:abstractNumId w:val="68"/>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55F"/>
    <w:rsid w:val="000435C2"/>
    <w:rsid w:val="00333075"/>
    <w:rsid w:val="003D4E43"/>
    <w:rsid w:val="00490688"/>
    <w:rsid w:val="00623007"/>
    <w:rsid w:val="007E2779"/>
    <w:rsid w:val="009B20D6"/>
    <w:rsid w:val="00A378BD"/>
    <w:rsid w:val="00B4159D"/>
    <w:rsid w:val="00C12A47"/>
    <w:rsid w:val="00CB58BA"/>
    <w:rsid w:val="00E23FF4"/>
    <w:rsid w:val="00F5755F"/>
    <w:rsid w:val="00F92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55F"/>
  </w:style>
  <w:style w:type="paragraph" w:styleId="Heading1">
    <w:name w:val="heading 1"/>
    <w:basedOn w:val="Normal"/>
    <w:link w:val="Heading1Char"/>
    <w:uiPriority w:val="9"/>
    <w:qFormat/>
    <w:rsid w:val="00F575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F575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575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27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5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75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755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5755F"/>
    <w:rPr>
      <w:color w:val="0000FF"/>
      <w:u w:val="single"/>
    </w:rPr>
  </w:style>
  <w:style w:type="character" w:styleId="FollowedHyperlink">
    <w:name w:val="FollowedHyperlink"/>
    <w:basedOn w:val="DefaultParagraphFont"/>
    <w:uiPriority w:val="99"/>
    <w:semiHidden/>
    <w:unhideWhenUsed/>
    <w:rsid w:val="00F5755F"/>
    <w:rPr>
      <w:color w:val="800080" w:themeColor="followedHyperlink"/>
      <w:u w:val="single"/>
    </w:rPr>
  </w:style>
  <w:style w:type="character" w:styleId="HTMLCode">
    <w:name w:val="HTML Code"/>
    <w:basedOn w:val="DefaultParagraphFont"/>
    <w:uiPriority w:val="99"/>
    <w:semiHidden/>
    <w:unhideWhenUsed/>
    <w:rsid w:val="00F5755F"/>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55F"/>
    <w:rPr>
      <w:rFonts w:ascii="Courier New" w:eastAsia="Times New Roman" w:hAnsi="Courier New" w:cs="Courier New"/>
      <w:sz w:val="20"/>
      <w:szCs w:val="20"/>
    </w:rPr>
  </w:style>
  <w:style w:type="paragraph" w:styleId="NormalWeb">
    <w:name w:val="Normal (Web)"/>
    <w:basedOn w:val="Normal"/>
    <w:uiPriority w:val="99"/>
    <w:semiHidden/>
    <w:unhideWhenUsed/>
    <w:rsid w:val="00F5755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575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755F"/>
  </w:style>
  <w:style w:type="paragraph" w:styleId="Footer">
    <w:name w:val="footer"/>
    <w:basedOn w:val="Normal"/>
    <w:link w:val="FooterChar"/>
    <w:uiPriority w:val="99"/>
    <w:semiHidden/>
    <w:unhideWhenUsed/>
    <w:rsid w:val="00F575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755F"/>
  </w:style>
  <w:style w:type="paragraph" w:styleId="BalloonText">
    <w:name w:val="Balloon Text"/>
    <w:basedOn w:val="Normal"/>
    <w:link w:val="BalloonTextChar"/>
    <w:uiPriority w:val="99"/>
    <w:semiHidden/>
    <w:unhideWhenUsed/>
    <w:rsid w:val="00F57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55F"/>
    <w:rPr>
      <w:rFonts w:ascii="Tahoma" w:hAnsi="Tahoma" w:cs="Tahoma"/>
      <w:sz w:val="16"/>
      <w:szCs w:val="16"/>
    </w:rPr>
  </w:style>
  <w:style w:type="paragraph" w:customStyle="1" w:styleId="intro">
    <w:name w:val="intro"/>
    <w:basedOn w:val="Normal"/>
    <w:rsid w:val="00F575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r-header">
    <w:name w:val="editor-header"/>
    <w:basedOn w:val="Normal"/>
    <w:rsid w:val="00F575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1">
    <w:name w:val="bold1"/>
    <w:basedOn w:val="Normal"/>
    <w:rsid w:val="00F575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
    <w:name w:val="alert"/>
    <w:basedOn w:val="Normal"/>
    <w:rsid w:val="00F575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eryhead">
    <w:name w:val="summery__head"/>
    <w:basedOn w:val="Normal"/>
    <w:rsid w:val="00F575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ass1">
    <w:name w:val="class1"/>
    <w:basedOn w:val="Normal"/>
    <w:uiPriority w:val="99"/>
    <w:semiHidden/>
    <w:rsid w:val="00F575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1">
    <w:name w:val="h1"/>
    <w:basedOn w:val="Normal"/>
    <w:uiPriority w:val="99"/>
    <w:semiHidden/>
    <w:rsid w:val="00F575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2">
    <w:name w:val="h2"/>
    <w:basedOn w:val="Normal"/>
    <w:uiPriority w:val="99"/>
    <w:semiHidden/>
    <w:rsid w:val="00F575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20">
    <w:name w:val="heading2"/>
    <w:basedOn w:val="Normal"/>
    <w:uiPriority w:val="99"/>
    <w:semiHidden/>
    <w:rsid w:val="00F5755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5755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5755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5755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5755F"/>
    <w:rPr>
      <w:rFonts w:ascii="Arial" w:hAnsi="Arial" w:cs="Arial"/>
      <w:vanish/>
      <w:sz w:val="16"/>
      <w:szCs w:val="16"/>
    </w:rPr>
  </w:style>
  <w:style w:type="character" w:customStyle="1" w:styleId="ezoic-ad">
    <w:name w:val="ezoic-ad"/>
    <w:basedOn w:val="DefaultParagraphFont"/>
    <w:rsid w:val="00F5755F"/>
  </w:style>
  <w:style w:type="character" w:customStyle="1" w:styleId="reportline">
    <w:name w:val="reportline"/>
    <w:basedOn w:val="DefaultParagraphFont"/>
    <w:rsid w:val="00F5755F"/>
  </w:style>
  <w:style w:type="character" w:customStyle="1" w:styleId="ez-report-ad-button">
    <w:name w:val="ez-report-ad-button"/>
    <w:basedOn w:val="DefaultParagraphFont"/>
    <w:rsid w:val="00F5755F"/>
  </w:style>
  <w:style w:type="character" w:customStyle="1" w:styleId="bold">
    <w:name w:val="bold"/>
    <w:basedOn w:val="DefaultParagraphFont"/>
    <w:rsid w:val="00F5755F"/>
  </w:style>
  <w:style w:type="character" w:customStyle="1" w:styleId="focus">
    <w:name w:val="focus"/>
    <w:basedOn w:val="DefaultParagraphFont"/>
    <w:rsid w:val="00F5755F"/>
  </w:style>
  <w:style w:type="character" w:customStyle="1" w:styleId="token">
    <w:name w:val="token"/>
    <w:basedOn w:val="DefaultParagraphFont"/>
    <w:rsid w:val="00F5755F"/>
  </w:style>
  <w:style w:type="character" w:customStyle="1" w:styleId="focus2">
    <w:name w:val="focus2"/>
    <w:basedOn w:val="DefaultParagraphFont"/>
    <w:rsid w:val="00F5755F"/>
  </w:style>
  <w:style w:type="character" w:customStyle="1" w:styleId="ezmob-footer-close">
    <w:name w:val="ezmob-footer-close"/>
    <w:basedOn w:val="DefaultParagraphFont"/>
    <w:rsid w:val="00F5755F"/>
  </w:style>
  <w:style w:type="character" w:customStyle="1" w:styleId="cursor-button">
    <w:name w:val="cursor-button"/>
    <w:basedOn w:val="DefaultParagraphFont"/>
    <w:rsid w:val="00F5755F"/>
  </w:style>
  <w:style w:type="character" w:customStyle="1" w:styleId="represent">
    <w:name w:val="represent"/>
    <w:basedOn w:val="DefaultParagraphFont"/>
    <w:rsid w:val="00F5755F"/>
  </w:style>
  <w:style w:type="character" w:styleId="Strong">
    <w:name w:val="Strong"/>
    <w:basedOn w:val="DefaultParagraphFont"/>
    <w:uiPriority w:val="22"/>
    <w:qFormat/>
    <w:rsid w:val="00F5755F"/>
    <w:rPr>
      <w:b/>
      <w:bCs/>
    </w:rPr>
  </w:style>
  <w:style w:type="character" w:customStyle="1" w:styleId="Heading4Char">
    <w:name w:val="Heading 4 Char"/>
    <w:basedOn w:val="DefaultParagraphFont"/>
    <w:link w:val="Heading4"/>
    <w:uiPriority w:val="9"/>
    <w:rsid w:val="007E2779"/>
    <w:rPr>
      <w:rFonts w:asciiTheme="majorHAnsi" w:eastAsiaTheme="majorEastAsia" w:hAnsiTheme="majorHAnsi" w:cstheme="majorBidi"/>
      <w:b/>
      <w:bCs/>
      <w:i/>
      <w:iCs/>
      <w:color w:val="4F81BD" w:themeColor="accent1"/>
    </w:rPr>
  </w:style>
  <w:style w:type="character" w:customStyle="1" w:styleId="ezoic-adpicker-ad">
    <w:name w:val="ezoic-adpicker-ad"/>
    <w:basedOn w:val="DefaultParagraphFont"/>
    <w:rsid w:val="007E2779"/>
  </w:style>
  <w:style w:type="character" w:customStyle="1" w:styleId="ezoic-autoinsert-ad">
    <w:name w:val="ezoic-autoinsert-ad"/>
    <w:basedOn w:val="DefaultParagraphFont"/>
    <w:rsid w:val="007E2779"/>
  </w:style>
  <w:style w:type="paragraph" w:customStyle="1" w:styleId="flex-child">
    <w:name w:val="flex-child"/>
    <w:basedOn w:val="Normal"/>
    <w:rsid w:val="007E27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olor-wrapper">
    <w:name w:val="inline-color-wrapper"/>
    <w:basedOn w:val="DefaultParagraphFont"/>
    <w:rsid w:val="00B4159D"/>
  </w:style>
  <w:style w:type="character" w:customStyle="1" w:styleId="inline-color">
    <w:name w:val="inline-color"/>
    <w:basedOn w:val="DefaultParagraphFont"/>
    <w:rsid w:val="00B4159D"/>
  </w:style>
  <w:style w:type="paragraph" w:customStyle="1" w:styleId="toc-heading">
    <w:name w:val="toc-heading"/>
    <w:basedOn w:val="Normal"/>
    <w:rsid w:val="00E23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posts-head">
    <w:name w:val="related-posts-head"/>
    <w:basedOn w:val="Normal"/>
    <w:rsid w:val="000435C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55F"/>
  </w:style>
  <w:style w:type="paragraph" w:styleId="Heading1">
    <w:name w:val="heading 1"/>
    <w:basedOn w:val="Normal"/>
    <w:link w:val="Heading1Char"/>
    <w:uiPriority w:val="9"/>
    <w:qFormat/>
    <w:rsid w:val="00F575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F575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575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27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5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75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755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5755F"/>
    <w:rPr>
      <w:color w:val="0000FF"/>
      <w:u w:val="single"/>
    </w:rPr>
  </w:style>
  <w:style w:type="character" w:styleId="FollowedHyperlink">
    <w:name w:val="FollowedHyperlink"/>
    <w:basedOn w:val="DefaultParagraphFont"/>
    <w:uiPriority w:val="99"/>
    <w:semiHidden/>
    <w:unhideWhenUsed/>
    <w:rsid w:val="00F5755F"/>
    <w:rPr>
      <w:color w:val="800080" w:themeColor="followedHyperlink"/>
      <w:u w:val="single"/>
    </w:rPr>
  </w:style>
  <w:style w:type="character" w:styleId="HTMLCode">
    <w:name w:val="HTML Code"/>
    <w:basedOn w:val="DefaultParagraphFont"/>
    <w:uiPriority w:val="99"/>
    <w:semiHidden/>
    <w:unhideWhenUsed/>
    <w:rsid w:val="00F5755F"/>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F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55F"/>
    <w:rPr>
      <w:rFonts w:ascii="Courier New" w:eastAsia="Times New Roman" w:hAnsi="Courier New" w:cs="Courier New"/>
      <w:sz w:val="20"/>
      <w:szCs w:val="20"/>
    </w:rPr>
  </w:style>
  <w:style w:type="paragraph" w:styleId="NormalWeb">
    <w:name w:val="Normal (Web)"/>
    <w:basedOn w:val="Normal"/>
    <w:uiPriority w:val="99"/>
    <w:semiHidden/>
    <w:unhideWhenUsed/>
    <w:rsid w:val="00F5755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575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755F"/>
  </w:style>
  <w:style w:type="paragraph" w:styleId="Footer">
    <w:name w:val="footer"/>
    <w:basedOn w:val="Normal"/>
    <w:link w:val="FooterChar"/>
    <w:uiPriority w:val="99"/>
    <w:semiHidden/>
    <w:unhideWhenUsed/>
    <w:rsid w:val="00F575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755F"/>
  </w:style>
  <w:style w:type="paragraph" w:styleId="BalloonText">
    <w:name w:val="Balloon Text"/>
    <w:basedOn w:val="Normal"/>
    <w:link w:val="BalloonTextChar"/>
    <w:uiPriority w:val="99"/>
    <w:semiHidden/>
    <w:unhideWhenUsed/>
    <w:rsid w:val="00F57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55F"/>
    <w:rPr>
      <w:rFonts w:ascii="Tahoma" w:hAnsi="Tahoma" w:cs="Tahoma"/>
      <w:sz w:val="16"/>
      <w:szCs w:val="16"/>
    </w:rPr>
  </w:style>
  <w:style w:type="paragraph" w:customStyle="1" w:styleId="intro">
    <w:name w:val="intro"/>
    <w:basedOn w:val="Normal"/>
    <w:rsid w:val="00F575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r-header">
    <w:name w:val="editor-header"/>
    <w:basedOn w:val="Normal"/>
    <w:rsid w:val="00F575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1">
    <w:name w:val="bold1"/>
    <w:basedOn w:val="Normal"/>
    <w:rsid w:val="00F575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
    <w:name w:val="alert"/>
    <w:basedOn w:val="Normal"/>
    <w:rsid w:val="00F575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eryhead">
    <w:name w:val="summery__head"/>
    <w:basedOn w:val="Normal"/>
    <w:rsid w:val="00F575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ass1">
    <w:name w:val="class1"/>
    <w:basedOn w:val="Normal"/>
    <w:uiPriority w:val="99"/>
    <w:semiHidden/>
    <w:rsid w:val="00F575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1">
    <w:name w:val="h1"/>
    <w:basedOn w:val="Normal"/>
    <w:uiPriority w:val="99"/>
    <w:semiHidden/>
    <w:rsid w:val="00F575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2">
    <w:name w:val="h2"/>
    <w:basedOn w:val="Normal"/>
    <w:uiPriority w:val="99"/>
    <w:semiHidden/>
    <w:rsid w:val="00F575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20">
    <w:name w:val="heading2"/>
    <w:basedOn w:val="Normal"/>
    <w:uiPriority w:val="99"/>
    <w:semiHidden/>
    <w:rsid w:val="00F5755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5755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5755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5755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5755F"/>
    <w:rPr>
      <w:rFonts w:ascii="Arial" w:hAnsi="Arial" w:cs="Arial"/>
      <w:vanish/>
      <w:sz w:val="16"/>
      <w:szCs w:val="16"/>
    </w:rPr>
  </w:style>
  <w:style w:type="character" w:customStyle="1" w:styleId="ezoic-ad">
    <w:name w:val="ezoic-ad"/>
    <w:basedOn w:val="DefaultParagraphFont"/>
    <w:rsid w:val="00F5755F"/>
  </w:style>
  <w:style w:type="character" w:customStyle="1" w:styleId="reportline">
    <w:name w:val="reportline"/>
    <w:basedOn w:val="DefaultParagraphFont"/>
    <w:rsid w:val="00F5755F"/>
  </w:style>
  <w:style w:type="character" w:customStyle="1" w:styleId="ez-report-ad-button">
    <w:name w:val="ez-report-ad-button"/>
    <w:basedOn w:val="DefaultParagraphFont"/>
    <w:rsid w:val="00F5755F"/>
  </w:style>
  <w:style w:type="character" w:customStyle="1" w:styleId="bold">
    <w:name w:val="bold"/>
    <w:basedOn w:val="DefaultParagraphFont"/>
    <w:rsid w:val="00F5755F"/>
  </w:style>
  <w:style w:type="character" w:customStyle="1" w:styleId="focus">
    <w:name w:val="focus"/>
    <w:basedOn w:val="DefaultParagraphFont"/>
    <w:rsid w:val="00F5755F"/>
  </w:style>
  <w:style w:type="character" w:customStyle="1" w:styleId="token">
    <w:name w:val="token"/>
    <w:basedOn w:val="DefaultParagraphFont"/>
    <w:rsid w:val="00F5755F"/>
  </w:style>
  <w:style w:type="character" w:customStyle="1" w:styleId="focus2">
    <w:name w:val="focus2"/>
    <w:basedOn w:val="DefaultParagraphFont"/>
    <w:rsid w:val="00F5755F"/>
  </w:style>
  <w:style w:type="character" w:customStyle="1" w:styleId="ezmob-footer-close">
    <w:name w:val="ezmob-footer-close"/>
    <w:basedOn w:val="DefaultParagraphFont"/>
    <w:rsid w:val="00F5755F"/>
  </w:style>
  <w:style w:type="character" w:customStyle="1" w:styleId="cursor-button">
    <w:name w:val="cursor-button"/>
    <w:basedOn w:val="DefaultParagraphFont"/>
    <w:rsid w:val="00F5755F"/>
  </w:style>
  <w:style w:type="character" w:customStyle="1" w:styleId="represent">
    <w:name w:val="represent"/>
    <w:basedOn w:val="DefaultParagraphFont"/>
    <w:rsid w:val="00F5755F"/>
  </w:style>
  <w:style w:type="character" w:styleId="Strong">
    <w:name w:val="Strong"/>
    <w:basedOn w:val="DefaultParagraphFont"/>
    <w:uiPriority w:val="22"/>
    <w:qFormat/>
    <w:rsid w:val="00F5755F"/>
    <w:rPr>
      <w:b/>
      <w:bCs/>
    </w:rPr>
  </w:style>
  <w:style w:type="character" w:customStyle="1" w:styleId="Heading4Char">
    <w:name w:val="Heading 4 Char"/>
    <w:basedOn w:val="DefaultParagraphFont"/>
    <w:link w:val="Heading4"/>
    <w:uiPriority w:val="9"/>
    <w:rsid w:val="007E2779"/>
    <w:rPr>
      <w:rFonts w:asciiTheme="majorHAnsi" w:eastAsiaTheme="majorEastAsia" w:hAnsiTheme="majorHAnsi" w:cstheme="majorBidi"/>
      <w:b/>
      <w:bCs/>
      <w:i/>
      <w:iCs/>
      <w:color w:val="4F81BD" w:themeColor="accent1"/>
    </w:rPr>
  </w:style>
  <w:style w:type="character" w:customStyle="1" w:styleId="ezoic-adpicker-ad">
    <w:name w:val="ezoic-adpicker-ad"/>
    <w:basedOn w:val="DefaultParagraphFont"/>
    <w:rsid w:val="007E2779"/>
  </w:style>
  <w:style w:type="character" w:customStyle="1" w:styleId="ezoic-autoinsert-ad">
    <w:name w:val="ezoic-autoinsert-ad"/>
    <w:basedOn w:val="DefaultParagraphFont"/>
    <w:rsid w:val="007E2779"/>
  </w:style>
  <w:style w:type="paragraph" w:customStyle="1" w:styleId="flex-child">
    <w:name w:val="flex-child"/>
    <w:basedOn w:val="Normal"/>
    <w:rsid w:val="007E27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olor-wrapper">
    <w:name w:val="inline-color-wrapper"/>
    <w:basedOn w:val="DefaultParagraphFont"/>
    <w:rsid w:val="00B4159D"/>
  </w:style>
  <w:style w:type="character" w:customStyle="1" w:styleId="inline-color">
    <w:name w:val="inline-color"/>
    <w:basedOn w:val="DefaultParagraphFont"/>
    <w:rsid w:val="00B4159D"/>
  </w:style>
  <w:style w:type="paragraph" w:customStyle="1" w:styleId="toc-heading">
    <w:name w:val="toc-heading"/>
    <w:basedOn w:val="Normal"/>
    <w:rsid w:val="00E23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posts-head">
    <w:name w:val="related-posts-head"/>
    <w:basedOn w:val="Normal"/>
    <w:rsid w:val="000435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398153">
      <w:bodyDiv w:val="1"/>
      <w:marLeft w:val="0"/>
      <w:marRight w:val="0"/>
      <w:marTop w:val="0"/>
      <w:marBottom w:val="0"/>
      <w:divBdr>
        <w:top w:val="none" w:sz="0" w:space="0" w:color="auto"/>
        <w:left w:val="none" w:sz="0" w:space="0" w:color="auto"/>
        <w:bottom w:val="none" w:sz="0" w:space="0" w:color="auto"/>
        <w:right w:val="none" w:sz="0" w:space="0" w:color="auto"/>
      </w:divBdr>
      <w:divsChild>
        <w:div w:id="612058467">
          <w:marLeft w:val="0"/>
          <w:marRight w:val="0"/>
          <w:marTop w:val="0"/>
          <w:marBottom w:val="0"/>
          <w:divBdr>
            <w:top w:val="none" w:sz="0" w:space="0" w:color="auto"/>
            <w:left w:val="none" w:sz="0" w:space="0" w:color="auto"/>
            <w:bottom w:val="none" w:sz="0" w:space="0" w:color="auto"/>
            <w:right w:val="none" w:sz="0" w:space="0" w:color="auto"/>
          </w:divBdr>
        </w:div>
        <w:div w:id="710499967">
          <w:marLeft w:val="0"/>
          <w:marRight w:val="0"/>
          <w:marTop w:val="0"/>
          <w:marBottom w:val="0"/>
          <w:divBdr>
            <w:top w:val="none" w:sz="0" w:space="0" w:color="auto"/>
            <w:left w:val="none" w:sz="0" w:space="0" w:color="auto"/>
            <w:bottom w:val="none" w:sz="0" w:space="0" w:color="auto"/>
            <w:right w:val="none" w:sz="0" w:space="0" w:color="auto"/>
          </w:divBdr>
          <w:divsChild>
            <w:div w:id="90399712">
              <w:marLeft w:val="0"/>
              <w:marRight w:val="0"/>
              <w:marTop w:val="0"/>
              <w:marBottom w:val="0"/>
              <w:divBdr>
                <w:top w:val="none" w:sz="0" w:space="0" w:color="auto"/>
                <w:left w:val="none" w:sz="0" w:space="0" w:color="auto"/>
                <w:bottom w:val="none" w:sz="0" w:space="0" w:color="auto"/>
                <w:right w:val="none" w:sz="0" w:space="0" w:color="auto"/>
              </w:divBdr>
            </w:div>
          </w:divsChild>
        </w:div>
        <w:div w:id="828521031">
          <w:marLeft w:val="0"/>
          <w:marRight w:val="0"/>
          <w:marTop w:val="0"/>
          <w:marBottom w:val="0"/>
          <w:divBdr>
            <w:top w:val="none" w:sz="0" w:space="0" w:color="auto"/>
            <w:left w:val="none" w:sz="0" w:space="0" w:color="auto"/>
            <w:bottom w:val="none" w:sz="0" w:space="0" w:color="auto"/>
            <w:right w:val="none" w:sz="0" w:space="0" w:color="auto"/>
          </w:divBdr>
        </w:div>
        <w:div w:id="2021855524">
          <w:marLeft w:val="0"/>
          <w:marRight w:val="0"/>
          <w:marTop w:val="0"/>
          <w:marBottom w:val="0"/>
          <w:divBdr>
            <w:top w:val="none" w:sz="0" w:space="0" w:color="auto"/>
            <w:left w:val="none" w:sz="0" w:space="0" w:color="auto"/>
            <w:bottom w:val="none" w:sz="0" w:space="0" w:color="auto"/>
            <w:right w:val="none" w:sz="0" w:space="0" w:color="auto"/>
          </w:divBdr>
          <w:divsChild>
            <w:div w:id="1194074111">
              <w:marLeft w:val="0"/>
              <w:marRight w:val="0"/>
              <w:marTop w:val="0"/>
              <w:marBottom w:val="0"/>
              <w:divBdr>
                <w:top w:val="none" w:sz="0" w:space="0" w:color="auto"/>
                <w:left w:val="none" w:sz="0" w:space="0" w:color="auto"/>
                <w:bottom w:val="none" w:sz="0" w:space="0" w:color="auto"/>
                <w:right w:val="none" w:sz="0" w:space="0" w:color="auto"/>
              </w:divBdr>
              <w:divsChild>
                <w:div w:id="1671368420">
                  <w:marLeft w:val="0"/>
                  <w:marRight w:val="0"/>
                  <w:marTop w:val="0"/>
                  <w:marBottom w:val="0"/>
                  <w:divBdr>
                    <w:top w:val="none" w:sz="0" w:space="0" w:color="auto"/>
                    <w:left w:val="none" w:sz="0" w:space="0" w:color="auto"/>
                    <w:bottom w:val="none" w:sz="0" w:space="0" w:color="auto"/>
                    <w:right w:val="none" w:sz="0" w:space="0" w:color="auto"/>
                  </w:divBdr>
                  <w:divsChild>
                    <w:div w:id="1183713624">
                      <w:marLeft w:val="0"/>
                      <w:marRight w:val="0"/>
                      <w:marTop w:val="0"/>
                      <w:marBottom w:val="0"/>
                      <w:divBdr>
                        <w:top w:val="none" w:sz="0" w:space="0" w:color="auto"/>
                        <w:left w:val="none" w:sz="0" w:space="0" w:color="auto"/>
                        <w:bottom w:val="none" w:sz="0" w:space="0" w:color="auto"/>
                        <w:right w:val="none" w:sz="0" w:space="0" w:color="auto"/>
                      </w:divBdr>
                    </w:div>
                    <w:div w:id="1826239478">
                      <w:marLeft w:val="0"/>
                      <w:marRight w:val="0"/>
                      <w:marTop w:val="0"/>
                      <w:marBottom w:val="0"/>
                      <w:divBdr>
                        <w:top w:val="none" w:sz="0" w:space="0" w:color="auto"/>
                        <w:left w:val="none" w:sz="0" w:space="0" w:color="auto"/>
                        <w:bottom w:val="none" w:sz="0" w:space="0" w:color="auto"/>
                        <w:right w:val="none" w:sz="0" w:space="0" w:color="auto"/>
                      </w:divBdr>
                    </w:div>
                    <w:div w:id="2145350866">
                      <w:marLeft w:val="0"/>
                      <w:marRight w:val="0"/>
                      <w:marTop w:val="0"/>
                      <w:marBottom w:val="0"/>
                      <w:divBdr>
                        <w:top w:val="none" w:sz="0" w:space="0" w:color="auto"/>
                        <w:left w:val="none" w:sz="0" w:space="0" w:color="auto"/>
                        <w:bottom w:val="none" w:sz="0" w:space="0" w:color="auto"/>
                        <w:right w:val="none" w:sz="0" w:space="0" w:color="auto"/>
                      </w:divBdr>
                    </w:div>
                    <w:div w:id="1082219255">
                      <w:marLeft w:val="0"/>
                      <w:marRight w:val="0"/>
                      <w:marTop w:val="0"/>
                      <w:marBottom w:val="0"/>
                      <w:divBdr>
                        <w:top w:val="none" w:sz="0" w:space="0" w:color="auto"/>
                        <w:left w:val="none" w:sz="0" w:space="0" w:color="auto"/>
                        <w:bottom w:val="none" w:sz="0" w:space="0" w:color="auto"/>
                        <w:right w:val="none" w:sz="0" w:space="0" w:color="auto"/>
                      </w:divBdr>
                    </w:div>
                  </w:divsChild>
                </w:div>
                <w:div w:id="1164515924">
                  <w:marLeft w:val="0"/>
                  <w:marRight w:val="0"/>
                  <w:marTop w:val="0"/>
                  <w:marBottom w:val="0"/>
                  <w:divBdr>
                    <w:top w:val="none" w:sz="0" w:space="0" w:color="auto"/>
                    <w:left w:val="none" w:sz="0" w:space="0" w:color="auto"/>
                    <w:bottom w:val="none" w:sz="0" w:space="0" w:color="auto"/>
                    <w:right w:val="none" w:sz="0" w:space="0" w:color="auto"/>
                  </w:divBdr>
                </w:div>
                <w:div w:id="697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40505">
          <w:marLeft w:val="0"/>
          <w:marRight w:val="0"/>
          <w:marTop w:val="0"/>
          <w:marBottom w:val="0"/>
          <w:divBdr>
            <w:top w:val="none" w:sz="0" w:space="0" w:color="auto"/>
            <w:left w:val="none" w:sz="0" w:space="0" w:color="auto"/>
            <w:bottom w:val="none" w:sz="0" w:space="0" w:color="auto"/>
            <w:right w:val="none" w:sz="0" w:space="0" w:color="auto"/>
          </w:divBdr>
          <w:divsChild>
            <w:div w:id="512719521">
              <w:marLeft w:val="0"/>
              <w:marRight w:val="0"/>
              <w:marTop w:val="0"/>
              <w:marBottom w:val="0"/>
              <w:divBdr>
                <w:top w:val="none" w:sz="0" w:space="0" w:color="auto"/>
                <w:left w:val="none" w:sz="0" w:space="0" w:color="auto"/>
                <w:bottom w:val="none" w:sz="0" w:space="0" w:color="auto"/>
                <w:right w:val="none" w:sz="0" w:space="0" w:color="auto"/>
              </w:divBdr>
            </w:div>
          </w:divsChild>
        </w:div>
        <w:div w:id="638148244">
          <w:marLeft w:val="0"/>
          <w:marRight w:val="0"/>
          <w:marTop w:val="0"/>
          <w:marBottom w:val="0"/>
          <w:divBdr>
            <w:top w:val="none" w:sz="0" w:space="0" w:color="auto"/>
            <w:left w:val="none" w:sz="0" w:space="0" w:color="auto"/>
            <w:bottom w:val="none" w:sz="0" w:space="0" w:color="auto"/>
            <w:right w:val="none" w:sz="0" w:space="0" w:color="auto"/>
          </w:divBdr>
          <w:divsChild>
            <w:div w:id="564802177">
              <w:marLeft w:val="0"/>
              <w:marRight w:val="0"/>
              <w:marTop w:val="0"/>
              <w:marBottom w:val="0"/>
              <w:divBdr>
                <w:top w:val="none" w:sz="0" w:space="0" w:color="auto"/>
                <w:left w:val="none" w:sz="0" w:space="0" w:color="auto"/>
                <w:bottom w:val="none" w:sz="0" w:space="0" w:color="auto"/>
                <w:right w:val="none" w:sz="0" w:space="0" w:color="auto"/>
              </w:divBdr>
            </w:div>
          </w:divsChild>
        </w:div>
        <w:div w:id="1307278683">
          <w:marLeft w:val="0"/>
          <w:marRight w:val="0"/>
          <w:marTop w:val="0"/>
          <w:marBottom w:val="0"/>
          <w:divBdr>
            <w:top w:val="none" w:sz="0" w:space="0" w:color="auto"/>
            <w:left w:val="none" w:sz="0" w:space="0" w:color="auto"/>
            <w:bottom w:val="none" w:sz="0" w:space="0" w:color="auto"/>
            <w:right w:val="none" w:sz="0" w:space="0" w:color="auto"/>
          </w:divBdr>
          <w:divsChild>
            <w:div w:id="3217532">
              <w:marLeft w:val="0"/>
              <w:marRight w:val="0"/>
              <w:marTop w:val="0"/>
              <w:marBottom w:val="0"/>
              <w:divBdr>
                <w:top w:val="none" w:sz="0" w:space="0" w:color="auto"/>
                <w:left w:val="none" w:sz="0" w:space="0" w:color="auto"/>
                <w:bottom w:val="none" w:sz="0" w:space="0" w:color="auto"/>
                <w:right w:val="none" w:sz="0" w:space="0" w:color="auto"/>
              </w:divBdr>
            </w:div>
          </w:divsChild>
        </w:div>
        <w:div w:id="551045272">
          <w:marLeft w:val="0"/>
          <w:marRight w:val="0"/>
          <w:marTop w:val="0"/>
          <w:marBottom w:val="0"/>
          <w:divBdr>
            <w:top w:val="none" w:sz="0" w:space="0" w:color="auto"/>
            <w:left w:val="none" w:sz="0" w:space="0" w:color="auto"/>
            <w:bottom w:val="none" w:sz="0" w:space="0" w:color="auto"/>
            <w:right w:val="none" w:sz="0" w:space="0" w:color="auto"/>
          </w:divBdr>
          <w:divsChild>
            <w:div w:id="925117447">
              <w:marLeft w:val="0"/>
              <w:marRight w:val="0"/>
              <w:marTop w:val="0"/>
              <w:marBottom w:val="0"/>
              <w:divBdr>
                <w:top w:val="none" w:sz="0" w:space="0" w:color="auto"/>
                <w:left w:val="none" w:sz="0" w:space="0" w:color="auto"/>
                <w:bottom w:val="none" w:sz="0" w:space="0" w:color="auto"/>
                <w:right w:val="none" w:sz="0" w:space="0" w:color="auto"/>
              </w:divBdr>
            </w:div>
          </w:divsChild>
        </w:div>
        <w:div w:id="1102650929">
          <w:marLeft w:val="0"/>
          <w:marRight w:val="0"/>
          <w:marTop w:val="0"/>
          <w:marBottom w:val="0"/>
          <w:divBdr>
            <w:top w:val="none" w:sz="0" w:space="0" w:color="auto"/>
            <w:left w:val="none" w:sz="0" w:space="0" w:color="auto"/>
            <w:bottom w:val="none" w:sz="0" w:space="0" w:color="auto"/>
            <w:right w:val="none" w:sz="0" w:space="0" w:color="auto"/>
          </w:divBdr>
          <w:divsChild>
            <w:div w:id="2139952138">
              <w:marLeft w:val="0"/>
              <w:marRight w:val="0"/>
              <w:marTop w:val="0"/>
              <w:marBottom w:val="0"/>
              <w:divBdr>
                <w:top w:val="none" w:sz="0" w:space="0" w:color="auto"/>
                <w:left w:val="none" w:sz="0" w:space="0" w:color="auto"/>
                <w:bottom w:val="none" w:sz="0" w:space="0" w:color="auto"/>
                <w:right w:val="none" w:sz="0" w:space="0" w:color="auto"/>
              </w:divBdr>
            </w:div>
          </w:divsChild>
        </w:div>
        <w:div w:id="1246456566">
          <w:marLeft w:val="0"/>
          <w:marRight w:val="0"/>
          <w:marTop w:val="0"/>
          <w:marBottom w:val="0"/>
          <w:divBdr>
            <w:top w:val="none" w:sz="0" w:space="0" w:color="auto"/>
            <w:left w:val="none" w:sz="0" w:space="0" w:color="auto"/>
            <w:bottom w:val="none" w:sz="0" w:space="0" w:color="auto"/>
            <w:right w:val="none" w:sz="0" w:space="0" w:color="auto"/>
          </w:divBdr>
        </w:div>
        <w:div w:id="547029969">
          <w:marLeft w:val="0"/>
          <w:marRight w:val="0"/>
          <w:marTop w:val="0"/>
          <w:marBottom w:val="0"/>
          <w:divBdr>
            <w:top w:val="none" w:sz="0" w:space="0" w:color="auto"/>
            <w:left w:val="none" w:sz="0" w:space="0" w:color="auto"/>
            <w:bottom w:val="none" w:sz="0" w:space="0" w:color="auto"/>
            <w:right w:val="none" w:sz="0" w:space="0" w:color="auto"/>
          </w:divBdr>
          <w:divsChild>
            <w:div w:id="201090843">
              <w:marLeft w:val="0"/>
              <w:marRight w:val="0"/>
              <w:marTop w:val="0"/>
              <w:marBottom w:val="0"/>
              <w:divBdr>
                <w:top w:val="none" w:sz="0" w:space="0" w:color="auto"/>
                <w:left w:val="none" w:sz="0" w:space="0" w:color="auto"/>
                <w:bottom w:val="none" w:sz="0" w:space="0" w:color="auto"/>
                <w:right w:val="none" w:sz="0" w:space="0" w:color="auto"/>
              </w:divBdr>
            </w:div>
          </w:divsChild>
        </w:div>
        <w:div w:id="223680515">
          <w:marLeft w:val="0"/>
          <w:marRight w:val="0"/>
          <w:marTop w:val="0"/>
          <w:marBottom w:val="0"/>
          <w:divBdr>
            <w:top w:val="none" w:sz="0" w:space="0" w:color="auto"/>
            <w:left w:val="none" w:sz="0" w:space="0" w:color="auto"/>
            <w:bottom w:val="none" w:sz="0" w:space="0" w:color="auto"/>
            <w:right w:val="none" w:sz="0" w:space="0" w:color="auto"/>
          </w:divBdr>
          <w:divsChild>
            <w:div w:id="1863543108">
              <w:marLeft w:val="0"/>
              <w:marRight w:val="0"/>
              <w:marTop w:val="0"/>
              <w:marBottom w:val="0"/>
              <w:divBdr>
                <w:top w:val="none" w:sz="0" w:space="0" w:color="auto"/>
                <w:left w:val="none" w:sz="0" w:space="0" w:color="auto"/>
                <w:bottom w:val="none" w:sz="0" w:space="0" w:color="auto"/>
                <w:right w:val="none" w:sz="0" w:space="0" w:color="auto"/>
              </w:divBdr>
            </w:div>
          </w:divsChild>
        </w:div>
        <w:div w:id="798719076">
          <w:marLeft w:val="0"/>
          <w:marRight w:val="0"/>
          <w:marTop w:val="0"/>
          <w:marBottom w:val="0"/>
          <w:divBdr>
            <w:top w:val="none" w:sz="0" w:space="0" w:color="auto"/>
            <w:left w:val="none" w:sz="0" w:space="0" w:color="auto"/>
            <w:bottom w:val="none" w:sz="0" w:space="0" w:color="auto"/>
            <w:right w:val="none" w:sz="0" w:space="0" w:color="auto"/>
          </w:divBdr>
        </w:div>
        <w:div w:id="978532865">
          <w:marLeft w:val="0"/>
          <w:marRight w:val="0"/>
          <w:marTop w:val="0"/>
          <w:marBottom w:val="0"/>
          <w:divBdr>
            <w:top w:val="none" w:sz="0" w:space="0" w:color="auto"/>
            <w:left w:val="none" w:sz="0" w:space="0" w:color="auto"/>
            <w:bottom w:val="none" w:sz="0" w:space="0" w:color="auto"/>
            <w:right w:val="none" w:sz="0" w:space="0" w:color="auto"/>
          </w:divBdr>
          <w:divsChild>
            <w:div w:id="740642846">
              <w:marLeft w:val="0"/>
              <w:marRight w:val="0"/>
              <w:marTop w:val="0"/>
              <w:marBottom w:val="0"/>
              <w:divBdr>
                <w:top w:val="none" w:sz="0" w:space="0" w:color="auto"/>
                <w:left w:val="none" w:sz="0" w:space="0" w:color="auto"/>
                <w:bottom w:val="none" w:sz="0" w:space="0" w:color="auto"/>
                <w:right w:val="none" w:sz="0" w:space="0" w:color="auto"/>
              </w:divBdr>
            </w:div>
          </w:divsChild>
        </w:div>
        <w:div w:id="424961276">
          <w:marLeft w:val="0"/>
          <w:marRight w:val="0"/>
          <w:marTop w:val="0"/>
          <w:marBottom w:val="0"/>
          <w:divBdr>
            <w:top w:val="none" w:sz="0" w:space="0" w:color="auto"/>
            <w:left w:val="none" w:sz="0" w:space="0" w:color="auto"/>
            <w:bottom w:val="none" w:sz="0" w:space="0" w:color="auto"/>
            <w:right w:val="none" w:sz="0" w:space="0" w:color="auto"/>
          </w:divBdr>
          <w:divsChild>
            <w:div w:id="1444301466">
              <w:marLeft w:val="0"/>
              <w:marRight w:val="0"/>
              <w:marTop w:val="0"/>
              <w:marBottom w:val="0"/>
              <w:divBdr>
                <w:top w:val="none" w:sz="0" w:space="0" w:color="auto"/>
                <w:left w:val="none" w:sz="0" w:space="0" w:color="auto"/>
                <w:bottom w:val="none" w:sz="0" w:space="0" w:color="auto"/>
                <w:right w:val="none" w:sz="0" w:space="0" w:color="auto"/>
              </w:divBdr>
            </w:div>
          </w:divsChild>
        </w:div>
        <w:div w:id="1055592783">
          <w:marLeft w:val="0"/>
          <w:marRight w:val="0"/>
          <w:marTop w:val="0"/>
          <w:marBottom w:val="0"/>
          <w:divBdr>
            <w:top w:val="none" w:sz="0" w:space="0" w:color="auto"/>
            <w:left w:val="none" w:sz="0" w:space="0" w:color="auto"/>
            <w:bottom w:val="none" w:sz="0" w:space="0" w:color="auto"/>
            <w:right w:val="none" w:sz="0" w:space="0" w:color="auto"/>
          </w:divBdr>
        </w:div>
        <w:div w:id="1816795653">
          <w:marLeft w:val="0"/>
          <w:marRight w:val="0"/>
          <w:marTop w:val="0"/>
          <w:marBottom w:val="0"/>
          <w:divBdr>
            <w:top w:val="none" w:sz="0" w:space="0" w:color="auto"/>
            <w:left w:val="none" w:sz="0" w:space="0" w:color="auto"/>
            <w:bottom w:val="none" w:sz="0" w:space="0" w:color="auto"/>
            <w:right w:val="none" w:sz="0" w:space="0" w:color="auto"/>
          </w:divBdr>
          <w:divsChild>
            <w:div w:id="283737747">
              <w:marLeft w:val="0"/>
              <w:marRight w:val="0"/>
              <w:marTop w:val="0"/>
              <w:marBottom w:val="0"/>
              <w:divBdr>
                <w:top w:val="none" w:sz="0" w:space="0" w:color="auto"/>
                <w:left w:val="none" w:sz="0" w:space="0" w:color="auto"/>
                <w:bottom w:val="none" w:sz="0" w:space="0" w:color="auto"/>
                <w:right w:val="none" w:sz="0" w:space="0" w:color="auto"/>
              </w:divBdr>
            </w:div>
          </w:divsChild>
        </w:div>
        <w:div w:id="86852181">
          <w:marLeft w:val="0"/>
          <w:marRight w:val="0"/>
          <w:marTop w:val="0"/>
          <w:marBottom w:val="0"/>
          <w:divBdr>
            <w:top w:val="none" w:sz="0" w:space="0" w:color="auto"/>
            <w:left w:val="none" w:sz="0" w:space="0" w:color="auto"/>
            <w:bottom w:val="none" w:sz="0" w:space="0" w:color="auto"/>
            <w:right w:val="none" w:sz="0" w:space="0" w:color="auto"/>
          </w:divBdr>
          <w:divsChild>
            <w:div w:id="1017386953">
              <w:marLeft w:val="0"/>
              <w:marRight w:val="0"/>
              <w:marTop w:val="0"/>
              <w:marBottom w:val="0"/>
              <w:divBdr>
                <w:top w:val="none" w:sz="0" w:space="0" w:color="auto"/>
                <w:left w:val="none" w:sz="0" w:space="0" w:color="auto"/>
                <w:bottom w:val="none" w:sz="0" w:space="0" w:color="auto"/>
                <w:right w:val="none" w:sz="0" w:space="0" w:color="auto"/>
              </w:divBdr>
            </w:div>
          </w:divsChild>
        </w:div>
        <w:div w:id="1285044711">
          <w:marLeft w:val="0"/>
          <w:marRight w:val="0"/>
          <w:marTop w:val="0"/>
          <w:marBottom w:val="0"/>
          <w:divBdr>
            <w:top w:val="none" w:sz="0" w:space="0" w:color="auto"/>
            <w:left w:val="none" w:sz="0" w:space="0" w:color="auto"/>
            <w:bottom w:val="none" w:sz="0" w:space="0" w:color="auto"/>
            <w:right w:val="none" w:sz="0" w:space="0" w:color="auto"/>
          </w:divBdr>
        </w:div>
        <w:div w:id="1613004648">
          <w:marLeft w:val="0"/>
          <w:marRight w:val="0"/>
          <w:marTop w:val="0"/>
          <w:marBottom w:val="0"/>
          <w:divBdr>
            <w:top w:val="none" w:sz="0" w:space="0" w:color="auto"/>
            <w:left w:val="none" w:sz="0" w:space="0" w:color="auto"/>
            <w:bottom w:val="none" w:sz="0" w:space="0" w:color="auto"/>
            <w:right w:val="none" w:sz="0" w:space="0" w:color="auto"/>
          </w:divBdr>
        </w:div>
        <w:div w:id="840924624">
          <w:marLeft w:val="0"/>
          <w:marRight w:val="0"/>
          <w:marTop w:val="0"/>
          <w:marBottom w:val="0"/>
          <w:divBdr>
            <w:top w:val="none" w:sz="0" w:space="0" w:color="auto"/>
            <w:left w:val="none" w:sz="0" w:space="0" w:color="auto"/>
            <w:bottom w:val="none" w:sz="0" w:space="0" w:color="auto"/>
            <w:right w:val="none" w:sz="0" w:space="0" w:color="auto"/>
          </w:divBdr>
          <w:divsChild>
            <w:div w:id="2036494272">
              <w:marLeft w:val="0"/>
              <w:marRight w:val="0"/>
              <w:marTop w:val="0"/>
              <w:marBottom w:val="0"/>
              <w:divBdr>
                <w:top w:val="none" w:sz="0" w:space="0" w:color="auto"/>
                <w:left w:val="none" w:sz="0" w:space="0" w:color="auto"/>
                <w:bottom w:val="none" w:sz="0" w:space="0" w:color="auto"/>
                <w:right w:val="none" w:sz="0" w:space="0" w:color="auto"/>
              </w:divBdr>
            </w:div>
          </w:divsChild>
        </w:div>
        <w:div w:id="1137255782">
          <w:marLeft w:val="0"/>
          <w:marRight w:val="0"/>
          <w:marTop w:val="0"/>
          <w:marBottom w:val="0"/>
          <w:divBdr>
            <w:top w:val="none" w:sz="0" w:space="0" w:color="auto"/>
            <w:left w:val="none" w:sz="0" w:space="0" w:color="auto"/>
            <w:bottom w:val="none" w:sz="0" w:space="0" w:color="auto"/>
            <w:right w:val="none" w:sz="0" w:space="0" w:color="auto"/>
          </w:divBdr>
          <w:divsChild>
            <w:div w:id="1065103131">
              <w:marLeft w:val="0"/>
              <w:marRight w:val="0"/>
              <w:marTop w:val="0"/>
              <w:marBottom w:val="0"/>
              <w:divBdr>
                <w:top w:val="none" w:sz="0" w:space="0" w:color="auto"/>
                <w:left w:val="none" w:sz="0" w:space="0" w:color="auto"/>
                <w:bottom w:val="none" w:sz="0" w:space="0" w:color="auto"/>
                <w:right w:val="none" w:sz="0" w:space="0" w:color="auto"/>
              </w:divBdr>
            </w:div>
          </w:divsChild>
        </w:div>
        <w:div w:id="1973054028">
          <w:marLeft w:val="0"/>
          <w:marRight w:val="0"/>
          <w:marTop w:val="0"/>
          <w:marBottom w:val="0"/>
          <w:divBdr>
            <w:top w:val="none" w:sz="0" w:space="0" w:color="auto"/>
            <w:left w:val="none" w:sz="0" w:space="0" w:color="auto"/>
            <w:bottom w:val="none" w:sz="0" w:space="0" w:color="auto"/>
            <w:right w:val="none" w:sz="0" w:space="0" w:color="auto"/>
          </w:divBdr>
          <w:divsChild>
            <w:div w:id="989676879">
              <w:marLeft w:val="0"/>
              <w:marRight w:val="0"/>
              <w:marTop w:val="0"/>
              <w:marBottom w:val="0"/>
              <w:divBdr>
                <w:top w:val="none" w:sz="0" w:space="0" w:color="auto"/>
                <w:left w:val="none" w:sz="0" w:space="0" w:color="auto"/>
                <w:bottom w:val="none" w:sz="0" w:space="0" w:color="auto"/>
                <w:right w:val="none" w:sz="0" w:space="0" w:color="auto"/>
              </w:divBdr>
            </w:div>
          </w:divsChild>
        </w:div>
        <w:div w:id="374669914">
          <w:marLeft w:val="0"/>
          <w:marRight w:val="0"/>
          <w:marTop w:val="0"/>
          <w:marBottom w:val="0"/>
          <w:divBdr>
            <w:top w:val="none" w:sz="0" w:space="0" w:color="auto"/>
            <w:left w:val="none" w:sz="0" w:space="0" w:color="auto"/>
            <w:bottom w:val="none" w:sz="0" w:space="0" w:color="auto"/>
            <w:right w:val="none" w:sz="0" w:space="0" w:color="auto"/>
          </w:divBdr>
        </w:div>
        <w:div w:id="1067075953">
          <w:marLeft w:val="0"/>
          <w:marRight w:val="0"/>
          <w:marTop w:val="0"/>
          <w:marBottom w:val="0"/>
          <w:divBdr>
            <w:top w:val="none" w:sz="0" w:space="0" w:color="auto"/>
            <w:left w:val="none" w:sz="0" w:space="0" w:color="auto"/>
            <w:bottom w:val="none" w:sz="0" w:space="0" w:color="auto"/>
            <w:right w:val="none" w:sz="0" w:space="0" w:color="auto"/>
          </w:divBdr>
          <w:divsChild>
            <w:div w:id="916015798">
              <w:marLeft w:val="0"/>
              <w:marRight w:val="0"/>
              <w:marTop w:val="0"/>
              <w:marBottom w:val="0"/>
              <w:divBdr>
                <w:top w:val="none" w:sz="0" w:space="0" w:color="auto"/>
                <w:left w:val="none" w:sz="0" w:space="0" w:color="auto"/>
                <w:bottom w:val="none" w:sz="0" w:space="0" w:color="auto"/>
                <w:right w:val="none" w:sz="0" w:space="0" w:color="auto"/>
              </w:divBdr>
            </w:div>
          </w:divsChild>
        </w:div>
        <w:div w:id="2047827458">
          <w:marLeft w:val="0"/>
          <w:marRight w:val="0"/>
          <w:marTop w:val="0"/>
          <w:marBottom w:val="0"/>
          <w:divBdr>
            <w:top w:val="none" w:sz="0" w:space="0" w:color="auto"/>
            <w:left w:val="none" w:sz="0" w:space="0" w:color="auto"/>
            <w:bottom w:val="none" w:sz="0" w:space="0" w:color="auto"/>
            <w:right w:val="none" w:sz="0" w:space="0" w:color="auto"/>
          </w:divBdr>
          <w:divsChild>
            <w:div w:id="2128618722">
              <w:marLeft w:val="0"/>
              <w:marRight w:val="0"/>
              <w:marTop w:val="0"/>
              <w:marBottom w:val="0"/>
              <w:divBdr>
                <w:top w:val="none" w:sz="0" w:space="0" w:color="auto"/>
                <w:left w:val="none" w:sz="0" w:space="0" w:color="auto"/>
                <w:bottom w:val="none" w:sz="0" w:space="0" w:color="auto"/>
                <w:right w:val="none" w:sz="0" w:space="0" w:color="auto"/>
              </w:divBdr>
            </w:div>
          </w:divsChild>
        </w:div>
        <w:div w:id="263658629">
          <w:marLeft w:val="0"/>
          <w:marRight w:val="0"/>
          <w:marTop w:val="0"/>
          <w:marBottom w:val="0"/>
          <w:divBdr>
            <w:top w:val="none" w:sz="0" w:space="0" w:color="auto"/>
            <w:left w:val="none" w:sz="0" w:space="0" w:color="auto"/>
            <w:bottom w:val="none" w:sz="0" w:space="0" w:color="auto"/>
            <w:right w:val="none" w:sz="0" w:space="0" w:color="auto"/>
          </w:divBdr>
        </w:div>
        <w:div w:id="728068579">
          <w:marLeft w:val="0"/>
          <w:marRight w:val="0"/>
          <w:marTop w:val="0"/>
          <w:marBottom w:val="0"/>
          <w:divBdr>
            <w:top w:val="none" w:sz="0" w:space="0" w:color="auto"/>
            <w:left w:val="none" w:sz="0" w:space="0" w:color="auto"/>
            <w:bottom w:val="none" w:sz="0" w:space="0" w:color="auto"/>
            <w:right w:val="none" w:sz="0" w:space="0" w:color="auto"/>
          </w:divBdr>
        </w:div>
        <w:div w:id="1687555632">
          <w:marLeft w:val="0"/>
          <w:marRight w:val="0"/>
          <w:marTop w:val="0"/>
          <w:marBottom w:val="0"/>
          <w:divBdr>
            <w:top w:val="none" w:sz="0" w:space="0" w:color="auto"/>
            <w:left w:val="none" w:sz="0" w:space="0" w:color="auto"/>
            <w:bottom w:val="none" w:sz="0" w:space="0" w:color="auto"/>
            <w:right w:val="none" w:sz="0" w:space="0" w:color="auto"/>
          </w:divBdr>
          <w:divsChild>
            <w:div w:id="1150708185">
              <w:marLeft w:val="0"/>
              <w:marRight w:val="0"/>
              <w:marTop w:val="0"/>
              <w:marBottom w:val="0"/>
              <w:divBdr>
                <w:top w:val="none" w:sz="0" w:space="0" w:color="auto"/>
                <w:left w:val="none" w:sz="0" w:space="0" w:color="auto"/>
                <w:bottom w:val="none" w:sz="0" w:space="0" w:color="auto"/>
                <w:right w:val="none" w:sz="0" w:space="0" w:color="auto"/>
              </w:divBdr>
            </w:div>
          </w:divsChild>
        </w:div>
        <w:div w:id="1112553577">
          <w:marLeft w:val="0"/>
          <w:marRight w:val="0"/>
          <w:marTop w:val="0"/>
          <w:marBottom w:val="0"/>
          <w:divBdr>
            <w:top w:val="none" w:sz="0" w:space="0" w:color="auto"/>
            <w:left w:val="none" w:sz="0" w:space="0" w:color="auto"/>
            <w:bottom w:val="none" w:sz="0" w:space="0" w:color="auto"/>
            <w:right w:val="none" w:sz="0" w:space="0" w:color="auto"/>
          </w:divBdr>
        </w:div>
        <w:div w:id="965626575">
          <w:marLeft w:val="0"/>
          <w:marRight w:val="0"/>
          <w:marTop w:val="0"/>
          <w:marBottom w:val="0"/>
          <w:divBdr>
            <w:top w:val="none" w:sz="0" w:space="0" w:color="auto"/>
            <w:left w:val="none" w:sz="0" w:space="0" w:color="auto"/>
            <w:bottom w:val="none" w:sz="0" w:space="0" w:color="auto"/>
            <w:right w:val="none" w:sz="0" w:space="0" w:color="auto"/>
          </w:divBdr>
          <w:divsChild>
            <w:div w:id="816384546">
              <w:marLeft w:val="0"/>
              <w:marRight w:val="0"/>
              <w:marTop w:val="0"/>
              <w:marBottom w:val="0"/>
              <w:divBdr>
                <w:top w:val="none" w:sz="0" w:space="0" w:color="auto"/>
                <w:left w:val="none" w:sz="0" w:space="0" w:color="auto"/>
                <w:bottom w:val="none" w:sz="0" w:space="0" w:color="auto"/>
                <w:right w:val="none" w:sz="0" w:space="0" w:color="auto"/>
              </w:divBdr>
            </w:div>
          </w:divsChild>
        </w:div>
        <w:div w:id="395668310">
          <w:marLeft w:val="0"/>
          <w:marRight w:val="0"/>
          <w:marTop w:val="0"/>
          <w:marBottom w:val="0"/>
          <w:divBdr>
            <w:top w:val="none" w:sz="0" w:space="0" w:color="auto"/>
            <w:left w:val="none" w:sz="0" w:space="0" w:color="auto"/>
            <w:bottom w:val="none" w:sz="0" w:space="0" w:color="auto"/>
            <w:right w:val="none" w:sz="0" w:space="0" w:color="auto"/>
          </w:divBdr>
        </w:div>
        <w:div w:id="711149958">
          <w:marLeft w:val="0"/>
          <w:marRight w:val="0"/>
          <w:marTop w:val="0"/>
          <w:marBottom w:val="0"/>
          <w:divBdr>
            <w:top w:val="none" w:sz="0" w:space="0" w:color="auto"/>
            <w:left w:val="none" w:sz="0" w:space="0" w:color="auto"/>
            <w:bottom w:val="none" w:sz="0" w:space="0" w:color="auto"/>
            <w:right w:val="none" w:sz="0" w:space="0" w:color="auto"/>
          </w:divBdr>
          <w:divsChild>
            <w:div w:id="2102946454">
              <w:marLeft w:val="0"/>
              <w:marRight w:val="0"/>
              <w:marTop w:val="0"/>
              <w:marBottom w:val="0"/>
              <w:divBdr>
                <w:top w:val="none" w:sz="0" w:space="0" w:color="auto"/>
                <w:left w:val="none" w:sz="0" w:space="0" w:color="auto"/>
                <w:bottom w:val="none" w:sz="0" w:space="0" w:color="auto"/>
                <w:right w:val="none" w:sz="0" w:space="0" w:color="auto"/>
              </w:divBdr>
            </w:div>
          </w:divsChild>
        </w:div>
        <w:div w:id="980421296">
          <w:marLeft w:val="0"/>
          <w:marRight w:val="0"/>
          <w:marTop w:val="0"/>
          <w:marBottom w:val="0"/>
          <w:divBdr>
            <w:top w:val="none" w:sz="0" w:space="0" w:color="auto"/>
            <w:left w:val="none" w:sz="0" w:space="0" w:color="auto"/>
            <w:bottom w:val="none" w:sz="0" w:space="0" w:color="auto"/>
            <w:right w:val="none" w:sz="0" w:space="0" w:color="auto"/>
          </w:divBdr>
        </w:div>
        <w:div w:id="1075709938">
          <w:marLeft w:val="0"/>
          <w:marRight w:val="0"/>
          <w:marTop w:val="0"/>
          <w:marBottom w:val="0"/>
          <w:divBdr>
            <w:top w:val="none" w:sz="0" w:space="0" w:color="auto"/>
            <w:left w:val="none" w:sz="0" w:space="0" w:color="auto"/>
            <w:bottom w:val="none" w:sz="0" w:space="0" w:color="auto"/>
            <w:right w:val="none" w:sz="0" w:space="0" w:color="auto"/>
          </w:divBdr>
          <w:divsChild>
            <w:div w:id="158926326">
              <w:marLeft w:val="0"/>
              <w:marRight w:val="0"/>
              <w:marTop w:val="0"/>
              <w:marBottom w:val="0"/>
              <w:divBdr>
                <w:top w:val="none" w:sz="0" w:space="0" w:color="auto"/>
                <w:left w:val="none" w:sz="0" w:space="0" w:color="auto"/>
                <w:bottom w:val="none" w:sz="0" w:space="0" w:color="auto"/>
                <w:right w:val="none" w:sz="0" w:space="0" w:color="auto"/>
              </w:divBdr>
            </w:div>
          </w:divsChild>
        </w:div>
        <w:div w:id="1223252236">
          <w:marLeft w:val="0"/>
          <w:marRight w:val="0"/>
          <w:marTop w:val="0"/>
          <w:marBottom w:val="0"/>
          <w:divBdr>
            <w:top w:val="none" w:sz="0" w:space="0" w:color="auto"/>
            <w:left w:val="none" w:sz="0" w:space="0" w:color="auto"/>
            <w:bottom w:val="none" w:sz="0" w:space="0" w:color="auto"/>
            <w:right w:val="none" w:sz="0" w:space="0" w:color="auto"/>
          </w:divBdr>
        </w:div>
        <w:div w:id="759059674">
          <w:marLeft w:val="0"/>
          <w:marRight w:val="0"/>
          <w:marTop w:val="0"/>
          <w:marBottom w:val="0"/>
          <w:divBdr>
            <w:top w:val="none" w:sz="0" w:space="0" w:color="auto"/>
            <w:left w:val="none" w:sz="0" w:space="0" w:color="auto"/>
            <w:bottom w:val="none" w:sz="0" w:space="0" w:color="auto"/>
            <w:right w:val="none" w:sz="0" w:space="0" w:color="auto"/>
          </w:divBdr>
          <w:divsChild>
            <w:div w:id="874973102">
              <w:marLeft w:val="0"/>
              <w:marRight w:val="0"/>
              <w:marTop w:val="0"/>
              <w:marBottom w:val="0"/>
              <w:divBdr>
                <w:top w:val="none" w:sz="0" w:space="0" w:color="auto"/>
                <w:left w:val="none" w:sz="0" w:space="0" w:color="auto"/>
                <w:bottom w:val="none" w:sz="0" w:space="0" w:color="auto"/>
                <w:right w:val="none" w:sz="0" w:space="0" w:color="auto"/>
              </w:divBdr>
            </w:div>
          </w:divsChild>
        </w:div>
        <w:div w:id="1083599732">
          <w:marLeft w:val="0"/>
          <w:marRight w:val="0"/>
          <w:marTop w:val="0"/>
          <w:marBottom w:val="0"/>
          <w:divBdr>
            <w:top w:val="none" w:sz="0" w:space="0" w:color="auto"/>
            <w:left w:val="none" w:sz="0" w:space="0" w:color="auto"/>
            <w:bottom w:val="none" w:sz="0" w:space="0" w:color="auto"/>
            <w:right w:val="none" w:sz="0" w:space="0" w:color="auto"/>
          </w:divBdr>
        </w:div>
        <w:div w:id="708532433">
          <w:marLeft w:val="0"/>
          <w:marRight w:val="0"/>
          <w:marTop w:val="0"/>
          <w:marBottom w:val="0"/>
          <w:divBdr>
            <w:top w:val="none" w:sz="0" w:space="0" w:color="auto"/>
            <w:left w:val="none" w:sz="0" w:space="0" w:color="auto"/>
            <w:bottom w:val="none" w:sz="0" w:space="0" w:color="auto"/>
            <w:right w:val="none" w:sz="0" w:space="0" w:color="auto"/>
          </w:divBdr>
          <w:divsChild>
            <w:div w:id="1555386691">
              <w:marLeft w:val="0"/>
              <w:marRight w:val="0"/>
              <w:marTop w:val="0"/>
              <w:marBottom w:val="0"/>
              <w:divBdr>
                <w:top w:val="none" w:sz="0" w:space="0" w:color="auto"/>
                <w:left w:val="none" w:sz="0" w:space="0" w:color="auto"/>
                <w:bottom w:val="none" w:sz="0" w:space="0" w:color="auto"/>
                <w:right w:val="none" w:sz="0" w:space="0" w:color="auto"/>
              </w:divBdr>
            </w:div>
          </w:divsChild>
        </w:div>
        <w:div w:id="343940797">
          <w:marLeft w:val="0"/>
          <w:marRight w:val="0"/>
          <w:marTop w:val="0"/>
          <w:marBottom w:val="0"/>
          <w:divBdr>
            <w:top w:val="none" w:sz="0" w:space="0" w:color="auto"/>
            <w:left w:val="none" w:sz="0" w:space="0" w:color="auto"/>
            <w:bottom w:val="none" w:sz="0" w:space="0" w:color="auto"/>
            <w:right w:val="none" w:sz="0" w:space="0" w:color="auto"/>
          </w:divBdr>
          <w:divsChild>
            <w:div w:id="1760902796">
              <w:marLeft w:val="0"/>
              <w:marRight w:val="0"/>
              <w:marTop w:val="0"/>
              <w:marBottom w:val="0"/>
              <w:divBdr>
                <w:top w:val="none" w:sz="0" w:space="0" w:color="auto"/>
                <w:left w:val="none" w:sz="0" w:space="0" w:color="auto"/>
                <w:bottom w:val="none" w:sz="0" w:space="0" w:color="auto"/>
                <w:right w:val="none" w:sz="0" w:space="0" w:color="auto"/>
              </w:divBdr>
            </w:div>
          </w:divsChild>
        </w:div>
        <w:div w:id="1291936698">
          <w:marLeft w:val="0"/>
          <w:marRight w:val="0"/>
          <w:marTop w:val="0"/>
          <w:marBottom w:val="0"/>
          <w:divBdr>
            <w:top w:val="none" w:sz="0" w:space="0" w:color="auto"/>
            <w:left w:val="none" w:sz="0" w:space="0" w:color="auto"/>
            <w:bottom w:val="none" w:sz="0" w:space="0" w:color="auto"/>
            <w:right w:val="none" w:sz="0" w:space="0" w:color="auto"/>
          </w:divBdr>
          <w:divsChild>
            <w:div w:id="1036153392">
              <w:marLeft w:val="0"/>
              <w:marRight w:val="0"/>
              <w:marTop w:val="0"/>
              <w:marBottom w:val="0"/>
              <w:divBdr>
                <w:top w:val="none" w:sz="0" w:space="0" w:color="auto"/>
                <w:left w:val="none" w:sz="0" w:space="0" w:color="auto"/>
                <w:bottom w:val="none" w:sz="0" w:space="0" w:color="auto"/>
                <w:right w:val="none" w:sz="0" w:space="0" w:color="auto"/>
              </w:divBdr>
            </w:div>
          </w:divsChild>
        </w:div>
        <w:div w:id="1901135109">
          <w:marLeft w:val="0"/>
          <w:marRight w:val="0"/>
          <w:marTop w:val="0"/>
          <w:marBottom w:val="0"/>
          <w:divBdr>
            <w:top w:val="none" w:sz="0" w:space="0" w:color="auto"/>
            <w:left w:val="none" w:sz="0" w:space="0" w:color="auto"/>
            <w:bottom w:val="none" w:sz="0" w:space="0" w:color="auto"/>
            <w:right w:val="none" w:sz="0" w:space="0" w:color="auto"/>
          </w:divBdr>
        </w:div>
        <w:div w:id="270405462">
          <w:marLeft w:val="0"/>
          <w:marRight w:val="0"/>
          <w:marTop w:val="0"/>
          <w:marBottom w:val="0"/>
          <w:divBdr>
            <w:top w:val="none" w:sz="0" w:space="0" w:color="auto"/>
            <w:left w:val="none" w:sz="0" w:space="0" w:color="auto"/>
            <w:bottom w:val="none" w:sz="0" w:space="0" w:color="auto"/>
            <w:right w:val="none" w:sz="0" w:space="0" w:color="auto"/>
          </w:divBdr>
        </w:div>
        <w:div w:id="889802742">
          <w:marLeft w:val="0"/>
          <w:marRight w:val="0"/>
          <w:marTop w:val="0"/>
          <w:marBottom w:val="0"/>
          <w:divBdr>
            <w:top w:val="none" w:sz="0" w:space="0" w:color="auto"/>
            <w:left w:val="none" w:sz="0" w:space="0" w:color="auto"/>
            <w:bottom w:val="none" w:sz="0" w:space="0" w:color="auto"/>
            <w:right w:val="none" w:sz="0" w:space="0" w:color="auto"/>
          </w:divBdr>
          <w:divsChild>
            <w:div w:id="1676422325">
              <w:marLeft w:val="0"/>
              <w:marRight w:val="0"/>
              <w:marTop w:val="0"/>
              <w:marBottom w:val="0"/>
              <w:divBdr>
                <w:top w:val="none" w:sz="0" w:space="0" w:color="auto"/>
                <w:left w:val="none" w:sz="0" w:space="0" w:color="auto"/>
                <w:bottom w:val="none" w:sz="0" w:space="0" w:color="auto"/>
                <w:right w:val="none" w:sz="0" w:space="0" w:color="auto"/>
              </w:divBdr>
            </w:div>
          </w:divsChild>
        </w:div>
        <w:div w:id="754279998">
          <w:marLeft w:val="0"/>
          <w:marRight w:val="0"/>
          <w:marTop w:val="0"/>
          <w:marBottom w:val="0"/>
          <w:divBdr>
            <w:top w:val="none" w:sz="0" w:space="0" w:color="auto"/>
            <w:left w:val="none" w:sz="0" w:space="0" w:color="auto"/>
            <w:bottom w:val="none" w:sz="0" w:space="0" w:color="auto"/>
            <w:right w:val="none" w:sz="0" w:space="0" w:color="auto"/>
          </w:divBdr>
        </w:div>
        <w:div w:id="1100838269">
          <w:marLeft w:val="0"/>
          <w:marRight w:val="0"/>
          <w:marTop w:val="0"/>
          <w:marBottom w:val="0"/>
          <w:divBdr>
            <w:top w:val="none" w:sz="0" w:space="0" w:color="auto"/>
            <w:left w:val="none" w:sz="0" w:space="0" w:color="auto"/>
            <w:bottom w:val="none" w:sz="0" w:space="0" w:color="auto"/>
            <w:right w:val="none" w:sz="0" w:space="0" w:color="auto"/>
          </w:divBdr>
          <w:divsChild>
            <w:div w:id="1927688834">
              <w:marLeft w:val="0"/>
              <w:marRight w:val="0"/>
              <w:marTop w:val="0"/>
              <w:marBottom w:val="0"/>
              <w:divBdr>
                <w:top w:val="none" w:sz="0" w:space="0" w:color="auto"/>
                <w:left w:val="none" w:sz="0" w:space="0" w:color="auto"/>
                <w:bottom w:val="none" w:sz="0" w:space="0" w:color="auto"/>
                <w:right w:val="none" w:sz="0" w:space="0" w:color="auto"/>
              </w:divBdr>
            </w:div>
          </w:divsChild>
        </w:div>
        <w:div w:id="2030258141">
          <w:marLeft w:val="0"/>
          <w:marRight w:val="0"/>
          <w:marTop w:val="0"/>
          <w:marBottom w:val="0"/>
          <w:divBdr>
            <w:top w:val="none" w:sz="0" w:space="0" w:color="auto"/>
            <w:left w:val="none" w:sz="0" w:space="0" w:color="auto"/>
            <w:bottom w:val="none" w:sz="0" w:space="0" w:color="auto"/>
            <w:right w:val="none" w:sz="0" w:space="0" w:color="auto"/>
          </w:divBdr>
        </w:div>
        <w:div w:id="962346468">
          <w:marLeft w:val="0"/>
          <w:marRight w:val="0"/>
          <w:marTop w:val="0"/>
          <w:marBottom w:val="0"/>
          <w:divBdr>
            <w:top w:val="none" w:sz="0" w:space="0" w:color="auto"/>
            <w:left w:val="none" w:sz="0" w:space="0" w:color="auto"/>
            <w:bottom w:val="none" w:sz="0" w:space="0" w:color="auto"/>
            <w:right w:val="none" w:sz="0" w:space="0" w:color="auto"/>
          </w:divBdr>
          <w:divsChild>
            <w:div w:id="2025545065">
              <w:marLeft w:val="0"/>
              <w:marRight w:val="0"/>
              <w:marTop w:val="0"/>
              <w:marBottom w:val="0"/>
              <w:divBdr>
                <w:top w:val="none" w:sz="0" w:space="0" w:color="auto"/>
                <w:left w:val="none" w:sz="0" w:space="0" w:color="auto"/>
                <w:bottom w:val="none" w:sz="0" w:space="0" w:color="auto"/>
                <w:right w:val="none" w:sz="0" w:space="0" w:color="auto"/>
              </w:divBdr>
            </w:div>
          </w:divsChild>
        </w:div>
        <w:div w:id="1719738068">
          <w:marLeft w:val="0"/>
          <w:marRight w:val="0"/>
          <w:marTop w:val="0"/>
          <w:marBottom w:val="0"/>
          <w:divBdr>
            <w:top w:val="none" w:sz="0" w:space="0" w:color="auto"/>
            <w:left w:val="none" w:sz="0" w:space="0" w:color="auto"/>
            <w:bottom w:val="none" w:sz="0" w:space="0" w:color="auto"/>
            <w:right w:val="none" w:sz="0" w:space="0" w:color="auto"/>
          </w:divBdr>
          <w:divsChild>
            <w:div w:id="1989627999">
              <w:marLeft w:val="0"/>
              <w:marRight w:val="0"/>
              <w:marTop w:val="0"/>
              <w:marBottom w:val="0"/>
              <w:divBdr>
                <w:top w:val="none" w:sz="0" w:space="0" w:color="auto"/>
                <w:left w:val="none" w:sz="0" w:space="0" w:color="auto"/>
                <w:bottom w:val="none" w:sz="0" w:space="0" w:color="auto"/>
                <w:right w:val="none" w:sz="0" w:space="0" w:color="auto"/>
              </w:divBdr>
              <w:divsChild>
                <w:div w:id="562721256">
                  <w:marLeft w:val="0"/>
                  <w:marRight w:val="0"/>
                  <w:marTop w:val="0"/>
                  <w:marBottom w:val="0"/>
                  <w:divBdr>
                    <w:top w:val="none" w:sz="0" w:space="0" w:color="auto"/>
                    <w:left w:val="none" w:sz="0" w:space="0" w:color="auto"/>
                    <w:bottom w:val="none" w:sz="0" w:space="0" w:color="auto"/>
                    <w:right w:val="none" w:sz="0" w:space="0" w:color="auto"/>
                  </w:divBdr>
                  <w:divsChild>
                    <w:div w:id="1794791561">
                      <w:marLeft w:val="0"/>
                      <w:marRight w:val="0"/>
                      <w:marTop w:val="0"/>
                      <w:marBottom w:val="0"/>
                      <w:divBdr>
                        <w:top w:val="none" w:sz="0" w:space="0" w:color="auto"/>
                        <w:left w:val="none" w:sz="0" w:space="0" w:color="auto"/>
                        <w:bottom w:val="none" w:sz="0" w:space="0" w:color="auto"/>
                        <w:right w:val="none" w:sz="0" w:space="0" w:color="auto"/>
                      </w:divBdr>
                    </w:div>
                  </w:divsChild>
                </w:div>
                <w:div w:id="209659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41157">
          <w:marLeft w:val="0"/>
          <w:marRight w:val="0"/>
          <w:marTop w:val="0"/>
          <w:marBottom w:val="0"/>
          <w:divBdr>
            <w:top w:val="none" w:sz="0" w:space="0" w:color="auto"/>
            <w:left w:val="none" w:sz="0" w:space="0" w:color="auto"/>
            <w:bottom w:val="none" w:sz="0" w:space="0" w:color="auto"/>
            <w:right w:val="none" w:sz="0" w:space="0" w:color="auto"/>
          </w:divBdr>
          <w:divsChild>
            <w:div w:id="90515660">
              <w:marLeft w:val="0"/>
              <w:marRight w:val="0"/>
              <w:marTop w:val="0"/>
              <w:marBottom w:val="0"/>
              <w:divBdr>
                <w:top w:val="none" w:sz="0" w:space="0" w:color="auto"/>
                <w:left w:val="none" w:sz="0" w:space="0" w:color="auto"/>
                <w:bottom w:val="none" w:sz="0" w:space="0" w:color="auto"/>
                <w:right w:val="none" w:sz="0" w:space="0" w:color="auto"/>
              </w:divBdr>
              <w:divsChild>
                <w:div w:id="1343706377">
                  <w:marLeft w:val="0"/>
                  <w:marRight w:val="0"/>
                  <w:marTop w:val="0"/>
                  <w:marBottom w:val="0"/>
                  <w:divBdr>
                    <w:top w:val="none" w:sz="0" w:space="0" w:color="auto"/>
                    <w:left w:val="none" w:sz="0" w:space="0" w:color="auto"/>
                    <w:bottom w:val="none" w:sz="0" w:space="0" w:color="auto"/>
                    <w:right w:val="none" w:sz="0" w:space="0" w:color="auto"/>
                  </w:divBdr>
                  <w:divsChild>
                    <w:div w:id="1257056451">
                      <w:marLeft w:val="0"/>
                      <w:marRight w:val="0"/>
                      <w:marTop w:val="0"/>
                      <w:marBottom w:val="0"/>
                      <w:divBdr>
                        <w:top w:val="none" w:sz="0" w:space="0" w:color="auto"/>
                        <w:left w:val="none" w:sz="0" w:space="0" w:color="auto"/>
                        <w:bottom w:val="none" w:sz="0" w:space="0" w:color="auto"/>
                        <w:right w:val="none" w:sz="0" w:space="0" w:color="auto"/>
                      </w:divBdr>
                    </w:div>
                  </w:divsChild>
                </w:div>
                <w:div w:id="757869334">
                  <w:marLeft w:val="0"/>
                  <w:marRight w:val="0"/>
                  <w:marTop w:val="0"/>
                  <w:marBottom w:val="0"/>
                  <w:divBdr>
                    <w:top w:val="none" w:sz="0" w:space="0" w:color="auto"/>
                    <w:left w:val="none" w:sz="0" w:space="0" w:color="auto"/>
                    <w:bottom w:val="none" w:sz="0" w:space="0" w:color="auto"/>
                    <w:right w:val="none" w:sz="0" w:space="0" w:color="auto"/>
                  </w:divBdr>
                  <w:divsChild>
                    <w:div w:id="1490556210">
                      <w:marLeft w:val="0"/>
                      <w:marRight w:val="0"/>
                      <w:marTop w:val="0"/>
                      <w:marBottom w:val="0"/>
                      <w:divBdr>
                        <w:top w:val="none" w:sz="0" w:space="0" w:color="auto"/>
                        <w:left w:val="none" w:sz="0" w:space="0" w:color="auto"/>
                        <w:bottom w:val="none" w:sz="0" w:space="0" w:color="auto"/>
                        <w:right w:val="none" w:sz="0" w:space="0" w:color="auto"/>
                      </w:divBdr>
                    </w:div>
                  </w:divsChild>
                </w:div>
                <w:div w:id="281498709">
                  <w:marLeft w:val="0"/>
                  <w:marRight w:val="0"/>
                  <w:marTop w:val="0"/>
                  <w:marBottom w:val="0"/>
                  <w:divBdr>
                    <w:top w:val="none" w:sz="0" w:space="0" w:color="auto"/>
                    <w:left w:val="none" w:sz="0" w:space="0" w:color="auto"/>
                    <w:bottom w:val="none" w:sz="0" w:space="0" w:color="auto"/>
                    <w:right w:val="none" w:sz="0" w:space="0" w:color="auto"/>
                  </w:divBdr>
                  <w:divsChild>
                    <w:div w:id="1968389682">
                      <w:marLeft w:val="0"/>
                      <w:marRight w:val="0"/>
                      <w:marTop w:val="0"/>
                      <w:marBottom w:val="0"/>
                      <w:divBdr>
                        <w:top w:val="none" w:sz="0" w:space="0" w:color="auto"/>
                        <w:left w:val="none" w:sz="0" w:space="0" w:color="auto"/>
                        <w:bottom w:val="none" w:sz="0" w:space="0" w:color="auto"/>
                        <w:right w:val="none" w:sz="0" w:space="0" w:color="auto"/>
                      </w:divBdr>
                    </w:div>
                  </w:divsChild>
                </w:div>
                <w:div w:id="428939447">
                  <w:marLeft w:val="0"/>
                  <w:marRight w:val="0"/>
                  <w:marTop w:val="0"/>
                  <w:marBottom w:val="0"/>
                  <w:divBdr>
                    <w:top w:val="none" w:sz="0" w:space="0" w:color="auto"/>
                    <w:left w:val="none" w:sz="0" w:space="0" w:color="auto"/>
                    <w:bottom w:val="none" w:sz="0" w:space="0" w:color="auto"/>
                    <w:right w:val="none" w:sz="0" w:space="0" w:color="auto"/>
                  </w:divBdr>
                  <w:divsChild>
                    <w:div w:id="1933082190">
                      <w:marLeft w:val="0"/>
                      <w:marRight w:val="0"/>
                      <w:marTop w:val="0"/>
                      <w:marBottom w:val="0"/>
                      <w:divBdr>
                        <w:top w:val="none" w:sz="0" w:space="0" w:color="auto"/>
                        <w:left w:val="none" w:sz="0" w:space="0" w:color="auto"/>
                        <w:bottom w:val="none" w:sz="0" w:space="0" w:color="auto"/>
                        <w:right w:val="none" w:sz="0" w:space="0" w:color="auto"/>
                      </w:divBdr>
                    </w:div>
                  </w:divsChild>
                </w:div>
                <w:div w:id="7826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40781">
          <w:marLeft w:val="0"/>
          <w:marRight w:val="0"/>
          <w:marTop w:val="0"/>
          <w:marBottom w:val="0"/>
          <w:divBdr>
            <w:top w:val="none" w:sz="0" w:space="0" w:color="auto"/>
            <w:left w:val="none" w:sz="0" w:space="0" w:color="auto"/>
            <w:bottom w:val="none" w:sz="0" w:space="0" w:color="auto"/>
            <w:right w:val="none" w:sz="0" w:space="0" w:color="auto"/>
          </w:divBdr>
          <w:divsChild>
            <w:div w:id="11523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2206">
      <w:bodyDiv w:val="1"/>
      <w:marLeft w:val="0"/>
      <w:marRight w:val="0"/>
      <w:marTop w:val="0"/>
      <w:marBottom w:val="0"/>
      <w:divBdr>
        <w:top w:val="none" w:sz="0" w:space="0" w:color="auto"/>
        <w:left w:val="none" w:sz="0" w:space="0" w:color="auto"/>
        <w:bottom w:val="none" w:sz="0" w:space="0" w:color="auto"/>
        <w:right w:val="none" w:sz="0" w:space="0" w:color="auto"/>
      </w:divBdr>
      <w:divsChild>
        <w:div w:id="975447696">
          <w:marLeft w:val="0"/>
          <w:marRight w:val="0"/>
          <w:marTop w:val="0"/>
          <w:marBottom w:val="0"/>
          <w:divBdr>
            <w:top w:val="none" w:sz="0" w:space="0" w:color="auto"/>
            <w:left w:val="none" w:sz="0" w:space="0" w:color="auto"/>
            <w:bottom w:val="none" w:sz="0" w:space="0" w:color="auto"/>
            <w:right w:val="none" w:sz="0" w:space="0" w:color="auto"/>
          </w:divBdr>
        </w:div>
        <w:div w:id="2008902118">
          <w:marLeft w:val="0"/>
          <w:marRight w:val="0"/>
          <w:marTop w:val="0"/>
          <w:marBottom w:val="0"/>
          <w:divBdr>
            <w:top w:val="none" w:sz="0" w:space="0" w:color="auto"/>
            <w:left w:val="none" w:sz="0" w:space="0" w:color="auto"/>
            <w:bottom w:val="none" w:sz="0" w:space="0" w:color="auto"/>
            <w:right w:val="none" w:sz="0" w:space="0" w:color="auto"/>
          </w:divBdr>
          <w:divsChild>
            <w:div w:id="1662390873">
              <w:marLeft w:val="0"/>
              <w:marRight w:val="0"/>
              <w:marTop w:val="0"/>
              <w:marBottom w:val="0"/>
              <w:divBdr>
                <w:top w:val="none" w:sz="0" w:space="0" w:color="auto"/>
                <w:left w:val="none" w:sz="0" w:space="0" w:color="auto"/>
                <w:bottom w:val="none" w:sz="0" w:space="0" w:color="auto"/>
                <w:right w:val="none" w:sz="0" w:space="0" w:color="auto"/>
              </w:divBdr>
            </w:div>
          </w:divsChild>
        </w:div>
        <w:div w:id="297304031">
          <w:marLeft w:val="0"/>
          <w:marRight w:val="0"/>
          <w:marTop w:val="0"/>
          <w:marBottom w:val="0"/>
          <w:divBdr>
            <w:top w:val="none" w:sz="0" w:space="0" w:color="auto"/>
            <w:left w:val="none" w:sz="0" w:space="0" w:color="auto"/>
            <w:bottom w:val="none" w:sz="0" w:space="0" w:color="auto"/>
            <w:right w:val="none" w:sz="0" w:space="0" w:color="auto"/>
          </w:divBdr>
        </w:div>
        <w:div w:id="1223516524">
          <w:marLeft w:val="0"/>
          <w:marRight w:val="0"/>
          <w:marTop w:val="0"/>
          <w:marBottom w:val="0"/>
          <w:divBdr>
            <w:top w:val="none" w:sz="0" w:space="0" w:color="auto"/>
            <w:left w:val="none" w:sz="0" w:space="0" w:color="auto"/>
            <w:bottom w:val="none" w:sz="0" w:space="0" w:color="auto"/>
            <w:right w:val="none" w:sz="0" w:space="0" w:color="auto"/>
          </w:divBdr>
          <w:divsChild>
            <w:div w:id="1434008276">
              <w:marLeft w:val="0"/>
              <w:marRight w:val="0"/>
              <w:marTop w:val="0"/>
              <w:marBottom w:val="0"/>
              <w:divBdr>
                <w:top w:val="none" w:sz="0" w:space="0" w:color="auto"/>
                <w:left w:val="none" w:sz="0" w:space="0" w:color="auto"/>
                <w:bottom w:val="none" w:sz="0" w:space="0" w:color="auto"/>
                <w:right w:val="none" w:sz="0" w:space="0" w:color="auto"/>
              </w:divBdr>
              <w:divsChild>
                <w:div w:id="1182281241">
                  <w:marLeft w:val="0"/>
                  <w:marRight w:val="0"/>
                  <w:marTop w:val="0"/>
                  <w:marBottom w:val="0"/>
                  <w:divBdr>
                    <w:top w:val="none" w:sz="0" w:space="0" w:color="auto"/>
                    <w:left w:val="none" w:sz="0" w:space="0" w:color="auto"/>
                    <w:bottom w:val="none" w:sz="0" w:space="0" w:color="auto"/>
                    <w:right w:val="none" w:sz="0" w:space="0" w:color="auto"/>
                  </w:divBdr>
                </w:div>
                <w:div w:id="201671123">
                  <w:marLeft w:val="0"/>
                  <w:marRight w:val="0"/>
                  <w:marTop w:val="0"/>
                  <w:marBottom w:val="0"/>
                  <w:divBdr>
                    <w:top w:val="none" w:sz="0" w:space="0" w:color="auto"/>
                    <w:left w:val="none" w:sz="0" w:space="0" w:color="auto"/>
                    <w:bottom w:val="none" w:sz="0" w:space="0" w:color="auto"/>
                    <w:right w:val="none" w:sz="0" w:space="0" w:color="auto"/>
                  </w:divBdr>
                </w:div>
              </w:divsChild>
            </w:div>
            <w:div w:id="797188287">
              <w:marLeft w:val="0"/>
              <w:marRight w:val="0"/>
              <w:marTop w:val="0"/>
              <w:marBottom w:val="0"/>
              <w:divBdr>
                <w:top w:val="none" w:sz="0" w:space="0" w:color="auto"/>
                <w:left w:val="none" w:sz="0" w:space="0" w:color="auto"/>
                <w:bottom w:val="none" w:sz="0" w:space="0" w:color="auto"/>
                <w:right w:val="none" w:sz="0" w:space="0" w:color="auto"/>
              </w:divBdr>
              <w:divsChild>
                <w:div w:id="7925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2553">
          <w:marLeft w:val="0"/>
          <w:marRight w:val="0"/>
          <w:marTop w:val="0"/>
          <w:marBottom w:val="0"/>
          <w:divBdr>
            <w:top w:val="none" w:sz="0" w:space="0" w:color="auto"/>
            <w:left w:val="none" w:sz="0" w:space="0" w:color="auto"/>
            <w:bottom w:val="none" w:sz="0" w:space="0" w:color="auto"/>
            <w:right w:val="none" w:sz="0" w:space="0" w:color="auto"/>
          </w:divBdr>
          <w:divsChild>
            <w:div w:id="326714967">
              <w:marLeft w:val="0"/>
              <w:marRight w:val="0"/>
              <w:marTop w:val="0"/>
              <w:marBottom w:val="0"/>
              <w:divBdr>
                <w:top w:val="none" w:sz="0" w:space="0" w:color="auto"/>
                <w:left w:val="none" w:sz="0" w:space="0" w:color="auto"/>
                <w:bottom w:val="none" w:sz="0" w:space="0" w:color="auto"/>
                <w:right w:val="none" w:sz="0" w:space="0" w:color="auto"/>
              </w:divBdr>
            </w:div>
          </w:divsChild>
        </w:div>
        <w:div w:id="729887682">
          <w:marLeft w:val="0"/>
          <w:marRight w:val="0"/>
          <w:marTop w:val="0"/>
          <w:marBottom w:val="0"/>
          <w:divBdr>
            <w:top w:val="none" w:sz="0" w:space="0" w:color="auto"/>
            <w:left w:val="none" w:sz="0" w:space="0" w:color="auto"/>
            <w:bottom w:val="none" w:sz="0" w:space="0" w:color="auto"/>
            <w:right w:val="none" w:sz="0" w:space="0" w:color="auto"/>
          </w:divBdr>
        </w:div>
        <w:div w:id="516770805">
          <w:marLeft w:val="0"/>
          <w:marRight w:val="0"/>
          <w:marTop w:val="0"/>
          <w:marBottom w:val="0"/>
          <w:divBdr>
            <w:top w:val="none" w:sz="0" w:space="0" w:color="auto"/>
            <w:left w:val="none" w:sz="0" w:space="0" w:color="auto"/>
            <w:bottom w:val="none" w:sz="0" w:space="0" w:color="auto"/>
            <w:right w:val="none" w:sz="0" w:space="0" w:color="auto"/>
          </w:divBdr>
          <w:divsChild>
            <w:div w:id="672339763">
              <w:marLeft w:val="0"/>
              <w:marRight w:val="0"/>
              <w:marTop w:val="0"/>
              <w:marBottom w:val="0"/>
              <w:divBdr>
                <w:top w:val="none" w:sz="0" w:space="0" w:color="auto"/>
                <w:left w:val="none" w:sz="0" w:space="0" w:color="auto"/>
                <w:bottom w:val="none" w:sz="0" w:space="0" w:color="auto"/>
                <w:right w:val="none" w:sz="0" w:space="0" w:color="auto"/>
              </w:divBdr>
            </w:div>
          </w:divsChild>
        </w:div>
        <w:div w:id="1936939086">
          <w:marLeft w:val="0"/>
          <w:marRight w:val="0"/>
          <w:marTop w:val="0"/>
          <w:marBottom w:val="0"/>
          <w:divBdr>
            <w:top w:val="none" w:sz="0" w:space="0" w:color="auto"/>
            <w:left w:val="none" w:sz="0" w:space="0" w:color="auto"/>
            <w:bottom w:val="none" w:sz="0" w:space="0" w:color="auto"/>
            <w:right w:val="none" w:sz="0" w:space="0" w:color="auto"/>
          </w:divBdr>
          <w:divsChild>
            <w:div w:id="274943071">
              <w:marLeft w:val="0"/>
              <w:marRight w:val="0"/>
              <w:marTop w:val="0"/>
              <w:marBottom w:val="0"/>
              <w:divBdr>
                <w:top w:val="none" w:sz="0" w:space="0" w:color="auto"/>
                <w:left w:val="none" w:sz="0" w:space="0" w:color="auto"/>
                <w:bottom w:val="none" w:sz="0" w:space="0" w:color="auto"/>
                <w:right w:val="none" w:sz="0" w:space="0" w:color="auto"/>
              </w:divBdr>
            </w:div>
          </w:divsChild>
        </w:div>
        <w:div w:id="1282954651">
          <w:marLeft w:val="0"/>
          <w:marRight w:val="0"/>
          <w:marTop w:val="0"/>
          <w:marBottom w:val="0"/>
          <w:divBdr>
            <w:top w:val="none" w:sz="0" w:space="0" w:color="auto"/>
            <w:left w:val="none" w:sz="0" w:space="0" w:color="auto"/>
            <w:bottom w:val="none" w:sz="0" w:space="0" w:color="auto"/>
            <w:right w:val="none" w:sz="0" w:space="0" w:color="auto"/>
          </w:divBdr>
          <w:divsChild>
            <w:div w:id="1475298991">
              <w:marLeft w:val="0"/>
              <w:marRight w:val="0"/>
              <w:marTop w:val="0"/>
              <w:marBottom w:val="0"/>
              <w:divBdr>
                <w:top w:val="none" w:sz="0" w:space="0" w:color="auto"/>
                <w:left w:val="none" w:sz="0" w:space="0" w:color="auto"/>
                <w:bottom w:val="none" w:sz="0" w:space="0" w:color="auto"/>
                <w:right w:val="none" w:sz="0" w:space="0" w:color="auto"/>
              </w:divBdr>
            </w:div>
          </w:divsChild>
        </w:div>
        <w:div w:id="134177767">
          <w:marLeft w:val="0"/>
          <w:marRight w:val="0"/>
          <w:marTop w:val="0"/>
          <w:marBottom w:val="0"/>
          <w:divBdr>
            <w:top w:val="none" w:sz="0" w:space="0" w:color="auto"/>
            <w:left w:val="none" w:sz="0" w:space="0" w:color="auto"/>
            <w:bottom w:val="none" w:sz="0" w:space="0" w:color="auto"/>
            <w:right w:val="none" w:sz="0" w:space="0" w:color="auto"/>
          </w:divBdr>
          <w:divsChild>
            <w:div w:id="1254163089">
              <w:marLeft w:val="0"/>
              <w:marRight w:val="0"/>
              <w:marTop w:val="0"/>
              <w:marBottom w:val="0"/>
              <w:divBdr>
                <w:top w:val="none" w:sz="0" w:space="0" w:color="auto"/>
                <w:left w:val="none" w:sz="0" w:space="0" w:color="auto"/>
                <w:bottom w:val="none" w:sz="0" w:space="0" w:color="auto"/>
                <w:right w:val="none" w:sz="0" w:space="0" w:color="auto"/>
              </w:divBdr>
            </w:div>
          </w:divsChild>
        </w:div>
        <w:div w:id="1225752468">
          <w:marLeft w:val="0"/>
          <w:marRight w:val="0"/>
          <w:marTop w:val="0"/>
          <w:marBottom w:val="0"/>
          <w:divBdr>
            <w:top w:val="none" w:sz="0" w:space="0" w:color="auto"/>
            <w:left w:val="none" w:sz="0" w:space="0" w:color="auto"/>
            <w:bottom w:val="none" w:sz="0" w:space="0" w:color="auto"/>
            <w:right w:val="none" w:sz="0" w:space="0" w:color="auto"/>
          </w:divBdr>
          <w:divsChild>
            <w:div w:id="1147744601">
              <w:marLeft w:val="0"/>
              <w:marRight w:val="0"/>
              <w:marTop w:val="0"/>
              <w:marBottom w:val="0"/>
              <w:divBdr>
                <w:top w:val="none" w:sz="0" w:space="0" w:color="auto"/>
                <w:left w:val="none" w:sz="0" w:space="0" w:color="auto"/>
                <w:bottom w:val="none" w:sz="0" w:space="0" w:color="auto"/>
                <w:right w:val="none" w:sz="0" w:space="0" w:color="auto"/>
              </w:divBdr>
            </w:div>
          </w:divsChild>
        </w:div>
        <w:div w:id="1383140384">
          <w:marLeft w:val="0"/>
          <w:marRight w:val="0"/>
          <w:marTop w:val="0"/>
          <w:marBottom w:val="0"/>
          <w:divBdr>
            <w:top w:val="none" w:sz="0" w:space="0" w:color="auto"/>
            <w:left w:val="none" w:sz="0" w:space="0" w:color="auto"/>
            <w:bottom w:val="none" w:sz="0" w:space="0" w:color="auto"/>
            <w:right w:val="none" w:sz="0" w:space="0" w:color="auto"/>
          </w:divBdr>
          <w:divsChild>
            <w:div w:id="1904951032">
              <w:marLeft w:val="0"/>
              <w:marRight w:val="0"/>
              <w:marTop w:val="0"/>
              <w:marBottom w:val="0"/>
              <w:divBdr>
                <w:top w:val="none" w:sz="0" w:space="0" w:color="auto"/>
                <w:left w:val="none" w:sz="0" w:space="0" w:color="auto"/>
                <w:bottom w:val="none" w:sz="0" w:space="0" w:color="auto"/>
                <w:right w:val="none" w:sz="0" w:space="0" w:color="auto"/>
              </w:divBdr>
            </w:div>
          </w:divsChild>
        </w:div>
        <w:div w:id="11226438">
          <w:marLeft w:val="0"/>
          <w:marRight w:val="0"/>
          <w:marTop w:val="0"/>
          <w:marBottom w:val="0"/>
          <w:divBdr>
            <w:top w:val="none" w:sz="0" w:space="0" w:color="auto"/>
            <w:left w:val="none" w:sz="0" w:space="0" w:color="auto"/>
            <w:bottom w:val="none" w:sz="0" w:space="0" w:color="auto"/>
            <w:right w:val="none" w:sz="0" w:space="0" w:color="auto"/>
          </w:divBdr>
          <w:divsChild>
            <w:div w:id="753816668">
              <w:marLeft w:val="0"/>
              <w:marRight w:val="0"/>
              <w:marTop w:val="0"/>
              <w:marBottom w:val="0"/>
              <w:divBdr>
                <w:top w:val="none" w:sz="0" w:space="0" w:color="auto"/>
                <w:left w:val="none" w:sz="0" w:space="0" w:color="auto"/>
                <w:bottom w:val="none" w:sz="0" w:space="0" w:color="auto"/>
                <w:right w:val="none" w:sz="0" w:space="0" w:color="auto"/>
              </w:divBdr>
            </w:div>
          </w:divsChild>
        </w:div>
        <w:div w:id="282619914">
          <w:marLeft w:val="0"/>
          <w:marRight w:val="0"/>
          <w:marTop w:val="0"/>
          <w:marBottom w:val="0"/>
          <w:divBdr>
            <w:top w:val="none" w:sz="0" w:space="0" w:color="auto"/>
            <w:left w:val="none" w:sz="0" w:space="0" w:color="auto"/>
            <w:bottom w:val="none" w:sz="0" w:space="0" w:color="auto"/>
            <w:right w:val="none" w:sz="0" w:space="0" w:color="auto"/>
          </w:divBdr>
        </w:div>
        <w:div w:id="1498307177">
          <w:marLeft w:val="0"/>
          <w:marRight w:val="0"/>
          <w:marTop w:val="0"/>
          <w:marBottom w:val="0"/>
          <w:divBdr>
            <w:top w:val="none" w:sz="0" w:space="0" w:color="auto"/>
            <w:left w:val="none" w:sz="0" w:space="0" w:color="auto"/>
            <w:bottom w:val="none" w:sz="0" w:space="0" w:color="auto"/>
            <w:right w:val="none" w:sz="0" w:space="0" w:color="auto"/>
          </w:divBdr>
          <w:divsChild>
            <w:div w:id="1260599182">
              <w:marLeft w:val="0"/>
              <w:marRight w:val="0"/>
              <w:marTop w:val="0"/>
              <w:marBottom w:val="0"/>
              <w:divBdr>
                <w:top w:val="none" w:sz="0" w:space="0" w:color="auto"/>
                <w:left w:val="none" w:sz="0" w:space="0" w:color="auto"/>
                <w:bottom w:val="none" w:sz="0" w:space="0" w:color="auto"/>
                <w:right w:val="none" w:sz="0" w:space="0" w:color="auto"/>
              </w:divBdr>
            </w:div>
          </w:divsChild>
        </w:div>
        <w:div w:id="1344237582">
          <w:marLeft w:val="0"/>
          <w:marRight w:val="0"/>
          <w:marTop w:val="0"/>
          <w:marBottom w:val="0"/>
          <w:divBdr>
            <w:top w:val="none" w:sz="0" w:space="0" w:color="auto"/>
            <w:left w:val="none" w:sz="0" w:space="0" w:color="auto"/>
            <w:bottom w:val="none" w:sz="0" w:space="0" w:color="auto"/>
            <w:right w:val="none" w:sz="0" w:space="0" w:color="auto"/>
          </w:divBdr>
          <w:divsChild>
            <w:div w:id="2144736957">
              <w:marLeft w:val="0"/>
              <w:marRight w:val="0"/>
              <w:marTop w:val="0"/>
              <w:marBottom w:val="0"/>
              <w:divBdr>
                <w:top w:val="none" w:sz="0" w:space="0" w:color="auto"/>
                <w:left w:val="none" w:sz="0" w:space="0" w:color="auto"/>
                <w:bottom w:val="none" w:sz="0" w:space="0" w:color="auto"/>
                <w:right w:val="none" w:sz="0" w:space="0" w:color="auto"/>
              </w:divBdr>
            </w:div>
          </w:divsChild>
        </w:div>
        <w:div w:id="1608999413">
          <w:marLeft w:val="0"/>
          <w:marRight w:val="0"/>
          <w:marTop w:val="0"/>
          <w:marBottom w:val="0"/>
          <w:divBdr>
            <w:top w:val="none" w:sz="0" w:space="0" w:color="auto"/>
            <w:left w:val="none" w:sz="0" w:space="0" w:color="auto"/>
            <w:bottom w:val="none" w:sz="0" w:space="0" w:color="auto"/>
            <w:right w:val="none" w:sz="0" w:space="0" w:color="auto"/>
          </w:divBdr>
        </w:div>
        <w:div w:id="2082484807">
          <w:marLeft w:val="0"/>
          <w:marRight w:val="0"/>
          <w:marTop w:val="0"/>
          <w:marBottom w:val="0"/>
          <w:divBdr>
            <w:top w:val="none" w:sz="0" w:space="0" w:color="auto"/>
            <w:left w:val="none" w:sz="0" w:space="0" w:color="auto"/>
            <w:bottom w:val="none" w:sz="0" w:space="0" w:color="auto"/>
            <w:right w:val="none" w:sz="0" w:space="0" w:color="auto"/>
          </w:divBdr>
          <w:divsChild>
            <w:div w:id="659887312">
              <w:marLeft w:val="0"/>
              <w:marRight w:val="0"/>
              <w:marTop w:val="0"/>
              <w:marBottom w:val="0"/>
              <w:divBdr>
                <w:top w:val="none" w:sz="0" w:space="0" w:color="auto"/>
                <w:left w:val="none" w:sz="0" w:space="0" w:color="auto"/>
                <w:bottom w:val="none" w:sz="0" w:space="0" w:color="auto"/>
                <w:right w:val="none" w:sz="0" w:space="0" w:color="auto"/>
              </w:divBdr>
            </w:div>
          </w:divsChild>
        </w:div>
        <w:div w:id="1688866800">
          <w:marLeft w:val="0"/>
          <w:marRight w:val="0"/>
          <w:marTop w:val="0"/>
          <w:marBottom w:val="0"/>
          <w:divBdr>
            <w:top w:val="none" w:sz="0" w:space="0" w:color="auto"/>
            <w:left w:val="none" w:sz="0" w:space="0" w:color="auto"/>
            <w:bottom w:val="none" w:sz="0" w:space="0" w:color="auto"/>
            <w:right w:val="none" w:sz="0" w:space="0" w:color="auto"/>
          </w:divBdr>
          <w:divsChild>
            <w:div w:id="1818765357">
              <w:marLeft w:val="0"/>
              <w:marRight w:val="0"/>
              <w:marTop w:val="0"/>
              <w:marBottom w:val="0"/>
              <w:divBdr>
                <w:top w:val="none" w:sz="0" w:space="0" w:color="auto"/>
                <w:left w:val="none" w:sz="0" w:space="0" w:color="auto"/>
                <w:bottom w:val="none" w:sz="0" w:space="0" w:color="auto"/>
                <w:right w:val="none" w:sz="0" w:space="0" w:color="auto"/>
              </w:divBdr>
            </w:div>
          </w:divsChild>
        </w:div>
        <w:div w:id="36660020">
          <w:marLeft w:val="0"/>
          <w:marRight w:val="0"/>
          <w:marTop w:val="0"/>
          <w:marBottom w:val="0"/>
          <w:divBdr>
            <w:top w:val="none" w:sz="0" w:space="0" w:color="auto"/>
            <w:left w:val="none" w:sz="0" w:space="0" w:color="auto"/>
            <w:bottom w:val="none" w:sz="0" w:space="0" w:color="auto"/>
            <w:right w:val="none" w:sz="0" w:space="0" w:color="auto"/>
          </w:divBdr>
        </w:div>
        <w:div w:id="1763333024">
          <w:marLeft w:val="0"/>
          <w:marRight w:val="0"/>
          <w:marTop w:val="0"/>
          <w:marBottom w:val="0"/>
          <w:divBdr>
            <w:top w:val="none" w:sz="0" w:space="0" w:color="auto"/>
            <w:left w:val="none" w:sz="0" w:space="0" w:color="auto"/>
            <w:bottom w:val="none" w:sz="0" w:space="0" w:color="auto"/>
            <w:right w:val="none" w:sz="0" w:space="0" w:color="auto"/>
          </w:divBdr>
          <w:divsChild>
            <w:div w:id="1528830840">
              <w:marLeft w:val="0"/>
              <w:marRight w:val="0"/>
              <w:marTop w:val="0"/>
              <w:marBottom w:val="0"/>
              <w:divBdr>
                <w:top w:val="none" w:sz="0" w:space="0" w:color="auto"/>
                <w:left w:val="none" w:sz="0" w:space="0" w:color="auto"/>
                <w:bottom w:val="none" w:sz="0" w:space="0" w:color="auto"/>
                <w:right w:val="none" w:sz="0" w:space="0" w:color="auto"/>
              </w:divBdr>
            </w:div>
          </w:divsChild>
        </w:div>
        <w:div w:id="1894148502">
          <w:marLeft w:val="0"/>
          <w:marRight w:val="0"/>
          <w:marTop w:val="0"/>
          <w:marBottom w:val="0"/>
          <w:divBdr>
            <w:top w:val="none" w:sz="0" w:space="0" w:color="auto"/>
            <w:left w:val="none" w:sz="0" w:space="0" w:color="auto"/>
            <w:bottom w:val="none" w:sz="0" w:space="0" w:color="auto"/>
            <w:right w:val="none" w:sz="0" w:space="0" w:color="auto"/>
          </w:divBdr>
          <w:divsChild>
            <w:div w:id="1271204624">
              <w:marLeft w:val="0"/>
              <w:marRight w:val="0"/>
              <w:marTop w:val="0"/>
              <w:marBottom w:val="0"/>
              <w:divBdr>
                <w:top w:val="none" w:sz="0" w:space="0" w:color="auto"/>
                <w:left w:val="none" w:sz="0" w:space="0" w:color="auto"/>
                <w:bottom w:val="none" w:sz="0" w:space="0" w:color="auto"/>
                <w:right w:val="none" w:sz="0" w:space="0" w:color="auto"/>
              </w:divBdr>
            </w:div>
          </w:divsChild>
        </w:div>
        <w:div w:id="996419498">
          <w:marLeft w:val="0"/>
          <w:marRight w:val="0"/>
          <w:marTop w:val="0"/>
          <w:marBottom w:val="0"/>
          <w:divBdr>
            <w:top w:val="none" w:sz="0" w:space="0" w:color="auto"/>
            <w:left w:val="none" w:sz="0" w:space="0" w:color="auto"/>
            <w:bottom w:val="none" w:sz="0" w:space="0" w:color="auto"/>
            <w:right w:val="none" w:sz="0" w:space="0" w:color="auto"/>
          </w:divBdr>
        </w:div>
        <w:div w:id="991058431">
          <w:marLeft w:val="0"/>
          <w:marRight w:val="0"/>
          <w:marTop w:val="0"/>
          <w:marBottom w:val="0"/>
          <w:divBdr>
            <w:top w:val="none" w:sz="0" w:space="0" w:color="auto"/>
            <w:left w:val="none" w:sz="0" w:space="0" w:color="auto"/>
            <w:bottom w:val="none" w:sz="0" w:space="0" w:color="auto"/>
            <w:right w:val="none" w:sz="0" w:space="0" w:color="auto"/>
          </w:divBdr>
          <w:divsChild>
            <w:div w:id="1118337004">
              <w:marLeft w:val="0"/>
              <w:marRight w:val="0"/>
              <w:marTop w:val="0"/>
              <w:marBottom w:val="0"/>
              <w:divBdr>
                <w:top w:val="none" w:sz="0" w:space="0" w:color="auto"/>
                <w:left w:val="none" w:sz="0" w:space="0" w:color="auto"/>
                <w:bottom w:val="none" w:sz="0" w:space="0" w:color="auto"/>
                <w:right w:val="none" w:sz="0" w:space="0" w:color="auto"/>
              </w:divBdr>
            </w:div>
          </w:divsChild>
        </w:div>
        <w:div w:id="753013393">
          <w:marLeft w:val="0"/>
          <w:marRight w:val="0"/>
          <w:marTop w:val="0"/>
          <w:marBottom w:val="0"/>
          <w:divBdr>
            <w:top w:val="none" w:sz="0" w:space="0" w:color="auto"/>
            <w:left w:val="none" w:sz="0" w:space="0" w:color="auto"/>
            <w:bottom w:val="none" w:sz="0" w:space="0" w:color="auto"/>
            <w:right w:val="none" w:sz="0" w:space="0" w:color="auto"/>
          </w:divBdr>
          <w:divsChild>
            <w:div w:id="847796181">
              <w:marLeft w:val="0"/>
              <w:marRight w:val="0"/>
              <w:marTop w:val="0"/>
              <w:marBottom w:val="0"/>
              <w:divBdr>
                <w:top w:val="none" w:sz="0" w:space="0" w:color="auto"/>
                <w:left w:val="none" w:sz="0" w:space="0" w:color="auto"/>
                <w:bottom w:val="none" w:sz="0" w:space="0" w:color="auto"/>
                <w:right w:val="none" w:sz="0" w:space="0" w:color="auto"/>
              </w:divBdr>
            </w:div>
          </w:divsChild>
        </w:div>
        <w:div w:id="1314018258">
          <w:marLeft w:val="0"/>
          <w:marRight w:val="0"/>
          <w:marTop w:val="0"/>
          <w:marBottom w:val="0"/>
          <w:divBdr>
            <w:top w:val="none" w:sz="0" w:space="0" w:color="auto"/>
            <w:left w:val="none" w:sz="0" w:space="0" w:color="auto"/>
            <w:bottom w:val="none" w:sz="0" w:space="0" w:color="auto"/>
            <w:right w:val="none" w:sz="0" w:space="0" w:color="auto"/>
          </w:divBdr>
        </w:div>
        <w:div w:id="613096600">
          <w:marLeft w:val="0"/>
          <w:marRight w:val="0"/>
          <w:marTop w:val="0"/>
          <w:marBottom w:val="0"/>
          <w:divBdr>
            <w:top w:val="none" w:sz="0" w:space="0" w:color="auto"/>
            <w:left w:val="none" w:sz="0" w:space="0" w:color="auto"/>
            <w:bottom w:val="none" w:sz="0" w:space="0" w:color="auto"/>
            <w:right w:val="none" w:sz="0" w:space="0" w:color="auto"/>
          </w:divBdr>
          <w:divsChild>
            <w:div w:id="1074669702">
              <w:marLeft w:val="0"/>
              <w:marRight w:val="0"/>
              <w:marTop w:val="0"/>
              <w:marBottom w:val="0"/>
              <w:divBdr>
                <w:top w:val="none" w:sz="0" w:space="0" w:color="auto"/>
                <w:left w:val="none" w:sz="0" w:space="0" w:color="auto"/>
                <w:bottom w:val="none" w:sz="0" w:space="0" w:color="auto"/>
                <w:right w:val="none" w:sz="0" w:space="0" w:color="auto"/>
              </w:divBdr>
            </w:div>
          </w:divsChild>
        </w:div>
        <w:div w:id="2096589745">
          <w:marLeft w:val="0"/>
          <w:marRight w:val="0"/>
          <w:marTop w:val="0"/>
          <w:marBottom w:val="0"/>
          <w:divBdr>
            <w:top w:val="none" w:sz="0" w:space="0" w:color="auto"/>
            <w:left w:val="none" w:sz="0" w:space="0" w:color="auto"/>
            <w:bottom w:val="none" w:sz="0" w:space="0" w:color="auto"/>
            <w:right w:val="none" w:sz="0" w:space="0" w:color="auto"/>
          </w:divBdr>
          <w:divsChild>
            <w:div w:id="46340441">
              <w:marLeft w:val="0"/>
              <w:marRight w:val="0"/>
              <w:marTop w:val="0"/>
              <w:marBottom w:val="0"/>
              <w:divBdr>
                <w:top w:val="none" w:sz="0" w:space="0" w:color="auto"/>
                <w:left w:val="none" w:sz="0" w:space="0" w:color="auto"/>
                <w:bottom w:val="none" w:sz="0" w:space="0" w:color="auto"/>
                <w:right w:val="none" w:sz="0" w:space="0" w:color="auto"/>
              </w:divBdr>
            </w:div>
          </w:divsChild>
        </w:div>
        <w:div w:id="509179155">
          <w:marLeft w:val="0"/>
          <w:marRight w:val="0"/>
          <w:marTop w:val="0"/>
          <w:marBottom w:val="0"/>
          <w:divBdr>
            <w:top w:val="none" w:sz="0" w:space="0" w:color="auto"/>
            <w:left w:val="none" w:sz="0" w:space="0" w:color="auto"/>
            <w:bottom w:val="none" w:sz="0" w:space="0" w:color="auto"/>
            <w:right w:val="none" w:sz="0" w:space="0" w:color="auto"/>
          </w:divBdr>
        </w:div>
        <w:div w:id="1018233500">
          <w:marLeft w:val="0"/>
          <w:marRight w:val="0"/>
          <w:marTop w:val="0"/>
          <w:marBottom w:val="0"/>
          <w:divBdr>
            <w:top w:val="none" w:sz="0" w:space="0" w:color="auto"/>
            <w:left w:val="none" w:sz="0" w:space="0" w:color="auto"/>
            <w:bottom w:val="none" w:sz="0" w:space="0" w:color="auto"/>
            <w:right w:val="none" w:sz="0" w:space="0" w:color="auto"/>
          </w:divBdr>
          <w:divsChild>
            <w:div w:id="367609576">
              <w:marLeft w:val="0"/>
              <w:marRight w:val="0"/>
              <w:marTop w:val="0"/>
              <w:marBottom w:val="0"/>
              <w:divBdr>
                <w:top w:val="none" w:sz="0" w:space="0" w:color="auto"/>
                <w:left w:val="none" w:sz="0" w:space="0" w:color="auto"/>
                <w:bottom w:val="none" w:sz="0" w:space="0" w:color="auto"/>
                <w:right w:val="none" w:sz="0" w:space="0" w:color="auto"/>
              </w:divBdr>
            </w:div>
          </w:divsChild>
        </w:div>
        <w:div w:id="1726489303">
          <w:marLeft w:val="0"/>
          <w:marRight w:val="0"/>
          <w:marTop w:val="0"/>
          <w:marBottom w:val="0"/>
          <w:divBdr>
            <w:top w:val="none" w:sz="0" w:space="0" w:color="auto"/>
            <w:left w:val="none" w:sz="0" w:space="0" w:color="auto"/>
            <w:bottom w:val="none" w:sz="0" w:space="0" w:color="auto"/>
            <w:right w:val="none" w:sz="0" w:space="0" w:color="auto"/>
          </w:divBdr>
          <w:divsChild>
            <w:div w:id="754280097">
              <w:marLeft w:val="0"/>
              <w:marRight w:val="0"/>
              <w:marTop w:val="0"/>
              <w:marBottom w:val="0"/>
              <w:divBdr>
                <w:top w:val="none" w:sz="0" w:space="0" w:color="auto"/>
                <w:left w:val="none" w:sz="0" w:space="0" w:color="auto"/>
                <w:bottom w:val="none" w:sz="0" w:space="0" w:color="auto"/>
                <w:right w:val="none" w:sz="0" w:space="0" w:color="auto"/>
              </w:divBdr>
            </w:div>
          </w:divsChild>
        </w:div>
        <w:div w:id="546989756">
          <w:marLeft w:val="0"/>
          <w:marRight w:val="0"/>
          <w:marTop w:val="0"/>
          <w:marBottom w:val="0"/>
          <w:divBdr>
            <w:top w:val="none" w:sz="0" w:space="0" w:color="auto"/>
            <w:left w:val="none" w:sz="0" w:space="0" w:color="auto"/>
            <w:bottom w:val="none" w:sz="0" w:space="0" w:color="auto"/>
            <w:right w:val="none" w:sz="0" w:space="0" w:color="auto"/>
          </w:divBdr>
        </w:div>
        <w:div w:id="987782170">
          <w:marLeft w:val="0"/>
          <w:marRight w:val="0"/>
          <w:marTop w:val="0"/>
          <w:marBottom w:val="0"/>
          <w:divBdr>
            <w:top w:val="none" w:sz="0" w:space="0" w:color="auto"/>
            <w:left w:val="none" w:sz="0" w:space="0" w:color="auto"/>
            <w:bottom w:val="none" w:sz="0" w:space="0" w:color="auto"/>
            <w:right w:val="none" w:sz="0" w:space="0" w:color="auto"/>
          </w:divBdr>
          <w:divsChild>
            <w:div w:id="1524398433">
              <w:marLeft w:val="0"/>
              <w:marRight w:val="0"/>
              <w:marTop w:val="0"/>
              <w:marBottom w:val="0"/>
              <w:divBdr>
                <w:top w:val="none" w:sz="0" w:space="0" w:color="auto"/>
                <w:left w:val="none" w:sz="0" w:space="0" w:color="auto"/>
                <w:bottom w:val="none" w:sz="0" w:space="0" w:color="auto"/>
                <w:right w:val="none" w:sz="0" w:space="0" w:color="auto"/>
              </w:divBdr>
            </w:div>
          </w:divsChild>
        </w:div>
        <w:div w:id="1942563299">
          <w:marLeft w:val="0"/>
          <w:marRight w:val="0"/>
          <w:marTop w:val="0"/>
          <w:marBottom w:val="0"/>
          <w:divBdr>
            <w:top w:val="none" w:sz="0" w:space="0" w:color="auto"/>
            <w:left w:val="none" w:sz="0" w:space="0" w:color="auto"/>
            <w:bottom w:val="none" w:sz="0" w:space="0" w:color="auto"/>
            <w:right w:val="none" w:sz="0" w:space="0" w:color="auto"/>
          </w:divBdr>
          <w:divsChild>
            <w:div w:id="1768890443">
              <w:marLeft w:val="0"/>
              <w:marRight w:val="0"/>
              <w:marTop w:val="0"/>
              <w:marBottom w:val="0"/>
              <w:divBdr>
                <w:top w:val="none" w:sz="0" w:space="0" w:color="auto"/>
                <w:left w:val="none" w:sz="0" w:space="0" w:color="auto"/>
                <w:bottom w:val="none" w:sz="0" w:space="0" w:color="auto"/>
                <w:right w:val="none" w:sz="0" w:space="0" w:color="auto"/>
              </w:divBdr>
            </w:div>
          </w:divsChild>
        </w:div>
        <w:div w:id="28188918">
          <w:marLeft w:val="0"/>
          <w:marRight w:val="0"/>
          <w:marTop w:val="0"/>
          <w:marBottom w:val="0"/>
          <w:divBdr>
            <w:top w:val="none" w:sz="0" w:space="0" w:color="auto"/>
            <w:left w:val="none" w:sz="0" w:space="0" w:color="auto"/>
            <w:bottom w:val="none" w:sz="0" w:space="0" w:color="auto"/>
            <w:right w:val="none" w:sz="0" w:space="0" w:color="auto"/>
          </w:divBdr>
        </w:div>
        <w:div w:id="784813833">
          <w:marLeft w:val="0"/>
          <w:marRight w:val="0"/>
          <w:marTop w:val="0"/>
          <w:marBottom w:val="0"/>
          <w:divBdr>
            <w:top w:val="none" w:sz="0" w:space="0" w:color="auto"/>
            <w:left w:val="none" w:sz="0" w:space="0" w:color="auto"/>
            <w:bottom w:val="none" w:sz="0" w:space="0" w:color="auto"/>
            <w:right w:val="none" w:sz="0" w:space="0" w:color="auto"/>
          </w:divBdr>
          <w:divsChild>
            <w:div w:id="383409496">
              <w:marLeft w:val="0"/>
              <w:marRight w:val="0"/>
              <w:marTop w:val="0"/>
              <w:marBottom w:val="0"/>
              <w:divBdr>
                <w:top w:val="none" w:sz="0" w:space="0" w:color="auto"/>
                <w:left w:val="none" w:sz="0" w:space="0" w:color="auto"/>
                <w:bottom w:val="none" w:sz="0" w:space="0" w:color="auto"/>
                <w:right w:val="none" w:sz="0" w:space="0" w:color="auto"/>
              </w:divBdr>
            </w:div>
          </w:divsChild>
        </w:div>
        <w:div w:id="340855959">
          <w:marLeft w:val="0"/>
          <w:marRight w:val="0"/>
          <w:marTop w:val="0"/>
          <w:marBottom w:val="0"/>
          <w:divBdr>
            <w:top w:val="none" w:sz="0" w:space="0" w:color="auto"/>
            <w:left w:val="none" w:sz="0" w:space="0" w:color="auto"/>
            <w:bottom w:val="none" w:sz="0" w:space="0" w:color="auto"/>
            <w:right w:val="none" w:sz="0" w:space="0" w:color="auto"/>
          </w:divBdr>
          <w:divsChild>
            <w:div w:id="951976447">
              <w:marLeft w:val="0"/>
              <w:marRight w:val="0"/>
              <w:marTop w:val="0"/>
              <w:marBottom w:val="0"/>
              <w:divBdr>
                <w:top w:val="none" w:sz="0" w:space="0" w:color="auto"/>
                <w:left w:val="none" w:sz="0" w:space="0" w:color="auto"/>
                <w:bottom w:val="none" w:sz="0" w:space="0" w:color="auto"/>
                <w:right w:val="none" w:sz="0" w:space="0" w:color="auto"/>
              </w:divBdr>
            </w:div>
          </w:divsChild>
        </w:div>
        <w:div w:id="1845045499">
          <w:marLeft w:val="0"/>
          <w:marRight w:val="0"/>
          <w:marTop w:val="0"/>
          <w:marBottom w:val="0"/>
          <w:divBdr>
            <w:top w:val="none" w:sz="0" w:space="0" w:color="auto"/>
            <w:left w:val="none" w:sz="0" w:space="0" w:color="auto"/>
            <w:bottom w:val="none" w:sz="0" w:space="0" w:color="auto"/>
            <w:right w:val="none" w:sz="0" w:space="0" w:color="auto"/>
          </w:divBdr>
          <w:divsChild>
            <w:div w:id="1505784171">
              <w:marLeft w:val="0"/>
              <w:marRight w:val="0"/>
              <w:marTop w:val="0"/>
              <w:marBottom w:val="0"/>
              <w:divBdr>
                <w:top w:val="none" w:sz="0" w:space="0" w:color="auto"/>
                <w:left w:val="none" w:sz="0" w:space="0" w:color="auto"/>
                <w:bottom w:val="none" w:sz="0" w:space="0" w:color="auto"/>
                <w:right w:val="none" w:sz="0" w:space="0" w:color="auto"/>
              </w:divBdr>
              <w:divsChild>
                <w:div w:id="225537077">
                  <w:marLeft w:val="0"/>
                  <w:marRight w:val="0"/>
                  <w:marTop w:val="0"/>
                  <w:marBottom w:val="0"/>
                  <w:divBdr>
                    <w:top w:val="none" w:sz="0" w:space="0" w:color="auto"/>
                    <w:left w:val="none" w:sz="0" w:space="0" w:color="auto"/>
                    <w:bottom w:val="none" w:sz="0" w:space="0" w:color="auto"/>
                    <w:right w:val="none" w:sz="0" w:space="0" w:color="auto"/>
                  </w:divBdr>
                </w:div>
              </w:divsChild>
            </w:div>
            <w:div w:id="908155527">
              <w:marLeft w:val="0"/>
              <w:marRight w:val="0"/>
              <w:marTop w:val="0"/>
              <w:marBottom w:val="0"/>
              <w:divBdr>
                <w:top w:val="none" w:sz="0" w:space="0" w:color="auto"/>
                <w:left w:val="none" w:sz="0" w:space="0" w:color="auto"/>
                <w:bottom w:val="none" w:sz="0" w:space="0" w:color="auto"/>
                <w:right w:val="none" w:sz="0" w:space="0" w:color="auto"/>
              </w:divBdr>
            </w:div>
            <w:div w:id="1443570533">
              <w:marLeft w:val="0"/>
              <w:marRight w:val="0"/>
              <w:marTop w:val="0"/>
              <w:marBottom w:val="0"/>
              <w:divBdr>
                <w:top w:val="none" w:sz="0" w:space="0" w:color="auto"/>
                <w:left w:val="none" w:sz="0" w:space="0" w:color="auto"/>
                <w:bottom w:val="none" w:sz="0" w:space="0" w:color="auto"/>
                <w:right w:val="none" w:sz="0" w:space="0" w:color="auto"/>
              </w:divBdr>
              <w:divsChild>
                <w:div w:id="1964572794">
                  <w:marLeft w:val="0"/>
                  <w:marRight w:val="0"/>
                  <w:marTop w:val="0"/>
                  <w:marBottom w:val="0"/>
                  <w:divBdr>
                    <w:top w:val="none" w:sz="0" w:space="0" w:color="auto"/>
                    <w:left w:val="none" w:sz="0" w:space="0" w:color="auto"/>
                    <w:bottom w:val="none" w:sz="0" w:space="0" w:color="auto"/>
                    <w:right w:val="none" w:sz="0" w:space="0" w:color="auto"/>
                  </w:divBdr>
                  <w:divsChild>
                    <w:div w:id="3607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16018">
          <w:marLeft w:val="0"/>
          <w:marRight w:val="0"/>
          <w:marTop w:val="0"/>
          <w:marBottom w:val="0"/>
          <w:divBdr>
            <w:top w:val="none" w:sz="0" w:space="0" w:color="auto"/>
            <w:left w:val="none" w:sz="0" w:space="0" w:color="auto"/>
            <w:bottom w:val="none" w:sz="0" w:space="0" w:color="auto"/>
            <w:right w:val="none" w:sz="0" w:space="0" w:color="auto"/>
          </w:divBdr>
          <w:divsChild>
            <w:div w:id="1522016494">
              <w:marLeft w:val="0"/>
              <w:marRight w:val="0"/>
              <w:marTop w:val="0"/>
              <w:marBottom w:val="0"/>
              <w:divBdr>
                <w:top w:val="none" w:sz="0" w:space="0" w:color="auto"/>
                <w:left w:val="none" w:sz="0" w:space="0" w:color="auto"/>
                <w:bottom w:val="none" w:sz="0" w:space="0" w:color="auto"/>
                <w:right w:val="none" w:sz="0" w:space="0" w:color="auto"/>
              </w:divBdr>
              <w:divsChild>
                <w:div w:id="640765906">
                  <w:marLeft w:val="0"/>
                  <w:marRight w:val="0"/>
                  <w:marTop w:val="0"/>
                  <w:marBottom w:val="0"/>
                  <w:divBdr>
                    <w:top w:val="none" w:sz="0" w:space="0" w:color="auto"/>
                    <w:left w:val="none" w:sz="0" w:space="0" w:color="auto"/>
                    <w:bottom w:val="none" w:sz="0" w:space="0" w:color="auto"/>
                    <w:right w:val="none" w:sz="0" w:space="0" w:color="auto"/>
                  </w:divBdr>
                  <w:divsChild>
                    <w:div w:id="753890767">
                      <w:marLeft w:val="0"/>
                      <w:marRight w:val="0"/>
                      <w:marTop w:val="0"/>
                      <w:marBottom w:val="0"/>
                      <w:divBdr>
                        <w:top w:val="none" w:sz="0" w:space="0" w:color="auto"/>
                        <w:left w:val="none" w:sz="0" w:space="0" w:color="auto"/>
                        <w:bottom w:val="none" w:sz="0" w:space="0" w:color="auto"/>
                        <w:right w:val="none" w:sz="0" w:space="0" w:color="auto"/>
                      </w:divBdr>
                    </w:div>
                  </w:divsChild>
                </w:div>
                <w:div w:id="374743620">
                  <w:marLeft w:val="0"/>
                  <w:marRight w:val="0"/>
                  <w:marTop w:val="0"/>
                  <w:marBottom w:val="0"/>
                  <w:divBdr>
                    <w:top w:val="none" w:sz="0" w:space="0" w:color="auto"/>
                    <w:left w:val="none" w:sz="0" w:space="0" w:color="auto"/>
                    <w:bottom w:val="none" w:sz="0" w:space="0" w:color="auto"/>
                    <w:right w:val="none" w:sz="0" w:space="0" w:color="auto"/>
                  </w:divBdr>
                  <w:divsChild>
                    <w:div w:id="1376737073">
                      <w:marLeft w:val="0"/>
                      <w:marRight w:val="0"/>
                      <w:marTop w:val="0"/>
                      <w:marBottom w:val="0"/>
                      <w:divBdr>
                        <w:top w:val="none" w:sz="0" w:space="0" w:color="auto"/>
                        <w:left w:val="none" w:sz="0" w:space="0" w:color="auto"/>
                        <w:bottom w:val="none" w:sz="0" w:space="0" w:color="auto"/>
                        <w:right w:val="none" w:sz="0" w:space="0" w:color="auto"/>
                      </w:divBdr>
                    </w:div>
                  </w:divsChild>
                </w:div>
                <w:div w:id="147677386">
                  <w:marLeft w:val="0"/>
                  <w:marRight w:val="0"/>
                  <w:marTop w:val="0"/>
                  <w:marBottom w:val="0"/>
                  <w:divBdr>
                    <w:top w:val="none" w:sz="0" w:space="0" w:color="auto"/>
                    <w:left w:val="none" w:sz="0" w:space="0" w:color="auto"/>
                    <w:bottom w:val="none" w:sz="0" w:space="0" w:color="auto"/>
                    <w:right w:val="none" w:sz="0" w:space="0" w:color="auto"/>
                  </w:divBdr>
                  <w:divsChild>
                    <w:div w:id="419523321">
                      <w:marLeft w:val="0"/>
                      <w:marRight w:val="0"/>
                      <w:marTop w:val="0"/>
                      <w:marBottom w:val="0"/>
                      <w:divBdr>
                        <w:top w:val="none" w:sz="0" w:space="0" w:color="auto"/>
                        <w:left w:val="none" w:sz="0" w:space="0" w:color="auto"/>
                        <w:bottom w:val="none" w:sz="0" w:space="0" w:color="auto"/>
                        <w:right w:val="none" w:sz="0" w:space="0" w:color="auto"/>
                      </w:divBdr>
                    </w:div>
                  </w:divsChild>
                </w:div>
                <w:div w:id="1601445099">
                  <w:marLeft w:val="0"/>
                  <w:marRight w:val="0"/>
                  <w:marTop w:val="0"/>
                  <w:marBottom w:val="0"/>
                  <w:divBdr>
                    <w:top w:val="none" w:sz="0" w:space="0" w:color="auto"/>
                    <w:left w:val="none" w:sz="0" w:space="0" w:color="auto"/>
                    <w:bottom w:val="none" w:sz="0" w:space="0" w:color="auto"/>
                    <w:right w:val="none" w:sz="0" w:space="0" w:color="auto"/>
                  </w:divBdr>
                  <w:divsChild>
                    <w:div w:id="1423332664">
                      <w:marLeft w:val="0"/>
                      <w:marRight w:val="0"/>
                      <w:marTop w:val="0"/>
                      <w:marBottom w:val="0"/>
                      <w:divBdr>
                        <w:top w:val="none" w:sz="0" w:space="0" w:color="auto"/>
                        <w:left w:val="none" w:sz="0" w:space="0" w:color="auto"/>
                        <w:bottom w:val="none" w:sz="0" w:space="0" w:color="auto"/>
                        <w:right w:val="none" w:sz="0" w:space="0" w:color="auto"/>
                      </w:divBdr>
                    </w:div>
                  </w:divsChild>
                </w:div>
                <w:div w:id="20632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3126">
          <w:marLeft w:val="0"/>
          <w:marRight w:val="0"/>
          <w:marTop w:val="0"/>
          <w:marBottom w:val="0"/>
          <w:divBdr>
            <w:top w:val="none" w:sz="0" w:space="0" w:color="auto"/>
            <w:left w:val="none" w:sz="0" w:space="0" w:color="auto"/>
            <w:bottom w:val="none" w:sz="0" w:space="0" w:color="auto"/>
            <w:right w:val="none" w:sz="0" w:space="0" w:color="auto"/>
          </w:divBdr>
          <w:divsChild>
            <w:div w:id="16949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2063">
      <w:bodyDiv w:val="1"/>
      <w:marLeft w:val="0"/>
      <w:marRight w:val="0"/>
      <w:marTop w:val="0"/>
      <w:marBottom w:val="0"/>
      <w:divBdr>
        <w:top w:val="none" w:sz="0" w:space="0" w:color="auto"/>
        <w:left w:val="none" w:sz="0" w:space="0" w:color="auto"/>
        <w:bottom w:val="none" w:sz="0" w:space="0" w:color="auto"/>
        <w:right w:val="none" w:sz="0" w:space="0" w:color="auto"/>
      </w:divBdr>
      <w:divsChild>
        <w:div w:id="187531237">
          <w:marLeft w:val="0"/>
          <w:marRight w:val="0"/>
          <w:marTop w:val="0"/>
          <w:marBottom w:val="0"/>
          <w:divBdr>
            <w:top w:val="none" w:sz="0" w:space="0" w:color="auto"/>
            <w:left w:val="none" w:sz="0" w:space="0" w:color="auto"/>
            <w:bottom w:val="none" w:sz="0" w:space="0" w:color="auto"/>
            <w:right w:val="none" w:sz="0" w:space="0" w:color="auto"/>
          </w:divBdr>
        </w:div>
        <w:div w:id="1943761166">
          <w:marLeft w:val="0"/>
          <w:marRight w:val="0"/>
          <w:marTop w:val="0"/>
          <w:marBottom w:val="0"/>
          <w:divBdr>
            <w:top w:val="none" w:sz="0" w:space="0" w:color="auto"/>
            <w:left w:val="none" w:sz="0" w:space="0" w:color="auto"/>
            <w:bottom w:val="none" w:sz="0" w:space="0" w:color="auto"/>
            <w:right w:val="none" w:sz="0" w:space="0" w:color="auto"/>
          </w:divBdr>
          <w:divsChild>
            <w:div w:id="692459144">
              <w:marLeft w:val="0"/>
              <w:marRight w:val="0"/>
              <w:marTop w:val="0"/>
              <w:marBottom w:val="0"/>
              <w:divBdr>
                <w:top w:val="none" w:sz="0" w:space="0" w:color="auto"/>
                <w:left w:val="none" w:sz="0" w:space="0" w:color="auto"/>
                <w:bottom w:val="none" w:sz="0" w:space="0" w:color="auto"/>
                <w:right w:val="none" w:sz="0" w:space="0" w:color="auto"/>
              </w:divBdr>
            </w:div>
          </w:divsChild>
        </w:div>
        <w:div w:id="782381757">
          <w:marLeft w:val="0"/>
          <w:marRight w:val="0"/>
          <w:marTop w:val="0"/>
          <w:marBottom w:val="0"/>
          <w:divBdr>
            <w:top w:val="none" w:sz="0" w:space="0" w:color="auto"/>
            <w:left w:val="none" w:sz="0" w:space="0" w:color="auto"/>
            <w:bottom w:val="none" w:sz="0" w:space="0" w:color="auto"/>
            <w:right w:val="none" w:sz="0" w:space="0" w:color="auto"/>
          </w:divBdr>
        </w:div>
        <w:div w:id="212814039">
          <w:marLeft w:val="0"/>
          <w:marRight w:val="0"/>
          <w:marTop w:val="0"/>
          <w:marBottom w:val="0"/>
          <w:divBdr>
            <w:top w:val="none" w:sz="0" w:space="0" w:color="auto"/>
            <w:left w:val="none" w:sz="0" w:space="0" w:color="auto"/>
            <w:bottom w:val="none" w:sz="0" w:space="0" w:color="auto"/>
            <w:right w:val="none" w:sz="0" w:space="0" w:color="auto"/>
          </w:divBdr>
          <w:divsChild>
            <w:div w:id="511191128">
              <w:marLeft w:val="0"/>
              <w:marRight w:val="0"/>
              <w:marTop w:val="0"/>
              <w:marBottom w:val="0"/>
              <w:divBdr>
                <w:top w:val="none" w:sz="0" w:space="0" w:color="auto"/>
                <w:left w:val="none" w:sz="0" w:space="0" w:color="auto"/>
                <w:bottom w:val="none" w:sz="0" w:space="0" w:color="auto"/>
                <w:right w:val="none" w:sz="0" w:space="0" w:color="auto"/>
              </w:divBdr>
              <w:divsChild>
                <w:div w:id="203635793">
                  <w:marLeft w:val="0"/>
                  <w:marRight w:val="0"/>
                  <w:marTop w:val="0"/>
                  <w:marBottom w:val="0"/>
                  <w:divBdr>
                    <w:top w:val="none" w:sz="0" w:space="0" w:color="auto"/>
                    <w:left w:val="none" w:sz="0" w:space="0" w:color="auto"/>
                    <w:bottom w:val="none" w:sz="0" w:space="0" w:color="auto"/>
                    <w:right w:val="none" w:sz="0" w:space="0" w:color="auto"/>
                  </w:divBdr>
                </w:div>
                <w:div w:id="299530613">
                  <w:marLeft w:val="0"/>
                  <w:marRight w:val="0"/>
                  <w:marTop w:val="0"/>
                  <w:marBottom w:val="0"/>
                  <w:divBdr>
                    <w:top w:val="none" w:sz="0" w:space="0" w:color="auto"/>
                    <w:left w:val="none" w:sz="0" w:space="0" w:color="auto"/>
                    <w:bottom w:val="none" w:sz="0" w:space="0" w:color="auto"/>
                    <w:right w:val="none" w:sz="0" w:space="0" w:color="auto"/>
                  </w:divBdr>
                </w:div>
              </w:divsChild>
            </w:div>
            <w:div w:id="1894925170">
              <w:marLeft w:val="0"/>
              <w:marRight w:val="0"/>
              <w:marTop w:val="0"/>
              <w:marBottom w:val="0"/>
              <w:divBdr>
                <w:top w:val="none" w:sz="0" w:space="0" w:color="auto"/>
                <w:left w:val="none" w:sz="0" w:space="0" w:color="auto"/>
                <w:bottom w:val="none" w:sz="0" w:space="0" w:color="auto"/>
                <w:right w:val="none" w:sz="0" w:space="0" w:color="auto"/>
              </w:divBdr>
            </w:div>
          </w:divsChild>
        </w:div>
        <w:div w:id="1091779976">
          <w:marLeft w:val="0"/>
          <w:marRight w:val="0"/>
          <w:marTop w:val="0"/>
          <w:marBottom w:val="0"/>
          <w:divBdr>
            <w:top w:val="none" w:sz="0" w:space="0" w:color="auto"/>
            <w:left w:val="none" w:sz="0" w:space="0" w:color="auto"/>
            <w:bottom w:val="none" w:sz="0" w:space="0" w:color="auto"/>
            <w:right w:val="none" w:sz="0" w:space="0" w:color="auto"/>
          </w:divBdr>
          <w:divsChild>
            <w:div w:id="2126457814">
              <w:marLeft w:val="0"/>
              <w:marRight w:val="0"/>
              <w:marTop w:val="0"/>
              <w:marBottom w:val="0"/>
              <w:divBdr>
                <w:top w:val="none" w:sz="0" w:space="0" w:color="auto"/>
                <w:left w:val="none" w:sz="0" w:space="0" w:color="auto"/>
                <w:bottom w:val="none" w:sz="0" w:space="0" w:color="auto"/>
                <w:right w:val="none" w:sz="0" w:space="0" w:color="auto"/>
              </w:divBdr>
            </w:div>
          </w:divsChild>
        </w:div>
        <w:div w:id="1684360580">
          <w:marLeft w:val="0"/>
          <w:marRight w:val="0"/>
          <w:marTop w:val="0"/>
          <w:marBottom w:val="0"/>
          <w:divBdr>
            <w:top w:val="none" w:sz="0" w:space="0" w:color="auto"/>
            <w:left w:val="none" w:sz="0" w:space="0" w:color="auto"/>
            <w:bottom w:val="none" w:sz="0" w:space="0" w:color="auto"/>
            <w:right w:val="none" w:sz="0" w:space="0" w:color="auto"/>
          </w:divBdr>
          <w:divsChild>
            <w:div w:id="460075387">
              <w:marLeft w:val="0"/>
              <w:marRight w:val="0"/>
              <w:marTop w:val="0"/>
              <w:marBottom w:val="0"/>
              <w:divBdr>
                <w:top w:val="none" w:sz="0" w:space="0" w:color="auto"/>
                <w:left w:val="none" w:sz="0" w:space="0" w:color="auto"/>
                <w:bottom w:val="none" w:sz="0" w:space="0" w:color="auto"/>
                <w:right w:val="none" w:sz="0" w:space="0" w:color="auto"/>
              </w:divBdr>
            </w:div>
          </w:divsChild>
        </w:div>
        <w:div w:id="171916287">
          <w:marLeft w:val="0"/>
          <w:marRight w:val="0"/>
          <w:marTop w:val="0"/>
          <w:marBottom w:val="0"/>
          <w:divBdr>
            <w:top w:val="none" w:sz="0" w:space="0" w:color="auto"/>
            <w:left w:val="none" w:sz="0" w:space="0" w:color="auto"/>
            <w:bottom w:val="none" w:sz="0" w:space="0" w:color="auto"/>
            <w:right w:val="none" w:sz="0" w:space="0" w:color="auto"/>
          </w:divBdr>
          <w:divsChild>
            <w:div w:id="1297684752">
              <w:marLeft w:val="0"/>
              <w:marRight w:val="0"/>
              <w:marTop w:val="0"/>
              <w:marBottom w:val="0"/>
              <w:divBdr>
                <w:top w:val="none" w:sz="0" w:space="0" w:color="auto"/>
                <w:left w:val="none" w:sz="0" w:space="0" w:color="auto"/>
                <w:bottom w:val="none" w:sz="0" w:space="0" w:color="auto"/>
                <w:right w:val="none" w:sz="0" w:space="0" w:color="auto"/>
              </w:divBdr>
            </w:div>
          </w:divsChild>
        </w:div>
        <w:div w:id="146828503">
          <w:marLeft w:val="0"/>
          <w:marRight w:val="0"/>
          <w:marTop w:val="0"/>
          <w:marBottom w:val="0"/>
          <w:divBdr>
            <w:top w:val="none" w:sz="0" w:space="0" w:color="auto"/>
            <w:left w:val="none" w:sz="0" w:space="0" w:color="auto"/>
            <w:bottom w:val="none" w:sz="0" w:space="0" w:color="auto"/>
            <w:right w:val="none" w:sz="0" w:space="0" w:color="auto"/>
          </w:divBdr>
          <w:divsChild>
            <w:div w:id="1143428659">
              <w:marLeft w:val="0"/>
              <w:marRight w:val="0"/>
              <w:marTop w:val="0"/>
              <w:marBottom w:val="0"/>
              <w:divBdr>
                <w:top w:val="none" w:sz="0" w:space="0" w:color="auto"/>
                <w:left w:val="none" w:sz="0" w:space="0" w:color="auto"/>
                <w:bottom w:val="none" w:sz="0" w:space="0" w:color="auto"/>
                <w:right w:val="none" w:sz="0" w:space="0" w:color="auto"/>
              </w:divBdr>
            </w:div>
          </w:divsChild>
        </w:div>
        <w:div w:id="975379968">
          <w:marLeft w:val="0"/>
          <w:marRight w:val="0"/>
          <w:marTop w:val="0"/>
          <w:marBottom w:val="0"/>
          <w:divBdr>
            <w:top w:val="none" w:sz="0" w:space="0" w:color="auto"/>
            <w:left w:val="none" w:sz="0" w:space="0" w:color="auto"/>
            <w:bottom w:val="none" w:sz="0" w:space="0" w:color="auto"/>
            <w:right w:val="none" w:sz="0" w:space="0" w:color="auto"/>
          </w:divBdr>
          <w:divsChild>
            <w:div w:id="1690253981">
              <w:marLeft w:val="0"/>
              <w:marRight w:val="0"/>
              <w:marTop w:val="0"/>
              <w:marBottom w:val="0"/>
              <w:divBdr>
                <w:top w:val="none" w:sz="0" w:space="0" w:color="auto"/>
                <w:left w:val="none" w:sz="0" w:space="0" w:color="auto"/>
                <w:bottom w:val="none" w:sz="0" w:space="0" w:color="auto"/>
                <w:right w:val="none" w:sz="0" w:space="0" w:color="auto"/>
              </w:divBdr>
            </w:div>
          </w:divsChild>
        </w:div>
        <w:div w:id="2712205">
          <w:marLeft w:val="0"/>
          <w:marRight w:val="0"/>
          <w:marTop w:val="0"/>
          <w:marBottom w:val="0"/>
          <w:divBdr>
            <w:top w:val="none" w:sz="0" w:space="0" w:color="auto"/>
            <w:left w:val="none" w:sz="0" w:space="0" w:color="auto"/>
            <w:bottom w:val="none" w:sz="0" w:space="0" w:color="auto"/>
            <w:right w:val="none" w:sz="0" w:space="0" w:color="auto"/>
          </w:divBdr>
          <w:divsChild>
            <w:div w:id="1946889693">
              <w:marLeft w:val="0"/>
              <w:marRight w:val="0"/>
              <w:marTop w:val="0"/>
              <w:marBottom w:val="0"/>
              <w:divBdr>
                <w:top w:val="none" w:sz="0" w:space="0" w:color="auto"/>
                <w:left w:val="none" w:sz="0" w:space="0" w:color="auto"/>
                <w:bottom w:val="none" w:sz="0" w:space="0" w:color="auto"/>
                <w:right w:val="none" w:sz="0" w:space="0" w:color="auto"/>
              </w:divBdr>
            </w:div>
          </w:divsChild>
        </w:div>
        <w:div w:id="1680426159">
          <w:marLeft w:val="0"/>
          <w:marRight w:val="0"/>
          <w:marTop w:val="0"/>
          <w:marBottom w:val="0"/>
          <w:divBdr>
            <w:top w:val="none" w:sz="0" w:space="0" w:color="auto"/>
            <w:left w:val="none" w:sz="0" w:space="0" w:color="auto"/>
            <w:bottom w:val="none" w:sz="0" w:space="0" w:color="auto"/>
            <w:right w:val="none" w:sz="0" w:space="0" w:color="auto"/>
          </w:divBdr>
        </w:div>
        <w:div w:id="2124491928">
          <w:marLeft w:val="0"/>
          <w:marRight w:val="0"/>
          <w:marTop w:val="0"/>
          <w:marBottom w:val="0"/>
          <w:divBdr>
            <w:top w:val="none" w:sz="0" w:space="0" w:color="auto"/>
            <w:left w:val="none" w:sz="0" w:space="0" w:color="auto"/>
            <w:bottom w:val="none" w:sz="0" w:space="0" w:color="auto"/>
            <w:right w:val="none" w:sz="0" w:space="0" w:color="auto"/>
          </w:divBdr>
          <w:divsChild>
            <w:div w:id="2010868400">
              <w:marLeft w:val="0"/>
              <w:marRight w:val="0"/>
              <w:marTop w:val="0"/>
              <w:marBottom w:val="0"/>
              <w:divBdr>
                <w:top w:val="none" w:sz="0" w:space="0" w:color="auto"/>
                <w:left w:val="none" w:sz="0" w:space="0" w:color="auto"/>
                <w:bottom w:val="none" w:sz="0" w:space="0" w:color="auto"/>
                <w:right w:val="none" w:sz="0" w:space="0" w:color="auto"/>
              </w:divBdr>
            </w:div>
          </w:divsChild>
        </w:div>
        <w:div w:id="457338223">
          <w:marLeft w:val="0"/>
          <w:marRight w:val="0"/>
          <w:marTop w:val="0"/>
          <w:marBottom w:val="0"/>
          <w:divBdr>
            <w:top w:val="none" w:sz="0" w:space="0" w:color="auto"/>
            <w:left w:val="none" w:sz="0" w:space="0" w:color="auto"/>
            <w:bottom w:val="none" w:sz="0" w:space="0" w:color="auto"/>
            <w:right w:val="none" w:sz="0" w:space="0" w:color="auto"/>
          </w:divBdr>
          <w:divsChild>
            <w:div w:id="1747415008">
              <w:marLeft w:val="0"/>
              <w:marRight w:val="0"/>
              <w:marTop w:val="0"/>
              <w:marBottom w:val="0"/>
              <w:divBdr>
                <w:top w:val="none" w:sz="0" w:space="0" w:color="auto"/>
                <w:left w:val="none" w:sz="0" w:space="0" w:color="auto"/>
                <w:bottom w:val="none" w:sz="0" w:space="0" w:color="auto"/>
                <w:right w:val="none" w:sz="0" w:space="0" w:color="auto"/>
              </w:divBdr>
            </w:div>
          </w:divsChild>
        </w:div>
        <w:div w:id="1173764770">
          <w:marLeft w:val="0"/>
          <w:marRight w:val="0"/>
          <w:marTop w:val="0"/>
          <w:marBottom w:val="0"/>
          <w:divBdr>
            <w:top w:val="none" w:sz="0" w:space="0" w:color="auto"/>
            <w:left w:val="none" w:sz="0" w:space="0" w:color="auto"/>
            <w:bottom w:val="none" w:sz="0" w:space="0" w:color="auto"/>
            <w:right w:val="none" w:sz="0" w:space="0" w:color="auto"/>
          </w:divBdr>
          <w:divsChild>
            <w:div w:id="1760250720">
              <w:marLeft w:val="0"/>
              <w:marRight w:val="0"/>
              <w:marTop w:val="0"/>
              <w:marBottom w:val="0"/>
              <w:divBdr>
                <w:top w:val="none" w:sz="0" w:space="0" w:color="auto"/>
                <w:left w:val="none" w:sz="0" w:space="0" w:color="auto"/>
                <w:bottom w:val="none" w:sz="0" w:space="0" w:color="auto"/>
                <w:right w:val="none" w:sz="0" w:space="0" w:color="auto"/>
              </w:divBdr>
            </w:div>
          </w:divsChild>
        </w:div>
        <w:div w:id="612129982">
          <w:marLeft w:val="0"/>
          <w:marRight w:val="0"/>
          <w:marTop w:val="0"/>
          <w:marBottom w:val="0"/>
          <w:divBdr>
            <w:top w:val="none" w:sz="0" w:space="0" w:color="auto"/>
            <w:left w:val="none" w:sz="0" w:space="0" w:color="auto"/>
            <w:bottom w:val="none" w:sz="0" w:space="0" w:color="auto"/>
            <w:right w:val="none" w:sz="0" w:space="0" w:color="auto"/>
          </w:divBdr>
          <w:divsChild>
            <w:div w:id="1974366504">
              <w:marLeft w:val="0"/>
              <w:marRight w:val="0"/>
              <w:marTop w:val="0"/>
              <w:marBottom w:val="0"/>
              <w:divBdr>
                <w:top w:val="none" w:sz="0" w:space="0" w:color="auto"/>
                <w:left w:val="none" w:sz="0" w:space="0" w:color="auto"/>
                <w:bottom w:val="none" w:sz="0" w:space="0" w:color="auto"/>
                <w:right w:val="none" w:sz="0" w:space="0" w:color="auto"/>
              </w:divBdr>
            </w:div>
          </w:divsChild>
        </w:div>
        <w:div w:id="396249543">
          <w:marLeft w:val="0"/>
          <w:marRight w:val="0"/>
          <w:marTop w:val="0"/>
          <w:marBottom w:val="0"/>
          <w:divBdr>
            <w:top w:val="none" w:sz="0" w:space="0" w:color="auto"/>
            <w:left w:val="none" w:sz="0" w:space="0" w:color="auto"/>
            <w:bottom w:val="none" w:sz="0" w:space="0" w:color="auto"/>
            <w:right w:val="none" w:sz="0" w:space="0" w:color="auto"/>
          </w:divBdr>
        </w:div>
        <w:div w:id="186869934">
          <w:marLeft w:val="0"/>
          <w:marRight w:val="0"/>
          <w:marTop w:val="0"/>
          <w:marBottom w:val="0"/>
          <w:divBdr>
            <w:top w:val="none" w:sz="0" w:space="0" w:color="auto"/>
            <w:left w:val="none" w:sz="0" w:space="0" w:color="auto"/>
            <w:bottom w:val="none" w:sz="0" w:space="0" w:color="auto"/>
            <w:right w:val="none" w:sz="0" w:space="0" w:color="auto"/>
          </w:divBdr>
          <w:divsChild>
            <w:div w:id="1718624025">
              <w:marLeft w:val="0"/>
              <w:marRight w:val="0"/>
              <w:marTop w:val="0"/>
              <w:marBottom w:val="0"/>
              <w:divBdr>
                <w:top w:val="none" w:sz="0" w:space="0" w:color="auto"/>
                <w:left w:val="none" w:sz="0" w:space="0" w:color="auto"/>
                <w:bottom w:val="none" w:sz="0" w:space="0" w:color="auto"/>
                <w:right w:val="none" w:sz="0" w:space="0" w:color="auto"/>
              </w:divBdr>
            </w:div>
          </w:divsChild>
        </w:div>
        <w:div w:id="2116173855">
          <w:marLeft w:val="0"/>
          <w:marRight w:val="0"/>
          <w:marTop w:val="0"/>
          <w:marBottom w:val="0"/>
          <w:divBdr>
            <w:top w:val="none" w:sz="0" w:space="0" w:color="auto"/>
            <w:left w:val="none" w:sz="0" w:space="0" w:color="auto"/>
            <w:bottom w:val="none" w:sz="0" w:space="0" w:color="auto"/>
            <w:right w:val="none" w:sz="0" w:space="0" w:color="auto"/>
          </w:divBdr>
          <w:divsChild>
            <w:div w:id="114830779">
              <w:marLeft w:val="0"/>
              <w:marRight w:val="0"/>
              <w:marTop w:val="0"/>
              <w:marBottom w:val="0"/>
              <w:divBdr>
                <w:top w:val="none" w:sz="0" w:space="0" w:color="auto"/>
                <w:left w:val="none" w:sz="0" w:space="0" w:color="auto"/>
                <w:bottom w:val="none" w:sz="0" w:space="0" w:color="auto"/>
                <w:right w:val="none" w:sz="0" w:space="0" w:color="auto"/>
              </w:divBdr>
            </w:div>
          </w:divsChild>
        </w:div>
        <w:div w:id="2023429448">
          <w:marLeft w:val="0"/>
          <w:marRight w:val="0"/>
          <w:marTop w:val="0"/>
          <w:marBottom w:val="0"/>
          <w:divBdr>
            <w:top w:val="none" w:sz="0" w:space="0" w:color="auto"/>
            <w:left w:val="none" w:sz="0" w:space="0" w:color="auto"/>
            <w:bottom w:val="none" w:sz="0" w:space="0" w:color="auto"/>
            <w:right w:val="none" w:sz="0" w:space="0" w:color="auto"/>
          </w:divBdr>
        </w:div>
        <w:div w:id="172888017">
          <w:marLeft w:val="0"/>
          <w:marRight w:val="0"/>
          <w:marTop w:val="0"/>
          <w:marBottom w:val="0"/>
          <w:divBdr>
            <w:top w:val="none" w:sz="0" w:space="0" w:color="auto"/>
            <w:left w:val="none" w:sz="0" w:space="0" w:color="auto"/>
            <w:bottom w:val="none" w:sz="0" w:space="0" w:color="auto"/>
            <w:right w:val="none" w:sz="0" w:space="0" w:color="auto"/>
          </w:divBdr>
          <w:divsChild>
            <w:div w:id="1740320748">
              <w:marLeft w:val="0"/>
              <w:marRight w:val="0"/>
              <w:marTop w:val="0"/>
              <w:marBottom w:val="0"/>
              <w:divBdr>
                <w:top w:val="none" w:sz="0" w:space="0" w:color="auto"/>
                <w:left w:val="none" w:sz="0" w:space="0" w:color="auto"/>
                <w:bottom w:val="none" w:sz="0" w:space="0" w:color="auto"/>
                <w:right w:val="none" w:sz="0" w:space="0" w:color="auto"/>
              </w:divBdr>
            </w:div>
          </w:divsChild>
        </w:div>
        <w:div w:id="1899321952">
          <w:marLeft w:val="0"/>
          <w:marRight w:val="0"/>
          <w:marTop w:val="0"/>
          <w:marBottom w:val="0"/>
          <w:divBdr>
            <w:top w:val="none" w:sz="0" w:space="0" w:color="auto"/>
            <w:left w:val="none" w:sz="0" w:space="0" w:color="auto"/>
            <w:bottom w:val="none" w:sz="0" w:space="0" w:color="auto"/>
            <w:right w:val="none" w:sz="0" w:space="0" w:color="auto"/>
          </w:divBdr>
          <w:divsChild>
            <w:div w:id="1427461055">
              <w:marLeft w:val="0"/>
              <w:marRight w:val="0"/>
              <w:marTop w:val="0"/>
              <w:marBottom w:val="0"/>
              <w:divBdr>
                <w:top w:val="none" w:sz="0" w:space="0" w:color="auto"/>
                <w:left w:val="none" w:sz="0" w:space="0" w:color="auto"/>
                <w:bottom w:val="none" w:sz="0" w:space="0" w:color="auto"/>
                <w:right w:val="none" w:sz="0" w:space="0" w:color="auto"/>
              </w:divBdr>
            </w:div>
          </w:divsChild>
        </w:div>
        <w:div w:id="1095519122">
          <w:marLeft w:val="0"/>
          <w:marRight w:val="0"/>
          <w:marTop w:val="0"/>
          <w:marBottom w:val="0"/>
          <w:divBdr>
            <w:top w:val="none" w:sz="0" w:space="0" w:color="auto"/>
            <w:left w:val="none" w:sz="0" w:space="0" w:color="auto"/>
            <w:bottom w:val="none" w:sz="0" w:space="0" w:color="auto"/>
            <w:right w:val="none" w:sz="0" w:space="0" w:color="auto"/>
          </w:divBdr>
          <w:divsChild>
            <w:div w:id="702483669">
              <w:marLeft w:val="0"/>
              <w:marRight w:val="0"/>
              <w:marTop w:val="0"/>
              <w:marBottom w:val="0"/>
              <w:divBdr>
                <w:top w:val="none" w:sz="0" w:space="0" w:color="auto"/>
                <w:left w:val="none" w:sz="0" w:space="0" w:color="auto"/>
                <w:bottom w:val="none" w:sz="0" w:space="0" w:color="auto"/>
                <w:right w:val="none" w:sz="0" w:space="0" w:color="auto"/>
              </w:divBdr>
            </w:div>
          </w:divsChild>
        </w:div>
        <w:div w:id="894582616">
          <w:marLeft w:val="0"/>
          <w:marRight w:val="0"/>
          <w:marTop w:val="0"/>
          <w:marBottom w:val="0"/>
          <w:divBdr>
            <w:top w:val="none" w:sz="0" w:space="0" w:color="auto"/>
            <w:left w:val="none" w:sz="0" w:space="0" w:color="auto"/>
            <w:bottom w:val="none" w:sz="0" w:space="0" w:color="auto"/>
            <w:right w:val="none" w:sz="0" w:space="0" w:color="auto"/>
          </w:divBdr>
        </w:div>
        <w:div w:id="1616057587">
          <w:marLeft w:val="0"/>
          <w:marRight w:val="0"/>
          <w:marTop w:val="0"/>
          <w:marBottom w:val="0"/>
          <w:divBdr>
            <w:top w:val="none" w:sz="0" w:space="0" w:color="auto"/>
            <w:left w:val="none" w:sz="0" w:space="0" w:color="auto"/>
            <w:bottom w:val="none" w:sz="0" w:space="0" w:color="auto"/>
            <w:right w:val="none" w:sz="0" w:space="0" w:color="auto"/>
          </w:divBdr>
          <w:divsChild>
            <w:div w:id="778834280">
              <w:marLeft w:val="0"/>
              <w:marRight w:val="0"/>
              <w:marTop w:val="0"/>
              <w:marBottom w:val="0"/>
              <w:divBdr>
                <w:top w:val="none" w:sz="0" w:space="0" w:color="auto"/>
                <w:left w:val="none" w:sz="0" w:space="0" w:color="auto"/>
                <w:bottom w:val="none" w:sz="0" w:space="0" w:color="auto"/>
                <w:right w:val="none" w:sz="0" w:space="0" w:color="auto"/>
              </w:divBdr>
            </w:div>
          </w:divsChild>
        </w:div>
        <w:div w:id="900016866">
          <w:marLeft w:val="0"/>
          <w:marRight w:val="0"/>
          <w:marTop w:val="0"/>
          <w:marBottom w:val="0"/>
          <w:divBdr>
            <w:top w:val="none" w:sz="0" w:space="0" w:color="auto"/>
            <w:left w:val="none" w:sz="0" w:space="0" w:color="auto"/>
            <w:bottom w:val="none" w:sz="0" w:space="0" w:color="auto"/>
            <w:right w:val="none" w:sz="0" w:space="0" w:color="auto"/>
          </w:divBdr>
          <w:divsChild>
            <w:div w:id="779565278">
              <w:marLeft w:val="0"/>
              <w:marRight w:val="0"/>
              <w:marTop w:val="0"/>
              <w:marBottom w:val="0"/>
              <w:divBdr>
                <w:top w:val="none" w:sz="0" w:space="0" w:color="auto"/>
                <w:left w:val="none" w:sz="0" w:space="0" w:color="auto"/>
                <w:bottom w:val="none" w:sz="0" w:space="0" w:color="auto"/>
                <w:right w:val="none" w:sz="0" w:space="0" w:color="auto"/>
              </w:divBdr>
            </w:div>
          </w:divsChild>
        </w:div>
        <w:div w:id="1493833797">
          <w:marLeft w:val="0"/>
          <w:marRight w:val="0"/>
          <w:marTop w:val="0"/>
          <w:marBottom w:val="0"/>
          <w:divBdr>
            <w:top w:val="none" w:sz="0" w:space="0" w:color="auto"/>
            <w:left w:val="none" w:sz="0" w:space="0" w:color="auto"/>
            <w:bottom w:val="none" w:sz="0" w:space="0" w:color="auto"/>
            <w:right w:val="none" w:sz="0" w:space="0" w:color="auto"/>
          </w:divBdr>
          <w:divsChild>
            <w:div w:id="861405356">
              <w:marLeft w:val="0"/>
              <w:marRight w:val="0"/>
              <w:marTop w:val="0"/>
              <w:marBottom w:val="0"/>
              <w:divBdr>
                <w:top w:val="none" w:sz="0" w:space="0" w:color="auto"/>
                <w:left w:val="none" w:sz="0" w:space="0" w:color="auto"/>
                <w:bottom w:val="none" w:sz="0" w:space="0" w:color="auto"/>
                <w:right w:val="none" w:sz="0" w:space="0" w:color="auto"/>
              </w:divBdr>
            </w:div>
          </w:divsChild>
        </w:div>
        <w:div w:id="72820312">
          <w:marLeft w:val="0"/>
          <w:marRight w:val="0"/>
          <w:marTop w:val="0"/>
          <w:marBottom w:val="0"/>
          <w:divBdr>
            <w:top w:val="none" w:sz="0" w:space="0" w:color="auto"/>
            <w:left w:val="none" w:sz="0" w:space="0" w:color="auto"/>
            <w:bottom w:val="none" w:sz="0" w:space="0" w:color="auto"/>
            <w:right w:val="none" w:sz="0" w:space="0" w:color="auto"/>
          </w:divBdr>
          <w:divsChild>
            <w:div w:id="434176400">
              <w:marLeft w:val="0"/>
              <w:marRight w:val="0"/>
              <w:marTop w:val="0"/>
              <w:marBottom w:val="0"/>
              <w:divBdr>
                <w:top w:val="none" w:sz="0" w:space="0" w:color="auto"/>
                <w:left w:val="none" w:sz="0" w:space="0" w:color="auto"/>
                <w:bottom w:val="none" w:sz="0" w:space="0" w:color="auto"/>
                <w:right w:val="none" w:sz="0" w:space="0" w:color="auto"/>
              </w:divBdr>
            </w:div>
          </w:divsChild>
        </w:div>
        <w:div w:id="2127307057">
          <w:marLeft w:val="0"/>
          <w:marRight w:val="0"/>
          <w:marTop w:val="0"/>
          <w:marBottom w:val="0"/>
          <w:divBdr>
            <w:top w:val="none" w:sz="0" w:space="0" w:color="auto"/>
            <w:left w:val="none" w:sz="0" w:space="0" w:color="auto"/>
            <w:bottom w:val="none" w:sz="0" w:space="0" w:color="auto"/>
            <w:right w:val="none" w:sz="0" w:space="0" w:color="auto"/>
          </w:divBdr>
        </w:div>
        <w:div w:id="1143814067">
          <w:marLeft w:val="0"/>
          <w:marRight w:val="0"/>
          <w:marTop w:val="0"/>
          <w:marBottom w:val="0"/>
          <w:divBdr>
            <w:top w:val="none" w:sz="0" w:space="0" w:color="auto"/>
            <w:left w:val="none" w:sz="0" w:space="0" w:color="auto"/>
            <w:bottom w:val="none" w:sz="0" w:space="0" w:color="auto"/>
            <w:right w:val="none" w:sz="0" w:space="0" w:color="auto"/>
          </w:divBdr>
          <w:divsChild>
            <w:div w:id="1449229529">
              <w:marLeft w:val="0"/>
              <w:marRight w:val="0"/>
              <w:marTop w:val="0"/>
              <w:marBottom w:val="0"/>
              <w:divBdr>
                <w:top w:val="none" w:sz="0" w:space="0" w:color="auto"/>
                <w:left w:val="none" w:sz="0" w:space="0" w:color="auto"/>
                <w:bottom w:val="none" w:sz="0" w:space="0" w:color="auto"/>
                <w:right w:val="none" w:sz="0" w:space="0" w:color="auto"/>
              </w:divBdr>
            </w:div>
          </w:divsChild>
        </w:div>
        <w:div w:id="1802964706">
          <w:marLeft w:val="0"/>
          <w:marRight w:val="0"/>
          <w:marTop w:val="0"/>
          <w:marBottom w:val="0"/>
          <w:divBdr>
            <w:top w:val="none" w:sz="0" w:space="0" w:color="auto"/>
            <w:left w:val="none" w:sz="0" w:space="0" w:color="auto"/>
            <w:bottom w:val="none" w:sz="0" w:space="0" w:color="auto"/>
            <w:right w:val="none" w:sz="0" w:space="0" w:color="auto"/>
          </w:divBdr>
          <w:divsChild>
            <w:div w:id="1438016992">
              <w:marLeft w:val="0"/>
              <w:marRight w:val="0"/>
              <w:marTop w:val="0"/>
              <w:marBottom w:val="0"/>
              <w:divBdr>
                <w:top w:val="none" w:sz="0" w:space="0" w:color="auto"/>
                <w:left w:val="none" w:sz="0" w:space="0" w:color="auto"/>
                <w:bottom w:val="none" w:sz="0" w:space="0" w:color="auto"/>
                <w:right w:val="none" w:sz="0" w:space="0" w:color="auto"/>
              </w:divBdr>
            </w:div>
          </w:divsChild>
        </w:div>
        <w:div w:id="1117720035">
          <w:marLeft w:val="0"/>
          <w:marRight w:val="0"/>
          <w:marTop w:val="0"/>
          <w:marBottom w:val="0"/>
          <w:divBdr>
            <w:top w:val="none" w:sz="0" w:space="0" w:color="auto"/>
            <w:left w:val="none" w:sz="0" w:space="0" w:color="auto"/>
            <w:bottom w:val="none" w:sz="0" w:space="0" w:color="auto"/>
            <w:right w:val="none" w:sz="0" w:space="0" w:color="auto"/>
          </w:divBdr>
          <w:divsChild>
            <w:div w:id="1854146075">
              <w:marLeft w:val="0"/>
              <w:marRight w:val="0"/>
              <w:marTop w:val="0"/>
              <w:marBottom w:val="0"/>
              <w:divBdr>
                <w:top w:val="none" w:sz="0" w:space="0" w:color="auto"/>
                <w:left w:val="none" w:sz="0" w:space="0" w:color="auto"/>
                <w:bottom w:val="none" w:sz="0" w:space="0" w:color="auto"/>
                <w:right w:val="none" w:sz="0" w:space="0" w:color="auto"/>
              </w:divBdr>
            </w:div>
          </w:divsChild>
        </w:div>
        <w:div w:id="2070761221">
          <w:marLeft w:val="0"/>
          <w:marRight w:val="0"/>
          <w:marTop w:val="0"/>
          <w:marBottom w:val="0"/>
          <w:divBdr>
            <w:top w:val="none" w:sz="0" w:space="0" w:color="auto"/>
            <w:left w:val="none" w:sz="0" w:space="0" w:color="auto"/>
            <w:bottom w:val="none" w:sz="0" w:space="0" w:color="auto"/>
            <w:right w:val="none" w:sz="0" w:space="0" w:color="auto"/>
          </w:divBdr>
          <w:divsChild>
            <w:div w:id="1238520067">
              <w:marLeft w:val="0"/>
              <w:marRight w:val="0"/>
              <w:marTop w:val="0"/>
              <w:marBottom w:val="0"/>
              <w:divBdr>
                <w:top w:val="none" w:sz="0" w:space="0" w:color="auto"/>
                <w:left w:val="none" w:sz="0" w:space="0" w:color="auto"/>
                <w:bottom w:val="none" w:sz="0" w:space="0" w:color="auto"/>
                <w:right w:val="none" w:sz="0" w:space="0" w:color="auto"/>
              </w:divBdr>
            </w:div>
          </w:divsChild>
        </w:div>
        <w:div w:id="222298906">
          <w:marLeft w:val="0"/>
          <w:marRight w:val="0"/>
          <w:marTop w:val="0"/>
          <w:marBottom w:val="0"/>
          <w:divBdr>
            <w:top w:val="none" w:sz="0" w:space="0" w:color="auto"/>
            <w:left w:val="none" w:sz="0" w:space="0" w:color="auto"/>
            <w:bottom w:val="none" w:sz="0" w:space="0" w:color="auto"/>
            <w:right w:val="none" w:sz="0" w:space="0" w:color="auto"/>
          </w:divBdr>
        </w:div>
        <w:div w:id="534462371">
          <w:marLeft w:val="0"/>
          <w:marRight w:val="0"/>
          <w:marTop w:val="0"/>
          <w:marBottom w:val="0"/>
          <w:divBdr>
            <w:top w:val="none" w:sz="0" w:space="0" w:color="auto"/>
            <w:left w:val="none" w:sz="0" w:space="0" w:color="auto"/>
            <w:bottom w:val="none" w:sz="0" w:space="0" w:color="auto"/>
            <w:right w:val="none" w:sz="0" w:space="0" w:color="auto"/>
          </w:divBdr>
          <w:divsChild>
            <w:div w:id="71976709">
              <w:marLeft w:val="0"/>
              <w:marRight w:val="0"/>
              <w:marTop w:val="0"/>
              <w:marBottom w:val="0"/>
              <w:divBdr>
                <w:top w:val="none" w:sz="0" w:space="0" w:color="auto"/>
                <w:left w:val="none" w:sz="0" w:space="0" w:color="auto"/>
                <w:bottom w:val="none" w:sz="0" w:space="0" w:color="auto"/>
                <w:right w:val="none" w:sz="0" w:space="0" w:color="auto"/>
              </w:divBdr>
            </w:div>
          </w:divsChild>
        </w:div>
        <w:div w:id="993725287">
          <w:marLeft w:val="0"/>
          <w:marRight w:val="0"/>
          <w:marTop w:val="0"/>
          <w:marBottom w:val="0"/>
          <w:divBdr>
            <w:top w:val="none" w:sz="0" w:space="0" w:color="auto"/>
            <w:left w:val="none" w:sz="0" w:space="0" w:color="auto"/>
            <w:bottom w:val="none" w:sz="0" w:space="0" w:color="auto"/>
            <w:right w:val="none" w:sz="0" w:space="0" w:color="auto"/>
          </w:divBdr>
          <w:divsChild>
            <w:div w:id="2052995544">
              <w:marLeft w:val="0"/>
              <w:marRight w:val="0"/>
              <w:marTop w:val="0"/>
              <w:marBottom w:val="0"/>
              <w:divBdr>
                <w:top w:val="none" w:sz="0" w:space="0" w:color="auto"/>
                <w:left w:val="none" w:sz="0" w:space="0" w:color="auto"/>
                <w:bottom w:val="none" w:sz="0" w:space="0" w:color="auto"/>
                <w:right w:val="none" w:sz="0" w:space="0" w:color="auto"/>
              </w:divBdr>
            </w:div>
          </w:divsChild>
        </w:div>
        <w:div w:id="884876796">
          <w:marLeft w:val="0"/>
          <w:marRight w:val="0"/>
          <w:marTop w:val="0"/>
          <w:marBottom w:val="0"/>
          <w:divBdr>
            <w:top w:val="none" w:sz="0" w:space="0" w:color="auto"/>
            <w:left w:val="none" w:sz="0" w:space="0" w:color="auto"/>
            <w:bottom w:val="none" w:sz="0" w:space="0" w:color="auto"/>
            <w:right w:val="none" w:sz="0" w:space="0" w:color="auto"/>
          </w:divBdr>
          <w:divsChild>
            <w:div w:id="54741569">
              <w:marLeft w:val="0"/>
              <w:marRight w:val="0"/>
              <w:marTop w:val="0"/>
              <w:marBottom w:val="0"/>
              <w:divBdr>
                <w:top w:val="none" w:sz="0" w:space="0" w:color="auto"/>
                <w:left w:val="none" w:sz="0" w:space="0" w:color="auto"/>
                <w:bottom w:val="none" w:sz="0" w:space="0" w:color="auto"/>
                <w:right w:val="none" w:sz="0" w:space="0" w:color="auto"/>
              </w:divBdr>
            </w:div>
          </w:divsChild>
        </w:div>
        <w:div w:id="758141466">
          <w:marLeft w:val="0"/>
          <w:marRight w:val="0"/>
          <w:marTop w:val="0"/>
          <w:marBottom w:val="0"/>
          <w:divBdr>
            <w:top w:val="none" w:sz="0" w:space="0" w:color="auto"/>
            <w:left w:val="none" w:sz="0" w:space="0" w:color="auto"/>
            <w:bottom w:val="none" w:sz="0" w:space="0" w:color="auto"/>
            <w:right w:val="none" w:sz="0" w:space="0" w:color="auto"/>
          </w:divBdr>
          <w:divsChild>
            <w:div w:id="1493788824">
              <w:marLeft w:val="0"/>
              <w:marRight w:val="0"/>
              <w:marTop w:val="0"/>
              <w:marBottom w:val="0"/>
              <w:divBdr>
                <w:top w:val="none" w:sz="0" w:space="0" w:color="auto"/>
                <w:left w:val="none" w:sz="0" w:space="0" w:color="auto"/>
                <w:bottom w:val="none" w:sz="0" w:space="0" w:color="auto"/>
                <w:right w:val="none" w:sz="0" w:space="0" w:color="auto"/>
              </w:divBdr>
            </w:div>
          </w:divsChild>
        </w:div>
        <w:div w:id="1193301259">
          <w:marLeft w:val="0"/>
          <w:marRight w:val="0"/>
          <w:marTop w:val="0"/>
          <w:marBottom w:val="0"/>
          <w:divBdr>
            <w:top w:val="none" w:sz="0" w:space="0" w:color="auto"/>
            <w:left w:val="none" w:sz="0" w:space="0" w:color="auto"/>
            <w:bottom w:val="none" w:sz="0" w:space="0" w:color="auto"/>
            <w:right w:val="none" w:sz="0" w:space="0" w:color="auto"/>
          </w:divBdr>
        </w:div>
        <w:div w:id="208153603">
          <w:marLeft w:val="0"/>
          <w:marRight w:val="0"/>
          <w:marTop w:val="0"/>
          <w:marBottom w:val="0"/>
          <w:divBdr>
            <w:top w:val="none" w:sz="0" w:space="0" w:color="auto"/>
            <w:left w:val="none" w:sz="0" w:space="0" w:color="auto"/>
            <w:bottom w:val="none" w:sz="0" w:space="0" w:color="auto"/>
            <w:right w:val="none" w:sz="0" w:space="0" w:color="auto"/>
          </w:divBdr>
          <w:divsChild>
            <w:div w:id="526530237">
              <w:marLeft w:val="0"/>
              <w:marRight w:val="0"/>
              <w:marTop w:val="0"/>
              <w:marBottom w:val="0"/>
              <w:divBdr>
                <w:top w:val="none" w:sz="0" w:space="0" w:color="auto"/>
                <w:left w:val="none" w:sz="0" w:space="0" w:color="auto"/>
                <w:bottom w:val="none" w:sz="0" w:space="0" w:color="auto"/>
                <w:right w:val="none" w:sz="0" w:space="0" w:color="auto"/>
              </w:divBdr>
            </w:div>
          </w:divsChild>
        </w:div>
        <w:div w:id="1858880787">
          <w:marLeft w:val="0"/>
          <w:marRight w:val="0"/>
          <w:marTop w:val="0"/>
          <w:marBottom w:val="0"/>
          <w:divBdr>
            <w:top w:val="none" w:sz="0" w:space="0" w:color="auto"/>
            <w:left w:val="none" w:sz="0" w:space="0" w:color="auto"/>
            <w:bottom w:val="none" w:sz="0" w:space="0" w:color="auto"/>
            <w:right w:val="none" w:sz="0" w:space="0" w:color="auto"/>
          </w:divBdr>
          <w:divsChild>
            <w:div w:id="78648307">
              <w:marLeft w:val="0"/>
              <w:marRight w:val="0"/>
              <w:marTop w:val="0"/>
              <w:marBottom w:val="0"/>
              <w:divBdr>
                <w:top w:val="none" w:sz="0" w:space="0" w:color="auto"/>
                <w:left w:val="none" w:sz="0" w:space="0" w:color="auto"/>
                <w:bottom w:val="none" w:sz="0" w:space="0" w:color="auto"/>
                <w:right w:val="none" w:sz="0" w:space="0" w:color="auto"/>
              </w:divBdr>
            </w:div>
          </w:divsChild>
        </w:div>
        <w:div w:id="1053893231">
          <w:marLeft w:val="0"/>
          <w:marRight w:val="0"/>
          <w:marTop w:val="0"/>
          <w:marBottom w:val="0"/>
          <w:divBdr>
            <w:top w:val="none" w:sz="0" w:space="0" w:color="auto"/>
            <w:left w:val="none" w:sz="0" w:space="0" w:color="auto"/>
            <w:bottom w:val="none" w:sz="0" w:space="0" w:color="auto"/>
            <w:right w:val="none" w:sz="0" w:space="0" w:color="auto"/>
          </w:divBdr>
          <w:divsChild>
            <w:div w:id="1994335119">
              <w:marLeft w:val="0"/>
              <w:marRight w:val="0"/>
              <w:marTop w:val="0"/>
              <w:marBottom w:val="0"/>
              <w:divBdr>
                <w:top w:val="none" w:sz="0" w:space="0" w:color="auto"/>
                <w:left w:val="none" w:sz="0" w:space="0" w:color="auto"/>
                <w:bottom w:val="none" w:sz="0" w:space="0" w:color="auto"/>
                <w:right w:val="none" w:sz="0" w:space="0" w:color="auto"/>
              </w:divBdr>
            </w:div>
          </w:divsChild>
        </w:div>
        <w:div w:id="1442726102">
          <w:marLeft w:val="0"/>
          <w:marRight w:val="0"/>
          <w:marTop w:val="0"/>
          <w:marBottom w:val="0"/>
          <w:divBdr>
            <w:top w:val="none" w:sz="0" w:space="0" w:color="auto"/>
            <w:left w:val="none" w:sz="0" w:space="0" w:color="auto"/>
            <w:bottom w:val="none" w:sz="0" w:space="0" w:color="auto"/>
            <w:right w:val="none" w:sz="0" w:space="0" w:color="auto"/>
          </w:divBdr>
          <w:divsChild>
            <w:div w:id="523635084">
              <w:marLeft w:val="0"/>
              <w:marRight w:val="0"/>
              <w:marTop w:val="0"/>
              <w:marBottom w:val="0"/>
              <w:divBdr>
                <w:top w:val="none" w:sz="0" w:space="0" w:color="auto"/>
                <w:left w:val="none" w:sz="0" w:space="0" w:color="auto"/>
                <w:bottom w:val="none" w:sz="0" w:space="0" w:color="auto"/>
                <w:right w:val="none" w:sz="0" w:space="0" w:color="auto"/>
              </w:divBdr>
            </w:div>
          </w:divsChild>
        </w:div>
        <w:div w:id="1521771285">
          <w:marLeft w:val="0"/>
          <w:marRight w:val="0"/>
          <w:marTop w:val="0"/>
          <w:marBottom w:val="0"/>
          <w:divBdr>
            <w:top w:val="none" w:sz="0" w:space="0" w:color="auto"/>
            <w:left w:val="none" w:sz="0" w:space="0" w:color="auto"/>
            <w:bottom w:val="none" w:sz="0" w:space="0" w:color="auto"/>
            <w:right w:val="none" w:sz="0" w:space="0" w:color="auto"/>
          </w:divBdr>
        </w:div>
        <w:div w:id="1237132640">
          <w:marLeft w:val="0"/>
          <w:marRight w:val="0"/>
          <w:marTop w:val="0"/>
          <w:marBottom w:val="0"/>
          <w:divBdr>
            <w:top w:val="none" w:sz="0" w:space="0" w:color="auto"/>
            <w:left w:val="none" w:sz="0" w:space="0" w:color="auto"/>
            <w:bottom w:val="none" w:sz="0" w:space="0" w:color="auto"/>
            <w:right w:val="none" w:sz="0" w:space="0" w:color="auto"/>
          </w:divBdr>
          <w:divsChild>
            <w:div w:id="1197045573">
              <w:marLeft w:val="0"/>
              <w:marRight w:val="0"/>
              <w:marTop w:val="0"/>
              <w:marBottom w:val="0"/>
              <w:divBdr>
                <w:top w:val="none" w:sz="0" w:space="0" w:color="auto"/>
                <w:left w:val="none" w:sz="0" w:space="0" w:color="auto"/>
                <w:bottom w:val="none" w:sz="0" w:space="0" w:color="auto"/>
                <w:right w:val="none" w:sz="0" w:space="0" w:color="auto"/>
              </w:divBdr>
            </w:div>
          </w:divsChild>
        </w:div>
        <w:div w:id="1973516285">
          <w:marLeft w:val="0"/>
          <w:marRight w:val="0"/>
          <w:marTop w:val="0"/>
          <w:marBottom w:val="0"/>
          <w:divBdr>
            <w:top w:val="none" w:sz="0" w:space="0" w:color="auto"/>
            <w:left w:val="none" w:sz="0" w:space="0" w:color="auto"/>
            <w:bottom w:val="none" w:sz="0" w:space="0" w:color="auto"/>
            <w:right w:val="none" w:sz="0" w:space="0" w:color="auto"/>
          </w:divBdr>
          <w:divsChild>
            <w:div w:id="1517383898">
              <w:marLeft w:val="0"/>
              <w:marRight w:val="0"/>
              <w:marTop w:val="0"/>
              <w:marBottom w:val="0"/>
              <w:divBdr>
                <w:top w:val="none" w:sz="0" w:space="0" w:color="auto"/>
                <w:left w:val="none" w:sz="0" w:space="0" w:color="auto"/>
                <w:bottom w:val="none" w:sz="0" w:space="0" w:color="auto"/>
                <w:right w:val="none" w:sz="0" w:space="0" w:color="auto"/>
              </w:divBdr>
            </w:div>
          </w:divsChild>
        </w:div>
        <w:div w:id="19167192">
          <w:marLeft w:val="0"/>
          <w:marRight w:val="0"/>
          <w:marTop w:val="0"/>
          <w:marBottom w:val="0"/>
          <w:divBdr>
            <w:top w:val="none" w:sz="0" w:space="0" w:color="auto"/>
            <w:left w:val="none" w:sz="0" w:space="0" w:color="auto"/>
            <w:bottom w:val="none" w:sz="0" w:space="0" w:color="auto"/>
            <w:right w:val="none" w:sz="0" w:space="0" w:color="auto"/>
          </w:divBdr>
          <w:divsChild>
            <w:div w:id="1086193764">
              <w:marLeft w:val="0"/>
              <w:marRight w:val="0"/>
              <w:marTop w:val="0"/>
              <w:marBottom w:val="0"/>
              <w:divBdr>
                <w:top w:val="none" w:sz="0" w:space="0" w:color="auto"/>
                <w:left w:val="none" w:sz="0" w:space="0" w:color="auto"/>
                <w:bottom w:val="none" w:sz="0" w:space="0" w:color="auto"/>
                <w:right w:val="none" w:sz="0" w:space="0" w:color="auto"/>
              </w:divBdr>
            </w:div>
          </w:divsChild>
        </w:div>
        <w:div w:id="1004472319">
          <w:marLeft w:val="0"/>
          <w:marRight w:val="0"/>
          <w:marTop w:val="0"/>
          <w:marBottom w:val="0"/>
          <w:divBdr>
            <w:top w:val="none" w:sz="0" w:space="0" w:color="auto"/>
            <w:left w:val="none" w:sz="0" w:space="0" w:color="auto"/>
            <w:bottom w:val="none" w:sz="0" w:space="0" w:color="auto"/>
            <w:right w:val="none" w:sz="0" w:space="0" w:color="auto"/>
          </w:divBdr>
          <w:divsChild>
            <w:div w:id="1284768196">
              <w:marLeft w:val="0"/>
              <w:marRight w:val="0"/>
              <w:marTop w:val="0"/>
              <w:marBottom w:val="0"/>
              <w:divBdr>
                <w:top w:val="none" w:sz="0" w:space="0" w:color="auto"/>
                <w:left w:val="none" w:sz="0" w:space="0" w:color="auto"/>
                <w:bottom w:val="none" w:sz="0" w:space="0" w:color="auto"/>
                <w:right w:val="none" w:sz="0" w:space="0" w:color="auto"/>
              </w:divBdr>
            </w:div>
          </w:divsChild>
        </w:div>
        <w:div w:id="1306085305">
          <w:marLeft w:val="0"/>
          <w:marRight w:val="0"/>
          <w:marTop w:val="0"/>
          <w:marBottom w:val="0"/>
          <w:divBdr>
            <w:top w:val="none" w:sz="0" w:space="0" w:color="auto"/>
            <w:left w:val="none" w:sz="0" w:space="0" w:color="auto"/>
            <w:bottom w:val="none" w:sz="0" w:space="0" w:color="auto"/>
            <w:right w:val="none" w:sz="0" w:space="0" w:color="auto"/>
          </w:divBdr>
        </w:div>
        <w:div w:id="1721516230">
          <w:marLeft w:val="0"/>
          <w:marRight w:val="0"/>
          <w:marTop w:val="0"/>
          <w:marBottom w:val="0"/>
          <w:divBdr>
            <w:top w:val="none" w:sz="0" w:space="0" w:color="auto"/>
            <w:left w:val="none" w:sz="0" w:space="0" w:color="auto"/>
            <w:bottom w:val="none" w:sz="0" w:space="0" w:color="auto"/>
            <w:right w:val="none" w:sz="0" w:space="0" w:color="auto"/>
          </w:divBdr>
          <w:divsChild>
            <w:div w:id="242375906">
              <w:marLeft w:val="0"/>
              <w:marRight w:val="0"/>
              <w:marTop w:val="0"/>
              <w:marBottom w:val="0"/>
              <w:divBdr>
                <w:top w:val="none" w:sz="0" w:space="0" w:color="auto"/>
                <w:left w:val="none" w:sz="0" w:space="0" w:color="auto"/>
                <w:bottom w:val="none" w:sz="0" w:space="0" w:color="auto"/>
                <w:right w:val="none" w:sz="0" w:space="0" w:color="auto"/>
              </w:divBdr>
            </w:div>
          </w:divsChild>
        </w:div>
        <w:div w:id="5836265">
          <w:marLeft w:val="0"/>
          <w:marRight w:val="0"/>
          <w:marTop w:val="0"/>
          <w:marBottom w:val="0"/>
          <w:divBdr>
            <w:top w:val="none" w:sz="0" w:space="0" w:color="auto"/>
            <w:left w:val="none" w:sz="0" w:space="0" w:color="auto"/>
            <w:bottom w:val="none" w:sz="0" w:space="0" w:color="auto"/>
            <w:right w:val="none" w:sz="0" w:space="0" w:color="auto"/>
          </w:divBdr>
          <w:divsChild>
            <w:div w:id="14041693">
              <w:marLeft w:val="0"/>
              <w:marRight w:val="0"/>
              <w:marTop w:val="0"/>
              <w:marBottom w:val="0"/>
              <w:divBdr>
                <w:top w:val="none" w:sz="0" w:space="0" w:color="auto"/>
                <w:left w:val="none" w:sz="0" w:space="0" w:color="auto"/>
                <w:bottom w:val="none" w:sz="0" w:space="0" w:color="auto"/>
                <w:right w:val="none" w:sz="0" w:space="0" w:color="auto"/>
              </w:divBdr>
            </w:div>
          </w:divsChild>
        </w:div>
        <w:div w:id="1407536299">
          <w:marLeft w:val="0"/>
          <w:marRight w:val="0"/>
          <w:marTop w:val="0"/>
          <w:marBottom w:val="0"/>
          <w:divBdr>
            <w:top w:val="none" w:sz="0" w:space="0" w:color="auto"/>
            <w:left w:val="none" w:sz="0" w:space="0" w:color="auto"/>
            <w:bottom w:val="none" w:sz="0" w:space="0" w:color="auto"/>
            <w:right w:val="none" w:sz="0" w:space="0" w:color="auto"/>
          </w:divBdr>
          <w:divsChild>
            <w:div w:id="757602134">
              <w:marLeft w:val="0"/>
              <w:marRight w:val="0"/>
              <w:marTop w:val="0"/>
              <w:marBottom w:val="0"/>
              <w:divBdr>
                <w:top w:val="none" w:sz="0" w:space="0" w:color="auto"/>
                <w:left w:val="none" w:sz="0" w:space="0" w:color="auto"/>
                <w:bottom w:val="none" w:sz="0" w:space="0" w:color="auto"/>
                <w:right w:val="none" w:sz="0" w:space="0" w:color="auto"/>
              </w:divBdr>
            </w:div>
          </w:divsChild>
        </w:div>
        <w:div w:id="1849950659">
          <w:marLeft w:val="0"/>
          <w:marRight w:val="0"/>
          <w:marTop w:val="0"/>
          <w:marBottom w:val="0"/>
          <w:divBdr>
            <w:top w:val="none" w:sz="0" w:space="0" w:color="auto"/>
            <w:left w:val="none" w:sz="0" w:space="0" w:color="auto"/>
            <w:bottom w:val="none" w:sz="0" w:space="0" w:color="auto"/>
            <w:right w:val="none" w:sz="0" w:space="0" w:color="auto"/>
          </w:divBdr>
          <w:divsChild>
            <w:div w:id="1529905134">
              <w:marLeft w:val="0"/>
              <w:marRight w:val="0"/>
              <w:marTop w:val="0"/>
              <w:marBottom w:val="0"/>
              <w:divBdr>
                <w:top w:val="none" w:sz="0" w:space="0" w:color="auto"/>
                <w:left w:val="none" w:sz="0" w:space="0" w:color="auto"/>
                <w:bottom w:val="none" w:sz="0" w:space="0" w:color="auto"/>
                <w:right w:val="none" w:sz="0" w:space="0" w:color="auto"/>
              </w:divBdr>
            </w:div>
          </w:divsChild>
        </w:div>
        <w:div w:id="557863453">
          <w:marLeft w:val="0"/>
          <w:marRight w:val="0"/>
          <w:marTop w:val="0"/>
          <w:marBottom w:val="0"/>
          <w:divBdr>
            <w:top w:val="none" w:sz="0" w:space="0" w:color="auto"/>
            <w:left w:val="none" w:sz="0" w:space="0" w:color="auto"/>
            <w:bottom w:val="none" w:sz="0" w:space="0" w:color="auto"/>
            <w:right w:val="none" w:sz="0" w:space="0" w:color="auto"/>
          </w:divBdr>
        </w:div>
        <w:div w:id="1829058494">
          <w:marLeft w:val="0"/>
          <w:marRight w:val="0"/>
          <w:marTop w:val="0"/>
          <w:marBottom w:val="0"/>
          <w:divBdr>
            <w:top w:val="none" w:sz="0" w:space="0" w:color="auto"/>
            <w:left w:val="none" w:sz="0" w:space="0" w:color="auto"/>
            <w:bottom w:val="none" w:sz="0" w:space="0" w:color="auto"/>
            <w:right w:val="none" w:sz="0" w:space="0" w:color="auto"/>
          </w:divBdr>
          <w:divsChild>
            <w:div w:id="1150249674">
              <w:marLeft w:val="0"/>
              <w:marRight w:val="0"/>
              <w:marTop w:val="0"/>
              <w:marBottom w:val="0"/>
              <w:divBdr>
                <w:top w:val="none" w:sz="0" w:space="0" w:color="auto"/>
                <w:left w:val="none" w:sz="0" w:space="0" w:color="auto"/>
                <w:bottom w:val="none" w:sz="0" w:space="0" w:color="auto"/>
                <w:right w:val="none" w:sz="0" w:space="0" w:color="auto"/>
              </w:divBdr>
            </w:div>
          </w:divsChild>
        </w:div>
        <w:div w:id="1431389869">
          <w:marLeft w:val="0"/>
          <w:marRight w:val="0"/>
          <w:marTop w:val="0"/>
          <w:marBottom w:val="0"/>
          <w:divBdr>
            <w:top w:val="none" w:sz="0" w:space="0" w:color="auto"/>
            <w:left w:val="none" w:sz="0" w:space="0" w:color="auto"/>
            <w:bottom w:val="none" w:sz="0" w:space="0" w:color="auto"/>
            <w:right w:val="none" w:sz="0" w:space="0" w:color="auto"/>
          </w:divBdr>
          <w:divsChild>
            <w:div w:id="2070104672">
              <w:marLeft w:val="0"/>
              <w:marRight w:val="0"/>
              <w:marTop w:val="0"/>
              <w:marBottom w:val="0"/>
              <w:divBdr>
                <w:top w:val="none" w:sz="0" w:space="0" w:color="auto"/>
                <w:left w:val="none" w:sz="0" w:space="0" w:color="auto"/>
                <w:bottom w:val="none" w:sz="0" w:space="0" w:color="auto"/>
                <w:right w:val="none" w:sz="0" w:space="0" w:color="auto"/>
              </w:divBdr>
            </w:div>
          </w:divsChild>
        </w:div>
        <w:div w:id="171409366">
          <w:marLeft w:val="0"/>
          <w:marRight w:val="0"/>
          <w:marTop w:val="0"/>
          <w:marBottom w:val="0"/>
          <w:divBdr>
            <w:top w:val="none" w:sz="0" w:space="0" w:color="auto"/>
            <w:left w:val="none" w:sz="0" w:space="0" w:color="auto"/>
            <w:bottom w:val="none" w:sz="0" w:space="0" w:color="auto"/>
            <w:right w:val="none" w:sz="0" w:space="0" w:color="auto"/>
          </w:divBdr>
          <w:divsChild>
            <w:div w:id="89551610">
              <w:marLeft w:val="0"/>
              <w:marRight w:val="0"/>
              <w:marTop w:val="0"/>
              <w:marBottom w:val="0"/>
              <w:divBdr>
                <w:top w:val="none" w:sz="0" w:space="0" w:color="auto"/>
                <w:left w:val="none" w:sz="0" w:space="0" w:color="auto"/>
                <w:bottom w:val="none" w:sz="0" w:space="0" w:color="auto"/>
                <w:right w:val="none" w:sz="0" w:space="0" w:color="auto"/>
              </w:divBdr>
            </w:div>
          </w:divsChild>
        </w:div>
        <w:div w:id="69810911">
          <w:marLeft w:val="0"/>
          <w:marRight w:val="0"/>
          <w:marTop w:val="0"/>
          <w:marBottom w:val="0"/>
          <w:divBdr>
            <w:top w:val="none" w:sz="0" w:space="0" w:color="auto"/>
            <w:left w:val="none" w:sz="0" w:space="0" w:color="auto"/>
            <w:bottom w:val="none" w:sz="0" w:space="0" w:color="auto"/>
            <w:right w:val="none" w:sz="0" w:space="0" w:color="auto"/>
          </w:divBdr>
          <w:divsChild>
            <w:div w:id="1848473238">
              <w:marLeft w:val="0"/>
              <w:marRight w:val="0"/>
              <w:marTop w:val="0"/>
              <w:marBottom w:val="0"/>
              <w:divBdr>
                <w:top w:val="none" w:sz="0" w:space="0" w:color="auto"/>
                <w:left w:val="none" w:sz="0" w:space="0" w:color="auto"/>
                <w:bottom w:val="none" w:sz="0" w:space="0" w:color="auto"/>
                <w:right w:val="none" w:sz="0" w:space="0" w:color="auto"/>
              </w:divBdr>
            </w:div>
          </w:divsChild>
        </w:div>
        <w:div w:id="350574878">
          <w:marLeft w:val="0"/>
          <w:marRight w:val="0"/>
          <w:marTop w:val="0"/>
          <w:marBottom w:val="0"/>
          <w:divBdr>
            <w:top w:val="none" w:sz="0" w:space="0" w:color="auto"/>
            <w:left w:val="none" w:sz="0" w:space="0" w:color="auto"/>
            <w:bottom w:val="none" w:sz="0" w:space="0" w:color="auto"/>
            <w:right w:val="none" w:sz="0" w:space="0" w:color="auto"/>
          </w:divBdr>
        </w:div>
        <w:div w:id="1853834333">
          <w:marLeft w:val="0"/>
          <w:marRight w:val="0"/>
          <w:marTop w:val="0"/>
          <w:marBottom w:val="0"/>
          <w:divBdr>
            <w:top w:val="none" w:sz="0" w:space="0" w:color="auto"/>
            <w:left w:val="none" w:sz="0" w:space="0" w:color="auto"/>
            <w:bottom w:val="none" w:sz="0" w:space="0" w:color="auto"/>
            <w:right w:val="none" w:sz="0" w:space="0" w:color="auto"/>
          </w:divBdr>
          <w:divsChild>
            <w:div w:id="152187920">
              <w:marLeft w:val="0"/>
              <w:marRight w:val="0"/>
              <w:marTop w:val="0"/>
              <w:marBottom w:val="0"/>
              <w:divBdr>
                <w:top w:val="none" w:sz="0" w:space="0" w:color="auto"/>
                <w:left w:val="none" w:sz="0" w:space="0" w:color="auto"/>
                <w:bottom w:val="none" w:sz="0" w:space="0" w:color="auto"/>
                <w:right w:val="none" w:sz="0" w:space="0" w:color="auto"/>
              </w:divBdr>
            </w:div>
          </w:divsChild>
        </w:div>
        <w:div w:id="45689886">
          <w:marLeft w:val="0"/>
          <w:marRight w:val="0"/>
          <w:marTop w:val="0"/>
          <w:marBottom w:val="0"/>
          <w:divBdr>
            <w:top w:val="none" w:sz="0" w:space="0" w:color="auto"/>
            <w:left w:val="none" w:sz="0" w:space="0" w:color="auto"/>
            <w:bottom w:val="none" w:sz="0" w:space="0" w:color="auto"/>
            <w:right w:val="none" w:sz="0" w:space="0" w:color="auto"/>
          </w:divBdr>
          <w:divsChild>
            <w:div w:id="1980383027">
              <w:marLeft w:val="0"/>
              <w:marRight w:val="0"/>
              <w:marTop w:val="0"/>
              <w:marBottom w:val="0"/>
              <w:divBdr>
                <w:top w:val="none" w:sz="0" w:space="0" w:color="auto"/>
                <w:left w:val="none" w:sz="0" w:space="0" w:color="auto"/>
                <w:bottom w:val="none" w:sz="0" w:space="0" w:color="auto"/>
                <w:right w:val="none" w:sz="0" w:space="0" w:color="auto"/>
              </w:divBdr>
              <w:divsChild>
                <w:div w:id="1048337060">
                  <w:marLeft w:val="0"/>
                  <w:marRight w:val="0"/>
                  <w:marTop w:val="0"/>
                  <w:marBottom w:val="0"/>
                  <w:divBdr>
                    <w:top w:val="none" w:sz="0" w:space="0" w:color="auto"/>
                    <w:left w:val="none" w:sz="0" w:space="0" w:color="auto"/>
                    <w:bottom w:val="none" w:sz="0" w:space="0" w:color="auto"/>
                    <w:right w:val="none" w:sz="0" w:space="0" w:color="auto"/>
                  </w:divBdr>
                </w:div>
              </w:divsChild>
            </w:div>
            <w:div w:id="1368482186">
              <w:marLeft w:val="0"/>
              <w:marRight w:val="0"/>
              <w:marTop w:val="0"/>
              <w:marBottom w:val="0"/>
              <w:divBdr>
                <w:top w:val="none" w:sz="0" w:space="0" w:color="auto"/>
                <w:left w:val="none" w:sz="0" w:space="0" w:color="auto"/>
                <w:bottom w:val="none" w:sz="0" w:space="0" w:color="auto"/>
                <w:right w:val="none" w:sz="0" w:space="0" w:color="auto"/>
              </w:divBdr>
              <w:divsChild>
                <w:div w:id="1830367538">
                  <w:marLeft w:val="0"/>
                  <w:marRight w:val="0"/>
                  <w:marTop w:val="0"/>
                  <w:marBottom w:val="0"/>
                  <w:divBdr>
                    <w:top w:val="none" w:sz="0" w:space="0" w:color="auto"/>
                    <w:left w:val="none" w:sz="0" w:space="0" w:color="auto"/>
                    <w:bottom w:val="none" w:sz="0" w:space="0" w:color="auto"/>
                    <w:right w:val="none" w:sz="0" w:space="0" w:color="auto"/>
                  </w:divBdr>
                </w:div>
              </w:divsChild>
            </w:div>
            <w:div w:id="574702090">
              <w:marLeft w:val="0"/>
              <w:marRight w:val="0"/>
              <w:marTop w:val="0"/>
              <w:marBottom w:val="0"/>
              <w:divBdr>
                <w:top w:val="none" w:sz="0" w:space="0" w:color="auto"/>
                <w:left w:val="none" w:sz="0" w:space="0" w:color="auto"/>
                <w:bottom w:val="none" w:sz="0" w:space="0" w:color="auto"/>
                <w:right w:val="none" w:sz="0" w:space="0" w:color="auto"/>
              </w:divBdr>
              <w:divsChild>
                <w:div w:id="1867135554">
                  <w:marLeft w:val="0"/>
                  <w:marRight w:val="0"/>
                  <w:marTop w:val="0"/>
                  <w:marBottom w:val="0"/>
                  <w:divBdr>
                    <w:top w:val="none" w:sz="0" w:space="0" w:color="auto"/>
                    <w:left w:val="none" w:sz="0" w:space="0" w:color="auto"/>
                    <w:bottom w:val="none" w:sz="0" w:space="0" w:color="auto"/>
                    <w:right w:val="none" w:sz="0" w:space="0" w:color="auto"/>
                  </w:divBdr>
                  <w:divsChild>
                    <w:div w:id="21467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56175">
          <w:marLeft w:val="0"/>
          <w:marRight w:val="0"/>
          <w:marTop w:val="0"/>
          <w:marBottom w:val="0"/>
          <w:divBdr>
            <w:top w:val="none" w:sz="0" w:space="0" w:color="auto"/>
            <w:left w:val="none" w:sz="0" w:space="0" w:color="auto"/>
            <w:bottom w:val="none" w:sz="0" w:space="0" w:color="auto"/>
            <w:right w:val="none" w:sz="0" w:space="0" w:color="auto"/>
          </w:divBdr>
          <w:divsChild>
            <w:div w:id="1311859377">
              <w:marLeft w:val="0"/>
              <w:marRight w:val="0"/>
              <w:marTop w:val="0"/>
              <w:marBottom w:val="0"/>
              <w:divBdr>
                <w:top w:val="none" w:sz="0" w:space="0" w:color="auto"/>
                <w:left w:val="none" w:sz="0" w:space="0" w:color="auto"/>
                <w:bottom w:val="none" w:sz="0" w:space="0" w:color="auto"/>
                <w:right w:val="none" w:sz="0" w:space="0" w:color="auto"/>
              </w:divBdr>
              <w:divsChild>
                <w:div w:id="607394607">
                  <w:marLeft w:val="0"/>
                  <w:marRight w:val="0"/>
                  <w:marTop w:val="0"/>
                  <w:marBottom w:val="0"/>
                  <w:divBdr>
                    <w:top w:val="none" w:sz="0" w:space="0" w:color="auto"/>
                    <w:left w:val="none" w:sz="0" w:space="0" w:color="auto"/>
                    <w:bottom w:val="none" w:sz="0" w:space="0" w:color="auto"/>
                    <w:right w:val="none" w:sz="0" w:space="0" w:color="auto"/>
                  </w:divBdr>
                  <w:divsChild>
                    <w:div w:id="2126926071">
                      <w:marLeft w:val="0"/>
                      <w:marRight w:val="0"/>
                      <w:marTop w:val="0"/>
                      <w:marBottom w:val="0"/>
                      <w:divBdr>
                        <w:top w:val="none" w:sz="0" w:space="0" w:color="auto"/>
                        <w:left w:val="none" w:sz="0" w:space="0" w:color="auto"/>
                        <w:bottom w:val="none" w:sz="0" w:space="0" w:color="auto"/>
                        <w:right w:val="none" w:sz="0" w:space="0" w:color="auto"/>
                      </w:divBdr>
                    </w:div>
                  </w:divsChild>
                </w:div>
                <w:div w:id="2069182175">
                  <w:marLeft w:val="0"/>
                  <w:marRight w:val="0"/>
                  <w:marTop w:val="0"/>
                  <w:marBottom w:val="0"/>
                  <w:divBdr>
                    <w:top w:val="none" w:sz="0" w:space="0" w:color="auto"/>
                    <w:left w:val="none" w:sz="0" w:space="0" w:color="auto"/>
                    <w:bottom w:val="none" w:sz="0" w:space="0" w:color="auto"/>
                    <w:right w:val="none" w:sz="0" w:space="0" w:color="auto"/>
                  </w:divBdr>
                  <w:divsChild>
                    <w:div w:id="1715691750">
                      <w:marLeft w:val="0"/>
                      <w:marRight w:val="0"/>
                      <w:marTop w:val="0"/>
                      <w:marBottom w:val="0"/>
                      <w:divBdr>
                        <w:top w:val="none" w:sz="0" w:space="0" w:color="auto"/>
                        <w:left w:val="none" w:sz="0" w:space="0" w:color="auto"/>
                        <w:bottom w:val="none" w:sz="0" w:space="0" w:color="auto"/>
                        <w:right w:val="none" w:sz="0" w:space="0" w:color="auto"/>
                      </w:divBdr>
                    </w:div>
                  </w:divsChild>
                </w:div>
                <w:div w:id="243955471">
                  <w:marLeft w:val="0"/>
                  <w:marRight w:val="0"/>
                  <w:marTop w:val="0"/>
                  <w:marBottom w:val="0"/>
                  <w:divBdr>
                    <w:top w:val="none" w:sz="0" w:space="0" w:color="auto"/>
                    <w:left w:val="none" w:sz="0" w:space="0" w:color="auto"/>
                    <w:bottom w:val="none" w:sz="0" w:space="0" w:color="auto"/>
                    <w:right w:val="none" w:sz="0" w:space="0" w:color="auto"/>
                  </w:divBdr>
                  <w:divsChild>
                    <w:div w:id="336274541">
                      <w:marLeft w:val="0"/>
                      <w:marRight w:val="0"/>
                      <w:marTop w:val="0"/>
                      <w:marBottom w:val="0"/>
                      <w:divBdr>
                        <w:top w:val="none" w:sz="0" w:space="0" w:color="auto"/>
                        <w:left w:val="none" w:sz="0" w:space="0" w:color="auto"/>
                        <w:bottom w:val="none" w:sz="0" w:space="0" w:color="auto"/>
                        <w:right w:val="none" w:sz="0" w:space="0" w:color="auto"/>
                      </w:divBdr>
                    </w:div>
                  </w:divsChild>
                </w:div>
                <w:div w:id="1407461597">
                  <w:marLeft w:val="0"/>
                  <w:marRight w:val="0"/>
                  <w:marTop w:val="0"/>
                  <w:marBottom w:val="0"/>
                  <w:divBdr>
                    <w:top w:val="none" w:sz="0" w:space="0" w:color="auto"/>
                    <w:left w:val="none" w:sz="0" w:space="0" w:color="auto"/>
                    <w:bottom w:val="none" w:sz="0" w:space="0" w:color="auto"/>
                    <w:right w:val="none" w:sz="0" w:space="0" w:color="auto"/>
                  </w:divBdr>
                  <w:divsChild>
                    <w:div w:id="887453750">
                      <w:marLeft w:val="0"/>
                      <w:marRight w:val="0"/>
                      <w:marTop w:val="0"/>
                      <w:marBottom w:val="0"/>
                      <w:divBdr>
                        <w:top w:val="none" w:sz="0" w:space="0" w:color="auto"/>
                        <w:left w:val="none" w:sz="0" w:space="0" w:color="auto"/>
                        <w:bottom w:val="none" w:sz="0" w:space="0" w:color="auto"/>
                        <w:right w:val="none" w:sz="0" w:space="0" w:color="auto"/>
                      </w:divBdr>
                    </w:div>
                  </w:divsChild>
                </w:div>
                <w:div w:id="12339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9713">
          <w:marLeft w:val="0"/>
          <w:marRight w:val="0"/>
          <w:marTop w:val="0"/>
          <w:marBottom w:val="0"/>
          <w:divBdr>
            <w:top w:val="none" w:sz="0" w:space="0" w:color="auto"/>
            <w:left w:val="none" w:sz="0" w:space="0" w:color="auto"/>
            <w:bottom w:val="none" w:sz="0" w:space="0" w:color="auto"/>
            <w:right w:val="none" w:sz="0" w:space="0" w:color="auto"/>
          </w:divBdr>
          <w:divsChild>
            <w:div w:id="11487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80829">
      <w:bodyDiv w:val="1"/>
      <w:marLeft w:val="0"/>
      <w:marRight w:val="0"/>
      <w:marTop w:val="0"/>
      <w:marBottom w:val="0"/>
      <w:divBdr>
        <w:top w:val="none" w:sz="0" w:space="0" w:color="auto"/>
        <w:left w:val="none" w:sz="0" w:space="0" w:color="auto"/>
        <w:bottom w:val="none" w:sz="0" w:space="0" w:color="auto"/>
        <w:right w:val="none" w:sz="0" w:space="0" w:color="auto"/>
      </w:divBdr>
      <w:divsChild>
        <w:div w:id="301270263">
          <w:marLeft w:val="0"/>
          <w:marRight w:val="0"/>
          <w:marTop w:val="0"/>
          <w:marBottom w:val="0"/>
          <w:divBdr>
            <w:top w:val="none" w:sz="0" w:space="0" w:color="auto"/>
            <w:left w:val="none" w:sz="0" w:space="0" w:color="auto"/>
            <w:bottom w:val="none" w:sz="0" w:space="0" w:color="auto"/>
            <w:right w:val="none" w:sz="0" w:space="0" w:color="auto"/>
          </w:divBdr>
        </w:div>
        <w:div w:id="1227304981">
          <w:marLeft w:val="0"/>
          <w:marRight w:val="0"/>
          <w:marTop w:val="0"/>
          <w:marBottom w:val="0"/>
          <w:divBdr>
            <w:top w:val="none" w:sz="0" w:space="0" w:color="auto"/>
            <w:left w:val="none" w:sz="0" w:space="0" w:color="auto"/>
            <w:bottom w:val="none" w:sz="0" w:space="0" w:color="auto"/>
            <w:right w:val="none" w:sz="0" w:space="0" w:color="auto"/>
          </w:divBdr>
          <w:divsChild>
            <w:div w:id="156119375">
              <w:marLeft w:val="0"/>
              <w:marRight w:val="0"/>
              <w:marTop w:val="0"/>
              <w:marBottom w:val="0"/>
              <w:divBdr>
                <w:top w:val="none" w:sz="0" w:space="0" w:color="auto"/>
                <w:left w:val="none" w:sz="0" w:space="0" w:color="auto"/>
                <w:bottom w:val="none" w:sz="0" w:space="0" w:color="auto"/>
                <w:right w:val="none" w:sz="0" w:space="0" w:color="auto"/>
              </w:divBdr>
            </w:div>
          </w:divsChild>
        </w:div>
        <w:div w:id="392657845">
          <w:marLeft w:val="0"/>
          <w:marRight w:val="0"/>
          <w:marTop w:val="0"/>
          <w:marBottom w:val="0"/>
          <w:divBdr>
            <w:top w:val="none" w:sz="0" w:space="0" w:color="auto"/>
            <w:left w:val="none" w:sz="0" w:space="0" w:color="auto"/>
            <w:bottom w:val="none" w:sz="0" w:space="0" w:color="auto"/>
            <w:right w:val="none" w:sz="0" w:space="0" w:color="auto"/>
          </w:divBdr>
        </w:div>
        <w:div w:id="226766966">
          <w:marLeft w:val="0"/>
          <w:marRight w:val="0"/>
          <w:marTop w:val="0"/>
          <w:marBottom w:val="0"/>
          <w:divBdr>
            <w:top w:val="none" w:sz="0" w:space="0" w:color="auto"/>
            <w:left w:val="none" w:sz="0" w:space="0" w:color="auto"/>
            <w:bottom w:val="none" w:sz="0" w:space="0" w:color="auto"/>
            <w:right w:val="none" w:sz="0" w:space="0" w:color="auto"/>
          </w:divBdr>
          <w:divsChild>
            <w:div w:id="2101680210">
              <w:marLeft w:val="0"/>
              <w:marRight w:val="0"/>
              <w:marTop w:val="0"/>
              <w:marBottom w:val="0"/>
              <w:divBdr>
                <w:top w:val="none" w:sz="0" w:space="0" w:color="auto"/>
                <w:left w:val="none" w:sz="0" w:space="0" w:color="auto"/>
                <w:bottom w:val="none" w:sz="0" w:space="0" w:color="auto"/>
                <w:right w:val="none" w:sz="0" w:space="0" w:color="auto"/>
              </w:divBdr>
              <w:divsChild>
                <w:div w:id="410204960">
                  <w:marLeft w:val="0"/>
                  <w:marRight w:val="0"/>
                  <w:marTop w:val="0"/>
                  <w:marBottom w:val="0"/>
                  <w:divBdr>
                    <w:top w:val="none" w:sz="0" w:space="0" w:color="auto"/>
                    <w:left w:val="none" w:sz="0" w:space="0" w:color="auto"/>
                    <w:bottom w:val="none" w:sz="0" w:space="0" w:color="auto"/>
                    <w:right w:val="none" w:sz="0" w:space="0" w:color="auto"/>
                  </w:divBdr>
                  <w:divsChild>
                    <w:div w:id="2144614652">
                      <w:marLeft w:val="0"/>
                      <w:marRight w:val="0"/>
                      <w:marTop w:val="0"/>
                      <w:marBottom w:val="0"/>
                      <w:divBdr>
                        <w:top w:val="none" w:sz="0" w:space="0" w:color="auto"/>
                        <w:left w:val="none" w:sz="0" w:space="0" w:color="auto"/>
                        <w:bottom w:val="none" w:sz="0" w:space="0" w:color="auto"/>
                        <w:right w:val="none" w:sz="0" w:space="0" w:color="auto"/>
                      </w:divBdr>
                    </w:div>
                    <w:div w:id="932517505">
                      <w:marLeft w:val="0"/>
                      <w:marRight w:val="0"/>
                      <w:marTop w:val="0"/>
                      <w:marBottom w:val="0"/>
                      <w:divBdr>
                        <w:top w:val="none" w:sz="0" w:space="0" w:color="auto"/>
                        <w:left w:val="none" w:sz="0" w:space="0" w:color="auto"/>
                        <w:bottom w:val="none" w:sz="0" w:space="0" w:color="auto"/>
                        <w:right w:val="none" w:sz="0" w:space="0" w:color="auto"/>
                      </w:divBdr>
                    </w:div>
                    <w:div w:id="1630278702">
                      <w:marLeft w:val="0"/>
                      <w:marRight w:val="0"/>
                      <w:marTop w:val="0"/>
                      <w:marBottom w:val="0"/>
                      <w:divBdr>
                        <w:top w:val="none" w:sz="0" w:space="0" w:color="auto"/>
                        <w:left w:val="none" w:sz="0" w:space="0" w:color="auto"/>
                        <w:bottom w:val="none" w:sz="0" w:space="0" w:color="auto"/>
                        <w:right w:val="none" w:sz="0" w:space="0" w:color="auto"/>
                      </w:divBdr>
                    </w:div>
                    <w:div w:id="1093942083">
                      <w:marLeft w:val="0"/>
                      <w:marRight w:val="0"/>
                      <w:marTop w:val="0"/>
                      <w:marBottom w:val="0"/>
                      <w:divBdr>
                        <w:top w:val="none" w:sz="0" w:space="0" w:color="auto"/>
                        <w:left w:val="none" w:sz="0" w:space="0" w:color="auto"/>
                        <w:bottom w:val="none" w:sz="0" w:space="0" w:color="auto"/>
                        <w:right w:val="none" w:sz="0" w:space="0" w:color="auto"/>
                      </w:divBdr>
                    </w:div>
                  </w:divsChild>
                </w:div>
                <w:div w:id="1154688428">
                  <w:marLeft w:val="0"/>
                  <w:marRight w:val="0"/>
                  <w:marTop w:val="0"/>
                  <w:marBottom w:val="0"/>
                  <w:divBdr>
                    <w:top w:val="none" w:sz="0" w:space="0" w:color="auto"/>
                    <w:left w:val="none" w:sz="0" w:space="0" w:color="auto"/>
                    <w:bottom w:val="none" w:sz="0" w:space="0" w:color="auto"/>
                    <w:right w:val="none" w:sz="0" w:space="0" w:color="auto"/>
                  </w:divBdr>
                </w:div>
                <w:div w:id="181475947">
                  <w:marLeft w:val="0"/>
                  <w:marRight w:val="0"/>
                  <w:marTop w:val="0"/>
                  <w:marBottom w:val="0"/>
                  <w:divBdr>
                    <w:top w:val="none" w:sz="0" w:space="0" w:color="auto"/>
                    <w:left w:val="none" w:sz="0" w:space="0" w:color="auto"/>
                    <w:bottom w:val="none" w:sz="0" w:space="0" w:color="auto"/>
                    <w:right w:val="none" w:sz="0" w:space="0" w:color="auto"/>
                  </w:divBdr>
                  <w:divsChild>
                    <w:div w:id="1402562197">
                      <w:marLeft w:val="0"/>
                      <w:marRight w:val="0"/>
                      <w:marTop w:val="0"/>
                      <w:marBottom w:val="0"/>
                      <w:divBdr>
                        <w:top w:val="none" w:sz="0" w:space="0" w:color="auto"/>
                        <w:left w:val="none" w:sz="0" w:space="0" w:color="auto"/>
                        <w:bottom w:val="none" w:sz="0" w:space="0" w:color="auto"/>
                        <w:right w:val="none" w:sz="0" w:space="0" w:color="auto"/>
                      </w:divBdr>
                      <w:divsChild>
                        <w:div w:id="981156123">
                          <w:marLeft w:val="0"/>
                          <w:marRight w:val="0"/>
                          <w:marTop w:val="0"/>
                          <w:marBottom w:val="0"/>
                          <w:divBdr>
                            <w:top w:val="none" w:sz="0" w:space="0" w:color="auto"/>
                            <w:left w:val="none" w:sz="0" w:space="0" w:color="auto"/>
                            <w:bottom w:val="none" w:sz="0" w:space="0" w:color="auto"/>
                            <w:right w:val="none" w:sz="0" w:space="0" w:color="auto"/>
                          </w:divBdr>
                          <w:divsChild>
                            <w:div w:id="14094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95538">
                  <w:marLeft w:val="0"/>
                  <w:marRight w:val="0"/>
                  <w:marTop w:val="0"/>
                  <w:marBottom w:val="0"/>
                  <w:divBdr>
                    <w:top w:val="none" w:sz="0" w:space="0" w:color="auto"/>
                    <w:left w:val="none" w:sz="0" w:space="0" w:color="auto"/>
                    <w:bottom w:val="none" w:sz="0" w:space="0" w:color="auto"/>
                    <w:right w:val="none" w:sz="0" w:space="0" w:color="auto"/>
                  </w:divBdr>
                  <w:divsChild>
                    <w:div w:id="1052733630">
                      <w:marLeft w:val="0"/>
                      <w:marRight w:val="0"/>
                      <w:marTop w:val="0"/>
                      <w:marBottom w:val="0"/>
                      <w:divBdr>
                        <w:top w:val="none" w:sz="0" w:space="0" w:color="auto"/>
                        <w:left w:val="none" w:sz="0" w:space="0" w:color="auto"/>
                        <w:bottom w:val="none" w:sz="0" w:space="0" w:color="auto"/>
                        <w:right w:val="none" w:sz="0" w:space="0" w:color="auto"/>
                      </w:divBdr>
                      <w:divsChild>
                        <w:div w:id="323827551">
                          <w:marLeft w:val="0"/>
                          <w:marRight w:val="0"/>
                          <w:marTop w:val="0"/>
                          <w:marBottom w:val="0"/>
                          <w:divBdr>
                            <w:top w:val="none" w:sz="0" w:space="0" w:color="auto"/>
                            <w:left w:val="none" w:sz="0" w:space="0" w:color="auto"/>
                            <w:bottom w:val="none" w:sz="0" w:space="0" w:color="auto"/>
                            <w:right w:val="none" w:sz="0" w:space="0" w:color="auto"/>
                          </w:divBdr>
                          <w:divsChild>
                            <w:div w:id="1415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5078">
                  <w:marLeft w:val="0"/>
                  <w:marRight w:val="0"/>
                  <w:marTop w:val="0"/>
                  <w:marBottom w:val="0"/>
                  <w:divBdr>
                    <w:top w:val="none" w:sz="0" w:space="0" w:color="auto"/>
                    <w:left w:val="none" w:sz="0" w:space="0" w:color="auto"/>
                    <w:bottom w:val="none" w:sz="0" w:space="0" w:color="auto"/>
                    <w:right w:val="none" w:sz="0" w:space="0" w:color="auto"/>
                  </w:divBdr>
                  <w:divsChild>
                    <w:div w:id="509150291">
                      <w:marLeft w:val="0"/>
                      <w:marRight w:val="0"/>
                      <w:marTop w:val="0"/>
                      <w:marBottom w:val="0"/>
                      <w:divBdr>
                        <w:top w:val="none" w:sz="0" w:space="0" w:color="auto"/>
                        <w:left w:val="none" w:sz="0" w:space="0" w:color="auto"/>
                        <w:bottom w:val="none" w:sz="0" w:space="0" w:color="auto"/>
                        <w:right w:val="none" w:sz="0" w:space="0" w:color="auto"/>
                      </w:divBdr>
                      <w:divsChild>
                        <w:div w:id="1856531801">
                          <w:marLeft w:val="0"/>
                          <w:marRight w:val="0"/>
                          <w:marTop w:val="0"/>
                          <w:marBottom w:val="0"/>
                          <w:divBdr>
                            <w:top w:val="none" w:sz="0" w:space="0" w:color="auto"/>
                            <w:left w:val="none" w:sz="0" w:space="0" w:color="auto"/>
                            <w:bottom w:val="none" w:sz="0" w:space="0" w:color="auto"/>
                            <w:right w:val="none" w:sz="0" w:space="0" w:color="auto"/>
                          </w:divBdr>
                          <w:divsChild>
                            <w:div w:id="16838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9835">
                  <w:marLeft w:val="0"/>
                  <w:marRight w:val="0"/>
                  <w:marTop w:val="0"/>
                  <w:marBottom w:val="0"/>
                  <w:divBdr>
                    <w:top w:val="none" w:sz="0" w:space="0" w:color="auto"/>
                    <w:left w:val="none" w:sz="0" w:space="0" w:color="auto"/>
                    <w:bottom w:val="none" w:sz="0" w:space="0" w:color="auto"/>
                    <w:right w:val="none" w:sz="0" w:space="0" w:color="auto"/>
                  </w:divBdr>
                  <w:divsChild>
                    <w:div w:id="26412920">
                      <w:marLeft w:val="0"/>
                      <w:marRight w:val="0"/>
                      <w:marTop w:val="0"/>
                      <w:marBottom w:val="0"/>
                      <w:divBdr>
                        <w:top w:val="none" w:sz="0" w:space="0" w:color="auto"/>
                        <w:left w:val="none" w:sz="0" w:space="0" w:color="auto"/>
                        <w:bottom w:val="none" w:sz="0" w:space="0" w:color="auto"/>
                        <w:right w:val="none" w:sz="0" w:space="0" w:color="auto"/>
                      </w:divBdr>
                      <w:divsChild>
                        <w:div w:id="181091506">
                          <w:marLeft w:val="0"/>
                          <w:marRight w:val="0"/>
                          <w:marTop w:val="0"/>
                          <w:marBottom w:val="0"/>
                          <w:divBdr>
                            <w:top w:val="none" w:sz="0" w:space="0" w:color="auto"/>
                            <w:left w:val="none" w:sz="0" w:space="0" w:color="auto"/>
                            <w:bottom w:val="none" w:sz="0" w:space="0" w:color="auto"/>
                            <w:right w:val="none" w:sz="0" w:space="0" w:color="auto"/>
                          </w:divBdr>
                          <w:divsChild>
                            <w:div w:id="8948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2677">
                  <w:marLeft w:val="0"/>
                  <w:marRight w:val="0"/>
                  <w:marTop w:val="0"/>
                  <w:marBottom w:val="0"/>
                  <w:divBdr>
                    <w:top w:val="none" w:sz="0" w:space="0" w:color="auto"/>
                    <w:left w:val="none" w:sz="0" w:space="0" w:color="auto"/>
                    <w:bottom w:val="none" w:sz="0" w:space="0" w:color="auto"/>
                    <w:right w:val="none" w:sz="0" w:space="0" w:color="auto"/>
                  </w:divBdr>
                  <w:divsChild>
                    <w:div w:id="1218321283">
                      <w:marLeft w:val="0"/>
                      <w:marRight w:val="0"/>
                      <w:marTop w:val="0"/>
                      <w:marBottom w:val="0"/>
                      <w:divBdr>
                        <w:top w:val="none" w:sz="0" w:space="0" w:color="auto"/>
                        <w:left w:val="none" w:sz="0" w:space="0" w:color="auto"/>
                        <w:bottom w:val="none" w:sz="0" w:space="0" w:color="auto"/>
                        <w:right w:val="none" w:sz="0" w:space="0" w:color="auto"/>
                      </w:divBdr>
                      <w:divsChild>
                        <w:div w:id="1570310934">
                          <w:marLeft w:val="0"/>
                          <w:marRight w:val="0"/>
                          <w:marTop w:val="0"/>
                          <w:marBottom w:val="0"/>
                          <w:divBdr>
                            <w:top w:val="none" w:sz="0" w:space="0" w:color="auto"/>
                            <w:left w:val="none" w:sz="0" w:space="0" w:color="auto"/>
                            <w:bottom w:val="none" w:sz="0" w:space="0" w:color="auto"/>
                            <w:right w:val="none" w:sz="0" w:space="0" w:color="auto"/>
                          </w:divBdr>
                          <w:divsChild>
                            <w:div w:id="19463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7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3521">
          <w:marLeft w:val="0"/>
          <w:marRight w:val="0"/>
          <w:marTop w:val="0"/>
          <w:marBottom w:val="0"/>
          <w:divBdr>
            <w:top w:val="none" w:sz="0" w:space="0" w:color="auto"/>
            <w:left w:val="none" w:sz="0" w:space="0" w:color="auto"/>
            <w:bottom w:val="none" w:sz="0" w:space="0" w:color="auto"/>
            <w:right w:val="none" w:sz="0" w:space="0" w:color="auto"/>
          </w:divBdr>
          <w:divsChild>
            <w:div w:id="1627929575">
              <w:marLeft w:val="0"/>
              <w:marRight w:val="0"/>
              <w:marTop w:val="0"/>
              <w:marBottom w:val="0"/>
              <w:divBdr>
                <w:top w:val="none" w:sz="0" w:space="0" w:color="auto"/>
                <w:left w:val="none" w:sz="0" w:space="0" w:color="auto"/>
                <w:bottom w:val="none" w:sz="0" w:space="0" w:color="auto"/>
                <w:right w:val="none" w:sz="0" w:space="0" w:color="auto"/>
              </w:divBdr>
              <w:divsChild>
                <w:div w:id="1618562150">
                  <w:marLeft w:val="0"/>
                  <w:marRight w:val="0"/>
                  <w:marTop w:val="0"/>
                  <w:marBottom w:val="0"/>
                  <w:divBdr>
                    <w:top w:val="none" w:sz="0" w:space="0" w:color="auto"/>
                    <w:left w:val="none" w:sz="0" w:space="0" w:color="auto"/>
                    <w:bottom w:val="none" w:sz="0" w:space="0" w:color="auto"/>
                    <w:right w:val="none" w:sz="0" w:space="0" w:color="auto"/>
                  </w:divBdr>
                  <w:divsChild>
                    <w:div w:id="825048364">
                      <w:marLeft w:val="0"/>
                      <w:marRight w:val="0"/>
                      <w:marTop w:val="0"/>
                      <w:marBottom w:val="0"/>
                      <w:divBdr>
                        <w:top w:val="none" w:sz="0" w:space="0" w:color="auto"/>
                        <w:left w:val="none" w:sz="0" w:space="0" w:color="auto"/>
                        <w:bottom w:val="none" w:sz="0" w:space="0" w:color="auto"/>
                        <w:right w:val="none" w:sz="0" w:space="0" w:color="auto"/>
                      </w:divBdr>
                    </w:div>
                  </w:divsChild>
                </w:div>
                <w:div w:id="578517825">
                  <w:marLeft w:val="0"/>
                  <w:marRight w:val="0"/>
                  <w:marTop w:val="0"/>
                  <w:marBottom w:val="0"/>
                  <w:divBdr>
                    <w:top w:val="none" w:sz="0" w:space="0" w:color="auto"/>
                    <w:left w:val="none" w:sz="0" w:space="0" w:color="auto"/>
                    <w:bottom w:val="none" w:sz="0" w:space="0" w:color="auto"/>
                    <w:right w:val="none" w:sz="0" w:space="0" w:color="auto"/>
                  </w:divBdr>
                  <w:divsChild>
                    <w:div w:id="162668824">
                      <w:marLeft w:val="0"/>
                      <w:marRight w:val="0"/>
                      <w:marTop w:val="0"/>
                      <w:marBottom w:val="0"/>
                      <w:divBdr>
                        <w:top w:val="none" w:sz="0" w:space="0" w:color="auto"/>
                        <w:left w:val="none" w:sz="0" w:space="0" w:color="auto"/>
                        <w:bottom w:val="none" w:sz="0" w:space="0" w:color="auto"/>
                        <w:right w:val="none" w:sz="0" w:space="0" w:color="auto"/>
                      </w:divBdr>
                    </w:div>
                  </w:divsChild>
                </w:div>
                <w:div w:id="1427269711">
                  <w:marLeft w:val="0"/>
                  <w:marRight w:val="0"/>
                  <w:marTop w:val="0"/>
                  <w:marBottom w:val="0"/>
                  <w:divBdr>
                    <w:top w:val="none" w:sz="0" w:space="0" w:color="auto"/>
                    <w:left w:val="none" w:sz="0" w:space="0" w:color="auto"/>
                    <w:bottom w:val="none" w:sz="0" w:space="0" w:color="auto"/>
                    <w:right w:val="none" w:sz="0" w:space="0" w:color="auto"/>
                  </w:divBdr>
                  <w:divsChild>
                    <w:div w:id="286590094">
                      <w:marLeft w:val="0"/>
                      <w:marRight w:val="0"/>
                      <w:marTop w:val="0"/>
                      <w:marBottom w:val="0"/>
                      <w:divBdr>
                        <w:top w:val="none" w:sz="0" w:space="0" w:color="auto"/>
                        <w:left w:val="none" w:sz="0" w:space="0" w:color="auto"/>
                        <w:bottom w:val="none" w:sz="0" w:space="0" w:color="auto"/>
                        <w:right w:val="none" w:sz="0" w:space="0" w:color="auto"/>
                      </w:divBdr>
                    </w:div>
                  </w:divsChild>
                </w:div>
                <w:div w:id="1327323489">
                  <w:marLeft w:val="0"/>
                  <w:marRight w:val="0"/>
                  <w:marTop w:val="0"/>
                  <w:marBottom w:val="0"/>
                  <w:divBdr>
                    <w:top w:val="none" w:sz="0" w:space="0" w:color="auto"/>
                    <w:left w:val="none" w:sz="0" w:space="0" w:color="auto"/>
                    <w:bottom w:val="none" w:sz="0" w:space="0" w:color="auto"/>
                    <w:right w:val="none" w:sz="0" w:space="0" w:color="auto"/>
                  </w:divBdr>
                  <w:divsChild>
                    <w:div w:id="978613418">
                      <w:marLeft w:val="0"/>
                      <w:marRight w:val="0"/>
                      <w:marTop w:val="0"/>
                      <w:marBottom w:val="0"/>
                      <w:divBdr>
                        <w:top w:val="none" w:sz="0" w:space="0" w:color="auto"/>
                        <w:left w:val="none" w:sz="0" w:space="0" w:color="auto"/>
                        <w:bottom w:val="none" w:sz="0" w:space="0" w:color="auto"/>
                        <w:right w:val="none" w:sz="0" w:space="0" w:color="auto"/>
                      </w:divBdr>
                    </w:div>
                  </w:divsChild>
                </w:div>
                <w:div w:id="607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7851">
          <w:marLeft w:val="0"/>
          <w:marRight w:val="0"/>
          <w:marTop w:val="0"/>
          <w:marBottom w:val="0"/>
          <w:divBdr>
            <w:top w:val="none" w:sz="0" w:space="0" w:color="auto"/>
            <w:left w:val="none" w:sz="0" w:space="0" w:color="auto"/>
            <w:bottom w:val="none" w:sz="0" w:space="0" w:color="auto"/>
            <w:right w:val="none" w:sz="0" w:space="0" w:color="auto"/>
          </w:divBdr>
          <w:divsChild>
            <w:div w:id="5381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0044">
      <w:bodyDiv w:val="1"/>
      <w:marLeft w:val="0"/>
      <w:marRight w:val="0"/>
      <w:marTop w:val="0"/>
      <w:marBottom w:val="0"/>
      <w:divBdr>
        <w:top w:val="none" w:sz="0" w:space="0" w:color="auto"/>
        <w:left w:val="none" w:sz="0" w:space="0" w:color="auto"/>
        <w:bottom w:val="none" w:sz="0" w:space="0" w:color="auto"/>
        <w:right w:val="none" w:sz="0" w:space="0" w:color="auto"/>
      </w:divBdr>
      <w:divsChild>
        <w:div w:id="1710951529">
          <w:marLeft w:val="0"/>
          <w:marRight w:val="0"/>
          <w:marTop w:val="0"/>
          <w:marBottom w:val="0"/>
          <w:divBdr>
            <w:top w:val="none" w:sz="0" w:space="0" w:color="auto"/>
            <w:left w:val="none" w:sz="0" w:space="0" w:color="auto"/>
            <w:bottom w:val="none" w:sz="0" w:space="0" w:color="auto"/>
            <w:right w:val="none" w:sz="0" w:space="0" w:color="auto"/>
          </w:divBdr>
        </w:div>
        <w:div w:id="832111393">
          <w:marLeft w:val="0"/>
          <w:marRight w:val="0"/>
          <w:marTop w:val="0"/>
          <w:marBottom w:val="0"/>
          <w:divBdr>
            <w:top w:val="none" w:sz="0" w:space="0" w:color="auto"/>
            <w:left w:val="none" w:sz="0" w:space="0" w:color="auto"/>
            <w:bottom w:val="none" w:sz="0" w:space="0" w:color="auto"/>
            <w:right w:val="none" w:sz="0" w:space="0" w:color="auto"/>
          </w:divBdr>
          <w:divsChild>
            <w:div w:id="436414405">
              <w:marLeft w:val="0"/>
              <w:marRight w:val="0"/>
              <w:marTop w:val="0"/>
              <w:marBottom w:val="0"/>
              <w:divBdr>
                <w:top w:val="none" w:sz="0" w:space="0" w:color="auto"/>
                <w:left w:val="none" w:sz="0" w:space="0" w:color="auto"/>
                <w:bottom w:val="none" w:sz="0" w:space="0" w:color="auto"/>
                <w:right w:val="none" w:sz="0" w:space="0" w:color="auto"/>
              </w:divBdr>
            </w:div>
          </w:divsChild>
        </w:div>
        <w:div w:id="307514911">
          <w:marLeft w:val="0"/>
          <w:marRight w:val="0"/>
          <w:marTop w:val="0"/>
          <w:marBottom w:val="0"/>
          <w:divBdr>
            <w:top w:val="none" w:sz="0" w:space="0" w:color="auto"/>
            <w:left w:val="none" w:sz="0" w:space="0" w:color="auto"/>
            <w:bottom w:val="none" w:sz="0" w:space="0" w:color="auto"/>
            <w:right w:val="none" w:sz="0" w:space="0" w:color="auto"/>
          </w:divBdr>
        </w:div>
        <w:div w:id="1571843614">
          <w:marLeft w:val="0"/>
          <w:marRight w:val="0"/>
          <w:marTop w:val="0"/>
          <w:marBottom w:val="0"/>
          <w:divBdr>
            <w:top w:val="none" w:sz="0" w:space="0" w:color="auto"/>
            <w:left w:val="none" w:sz="0" w:space="0" w:color="auto"/>
            <w:bottom w:val="none" w:sz="0" w:space="0" w:color="auto"/>
            <w:right w:val="none" w:sz="0" w:space="0" w:color="auto"/>
          </w:divBdr>
          <w:divsChild>
            <w:div w:id="1878271047">
              <w:marLeft w:val="0"/>
              <w:marRight w:val="0"/>
              <w:marTop w:val="0"/>
              <w:marBottom w:val="0"/>
              <w:divBdr>
                <w:top w:val="none" w:sz="0" w:space="0" w:color="auto"/>
                <w:left w:val="none" w:sz="0" w:space="0" w:color="auto"/>
                <w:bottom w:val="none" w:sz="0" w:space="0" w:color="auto"/>
                <w:right w:val="none" w:sz="0" w:space="0" w:color="auto"/>
              </w:divBdr>
              <w:divsChild>
                <w:div w:id="47385592">
                  <w:marLeft w:val="0"/>
                  <w:marRight w:val="0"/>
                  <w:marTop w:val="0"/>
                  <w:marBottom w:val="0"/>
                  <w:divBdr>
                    <w:top w:val="none" w:sz="0" w:space="0" w:color="auto"/>
                    <w:left w:val="none" w:sz="0" w:space="0" w:color="auto"/>
                    <w:bottom w:val="none" w:sz="0" w:space="0" w:color="auto"/>
                    <w:right w:val="none" w:sz="0" w:space="0" w:color="auto"/>
                  </w:divBdr>
                  <w:divsChild>
                    <w:div w:id="621302041">
                      <w:marLeft w:val="0"/>
                      <w:marRight w:val="0"/>
                      <w:marTop w:val="0"/>
                      <w:marBottom w:val="0"/>
                      <w:divBdr>
                        <w:top w:val="none" w:sz="0" w:space="0" w:color="auto"/>
                        <w:left w:val="none" w:sz="0" w:space="0" w:color="auto"/>
                        <w:bottom w:val="none" w:sz="0" w:space="0" w:color="auto"/>
                        <w:right w:val="none" w:sz="0" w:space="0" w:color="auto"/>
                      </w:divBdr>
                    </w:div>
                    <w:div w:id="1110588411">
                      <w:marLeft w:val="0"/>
                      <w:marRight w:val="0"/>
                      <w:marTop w:val="0"/>
                      <w:marBottom w:val="0"/>
                      <w:divBdr>
                        <w:top w:val="none" w:sz="0" w:space="0" w:color="auto"/>
                        <w:left w:val="none" w:sz="0" w:space="0" w:color="auto"/>
                        <w:bottom w:val="none" w:sz="0" w:space="0" w:color="auto"/>
                        <w:right w:val="none" w:sz="0" w:space="0" w:color="auto"/>
                      </w:divBdr>
                    </w:div>
                    <w:div w:id="537164022">
                      <w:marLeft w:val="0"/>
                      <w:marRight w:val="0"/>
                      <w:marTop w:val="0"/>
                      <w:marBottom w:val="0"/>
                      <w:divBdr>
                        <w:top w:val="none" w:sz="0" w:space="0" w:color="auto"/>
                        <w:left w:val="none" w:sz="0" w:space="0" w:color="auto"/>
                        <w:bottom w:val="none" w:sz="0" w:space="0" w:color="auto"/>
                        <w:right w:val="none" w:sz="0" w:space="0" w:color="auto"/>
                      </w:divBdr>
                    </w:div>
                    <w:div w:id="749695554">
                      <w:marLeft w:val="0"/>
                      <w:marRight w:val="0"/>
                      <w:marTop w:val="0"/>
                      <w:marBottom w:val="0"/>
                      <w:divBdr>
                        <w:top w:val="none" w:sz="0" w:space="0" w:color="auto"/>
                        <w:left w:val="none" w:sz="0" w:space="0" w:color="auto"/>
                        <w:bottom w:val="none" w:sz="0" w:space="0" w:color="auto"/>
                        <w:right w:val="none" w:sz="0" w:space="0" w:color="auto"/>
                      </w:divBdr>
                    </w:div>
                  </w:divsChild>
                </w:div>
                <w:div w:id="933244570">
                  <w:marLeft w:val="0"/>
                  <w:marRight w:val="0"/>
                  <w:marTop w:val="0"/>
                  <w:marBottom w:val="0"/>
                  <w:divBdr>
                    <w:top w:val="none" w:sz="0" w:space="0" w:color="auto"/>
                    <w:left w:val="none" w:sz="0" w:space="0" w:color="auto"/>
                    <w:bottom w:val="none" w:sz="0" w:space="0" w:color="auto"/>
                    <w:right w:val="none" w:sz="0" w:space="0" w:color="auto"/>
                  </w:divBdr>
                </w:div>
                <w:div w:id="1870600162">
                  <w:marLeft w:val="0"/>
                  <w:marRight w:val="0"/>
                  <w:marTop w:val="0"/>
                  <w:marBottom w:val="0"/>
                  <w:divBdr>
                    <w:top w:val="none" w:sz="0" w:space="0" w:color="auto"/>
                    <w:left w:val="none" w:sz="0" w:space="0" w:color="auto"/>
                    <w:bottom w:val="none" w:sz="0" w:space="0" w:color="auto"/>
                    <w:right w:val="none" w:sz="0" w:space="0" w:color="auto"/>
                  </w:divBdr>
                </w:div>
                <w:div w:id="1437365555">
                  <w:marLeft w:val="0"/>
                  <w:marRight w:val="0"/>
                  <w:marTop w:val="0"/>
                  <w:marBottom w:val="0"/>
                  <w:divBdr>
                    <w:top w:val="none" w:sz="0" w:space="0" w:color="auto"/>
                    <w:left w:val="none" w:sz="0" w:space="0" w:color="auto"/>
                    <w:bottom w:val="none" w:sz="0" w:space="0" w:color="auto"/>
                    <w:right w:val="none" w:sz="0" w:space="0" w:color="auto"/>
                  </w:divBdr>
                </w:div>
                <w:div w:id="1614441367">
                  <w:marLeft w:val="0"/>
                  <w:marRight w:val="0"/>
                  <w:marTop w:val="0"/>
                  <w:marBottom w:val="0"/>
                  <w:divBdr>
                    <w:top w:val="none" w:sz="0" w:space="0" w:color="auto"/>
                    <w:left w:val="none" w:sz="0" w:space="0" w:color="auto"/>
                    <w:bottom w:val="none" w:sz="0" w:space="0" w:color="auto"/>
                    <w:right w:val="none" w:sz="0" w:space="0" w:color="auto"/>
                  </w:divBdr>
                </w:div>
                <w:div w:id="769011113">
                  <w:marLeft w:val="0"/>
                  <w:marRight w:val="0"/>
                  <w:marTop w:val="0"/>
                  <w:marBottom w:val="0"/>
                  <w:divBdr>
                    <w:top w:val="none" w:sz="0" w:space="0" w:color="auto"/>
                    <w:left w:val="none" w:sz="0" w:space="0" w:color="auto"/>
                    <w:bottom w:val="none" w:sz="0" w:space="0" w:color="auto"/>
                    <w:right w:val="none" w:sz="0" w:space="0" w:color="auto"/>
                  </w:divBdr>
                </w:div>
                <w:div w:id="890309622">
                  <w:marLeft w:val="0"/>
                  <w:marRight w:val="0"/>
                  <w:marTop w:val="0"/>
                  <w:marBottom w:val="0"/>
                  <w:divBdr>
                    <w:top w:val="none" w:sz="0" w:space="0" w:color="auto"/>
                    <w:left w:val="none" w:sz="0" w:space="0" w:color="auto"/>
                    <w:bottom w:val="none" w:sz="0" w:space="0" w:color="auto"/>
                    <w:right w:val="none" w:sz="0" w:space="0" w:color="auto"/>
                  </w:divBdr>
                </w:div>
                <w:div w:id="1130779049">
                  <w:marLeft w:val="0"/>
                  <w:marRight w:val="0"/>
                  <w:marTop w:val="0"/>
                  <w:marBottom w:val="0"/>
                  <w:divBdr>
                    <w:top w:val="none" w:sz="0" w:space="0" w:color="auto"/>
                    <w:left w:val="none" w:sz="0" w:space="0" w:color="auto"/>
                    <w:bottom w:val="none" w:sz="0" w:space="0" w:color="auto"/>
                    <w:right w:val="none" w:sz="0" w:space="0" w:color="auto"/>
                  </w:divBdr>
                </w:div>
                <w:div w:id="17406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118">
          <w:marLeft w:val="0"/>
          <w:marRight w:val="0"/>
          <w:marTop w:val="0"/>
          <w:marBottom w:val="0"/>
          <w:divBdr>
            <w:top w:val="none" w:sz="0" w:space="0" w:color="auto"/>
            <w:left w:val="none" w:sz="0" w:space="0" w:color="auto"/>
            <w:bottom w:val="none" w:sz="0" w:space="0" w:color="auto"/>
            <w:right w:val="none" w:sz="0" w:space="0" w:color="auto"/>
          </w:divBdr>
          <w:divsChild>
            <w:div w:id="257181537">
              <w:marLeft w:val="0"/>
              <w:marRight w:val="0"/>
              <w:marTop w:val="0"/>
              <w:marBottom w:val="0"/>
              <w:divBdr>
                <w:top w:val="none" w:sz="0" w:space="0" w:color="auto"/>
                <w:left w:val="none" w:sz="0" w:space="0" w:color="auto"/>
                <w:bottom w:val="none" w:sz="0" w:space="0" w:color="auto"/>
                <w:right w:val="none" w:sz="0" w:space="0" w:color="auto"/>
              </w:divBdr>
              <w:divsChild>
                <w:div w:id="153648941">
                  <w:marLeft w:val="0"/>
                  <w:marRight w:val="0"/>
                  <w:marTop w:val="0"/>
                  <w:marBottom w:val="0"/>
                  <w:divBdr>
                    <w:top w:val="none" w:sz="0" w:space="0" w:color="auto"/>
                    <w:left w:val="none" w:sz="0" w:space="0" w:color="auto"/>
                    <w:bottom w:val="none" w:sz="0" w:space="0" w:color="auto"/>
                    <w:right w:val="none" w:sz="0" w:space="0" w:color="auto"/>
                  </w:divBdr>
                  <w:divsChild>
                    <w:div w:id="495654390">
                      <w:marLeft w:val="0"/>
                      <w:marRight w:val="0"/>
                      <w:marTop w:val="0"/>
                      <w:marBottom w:val="0"/>
                      <w:divBdr>
                        <w:top w:val="none" w:sz="0" w:space="0" w:color="auto"/>
                        <w:left w:val="none" w:sz="0" w:space="0" w:color="auto"/>
                        <w:bottom w:val="none" w:sz="0" w:space="0" w:color="auto"/>
                        <w:right w:val="none" w:sz="0" w:space="0" w:color="auto"/>
                      </w:divBdr>
                    </w:div>
                  </w:divsChild>
                </w:div>
                <w:div w:id="1305503814">
                  <w:marLeft w:val="0"/>
                  <w:marRight w:val="0"/>
                  <w:marTop w:val="0"/>
                  <w:marBottom w:val="0"/>
                  <w:divBdr>
                    <w:top w:val="none" w:sz="0" w:space="0" w:color="auto"/>
                    <w:left w:val="none" w:sz="0" w:space="0" w:color="auto"/>
                    <w:bottom w:val="none" w:sz="0" w:space="0" w:color="auto"/>
                    <w:right w:val="none" w:sz="0" w:space="0" w:color="auto"/>
                  </w:divBdr>
                  <w:divsChild>
                    <w:div w:id="158348560">
                      <w:marLeft w:val="0"/>
                      <w:marRight w:val="0"/>
                      <w:marTop w:val="0"/>
                      <w:marBottom w:val="0"/>
                      <w:divBdr>
                        <w:top w:val="none" w:sz="0" w:space="0" w:color="auto"/>
                        <w:left w:val="none" w:sz="0" w:space="0" w:color="auto"/>
                        <w:bottom w:val="none" w:sz="0" w:space="0" w:color="auto"/>
                        <w:right w:val="none" w:sz="0" w:space="0" w:color="auto"/>
                      </w:divBdr>
                    </w:div>
                  </w:divsChild>
                </w:div>
                <w:div w:id="2007516094">
                  <w:marLeft w:val="0"/>
                  <w:marRight w:val="0"/>
                  <w:marTop w:val="0"/>
                  <w:marBottom w:val="0"/>
                  <w:divBdr>
                    <w:top w:val="none" w:sz="0" w:space="0" w:color="auto"/>
                    <w:left w:val="none" w:sz="0" w:space="0" w:color="auto"/>
                    <w:bottom w:val="none" w:sz="0" w:space="0" w:color="auto"/>
                    <w:right w:val="none" w:sz="0" w:space="0" w:color="auto"/>
                  </w:divBdr>
                  <w:divsChild>
                    <w:div w:id="1675834915">
                      <w:marLeft w:val="0"/>
                      <w:marRight w:val="0"/>
                      <w:marTop w:val="0"/>
                      <w:marBottom w:val="0"/>
                      <w:divBdr>
                        <w:top w:val="none" w:sz="0" w:space="0" w:color="auto"/>
                        <w:left w:val="none" w:sz="0" w:space="0" w:color="auto"/>
                        <w:bottom w:val="none" w:sz="0" w:space="0" w:color="auto"/>
                        <w:right w:val="none" w:sz="0" w:space="0" w:color="auto"/>
                      </w:divBdr>
                    </w:div>
                  </w:divsChild>
                </w:div>
                <w:div w:id="1268536754">
                  <w:marLeft w:val="0"/>
                  <w:marRight w:val="0"/>
                  <w:marTop w:val="0"/>
                  <w:marBottom w:val="0"/>
                  <w:divBdr>
                    <w:top w:val="none" w:sz="0" w:space="0" w:color="auto"/>
                    <w:left w:val="none" w:sz="0" w:space="0" w:color="auto"/>
                    <w:bottom w:val="none" w:sz="0" w:space="0" w:color="auto"/>
                    <w:right w:val="none" w:sz="0" w:space="0" w:color="auto"/>
                  </w:divBdr>
                  <w:divsChild>
                    <w:div w:id="1575360325">
                      <w:marLeft w:val="0"/>
                      <w:marRight w:val="0"/>
                      <w:marTop w:val="0"/>
                      <w:marBottom w:val="0"/>
                      <w:divBdr>
                        <w:top w:val="none" w:sz="0" w:space="0" w:color="auto"/>
                        <w:left w:val="none" w:sz="0" w:space="0" w:color="auto"/>
                        <w:bottom w:val="none" w:sz="0" w:space="0" w:color="auto"/>
                        <w:right w:val="none" w:sz="0" w:space="0" w:color="auto"/>
                      </w:divBdr>
                    </w:div>
                  </w:divsChild>
                </w:div>
                <w:div w:id="109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6892">
          <w:marLeft w:val="0"/>
          <w:marRight w:val="0"/>
          <w:marTop w:val="0"/>
          <w:marBottom w:val="0"/>
          <w:divBdr>
            <w:top w:val="none" w:sz="0" w:space="0" w:color="auto"/>
            <w:left w:val="none" w:sz="0" w:space="0" w:color="auto"/>
            <w:bottom w:val="none" w:sz="0" w:space="0" w:color="auto"/>
            <w:right w:val="none" w:sz="0" w:space="0" w:color="auto"/>
          </w:divBdr>
          <w:divsChild>
            <w:div w:id="14785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2378">
      <w:bodyDiv w:val="1"/>
      <w:marLeft w:val="0"/>
      <w:marRight w:val="0"/>
      <w:marTop w:val="0"/>
      <w:marBottom w:val="0"/>
      <w:divBdr>
        <w:top w:val="none" w:sz="0" w:space="0" w:color="auto"/>
        <w:left w:val="none" w:sz="0" w:space="0" w:color="auto"/>
        <w:bottom w:val="none" w:sz="0" w:space="0" w:color="auto"/>
        <w:right w:val="none" w:sz="0" w:space="0" w:color="auto"/>
      </w:divBdr>
      <w:divsChild>
        <w:div w:id="1472357197">
          <w:marLeft w:val="0"/>
          <w:marRight w:val="0"/>
          <w:marTop w:val="0"/>
          <w:marBottom w:val="0"/>
          <w:divBdr>
            <w:top w:val="none" w:sz="0" w:space="0" w:color="auto"/>
            <w:left w:val="none" w:sz="0" w:space="0" w:color="auto"/>
            <w:bottom w:val="none" w:sz="0" w:space="0" w:color="auto"/>
            <w:right w:val="none" w:sz="0" w:space="0" w:color="auto"/>
          </w:divBdr>
        </w:div>
        <w:div w:id="636227640">
          <w:marLeft w:val="0"/>
          <w:marRight w:val="0"/>
          <w:marTop w:val="0"/>
          <w:marBottom w:val="0"/>
          <w:divBdr>
            <w:top w:val="none" w:sz="0" w:space="0" w:color="auto"/>
            <w:left w:val="none" w:sz="0" w:space="0" w:color="auto"/>
            <w:bottom w:val="none" w:sz="0" w:space="0" w:color="auto"/>
            <w:right w:val="none" w:sz="0" w:space="0" w:color="auto"/>
          </w:divBdr>
          <w:divsChild>
            <w:div w:id="442579790">
              <w:marLeft w:val="0"/>
              <w:marRight w:val="0"/>
              <w:marTop w:val="0"/>
              <w:marBottom w:val="0"/>
              <w:divBdr>
                <w:top w:val="none" w:sz="0" w:space="0" w:color="auto"/>
                <w:left w:val="none" w:sz="0" w:space="0" w:color="auto"/>
                <w:bottom w:val="none" w:sz="0" w:space="0" w:color="auto"/>
                <w:right w:val="none" w:sz="0" w:space="0" w:color="auto"/>
              </w:divBdr>
            </w:div>
          </w:divsChild>
        </w:div>
        <w:div w:id="1856382148">
          <w:marLeft w:val="0"/>
          <w:marRight w:val="0"/>
          <w:marTop w:val="0"/>
          <w:marBottom w:val="0"/>
          <w:divBdr>
            <w:top w:val="none" w:sz="0" w:space="0" w:color="auto"/>
            <w:left w:val="none" w:sz="0" w:space="0" w:color="auto"/>
            <w:bottom w:val="none" w:sz="0" w:space="0" w:color="auto"/>
            <w:right w:val="none" w:sz="0" w:space="0" w:color="auto"/>
          </w:divBdr>
        </w:div>
        <w:div w:id="583800048">
          <w:marLeft w:val="0"/>
          <w:marRight w:val="0"/>
          <w:marTop w:val="0"/>
          <w:marBottom w:val="0"/>
          <w:divBdr>
            <w:top w:val="none" w:sz="0" w:space="0" w:color="auto"/>
            <w:left w:val="none" w:sz="0" w:space="0" w:color="auto"/>
            <w:bottom w:val="none" w:sz="0" w:space="0" w:color="auto"/>
            <w:right w:val="none" w:sz="0" w:space="0" w:color="auto"/>
          </w:divBdr>
          <w:divsChild>
            <w:div w:id="509225971">
              <w:marLeft w:val="0"/>
              <w:marRight w:val="0"/>
              <w:marTop w:val="0"/>
              <w:marBottom w:val="0"/>
              <w:divBdr>
                <w:top w:val="none" w:sz="0" w:space="0" w:color="auto"/>
                <w:left w:val="none" w:sz="0" w:space="0" w:color="auto"/>
                <w:bottom w:val="none" w:sz="0" w:space="0" w:color="auto"/>
                <w:right w:val="none" w:sz="0" w:space="0" w:color="auto"/>
              </w:divBdr>
              <w:divsChild>
                <w:div w:id="1867867613">
                  <w:marLeft w:val="0"/>
                  <w:marRight w:val="0"/>
                  <w:marTop w:val="0"/>
                  <w:marBottom w:val="0"/>
                  <w:divBdr>
                    <w:top w:val="none" w:sz="0" w:space="0" w:color="auto"/>
                    <w:left w:val="none" w:sz="0" w:space="0" w:color="auto"/>
                    <w:bottom w:val="none" w:sz="0" w:space="0" w:color="auto"/>
                    <w:right w:val="none" w:sz="0" w:space="0" w:color="auto"/>
                  </w:divBdr>
                  <w:divsChild>
                    <w:div w:id="2124641355">
                      <w:marLeft w:val="0"/>
                      <w:marRight w:val="0"/>
                      <w:marTop w:val="0"/>
                      <w:marBottom w:val="0"/>
                      <w:divBdr>
                        <w:top w:val="none" w:sz="0" w:space="0" w:color="auto"/>
                        <w:left w:val="none" w:sz="0" w:space="0" w:color="auto"/>
                        <w:bottom w:val="none" w:sz="0" w:space="0" w:color="auto"/>
                        <w:right w:val="none" w:sz="0" w:space="0" w:color="auto"/>
                      </w:divBdr>
                    </w:div>
                    <w:div w:id="215362673">
                      <w:marLeft w:val="0"/>
                      <w:marRight w:val="0"/>
                      <w:marTop w:val="0"/>
                      <w:marBottom w:val="0"/>
                      <w:divBdr>
                        <w:top w:val="none" w:sz="0" w:space="0" w:color="auto"/>
                        <w:left w:val="none" w:sz="0" w:space="0" w:color="auto"/>
                        <w:bottom w:val="none" w:sz="0" w:space="0" w:color="auto"/>
                        <w:right w:val="none" w:sz="0" w:space="0" w:color="auto"/>
                      </w:divBdr>
                    </w:div>
                    <w:div w:id="34892733">
                      <w:marLeft w:val="0"/>
                      <w:marRight w:val="0"/>
                      <w:marTop w:val="0"/>
                      <w:marBottom w:val="0"/>
                      <w:divBdr>
                        <w:top w:val="none" w:sz="0" w:space="0" w:color="auto"/>
                        <w:left w:val="none" w:sz="0" w:space="0" w:color="auto"/>
                        <w:bottom w:val="none" w:sz="0" w:space="0" w:color="auto"/>
                        <w:right w:val="none" w:sz="0" w:space="0" w:color="auto"/>
                      </w:divBdr>
                    </w:div>
                    <w:div w:id="1421637827">
                      <w:marLeft w:val="0"/>
                      <w:marRight w:val="0"/>
                      <w:marTop w:val="0"/>
                      <w:marBottom w:val="0"/>
                      <w:divBdr>
                        <w:top w:val="none" w:sz="0" w:space="0" w:color="auto"/>
                        <w:left w:val="none" w:sz="0" w:space="0" w:color="auto"/>
                        <w:bottom w:val="none" w:sz="0" w:space="0" w:color="auto"/>
                        <w:right w:val="none" w:sz="0" w:space="0" w:color="auto"/>
                      </w:divBdr>
                    </w:div>
                  </w:divsChild>
                </w:div>
                <w:div w:id="2095710802">
                  <w:marLeft w:val="0"/>
                  <w:marRight w:val="0"/>
                  <w:marTop w:val="0"/>
                  <w:marBottom w:val="0"/>
                  <w:divBdr>
                    <w:top w:val="none" w:sz="0" w:space="0" w:color="auto"/>
                    <w:left w:val="none" w:sz="0" w:space="0" w:color="auto"/>
                    <w:bottom w:val="none" w:sz="0" w:space="0" w:color="auto"/>
                    <w:right w:val="none" w:sz="0" w:space="0" w:color="auto"/>
                  </w:divBdr>
                </w:div>
                <w:div w:id="113641777">
                  <w:marLeft w:val="0"/>
                  <w:marRight w:val="0"/>
                  <w:marTop w:val="0"/>
                  <w:marBottom w:val="0"/>
                  <w:divBdr>
                    <w:top w:val="none" w:sz="0" w:space="0" w:color="auto"/>
                    <w:left w:val="none" w:sz="0" w:space="0" w:color="auto"/>
                    <w:bottom w:val="none" w:sz="0" w:space="0" w:color="auto"/>
                    <w:right w:val="none" w:sz="0" w:space="0" w:color="auto"/>
                  </w:divBdr>
                  <w:divsChild>
                    <w:div w:id="600770370">
                      <w:marLeft w:val="0"/>
                      <w:marRight w:val="0"/>
                      <w:marTop w:val="0"/>
                      <w:marBottom w:val="0"/>
                      <w:divBdr>
                        <w:top w:val="none" w:sz="0" w:space="0" w:color="auto"/>
                        <w:left w:val="none" w:sz="0" w:space="0" w:color="auto"/>
                        <w:bottom w:val="none" w:sz="0" w:space="0" w:color="auto"/>
                        <w:right w:val="none" w:sz="0" w:space="0" w:color="auto"/>
                      </w:divBdr>
                    </w:div>
                  </w:divsChild>
                </w:div>
                <w:div w:id="558857489">
                  <w:marLeft w:val="0"/>
                  <w:marRight w:val="0"/>
                  <w:marTop w:val="0"/>
                  <w:marBottom w:val="0"/>
                  <w:divBdr>
                    <w:top w:val="none" w:sz="0" w:space="0" w:color="auto"/>
                    <w:left w:val="none" w:sz="0" w:space="0" w:color="auto"/>
                    <w:bottom w:val="none" w:sz="0" w:space="0" w:color="auto"/>
                    <w:right w:val="none" w:sz="0" w:space="0" w:color="auto"/>
                  </w:divBdr>
                  <w:divsChild>
                    <w:div w:id="658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3820">
          <w:marLeft w:val="0"/>
          <w:marRight w:val="0"/>
          <w:marTop w:val="0"/>
          <w:marBottom w:val="0"/>
          <w:divBdr>
            <w:top w:val="none" w:sz="0" w:space="0" w:color="auto"/>
            <w:left w:val="none" w:sz="0" w:space="0" w:color="auto"/>
            <w:bottom w:val="none" w:sz="0" w:space="0" w:color="auto"/>
            <w:right w:val="none" w:sz="0" w:space="0" w:color="auto"/>
          </w:divBdr>
          <w:divsChild>
            <w:div w:id="1419869415">
              <w:marLeft w:val="0"/>
              <w:marRight w:val="0"/>
              <w:marTop w:val="0"/>
              <w:marBottom w:val="0"/>
              <w:divBdr>
                <w:top w:val="none" w:sz="0" w:space="0" w:color="auto"/>
                <w:left w:val="none" w:sz="0" w:space="0" w:color="auto"/>
                <w:bottom w:val="none" w:sz="0" w:space="0" w:color="auto"/>
                <w:right w:val="none" w:sz="0" w:space="0" w:color="auto"/>
              </w:divBdr>
            </w:div>
          </w:divsChild>
        </w:div>
        <w:div w:id="1160191982">
          <w:marLeft w:val="0"/>
          <w:marRight w:val="0"/>
          <w:marTop w:val="0"/>
          <w:marBottom w:val="0"/>
          <w:divBdr>
            <w:top w:val="none" w:sz="0" w:space="0" w:color="auto"/>
            <w:left w:val="none" w:sz="0" w:space="0" w:color="auto"/>
            <w:bottom w:val="none" w:sz="0" w:space="0" w:color="auto"/>
            <w:right w:val="none" w:sz="0" w:space="0" w:color="auto"/>
          </w:divBdr>
        </w:div>
        <w:div w:id="2137746993">
          <w:marLeft w:val="0"/>
          <w:marRight w:val="0"/>
          <w:marTop w:val="0"/>
          <w:marBottom w:val="0"/>
          <w:divBdr>
            <w:top w:val="none" w:sz="0" w:space="0" w:color="auto"/>
            <w:left w:val="none" w:sz="0" w:space="0" w:color="auto"/>
            <w:bottom w:val="none" w:sz="0" w:space="0" w:color="auto"/>
            <w:right w:val="none" w:sz="0" w:space="0" w:color="auto"/>
          </w:divBdr>
          <w:divsChild>
            <w:div w:id="1574927509">
              <w:marLeft w:val="0"/>
              <w:marRight w:val="0"/>
              <w:marTop w:val="0"/>
              <w:marBottom w:val="0"/>
              <w:divBdr>
                <w:top w:val="none" w:sz="0" w:space="0" w:color="auto"/>
                <w:left w:val="none" w:sz="0" w:space="0" w:color="auto"/>
                <w:bottom w:val="none" w:sz="0" w:space="0" w:color="auto"/>
                <w:right w:val="none" w:sz="0" w:space="0" w:color="auto"/>
              </w:divBdr>
              <w:divsChild>
                <w:div w:id="2141339754">
                  <w:marLeft w:val="0"/>
                  <w:marRight w:val="0"/>
                  <w:marTop w:val="0"/>
                  <w:marBottom w:val="0"/>
                  <w:divBdr>
                    <w:top w:val="none" w:sz="0" w:space="0" w:color="auto"/>
                    <w:left w:val="none" w:sz="0" w:space="0" w:color="auto"/>
                    <w:bottom w:val="none" w:sz="0" w:space="0" w:color="auto"/>
                    <w:right w:val="none" w:sz="0" w:space="0" w:color="auto"/>
                  </w:divBdr>
                </w:div>
                <w:div w:id="1353066191">
                  <w:marLeft w:val="0"/>
                  <w:marRight w:val="0"/>
                  <w:marTop w:val="0"/>
                  <w:marBottom w:val="0"/>
                  <w:divBdr>
                    <w:top w:val="none" w:sz="0" w:space="0" w:color="auto"/>
                    <w:left w:val="none" w:sz="0" w:space="0" w:color="auto"/>
                    <w:bottom w:val="none" w:sz="0" w:space="0" w:color="auto"/>
                    <w:right w:val="none" w:sz="0" w:space="0" w:color="auto"/>
                  </w:divBdr>
                </w:div>
                <w:div w:id="1488396928">
                  <w:marLeft w:val="0"/>
                  <w:marRight w:val="0"/>
                  <w:marTop w:val="0"/>
                  <w:marBottom w:val="0"/>
                  <w:divBdr>
                    <w:top w:val="none" w:sz="0" w:space="0" w:color="auto"/>
                    <w:left w:val="none" w:sz="0" w:space="0" w:color="auto"/>
                    <w:bottom w:val="none" w:sz="0" w:space="0" w:color="auto"/>
                    <w:right w:val="none" w:sz="0" w:space="0" w:color="auto"/>
                  </w:divBdr>
                </w:div>
                <w:div w:id="726295872">
                  <w:marLeft w:val="0"/>
                  <w:marRight w:val="0"/>
                  <w:marTop w:val="0"/>
                  <w:marBottom w:val="0"/>
                  <w:divBdr>
                    <w:top w:val="none" w:sz="0" w:space="0" w:color="auto"/>
                    <w:left w:val="none" w:sz="0" w:space="0" w:color="auto"/>
                    <w:bottom w:val="none" w:sz="0" w:space="0" w:color="auto"/>
                    <w:right w:val="none" w:sz="0" w:space="0" w:color="auto"/>
                  </w:divBdr>
                </w:div>
                <w:div w:id="166731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7277">
          <w:marLeft w:val="0"/>
          <w:marRight w:val="0"/>
          <w:marTop w:val="0"/>
          <w:marBottom w:val="0"/>
          <w:divBdr>
            <w:top w:val="none" w:sz="0" w:space="0" w:color="auto"/>
            <w:left w:val="none" w:sz="0" w:space="0" w:color="auto"/>
            <w:bottom w:val="none" w:sz="0" w:space="0" w:color="auto"/>
            <w:right w:val="none" w:sz="0" w:space="0" w:color="auto"/>
          </w:divBdr>
          <w:divsChild>
            <w:div w:id="1691639760">
              <w:marLeft w:val="0"/>
              <w:marRight w:val="0"/>
              <w:marTop w:val="0"/>
              <w:marBottom w:val="0"/>
              <w:divBdr>
                <w:top w:val="none" w:sz="0" w:space="0" w:color="auto"/>
                <w:left w:val="none" w:sz="0" w:space="0" w:color="auto"/>
                <w:bottom w:val="none" w:sz="0" w:space="0" w:color="auto"/>
                <w:right w:val="none" w:sz="0" w:space="0" w:color="auto"/>
              </w:divBdr>
            </w:div>
          </w:divsChild>
        </w:div>
        <w:div w:id="22951141">
          <w:marLeft w:val="0"/>
          <w:marRight w:val="0"/>
          <w:marTop w:val="0"/>
          <w:marBottom w:val="0"/>
          <w:divBdr>
            <w:top w:val="none" w:sz="0" w:space="0" w:color="auto"/>
            <w:left w:val="none" w:sz="0" w:space="0" w:color="auto"/>
            <w:bottom w:val="none" w:sz="0" w:space="0" w:color="auto"/>
            <w:right w:val="none" w:sz="0" w:space="0" w:color="auto"/>
          </w:divBdr>
          <w:divsChild>
            <w:div w:id="1316371784">
              <w:marLeft w:val="0"/>
              <w:marRight w:val="0"/>
              <w:marTop w:val="0"/>
              <w:marBottom w:val="0"/>
              <w:divBdr>
                <w:top w:val="none" w:sz="0" w:space="0" w:color="auto"/>
                <w:left w:val="none" w:sz="0" w:space="0" w:color="auto"/>
                <w:bottom w:val="none" w:sz="0" w:space="0" w:color="auto"/>
                <w:right w:val="none" w:sz="0" w:space="0" w:color="auto"/>
              </w:divBdr>
            </w:div>
          </w:divsChild>
        </w:div>
        <w:div w:id="2046052024">
          <w:marLeft w:val="0"/>
          <w:marRight w:val="0"/>
          <w:marTop w:val="0"/>
          <w:marBottom w:val="0"/>
          <w:divBdr>
            <w:top w:val="none" w:sz="0" w:space="0" w:color="auto"/>
            <w:left w:val="none" w:sz="0" w:space="0" w:color="auto"/>
            <w:bottom w:val="none" w:sz="0" w:space="0" w:color="auto"/>
            <w:right w:val="none" w:sz="0" w:space="0" w:color="auto"/>
          </w:divBdr>
          <w:divsChild>
            <w:div w:id="1004238409">
              <w:marLeft w:val="0"/>
              <w:marRight w:val="0"/>
              <w:marTop w:val="0"/>
              <w:marBottom w:val="0"/>
              <w:divBdr>
                <w:top w:val="none" w:sz="0" w:space="0" w:color="auto"/>
                <w:left w:val="none" w:sz="0" w:space="0" w:color="auto"/>
                <w:bottom w:val="none" w:sz="0" w:space="0" w:color="auto"/>
                <w:right w:val="none" w:sz="0" w:space="0" w:color="auto"/>
              </w:divBdr>
            </w:div>
          </w:divsChild>
        </w:div>
        <w:div w:id="675152632">
          <w:marLeft w:val="0"/>
          <w:marRight w:val="0"/>
          <w:marTop w:val="0"/>
          <w:marBottom w:val="0"/>
          <w:divBdr>
            <w:top w:val="none" w:sz="0" w:space="0" w:color="auto"/>
            <w:left w:val="none" w:sz="0" w:space="0" w:color="auto"/>
            <w:bottom w:val="none" w:sz="0" w:space="0" w:color="auto"/>
            <w:right w:val="none" w:sz="0" w:space="0" w:color="auto"/>
          </w:divBdr>
          <w:divsChild>
            <w:div w:id="678972913">
              <w:marLeft w:val="0"/>
              <w:marRight w:val="0"/>
              <w:marTop w:val="0"/>
              <w:marBottom w:val="0"/>
              <w:divBdr>
                <w:top w:val="none" w:sz="0" w:space="0" w:color="auto"/>
                <w:left w:val="none" w:sz="0" w:space="0" w:color="auto"/>
                <w:bottom w:val="none" w:sz="0" w:space="0" w:color="auto"/>
                <w:right w:val="none" w:sz="0" w:space="0" w:color="auto"/>
              </w:divBdr>
            </w:div>
          </w:divsChild>
        </w:div>
        <w:div w:id="1576476561">
          <w:marLeft w:val="0"/>
          <w:marRight w:val="0"/>
          <w:marTop w:val="0"/>
          <w:marBottom w:val="0"/>
          <w:divBdr>
            <w:top w:val="none" w:sz="0" w:space="0" w:color="auto"/>
            <w:left w:val="none" w:sz="0" w:space="0" w:color="auto"/>
            <w:bottom w:val="none" w:sz="0" w:space="0" w:color="auto"/>
            <w:right w:val="none" w:sz="0" w:space="0" w:color="auto"/>
          </w:divBdr>
        </w:div>
        <w:div w:id="840896650">
          <w:marLeft w:val="0"/>
          <w:marRight w:val="0"/>
          <w:marTop w:val="0"/>
          <w:marBottom w:val="0"/>
          <w:divBdr>
            <w:top w:val="none" w:sz="0" w:space="0" w:color="auto"/>
            <w:left w:val="none" w:sz="0" w:space="0" w:color="auto"/>
            <w:bottom w:val="none" w:sz="0" w:space="0" w:color="auto"/>
            <w:right w:val="none" w:sz="0" w:space="0" w:color="auto"/>
          </w:divBdr>
          <w:divsChild>
            <w:div w:id="65609621">
              <w:marLeft w:val="0"/>
              <w:marRight w:val="0"/>
              <w:marTop w:val="0"/>
              <w:marBottom w:val="0"/>
              <w:divBdr>
                <w:top w:val="none" w:sz="0" w:space="0" w:color="auto"/>
                <w:left w:val="none" w:sz="0" w:space="0" w:color="auto"/>
                <w:bottom w:val="none" w:sz="0" w:space="0" w:color="auto"/>
                <w:right w:val="none" w:sz="0" w:space="0" w:color="auto"/>
              </w:divBdr>
            </w:div>
            <w:div w:id="479612407">
              <w:marLeft w:val="0"/>
              <w:marRight w:val="0"/>
              <w:marTop w:val="0"/>
              <w:marBottom w:val="0"/>
              <w:divBdr>
                <w:top w:val="none" w:sz="0" w:space="0" w:color="auto"/>
                <w:left w:val="none" w:sz="0" w:space="0" w:color="auto"/>
                <w:bottom w:val="none" w:sz="0" w:space="0" w:color="auto"/>
                <w:right w:val="none" w:sz="0" w:space="0" w:color="auto"/>
              </w:divBdr>
            </w:div>
            <w:div w:id="547686925">
              <w:marLeft w:val="0"/>
              <w:marRight w:val="0"/>
              <w:marTop w:val="0"/>
              <w:marBottom w:val="0"/>
              <w:divBdr>
                <w:top w:val="none" w:sz="0" w:space="0" w:color="auto"/>
                <w:left w:val="none" w:sz="0" w:space="0" w:color="auto"/>
                <w:bottom w:val="none" w:sz="0" w:space="0" w:color="auto"/>
                <w:right w:val="none" w:sz="0" w:space="0" w:color="auto"/>
              </w:divBdr>
            </w:div>
            <w:div w:id="806044828">
              <w:marLeft w:val="0"/>
              <w:marRight w:val="0"/>
              <w:marTop w:val="0"/>
              <w:marBottom w:val="0"/>
              <w:divBdr>
                <w:top w:val="none" w:sz="0" w:space="0" w:color="auto"/>
                <w:left w:val="none" w:sz="0" w:space="0" w:color="auto"/>
                <w:bottom w:val="none" w:sz="0" w:space="0" w:color="auto"/>
                <w:right w:val="none" w:sz="0" w:space="0" w:color="auto"/>
              </w:divBdr>
            </w:div>
            <w:div w:id="809640206">
              <w:marLeft w:val="0"/>
              <w:marRight w:val="0"/>
              <w:marTop w:val="0"/>
              <w:marBottom w:val="0"/>
              <w:divBdr>
                <w:top w:val="none" w:sz="0" w:space="0" w:color="auto"/>
                <w:left w:val="none" w:sz="0" w:space="0" w:color="auto"/>
                <w:bottom w:val="none" w:sz="0" w:space="0" w:color="auto"/>
                <w:right w:val="none" w:sz="0" w:space="0" w:color="auto"/>
              </w:divBdr>
            </w:div>
          </w:divsChild>
        </w:div>
        <w:div w:id="1119253533">
          <w:marLeft w:val="0"/>
          <w:marRight w:val="0"/>
          <w:marTop w:val="0"/>
          <w:marBottom w:val="0"/>
          <w:divBdr>
            <w:top w:val="none" w:sz="0" w:space="0" w:color="auto"/>
            <w:left w:val="none" w:sz="0" w:space="0" w:color="auto"/>
            <w:bottom w:val="none" w:sz="0" w:space="0" w:color="auto"/>
            <w:right w:val="none" w:sz="0" w:space="0" w:color="auto"/>
          </w:divBdr>
          <w:divsChild>
            <w:div w:id="304892418">
              <w:marLeft w:val="0"/>
              <w:marRight w:val="0"/>
              <w:marTop w:val="0"/>
              <w:marBottom w:val="0"/>
              <w:divBdr>
                <w:top w:val="none" w:sz="0" w:space="0" w:color="auto"/>
                <w:left w:val="none" w:sz="0" w:space="0" w:color="auto"/>
                <w:bottom w:val="none" w:sz="0" w:space="0" w:color="auto"/>
                <w:right w:val="none" w:sz="0" w:space="0" w:color="auto"/>
              </w:divBdr>
            </w:div>
          </w:divsChild>
        </w:div>
        <w:div w:id="412244951">
          <w:marLeft w:val="0"/>
          <w:marRight w:val="0"/>
          <w:marTop w:val="0"/>
          <w:marBottom w:val="0"/>
          <w:divBdr>
            <w:top w:val="none" w:sz="0" w:space="0" w:color="auto"/>
            <w:left w:val="none" w:sz="0" w:space="0" w:color="auto"/>
            <w:bottom w:val="none" w:sz="0" w:space="0" w:color="auto"/>
            <w:right w:val="none" w:sz="0" w:space="0" w:color="auto"/>
          </w:divBdr>
          <w:divsChild>
            <w:div w:id="518662194">
              <w:marLeft w:val="0"/>
              <w:marRight w:val="0"/>
              <w:marTop w:val="0"/>
              <w:marBottom w:val="0"/>
              <w:divBdr>
                <w:top w:val="none" w:sz="0" w:space="0" w:color="auto"/>
                <w:left w:val="none" w:sz="0" w:space="0" w:color="auto"/>
                <w:bottom w:val="none" w:sz="0" w:space="0" w:color="auto"/>
                <w:right w:val="none" w:sz="0" w:space="0" w:color="auto"/>
              </w:divBdr>
            </w:div>
          </w:divsChild>
        </w:div>
        <w:div w:id="1857230520">
          <w:marLeft w:val="0"/>
          <w:marRight w:val="0"/>
          <w:marTop w:val="0"/>
          <w:marBottom w:val="0"/>
          <w:divBdr>
            <w:top w:val="none" w:sz="0" w:space="0" w:color="auto"/>
            <w:left w:val="none" w:sz="0" w:space="0" w:color="auto"/>
            <w:bottom w:val="none" w:sz="0" w:space="0" w:color="auto"/>
            <w:right w:val="none" w:sz="0" w:space="0" w:color="auto"/>
          </w:divBdr>
        </w:div>
        <w:div w:id="141587412">
          <w:marLeft w:val="0"/>
          <w:marRight w:val="0"/>
          <w:marTop w:val="0"/>
          <w:marBottom w:val="0"/>
          <w:divBdr>
            <w:top w:val="none" w:sz="0" w:space="0" w:color="auto"/>
            <w:left w:val="none" w:sz="0" w:space="0" w:color="auto"/>
            <w:bottom w:val="none" w:sz="0" w:space="0" w:color="auto"/>
            <w:right w:val="none" w:sz="0" w:space="0" w:color="auto"/>
          </w:divBdr>
          <w:divsChild>
            <w:div w:id="600337967">
              <w:marLeft w:val="0"/>
              <w:marRight w:val="0"/>
              <w:marTop w:val="0"/>
              <w:marBottom w:val="0"/>
              <w:divBdr>
                <w:top w:val="none" w:sz="0" w:space="0" w:color="auto"/>
                <w:left w:val="none" w:sz="0" w:space="0" w:color="auto"/>
                <w:bottom w:val="none" w:sz="0" w:space="0" w:color="auto"/>
                <w:right w:val="none" w:sz="0" w:space="0" w:color="auto"/>
              </w:divBdr>
            </w:div>
            <w:div w:id="574167944">
              <w:marLeft w:val="0"/>
              <w:marRight w:val="0"/>
              <w:marTop w:val="0"/>
              <w:marBottom w:val="0"/>
              <w:divBdr>
                <w:top w:val="none" w:sz="0" w:space="0" w:color="auto"/>
                <w:left w:val="none" w:sz="0" w:space="0" w:color="auto"/>
                <w:bottom w:val="none" w:sz="0" w:space="0" w:color="auto"/>
                <w:right w:val="none" w:sz="0" w:space="0" w:color="auto"/>
              </w:divBdr>
            </w:div>
            <w:div w:id="1320575715">
              <w:marLeft w:val="0"/>
              <w:marRight w:val="0"/>
              <w:marTop w:val="0"/>
              <w:marBottom w:val="0"/>
              <w:divBdr>
                <w:top w:val="none" w:sz="0" w:space="0" w:color="auto"/>
                <w:left w:val="none" w:sz="0" w:space="0" w:color="auto"/>
                <w:bottom w:val="none" w:sz="0" w:space="0" w:color="auto"/>
                <w:right w:val="none" w:sz="0" w:space="0" w:color="auto"/>
              </w:divBdr>
            </w:div>
            <w:div w:id="975791336">
              <w:marLeft w:val="0"/>
              <w:marRight w:val="0"/>
              <w:marTop w:val="0"/>
              <w:marBottom w:val="0"/>
              <w:divBdr>
                <w:top w:val="none" w:sz="0" w:space="0" w:color="auto"/>
                <w:left w:val="none" w:sz="0" w:space="0" w:color="auto"/>
                <w:bottom w:val="none" w:sz="0" w:space="0" w:color="auto"/>
                <w:right w:val="none" w:sz="0" w:space="0" w:color="auto"/>
              </w:divBdr>
            </w:div>
            <w:div w:id="761801801">
              <w:marLeft w:val="0"/>
              <w:marRight w:val="0"/>
              <w:marTop w:val="0"/>
              <w:marBottom w:val="0"/>
              <w:divBdr>
                <w:top w:val="none" w:sz="0" w:space="0" w:color="auto"/>
                <w:left w:val="none" w:sz="0" w:space="0" w:color="auto"/>
                <w:bottom w:val="none" w:sz="0" w:space="0" w:color="auto"/>
                <w:right w:val="none" w:sz="0" w:space="0" w:color="auto"/>
              </w:divBdr>
            </w:div>
          </w:divsChild>
        </w:div>
        <w:div w:id="1854566271">
          <w:marLeft w:val="0"/>
          <w:marRight w:val="0"/>
          <w:marTop w:val="0"/>
          <w:marBottom w:val="0"/>
          <w:divBdr>
            <w:top w:val="none" w:sz="0" w:space="0" w:color="auto"/>
            <w:left w:val="none" w:sz="0" w:space="0" w:color="auto"/>
            <w:bottom w:val="none" w:sz="0" w:space="0" w:color="auto"/>
            <w:right w:val="none" w:sz="0" w:space="0" w:color="auto"/>
          </w:divBdr>
          <w:divsChild>
            <w:div w:id="663901473">
              <w:marLeft w:val="0"/>
              <w:marRight w:val="0"/>
              <w:marTop w:val="0"/>
              <w:marBottom w:val="0"/>
              <w:divBdr>
                <w:top w:val="none" w:sz="0" w:space="0" w:color="auto"/>
                <w:left w:val="none" w:sz="0" w:space="0" w:color="auto"/>
                <w:bottom w:val="none" w:sz="0" w:space="0" w:color="auto"/>
                <w:right w:val="none" w:sz="0" w:space="0" w:color="auto"/>
              </w:divBdr>
            </w:div>
          </w:divsChild>
        </w:div>
        <w:div w:id="1548222594">
          <w:marLeft w:val="0"/>
          <w:marRight w:val="0"/>
          <w:marTop w:val="0"/>
          <w:marBottom w:val="0"/>
          <w:divBdr>
            <w:top w:val="none" w:sz="0" w:space="0" w:color="auto"/>
            <w:left w:val="none" w:sz="0" w:space="0" w:color="auto"/>
            <w:bottom w:val="none" w:sz="0" w:space="0" w:color="auto"/>
            <w:right w:val="none" w:sz="0" w:space="0" w:color="auto"/>
          </w:divBdr>
          <w:divsChild>
            <w:div w:id="84308552">
              <w:marLeft w:val="0"/>
              <w:marRight w:val="0"/>
              <w:marTop w:val="0"/>
              <w:marBottom w:val="0"/>
              <w:divBdr>
                <w:top w:val="none" w:sz="0" w:space="0" w:color="auto"/>
                <w:left w:val="none" w:sz="0" w:space="0" w:color="auto"/>
                <w:bottom w:val="none" w:sz="0" w:space="0" w:color="auto"/>
                <w:right w:val="none" w:sz="0" w:space="0" w:color="auto"/>
              </w:divBdr>
            </w:div>
          </w:divsChild>
        </w:div>
        <w:div w:id="2008557718">
          <w:marLeft w:val="0"/>
          <w:marRight w:val="0"/>
          <w:marTop w:val="0"/>
          <w:marBottom w:val="0"/>
          <w:divBdr>
            <w:top w:val="none" w:sz="0" w:space="0" w:color="auto"/>
            <w:left w:val="none" w:sz="0" w:space="0" w:color="auto"/>
            <w:bottom w:val="none" w:sz="0" w:space="0" w:color="auto"/>
            <w:right w:val="none" w:sz="0" w:space="0" w:color="auto"/>
          </w:divBdr>
        </w:div>
        <w:div w:id="479078697">
          <w:marLeft w:val="0"/>
          <w:marRight w:val="0"/>
          <w:marTop w:val="0"/>
          <w:marBottom w:val="0"/>
          <w:divBdr>
            <w:top w:val="none" w:sz="0" w:space="0" w:color="auto"/>
            <w:left w:val="none" w:sz="0" w:space="0" w:color="auto"/>
            <w:bottom w:val="none" w:sz="0" w:space="0" w:color="auto"/>
            <w:right w:val="none" w:sz="0" w:space="0" w:color="auto"/>
          </w:divBdr>
          <w:divsChild>
            <w:div w:id="227766142">
              <w:marLeft w:val="0"/>
              <w:marRight w:val="0"/>
              <w:marTop w:val="0"/>
              <w:marBottom w:val="0"/>
              <w:divBdr>
                <w:top w:val="none" w:sz="0" w:space="0" w:color="auto"/>
                <w:left w:val="none" w:sz="0" w:space="0" w:color="auto"/>
                <w:bottom w:val="none" w:sz="0" w:space="0" w:color="auto"/>
                <w:right w:val="none" w:sz="0" w:space="0" w:color="auto"/>
              </w:divBdr>
            </w:div>
            <w:div w:id="1712530366">
              <w:marLeft w:val="0"/>
              <w:marRight w:val="0"/>
              <w:marTop w:val="0"/>
              <w:marBottom w:val="0"/>
              <w:divBdr>
                <w:top w:val="none" w:sz="0" w:space="0" w:color="auto"/>
                <w:left w:val="none" w:sz="0" w:space="0" w:color="auto"/>
                <w:bottom w:val="none" w:sz="0" w:space="0" w:color="auto"/>
                <w:right w:val="none" w:sz="0" w:space="0" w:color="auto"/>
              </w:divBdr>
            </w:div>
            <w:div w:id="985160768">
              <w:marLeft w:val="0"/>
              <w:marRight w:val="0"/>
              <w:marTop w:val="0"/>
              <w:marBottom w:val="0"/>
              <w:divBdr>
                <w:top w:val="none" w:sz="0" w:space="0" w:color="auto"/>
                <w:left w:val="none" w:sz="0" w:space="0" w:color="auto"/>
                <w:bottom w:val="none" w:sz="0" w:space="0" w:color="auto"/>
                <w:right w:val="none" w:sz="0" w:space="0" w:color="auto"/>
              </w:divBdr>
            </w:div>
          </w:divsChild>
        </w:div>
        <w:div w:id="160122774">
          <w:marLeft w:val="0"/>
          <w:marRight w:val="0"/>
          <w:marTop w:val="0"/>
          <w:marBottom w:val="0"/>
          <w:divBdr>
            <w:top w:val="none" w:sz="0" w:space="0" w:color="auto"/>
            <w:left w:val="none" w:sz="0" w:space="0" w:color="auto"/>
            <w:bottom w:val="none" w:sz="0" w:space="0" w:color="auto"/>
            <w:right w:val="none" w:sz="0" w:space="0" w:color="auto"/>
          </w:divBdr>
          <w:divsChild>
            <w:div w:id="339548792">
              <w:marLeft w:val="0"/>
              <w:marRight w:val="0"/>
              <w:marTop w:val="0"/>
              <w:marBottom w:val="0"/>
              <w:divBdr>
                <w:top w:val="none" w:sz="0" w:space="0" w:color="auto"/>
                <w:left w:val="none" w:sz="0" w:space="0" w:color="auto"/>
                <w:bottom w:val="none" w:sz="0" w:space="0" w:color="auto"/>
                <w:right w:val="none" w:sz="0" w:space="0" w:color="auto"/>
              </w:divBdr>
            </w:div>
          </w:divsChild>
        </w:div>
        <w:div w:id="452406144">
          <w:marLeft w:val="0"/>
          <w:marRight w:val="0"/>
          <w:marTop w:val="0"/>
          <w:marBottom w:val="0"/>
          <w:divBdr>
            <w:top w:val="none" w:sz="0" w:space="0" w:color="auto"/>
            <w:left w:val="none" w:sz="0" w:space="0" w:color="auto"/>
            <w:bottom w:val="none" w:sz="0" w:space="0" w:color="auto"/>
            <w:right w:val="none" w:sz="0" w:space="0" w:color="auto"/>
          </w:divBdr>
          <w:divsChild>
            <w:div w:id="1556819328">
              <w:marLeft w:val="0"/>
              <w:marRight w:val="0"/>
              <w:marTop w:val="0"/>
              <w:marBottom w:val="0"/>
              <w:divBdr>
                <w:top w:val="none" w:sz="0" w:space="0" w:color="auto"/>
                <w:left w:val="none" w:sz="0" w:space="0" w:color="auto"/>
                <w:bottom w:val="none" w:sz="0" w:space="0" w:color="auto"/>
                <w:right w:val="none" w:sz="0" w:space="0" w:color="auto"/>
              </w:divBdr>
            </w:div>
          </w:divsChild>
        </w:div>
        <w:div w:id="1701667503">
          <w:marLeft w:val="0"/>
          <w:marRight w:val="0"/>
          <w:marTop w:val="0"/>
          <w:marBottom w:val="0"/>
          <w:divBdr>
            <w:top w:val="none" w:sz="0" w:space="0" w:color="auto"/>
            <w:left w:val="none" w:sz="0" w:space="0" w:color="auto"/>
            <w:bottom w:val="none" w:sz="0" w:space="0" w:color="auto"/>
            <w:right w:val="none" w:sz="0" w:space="0" w:color="auto"/>
          </w:divBdr>
        </w:div>
        <w:div w:id="18703898">
          <w:marLeft w:val="0"/>
          <w:marRight w:val="0"/>
          <w:marTop w:val="0"/>
          <w:marBottom w:val="0"/>
          <w:divBdr>
            <w:top w:val="none" w:sz="0" w:space="0" w:color="auto"/>
            <w:left w:val="none" w:sz="0" w:space="0" w:color="auto"/>
            <w:bottom w:val="none" w:sz="0" w:space="0" w:color="auto"/>
            <w:right w:val="none" w:sz="0" w:space="0" w:color="auto"/>
          </w:divBdr>
          <w:divsChild>
            <w:div w:id="1764644137">
              <w:marLeft w:val="0"/>
              <w:marRight w:val="0"/>
              <w:marTop w:val="0"/>
              <w:marBottom w:val="0"/>
              <w:divBdr>
                <w:top w:val="none" w:sz="0" w:space="0" w:color="auto"/>
                <w:left w:val="none" w:sz="0" w:space="0" w:color="auto"/>
                <w:bottom w:val="none" w:sz="0" w:space="0" w:color="auto"/>
                <w:right w:val="none" w:sz="0" w:space="0" w:color="auto"/>
              </w:divBdr>
            </w:div>
            <w:div w:id="937444395">
              <w:marLeft w:val="0"/>
              <w:marRight w:val="0"/>
              <w:marTop w:val="0"/>
              <w:marBottom w:val="0"/>
              <w:divBdr>
                <w:top w:val="none" w:sz="0" w:space="0" w:color="auto"/>
                <w:left w:val="none" w:sz="0" w:space="0" w:color="auto"/>
                <w:bottom w:val="none" w:sz="0" w:space="0" w:color="auto"/>
                <w:right w:val="none" w:sz="0" w:space="0" w:color="auto"/>
              </w:divBdr>
            </w:div>
            <w:div w:id="829053668">
              <w:marLeft w:val="0"/>
              <w:marRight w:val="0"/>
              <w:marTop w:val="0"/>
              <w:marBottom w:val="0"/>
              <w:divBdr>
                <w:top w:val="none" w:sz="0" w:space="0" w:color="auto"/>
                <w:left w:val="none" w:sz="0" w:space="0" w:color="auto"/>
                <w:bottom w:val="none" w:sz="0" w:space="0" w:color="auto"/>
                <w:right w:val="none" w:sz="0" w:space="0" w:color="auto"/>
              </w:divBdr>
            </w:div>
          </w:divsChild>
        </w:div>
        <w:div w:id="1960523007">
          <w:marLeft w:val="0"/>
          <w:marRight w:val="0"/>
          <w:marTop w:val="0"/>
          <w:marBottom w:val="0"/>
          <w:divBdr>
            <w:top w:val="none" w:sz="0" w:space="0" w:color="auto"/>
            <w:left w:val="none" w:sz="0" w:space="0" w:color="auto"/>
            <w:bottom w:val="none" w:sz="0" w:space="0" w:color="auto"/>
            <w:right w:val="none" w:sz="0" w:space="0" w:color="auto"/>
          </w:divBdr>
          <w:divsChild>
            <w:div w:id="1941910231">
              <w:marLeft w:val="0"/>
              <w:marRight w:val="0"/>
              <w:marTop w:val="0"/>
              <w:marBottom w:val="0"/>
              <w:divBdr>
                <w:top w:val="none" w:sz="0" w:space="0" w:color="auto"/>
                <w:left w:val="none" w:sz="0" w:space="0" w:color="auto"/>
                <w:bottom w:val="none" w:sz="0" w:space="0" w:color="auto"/>
                <w:right w:val="none" w:sz="0" w:space="0" w:color="auto"/>
              </w:divBdr>
            </w:div>
          </w:divsChild>
        </w:div>
        <w:div w:id="154877444">
          <w:marLeft w:val="0"/>
          <w:marRight w:val="0"/>
          <w:marTop w:val="0"/>
          <w:marBottom w:val="0"/>
          <w:divBdr>
            <w:top w:val="none" w:sz="0" w:space="0" w:color="auto"/>
            <w:left w:val="none" w:sz="0" w:space="0" w:color="auto"/>
            <w:bottom w:val="none" w:sz="0" w:space="0" w:color="auto"/>
            <w:right w:val="none" w:sz="0" w:space="0" w:color="auto"/>
          </w:divBdr>
          <w:divsChild>
            <w:div w:id="557008557">
              <w:marLeft w:val="0"/>
              <w:marRight w:val="0"/>
              <w:marTop w:val="0"/>
              <w:marBottom w:val="0"/>
              <w:divBdr>
                <w:top w:val="none" w:sz="0" w:space="0" w:color="auto"/>
                <w:left w:val="none" w:sz="0" w:space="0" w:color="auto"/>
                <w:bottom w:val="none" w:sz="0" w:space="0" w:color="auto"/>
                <w:right w:val="none" w:sz="0" w:space="0" w:color="auto"/>
              </w:divBdr>
            </w:div>
          </w:divsChild>
        </w:div>
        <w:div w:id="735788240">
          <w:marLeft w:val="0"/>
          <w:marRight w:val="0"/>
          <w:marTop w:val="0"/>
          <w:marBottom w:val="0"/>
          <w:divBdr>
            <w:top w:val="none" w:sz="0" w:space="0" w:color="auto"/>
            <w:left w:val="none" w:sz="0" w:space="0" w:color="auto"/>
            <w:bottom w:val="none" w:sz="0" w:space="0" w:color="auto"/>
            <w:right w:val="none" w:sz="0" w:space="0" w:color="auto"/>
          </w:divBdr>
        </w:div>
        <w:div w:id="117572238">
          <w:marLeft w:val="0"/>
          <w:marRight w:val="0"/>
          <w:marTop w:val="0"/>
          <w:marBottom w:val="0"/>
          <w:divBdr>
            <w:top w:val="none" w:sz="0" w:space="0" w:color="auto"/>
            <w:left w:val="none" w:sz="0" w:space="0" w:color="auto"/>
            <w:bottom w:val="none" w:sz="0" w:space="0" w:color="auto"/>
            <w:right w:val="none" w:sz="0" w:space="0" w:color="auto"/>
          </w:divBdr>
          <w:divsChild>
            <w:div w:id="236061307">
              <w:marLeft w:val="0"/>
              <w:marRight w:val="0"/>
              <w:marTop w:val="0"/>
              <w:marBottom w:val="0"/>
              <w:divBdr>
                <w:top w:val="none" w:sz="0" w:space="0" w:color="auto"/>
                <w:left w:val="none" w:sz="0" w:space="0" w:color="auto"/>
                <w:bottom w:val="none" w:sz="0" w:space="0" w:color="auto"/>
                <w:right w:val="none" w:sz="0" w:space="0" w:color="auto"/>
              </w:divBdr>
            </w:div>
            <w:div w:id="689530388">
              <w:marLeft w:val="0"/>
              <w:marRight w:val="0"/>
              <w:marTop w:val="0"/>
              <w:marBottom w:val="0"/>
              <w:divBdr>
                <w:top w:val="none" w:sz="0" w:space="0" w:color="auto"/>
                <w:left w:val="none" w:sz="0" w:space="0" w:color="auto"/>
                <w:bottom w:val="none" w:sz="0" w:space="0" w:color="auto"/>
                <w:right w:val="none" w:sz="0" w:space="0" w:color="auto"/>
              </w:divBdr>
            </w:div>
            <w:div w:id="626665207">
              <w:marLeft w:val="0"/>
              <w:marRight w:val="0"/>
              <w:marTop w:val="0"/>
              <w:marBottom w:val="0"/>
              <w:divBdr>
                <w:top w:val="none" w:sz="0" w:space="0" w:color="auto"/>
                <w:left w:val="none" w:sz="0" w:space="0" w:color="auto"/>
                <w:bottom w:val="none" w:sz="0" w:space="0" w:color="auto"/>
                <w:right w:val="none" w:sz="0" w:space="0" w:color="auto"/>
              </w:divBdr>
            </w:div>
            <w:div w:id="1927180688">
              <w:marLeft w:val="0"/>
              <w:marRight w:val="0"/>
              <w:marTop w:val="0"/>
              <w:marBottom w:val="0"/>
              <w:divBdr>
                <w:top w:val="none" w:sz="0" w:space="0" w:color="auto"/>
                <w:left w:val="none" w:sz="0" w:space="0" w:color="auto"/>
                <w:bottom w:val="none" w:sz="0" w:space="0" w:color="auto"/>
                <w:right w:val="none" w:sz="0" w:space="0" w:color="auto"/>
              </w:divBdr>
            </w:div>
            <w:div w:id="1233853042">
              <w:marLeft w:val="0"/>
              <w:marRight w:val="0"/>
              <w:marTop w:val="0"/>
              <w:marBottom w:val="0"/>
              <w:divBdr>
                <w:top w:val="none" w:sz="0" w:space="0" w:color="auto"/>
                <w:left w:val="none" w:sz="0" w:space="0" w:color="auto"/>
                <w:bottom w:val="none" w:sz="0" w:space="0" w:color="auto"/>
                <w:right w:val="none" w:sz="0" w:space="0" w:color="auto"/>
              </w:divBdr>
            </w:div>
            <w:div w:id="352920359">
              <w:marLeft w:val="0"/>
              <w:marRight w:val="0"/>
              <w:marTop w:val="0"/>
              <w:marBottom w:val="0"/>
              <w:divBdr>
                <w:top w:val="none" w:sz="0" w:space="0" w:color="auto"/>
                <w:left w:val="none" w:sz="0" w:space="0" w:color="auto"/>
                <w:bottom w:val="none" w:sz="0" w:space="0" w:color="auto"/>
                <w:right w:val="none" w:sz="0" w:space="0" w:color="auto"/>
              </w:divBdr>
            </w:div>
            <w:div w:id="281959764">
              <w:marLeft w:val="0"/>
              <w:marRight w:val="0"/>
              <w:marTop w:val="0"/>
              <w:marBottom w:val="0"/>
              <w:divBdr>
                <w:top w:val="none" w:sz="0" w:space="0" w:color="auto"/>
                <w:left w:val="none" w:sz="0" w:space="0" w:color="auto"/>
                <w:bottom w:val="none" w:sz="0" w:space="0" w:color="auto"/>
                <w:right w:val="none" w:sz="0" w:space="0" w:color="auto"/>
              </w:divBdr>
            </w:div>
            <w:div w:id="30302414">
              <w:marLeft w:val="0"/>
              <w:marRight w:val="0"/>
              <w:marTop w:val="0"/>
              <w:marBottom w:val="0"/>
              <w:divBdr>
                <w:top w:val="none" w:sz="0" w:space="0" w:color="auto"/>
                <w:left w:val="none" w:sz="0" w:space="0" w:color="auto"/>
                <w:bottom w:val="none" w:sz="0" w:space="0" w:color="auto"/>
                <w:right w:val="none" w:sz="0" w:space="0" w:color="auto"/>
              </w:divBdr>
            </w:div>
            <w:div w:id="1361541942">
              <w:marLeft w:val="0"/>
              <w:marRight w:val="0"/>
              <w:marTop w:val="0"/>
              <w:marBottom w:val="0"/>
              <w:divBdr>
                <w:top w:val="none" w:sz="0" w:space="0" w:color="auto"/>
                <w:left w:val="none" w:sz="0" w:space="0" w:color="auto"/>
                <w:bottom w:val="none" w:sz="0" w:space="0" w:color="auto"/>
                <w:right w:val="none" w:sz="0" w:space="0" w:color="auto"/>
              </w:divBdr>
            </w:div>
            <w:div w:id="1920944814">
              <w:marLeft w:val="0"/>
              <w:marRight w:val="0"/>
              <w:marTop w:val="0"/>
              <w:marBottom w:val="0"/>
              <w:divBdr>
                <w:top w:val="none" w:sz="0" w:space="0" w:color="auto"/>
                <w:left w:val="none" w:sz="0" w:space="0" w:color="auto"/>
                <w:bottom w:val="none" w:sz="0" w:space="0" w:color="auto"/>
                <w:right w:val="none" w:sz="0" w:space="0" w:color="auto"/>
              </w:divBdr>
            </w:div>
          </w:divsChild>
        </w:div>
        <w:div w:id="1323509644">
          <w:marLeft w:val="0"/>
          <w:marRight w:val="0"/>
          <w:marTop w:val="0"/>
          <w:marBottom w:val="0"/>
          <w:divBdr>
            <w:top w:val="none" w:sz="0" w:space="0" w:color="auto"/>
            <w:left w:val="none" w:sz="0" w:space="0" w:color="auto"/>
            <w:bottom w:val="none" w:sz="0" w:space="0" w:color="auto"/>
            <w:right w:val="none" w:sz="0" w:space="0" w:color="auto"/>
          </w:divBdr>
          <w:divsChild>
            <w:div w:id="20906710">
              <w:marLeft w:val="0"/>
              <w:marRight w:val="0"/>
              <w:marTop w:val="0"/>
              <w:marBottom w:val="0"/>
              <w:divBdr>
                <w:top w:val="none" w:sz="0" w:space="0" w:color="auto"/>
                <w:left w:val="none" w:sz="0" w:space="0" w:color="auto"/>
                <w:bottom w:val="none" w:sz="0" w:space="0" w:color="auto"/>
                <w:right w:val="none" w:sz="0" w:space="0" w:color="auto"/>
              </w:divBdr>
            </w:div>
          </w:divsChild>
        </w:div>
        <w:div w:id="1202552741">
          <w:marLeft w:val="0"/>
          <w:marRight w:val="0"/>
          <w:marTop w:val="0"/>
          <w:marBottom w:val="0"/>
          <w:divBdr>
            <w:top w:val="none" w:sz="0" w:space="0" w:color="auto"/>
            <w:left w:val="none" w:sz="0" w:space="0" w:color="auto"/>
            <w:bottom w:val="none" w:sz="0" w:space="0" w:color="auto"/>
            <w:right w:val="none" w:sz="0" w:space="0" w:color="auto"/>
          </w:divBdr>
          <w:divsChild>
            <w:div w:id="994801214">
              <w:marLeft w:val="0"/>
              <w:marRight w:val="0"/>
              <w:marTop w:val="0"/>
              <w:marBottom w:val="0"/>
              <w:divBdr>
                <w:top w:val="none" w:sz="0" w:space="0" w:color="auto"/>
                <w:left w:val="none" w:sz="0" w:space="0" w:color="auto"/>
                <w:bottom w:val="none" w:sz="0" w:space="0" w:color="auto"/>
                <w:right w:val="none" w:sz="0" w:space="0" w:color="auto"/>
              </w:divBdr>
            </w:div>
          </w:divsChild>
        </w:div>
        <w:div w:id="303005174">
          <w:marLeft w:val="0"/>
          <w:marRight w:val="0"/>
          <w:marTop w:val="0"/>
          <w:marBottom w:val="0"/>
          <w:divBdr>
            <w:top w:val="none" w:sz="0" w:space="0" w:color="auto"/>
            <w:left w:val="none" w:sz="0" w:space="0" w:color="auto"/>
            <w:bottom w:val="none" w:sz="0" w:space="0" w:color="auto"/>
            <w:right w:val="none" w:sz="0" w:space="0" w:color="auto"/>
          </w:divBdr>
        </w:div>
        <w:div w:id="1155099634">
          <w:marLeft w:val="0"/>
          <w:marRight w:val="0"/>
          <w:marTop w:val="0"/>
          <w:marBottom w:val="0"/>
          <w:divBdr>
            <w:top w:val="none" w:sz="0" w:space="0" w:color="auto"/>
            <w:left w:val="none" w:sz="0" w:space="0" w:color="auto"/>
            <w:bottom w:val="none" w:sz="0" w:space="0" w:color="auto"/>
            <w:right w:val="none" w:sz="0" w:space="0" w:color="auto"/>
          </w:divBdr>
          <w:divsChild>
            <w:div w:id="1650859027">
              <w:marLeft w:val="0"/>
              <w:marRight w:val="0"/>
              <w:marTop w:val="0"/>
              <w:marBottom w:val="0"/>
              <w:divBdr>
                <w:top w:val="none" w:sz="0" w:space="0" w:color="auto"/>
                <w:left w:val="none" w:sz="0" w:space="0" w:color="auto"/>
                <w:bottom w:val="none" w:sz="0" w:space="0" w:color="auto"/>
                <w:right w:val="none" w:sz="0" w:space="0" w:color="auto"/>
              </w:divBdr>
            </w:div>
            <w:div w:id="481197493">
              <w:marLeft w:val="0"/>
              <w:marRight w:val="0"/>
              <w:marTop w:val="0"/>
              <w:marBottom w:val="0"/>
              <w:divBdr>
                <w:top w:val="none" w:sz="0" w:space="0" w:color="auto"/>
                <w:left w:val="none" w:sz="0" w:space="0" w:color="auto"/>
                <w:bottom w:val="none" w:sz="0" w:space="0" w:color="auto"/>
                <w:right w:val="none" w:sz="0" w:space="0" w:color="auto"/>
              </w:divBdr>
            </w:div>
            <w:div w:id="618220600">
              <w:marLeft w:val="0"/>
              <w:marRight w:val="0"/>
              <w:marTop w:val="0"/>
              <w:marBottom w:val="0"/>
              <w:divBdr>
                <w:top w:val="none" w:sz="0" w:space="0" w:color="auto"/>
                <w:left w:val="none" w:sz="0" w:space="0" w:color="auto"/>
                <w:bottom w:val="none" w:sz="0" w:space="0" w:color="auto"/>
                <w:right w:val="none" w:sz="0" w:space="0" w:color="auto"/>
              </w:divBdr>
            </w:div>
            <w:div w:id="493187037">
              <w:marLeft w:val="0"/>
              <w:marRight w:val="0"/>
              <w:marTop w:val="0"/>
              <w:marBottom w:val="0"/>
              <w:divBdr>
                <w:top w:val="none" w:sz="0" w:space="0" w:color="auto"/>
                <w:left w:val="none" w:sz="0" w:space="0" w:color="auto"/>
                <w:bottom w:val="none" w:sz="0" w:space="0" w:color="auto"/>
                <w:right w:val="none" w:sz="0" w:space="0" w:color="auto"/>
              </w:divBdr>
            </w:div>
            <w:div w:id="321591843">
              <w:marLeft w:val="0"/>
              <w:marRight w:val="0"/>
              <w:marTop w:val="0"/>
              <w:marBottom w:val="0"/>
              <w:divBdr>
                <w:top w:val="none" w:sz="0" w:space="0" w:color="auto"/>
                <w:left w:val="none" w:sz="0" w:space="0" w:color="auto"/>
                <w:bottom w:val="none" w:sz="0" w:space="0" w:color="auto"/>
                <w:right w:val="none" w:sz="0" w:space="0" w:color="auto"/>
              </w:divBdr>
            </w:div>
            <w:div w:id="1265647507">
              <w:marLeft w:val="0"/>
              <w:marRight w:val="0"/>
              <w:marTop w:val="0"/>
              <w:marBottom w:val="0"/>
              <w:divBdr>
                <w:top w:val="none" w:sz="0" w:space="0" w:color="auto"/>
                <w:left w:val="none" w:sz="0" w:space="0" w:color="auto"/>
                <w:bottom w:val="none" w:sz="0" w:space="0" w:color="auto"/>
                <w:right w:val="none" w:sz="0" w:space="0" w:color="auto"/>
              </w:divBdr>
            </w:div>
            <w:div w:id="42676501">
              <w:marLeft w:val="0"/>
              <w:marRight w:val="0"/>
              <w:marTop w:val="0"/>
              <w:marBottom w:val="0"/>
              <w:divBdr>
                <w:top w:val="none" w:sz="0" w:space="0" w:color="auto"/>
                <w:left w:val="none" w:sz="0" w:space="0" w:color="auto"/>
                <w:bottom w:val="none" w:sz="0" w:space="0" w:color="auto"/>
                <w:right w:val="none" w:sz="0" w:space="0" w:color="auto"/>
              </w:divBdr>
            </w:div>
            <w:div w:id="2065059776">
              <w:marLeft w:val="0"/>
              <w:marRight w:val="0"/>
              <w:marTop w:val="0"/>
              <w:marBottom w:val="0"/>
              <w:divBdr>
                <w:top w:val="none" w:sz="0" w:space="0" w:color="auto"/>
                <w:left w:val="none" w:sz="0" w:space="0" w:color="auto"/>
                <w:bottom w:val="none" w:sz="0" w:space="0" w:color="auto"/>
                <w:right w:val="none" w:sz="0" w:space="0" w:color="auto"/>
              </w:divBdr>
            </w:div>
            <w:div w:id="312369732">
              <w:marLeft w:val="0"/>
              <w:marRight w:val="0"/>
              <w:marTop w:val="0"/>
              <w:marBottom w:val="0"/>
              <w:divBdr>
                <w:top w:val="none" w:sz="0" w:space="0" w:color="auto"/>
                <w:left w:val="none" w:sz="0" w:space="0" w:color="auto"/>
                <w:bottom w:val="none" w:sz="0" w:space="0" w:color="auto"/>
                <w:right w:val="none" w:sz="0" w:space="0" w:color="auto"/>
              </w:divBdr>
            </w:div>
            <w:div w:id="1628505730">
              <w:marLeft w:val="0"/>
              <w:marRight w:val="0"/>
              <w:marTop w:val="0"/>
              <w:marBottom w:val="0"/>
              <w:divBdr>
                <w:top w:val="none" w:sz="0" w:space="0" w:color="auto"/>
                <w:left w:val="none" w:sz="0" w:space="0" w:color="auto"/>
                <w:bottom w:val="none" w:sz="0" w:space="0" w:color="auto"/>
                <w:right w:val="none" w:sz="0" w:space="0" w:color="auto"/>
              </w:divBdr>
            </w:div>
          </w:divsChild>
        </w:div>
        <w:div w:id="1152405284">
          <w:marLeft w:val="0"/>
          <w:marRight w:val="0"/>
          <w:marTop w:val="0"/>
          <w:marBottom w:val="0"/>
          <w:divBdr>
            <w:top w:val="none" w:sz="0" w:space="0" w:color="auto"/>
            <w:left w:val="none" w:sz="0" w:space="0" w:color="auto"/>
            <w:bottom w:val="none" w:sz="0" w:space="0" w:color="auto"/>
            <w:right w:val="none" w:sz="0" w:space="0" w:color="auto"/>
          </w:divBdr>
          <w:divsChild>
            <w:div w:id="1062093657">
              <w:marLeft w:val="0"/>
              <w:marRight w:val="0"/>
              <w:marTop w:val="0"/>
              <w:marBottom w:val="0"/>
              <w:divBdr>
                <w:top w:val="none" w:sz="0" w:space="0" w:color="auto"/>
                <w:left w:val="none" w:sz="0" w:space="0" w:color="auto"/>
                <w:bottom w:val="none" w:sz="0" w:space="0" w:color="auto"/>
                <w:right w:val="none" w:sz="0" w:space="0" w:color="auto"/>
              </w:divBdr>
            </w:div>
          </w:divsChild>
        </w:div>
        <w:div w:id="1809857357">
          <w:marLeft w:val="0"/>
          <w:marRight w:val="0"/>
          <w:marTop w:val="0"/>
          <w:marBottom w:val="0"/>
          <w:divBdr>
            <w:top w:val="none" w:sz="0" w:space="0" w:color="auto"/>
            <w:left w:val="none" w:sz="0" w:space="0" w:color="auto"/>
            <w:bottom w:val="none" w:sz="0" w:space="0" w:color="auto"/>
            <w:right w:val="none" w:sz="0" w:space="0" w:color="auto"/>
          </w:divBdr>
          <w:divsChild>
            <w:div w:id="1072001191">
              <w:marLeft w:val="0"/>
              <w:marRight w:val="0"/>
              <w:marTop w:val="0"/>
              <w:marBottom w:val="0"/>
              <w:divBdr>
                <w:top w:val="none" w:sz="0" w:space="0" w:color="auto"/>
                <w:left w:val="none" w:sz="0" w:space="0" w:color="auto"/>
                <w:bottom w:val="none" w:sz="0" w:space="0" w:color="auto"/>
                <w:right w:val="none" w:sz="0" w:space="0" w:color="auto"/>
              </w:divBdr>
            </w:div>
          </w:divsChild>
        </w:div>
        <w:div w:id="380520172">
          <w:marLeft w:val="0"/>
          <w:marRight w:val="0"/>
          <w:marTop w:val="0"/>
          <w:marBottom w:val="0"/>
          <w:divBdr>
            <w:top w:val="none" w:sz="0" w:space="0" w:color="auto"/>
            <w:left w:val="none" w:sz="0" w:space="0" w:color="auto"/>
            <w:bottom w:val="none" w:sz="0" w:space="0" w:color="auto"/>
            <w:right w:val="none" w:sz="0" w:space="0" w:color="auto"/>
          </w:divBdr>
        </w:div>
        <w:div w:id="2057847518">
          <w:marLeft w:val="0"/>
          <w:marRight w:val="0"/>
          <w:marTop w:val="0"/>
          <w:marBottom w:val="0"/>
          <w:divBdr>
            <w:top w:val="none" w:sz="0" w:space="0" w:color="auto"/>
            <w:left w:val="none" w:sz="0" w:space="0" w:color="auto"/>
            <w:bottom w:val="none" w:sz="0" w:space="0" w:color="auto"/>
            <w:right w:val="none" w:sz="0" w:space="0" w:color="auto"/>
          </w:divBdr>
          <w:divsChild>
            <w:div w:id="1876653506">
              <w:marLeft w:val="0"/>
              <w:marRight w:val="0"/>
              <w:marTop w:val="0"/>
              <w:marBottom w:val="0"/>
              <w:divBdr>
                <w:top w:val="none" w:sz="0" w:space="0" w:color="auto"/>
                <w:left w:val="none" w:sz="0" w:space="0" w:color="auto"/>
                <w:bottom w:val="none" w:sz="0" w:space="0" w:color="auto"/>
                <w:right w:val="none" w:sz="0" w:space="0" w:color="auto"/>
              </w:divBdr>
            </w:div>
            <w:div w:id="1208906459">
              <w:marLeft w:val="0"/>
              <w:marRight w:val="0"/>
              <w:marTop w:val="0"/>
              <w:marBottom w:val="0"/>
              <w:divBdr>
                <w:top w:val="none" w:sz="0" w:space="0" w:color="auto"/>
                <w:left w:val="none" w:sz="0" w:space="0" w:color="auto"/>
                <w:bottom w:val="none" w:sz="0" w:space="0" w:color="auto"/>
                <w:right w:val="none" w:sz="0" w:space="0" w:color="auto"/>
              </w:divBdr>
            </w:div>
            <w:div w:id="1589194340">
              <w:marLeft w:val="0"/>
              <w:marRight w:val="0"/>
              <w:marTop w:val="0"/>
              <w:marBottom w:val="0"/>
              <w:divBdr>
                <w:top w:val="none" w:sz="0" w:space="0" w:color="auto"/>
                <w:left w:val="none" w:sz="0" w:space="0" w:color="auto"/>
                <w:bottom w:val="none" w:sz="0" w:space="0" w:color="auto"/>
                <w:right w:val="none" w:sz="0" w:space="0" w:color="auto"/>
              </w:divBdr>
            </w:div>
            <w:div w:id="976490152">
              <w:marLeft w:val="0"/>
              <w:marRight w:val="0"/>
              <w:marTop w:val="0"/>
              <w:marBottom w:val="0"/>
              <w:divBdr>
                <w:top w:val="none" w:sz="0" w:space="0" w:color="auto"/>
                <w:left w:val="none" w:sz="0" w:space="0" w:color="auto"/>
                <w:bottom w:val="none" w:sz="0" w:space="0" w:color="auto"/>
                <w:right w:val="none" w:sz="0" w:space="0" w:color="auto"/>
              </w:divBdr>
            </w:div>
            <w:div w:id="1177425177">
              <w:marLeft w:val="0"/>
              <w:marRight w:val="0"/>
              <w:marTop w:val="0"/>
              <w:marBottom w:val="0"/>
              <w:divBdr>
                <w:top w:val="none" w:sz="0" w:space="0" w:color="auto"/>
                <w:left w:val="none" w:sz="0" w:space="0" w:color="auto"/>
                <w:bottom w:val="none" w:sz="0" w:space="0" w:color="auto"/>
                <w:right w:val="none" w:sz="0" w:space="0" w:color="auto"/>
              </w:divBdr>
            </w:div>
            <w:div w:id="1958566332">
              <w:marLeft w:val="0"/>
              <w:marRight w:val="0"/>
              <w:marTop w:val="0"/>
              <w:marBottom w:val="0"/>
              <w:divBdr>
                <w:top w:val="none" w:sz="0" w:space="0" w:color="auto"/>
                <w:left w:val="none" w:sz="0" w:space="0" w:color="auto"/>
                <w:bottom w:val="none" w:sz="0" w:space="0" w:color="auto"/>
                <w:right w:val="none" w:sz="0" w:space="0" w:color="auto"/>
              </w:divBdr>
            </w:div>
            <w:div w:id="605428777">
              <w:marLeft w:val="0"/>
              <w:marRight w:val="0"/>
              <w:marTop w:val="0"/>
              <w:marBottom w:val="0"/>
              <w:divBdr>
                <w:top w:val="none" w:sz="0" w:space="0" w:color="auto"/>
                <w:left w:val="none" w:sz="0" w:space="0" w:color="auto"/>
                <w:bottom w:val="none" w:sz="0" w:space="0" w:color="auto"/>
                <w:right w:val="none" w:sz="0" w:space="0" w:color="auto"/>
              </w:divBdr>
            </w:div>
            <w:div w:id="1763452684">
              <w:marLeft w:val="0"/>
              <w:marRight w:val="0"/>
              <w:marTop w:val="0"/>
              <w:marBottom w:val="0"/>
              <w:divBdr>
                <w:top w:val="none" w:sz="0" w:space="0" w:color="auto"/>
                <w:left w:val="none" w:sz="0" w:space="0" w:color="auto"/>
                <w:bottom w:val="none" w:sz="0" w:space="0" w:color="auto"/>
                <w:right w:val="none" w:sz="0" w:space="0" w:color="auto"/>
              </w:divBdr>
            </w:div>
            <w:div w:id="346753235">
              <w:marLeft w:val="0"/>
              <w:marRight w:val="0"/>
              <w:marTop w:val="0"/>
              <w:marBottom w:val="0"/>
              <w:divBdr>
                <w:top w:val="none" w:sz="0" w:space="0" w:color="auto"/>
                <w:left w:val="none" w:sz="0" w:space="0" w:color="auto"/>
                <w:bottom w:val="none" w:sz="0" w:space="0" w:color="auto"/>
                <w:right w:val="none" w:sz="0" w:space="0" w:color="auto"/>
              </w:divBdr>
            </w:div>
            <w:div w:id="599723195">
              <w:marLeft w:val="0"/>
              <w:marRight w:val="0"/>
              <w:marTop w:val="0"/>
              <w:marBottom w:val="0"/>
              <w:divBdr>
                <w:top w:val="none" w:sz="0" w:space="0" w:color="auto"/>
                <w:left w:val="none" w:sz="0" w:space="0" w:color="auto"/>
                <w:bottom w:val="none" w:sz="0" w:space="0" w:color="auto"/>
                <w:right w:val="none" w:sz="0" w:space="0" w:color="auto"/>
              </w:divBdr>
            </w:div>
          </w:divsChild>
        </w:div>
        <w:div w:id="1472363882">
          <w:marLeft w:val="0"/>
          <w:marRight w:val="0"/>
          <w:marTop w:val="0"/>
          <w:marBottom w:val="0"/>
          <w:divBdr>
            <w:top w:val="none" w:sz="0" w:space="0" w:color="auto"/>
            <w:left w:val="none" w:sz="0" w:space="0" w:color="auto"/>
            <w:bottom w:val="none" w:sz="0" w:space="0" w:color="auto"/>
            <w:right w:val="none" w:sz="0" w:space="0" w:color="auto"/>
          </w:divBdr>
          <w:divsChild>
            <w:div w:id="1808010093">
              <w:marLeft w:val="0"/>
              <w:marRight w:val="0"/>
              <w:marTop w:val="0"/>
              <w:marBottom w:val="0"/>
              <w:divBdr>
                <w:top w:val="none" w:sz="0" w:space="0" w:color="auto"/>
                <w:left w:val="none" w:sz="0" w:space="0" w:color="auto"/>
                <w:bottom w:val="none" w:sz="0" w:space="0" w:color="auto"/>
                <w:right w:val="none" w:sz="0" w:space="0" w:color="auto"/>
              </w:divBdr>
            </w:div>
          </w:divsChild>
        </w:div>
        <w:div w:id="1992323649">
          <w:marLeft w:val="0"/>
          <w:marRight w:val="0"/>
          <w:marTop w:val="0"/>
          <w:marBottom w:val="0"/>
          <w:divBdr>
            <w:top w:val="none" w:sz="0" w:space="0" w:color="auto"/>
            <w:left w:val="none" w:sz="0" w:space="0" w:color="auto"/>
            <w:bottom w:val="none" w:sz="0" w:space="0" w:color="auto"/>
            <w:right w:val="none" w:sz="0" w:space="0" w:color="auto"/>
          </w:divBdr>
          <w:divsChild>
            <w:div w:id="165680099">
              <w:marLeft w:val="0"/>
              <w:marRight w:val="0"/>
              <w:marTop w:val="0"/>
              <w:marBottom w:val="0"/>
              <w:divBdr>
                <w:top w:val="none" w:sz="0" w:space="0" w:color="auto"/>
                <w:left w:val="none" w:sz="0" w:space="0" w:color="auto"/>
                <w:bottom w:val="none" w:sz="0" w:space="0" w:color="auto"/>
                <w:right w:val="none" w:sz="0" w:space="0" w:color="auto"/>
              </w:divBdr>
            </w:div>
          </w:divsChild>
        </w:div>
        <w:div w:id="1626809043">
          <w:marLeft w:val="0"/>
          <w:marRight w:val="0"/>
          <w:marTop w:val="0"/>
          <w:marBottom w:val="0"/>
          <w:divBdr>
            <w:top w:val="none" w:sz="0" w:space="0" w:color="auto"/>
            <w:left w:val="none" w:sz="0" w:space="0" w:color="auto"/>
            <w:bottom w:val="none" w:sz="0" w:space="0" w:color="auto"/>
            <w:right w:val="none" w:sz="0" w:space="0" w:color="auto"/>
          </w:divBdr>
        </w:div>
        <w:div w:id="284819931">
          <w:marLeft w:val="0"/>
          <w:marRight w:val="0"/>
          <w:marTop w:val="0"/>
          <w:marBottom w:val="0"/>
          <w:divBdr>
            <w:top w:val="none" w:sz="0" w:space="0" w:color="auto"/>
            <w:left w:val="none" w:sz="0" w:space="0" w:color="auto"/>
            <w:bottom w:val="none" w:sz="0" w:space="0" w:color="auto"/>
            <w:right w:val="none" w:sz="0" w:space="0" w:color="auto"/>
          </w:divBdr>
          <w:divsChild>
            <w:div w:id="539174708">
              <w:marLeft w:val="0"/>
              <w:marRight w:val="0"/>
              <w:marTop w:val="0"/>
              <w:marBottom w:val="0"/>
              <w:divBdr>
                <w:top w:val="none" w:sz="0" w:space="0" w:color="auto"/>
                <w:left w:val="none" w:sz="0" w:space="0" w:color="auto"/>
                <w:bottom w:val="none" w:sz="0" w:space="0" w:color="auto"/>
                <w:right w:val="none" w:sz="0" w:space="0" w:color="auto"/>
              </w:divBdr>
            </w:div>
          </w:divsChild>
        </w:div>
        <w:div w:id="1106274104">
          <w:marLeft w:val="0"/>
          <w:marRight w:val="0"/>
          <w:marTop w:val="0"/>
          <w:marBottom w:val="0"/>
          <w:divBdr>
            <w:top w:val="none" w:sz="0" w:space="0" w:color="auto"/>
            <w:left w:val="none" w:sz="0" w:space="0" w:color="auto"/>
            <w:bottom w:val="none" w:sz="0" w:space="0" w:color="auto"/>
            <w:right w:val="none" w:sz="0" w:space="0" w:color="auto"/>
          </w:divBdr>
          <w:divsChild>
            <w:div w:id="761879944">
              <w:marLeft w:val="0"/>
              <w:marRight w:val="0"/>
              <w:marTop w:val="0"/>
              <w:marBottom w:val="0"/>
              <w:divBdr>
                <w:top w:val="none" w:sz="0" w:space="0" w:color="auto"/>
                <w:left w:val="none" w:sz="0" w:space="0" w:color="auto"/>
                <w:bottom w:val="none" w:sz="0" w:space="0" w:color="auto"/>
                <w:right w:val="none" w:sz="0" w:space="0" w:color="auto"/>
              </w:divBdr>
            </w:div>
          </w:divsChild>
        </w:div>
        <w:div w:id="1763070307">
          <w:marLeft w:val="0"/>
          <w:marRight w:val="0"/>
          <w:marTop w:val="0"/>
          <w:marBottom w:val="0"/>
          <w:divBdr>
            <w:top w:val="none" w:sz="0" w:space="0" w:color="auto"/>
            <w:left w:val="none" w:sz="0" w:space="0" w:color="auto"/>
            <w:bottom w:val="none" w:sz="0" w:space="0" w:color="auto"/>
            <w:right w:val="none" w:sz="0" w:space="0" w:color="auto"/>
          </w:divBdr>
        </w:div>
        <w:div w:id="203297528">
          <w:marLeft w:val="0"/>
          <w:marRight w:val="0"/>
          <w:marTop w:val="0"/>
          <w:marBottom w:val="0"/>
          <w:divBdr>
            <w:top w:val="none" w:sz="0" w:space="0" w:color="auto"/>
            <w:left w:val="none" w:sz="0" w:space="0" w:color="auto"/>
            <w:bottom w:val="none" w:sz="0" w:space="0" w:color="auto"/>
            <w:right w:val="none" w:sz="0" w:space="0" w:color="auto"/>
          </w:divBdr>
          <w:divsChild>
            <w:div w:id="1706907923">
              <w:marLeft w:val="0"/>
              <w:marRight w:val="0"/>
              <w:marTop w:val="0"/>
              <w:marBottom w:val="0"/>
              <w:divBdr>
                <w:top w:val="none" w:sz="0" w:space="0" w:color="auto"/>
                <w:left w:val="none" w:sz="0" w:space="0" w:color="auto"/>
                <w:bottom w:val="none" w:sz="0" w:space="0" w:color="auto"/>
                <w:right w:val="none" w:sz="0" w:space="0" w:color="auto"/>
              </w:divBdr>
            </w:div>
            <w:div w:id="1188064690">
              <w:marLeft w:val="0"/>
              <w:marRight w:val="0"/>
              <w:marTop w:val="0"/>
              <w:marBottom w:val="0"/>
              <w:divBdr>
                <w:top w:val="none" w:sz="0" w:space="0" w:color="auto"/>
                <w:left w:val="none" w:sz="0" w:space="0" w:color="auto"/>
                <w:bottom w:val="none" w:sz="0" w:space="0" w:color="auto"/>
                <w:right w:val="none" w:sz="0" w:space="0" w:color="auto"/>
              </w:divBdr>
            </w:div>
            <w:div w:id="1551845150">
              <w:marLeft w:val="0"/>
              <w:marRight w:val="0"/>
              <w:marTop w:val="0"/>
              <w:marBottom w:val="0"/>
              <w:divBdr>
                <w:top w:val="none" w:sz="0" w:space="0" w:color="auto"/>
                <w:left w:val="none" w:sz="0" w:space="0" w:color="auto"/>
                <w:bottom w:val="none" w:sz="0" w:space="0" w:color="auto"/>
                <w:right w:val="none" w:sz="0" w:space="0" w:color="auto"/>
              </w:divBdr>
            </w:div>
            <w:div w:id="1643268578">
              <w:marLeft w:val="0"/>
              <w:marRight w:val="0"/>
              <w:marTop w:val="0"/>
              <w:marBottom w:val="0"/>
              <w:divBdr>
                <w:top w:val="none" w:sz="0" w:space="0" w:color="auto"/>
                <w:left w:val="none" w:sz="0" w:space="0" w:color="auto"/>
                <w:bottom w:val="none" w:sz="0" w:space="0" w:color="auto"/>
                <w:right w:val="none" w:sz="0" w:space="0" w:color="auto"/>
              </w:divBdr>
            </w:div>
            <w:div w:id="1931348129">
              <w:marLeft w:val="0"/>
              <w:marRight w:val="0"/>
              <w:marTop w:val="0"/>
              <w:marBottom w:val="0"/>
              <w:divBdr>
                <w:top w:val="none" w:sz="0" w:space="0" w:color="auto"/>
                <w:left w:val="none" w:sz="0" w:space="0" w:color="auto"/>
                <w:bottom w:val="none" w:sz="0" w:space="0" w:color="auto"/>
                <w:right w:val="none" w:sz="0" w:space="0" w:color="auto"/>
              </w:divBdr>
            </w:div>
          </w:divsChild>
        </w:div>
        <w:div w:id="1820146577">
          <w:marLeft w:val="0"/>
          <w:marRight w:val="0"/>
          <w:marTop w:val="0"/>
          <w:marBottom w:val="0"/>
          <w:divBdr>
            <w:top w:val="none" w:sz="0" w:space="0" w:color="auto"/>
            <w:left w:val="none" w:sz="0" w:space="0" w:color="auto"/>
            <w:bottom w:val="none" w:sz="0" w:space="0" w:color="auto"/>
            <w:right w:val="none" w:sz="0" w:space="0" w:color="auto"/>
          </w:divBdr>
          <w:divsChild>
            <w:div w:id="1086608820">
              <w:marLeft w:val="0"/>
              <w:marRight w:val="0"/>
              <w:marTop w:val="0"/>
              <w:marBottom w:val="0"/>
              <w:divBdr>
                <w:top w:val="none" w:sz="0" w:space="0" w:color="auto"/>
                <w:left w:val="none" w:sz="0" w:space="0" w:color="auto"/>
                <w:bottom w:val="none" w:sz="0" w:space="0" w:color="auto"/>
                <w:right w:val="none" w:sz="0" w:space="0" w:color="auto"/>
              </w:divBdr>
            </w:div>
          </w:divsChild>
        </w:div>
        <w:div w:id="1629965717">
          <w:marLeft w:val="0"/>
          <w:marRight w:val="0"/>
          <w:marTop w:val="0"/>
          <w:marBottom w:val="0"/>
          <w:divBdr>
            <w:top w:val="none" w:sz="0" w:space="0" w:color="auto"/>
            <w:left w:val="none" w:sz="0" w:space="0" w:color="auto"/>
            <w:bottom w:val="none" w:sz="0" w:space="0" w:color="auto"/>
            <w:right w:val="none" w:sz="0" w:space="0" w:color="auto"/>
          </w:divBdr>
          <w:divsChild>
            <w:div w:id="827868794">
              <w:marLeft w:val="0"/>
              <w:marRight w:val="0"/>
              <w:marTop w:val="0"/>
              <w:marBottom w:val="0"/>
              <w:divBdr>
                <w:top w:val="none" w:sz="0" w:space="0" w:color="auto"/>
                <w:left w:val="none" w:sz="0" w:space="0" w:color="auto"/>
                <w:bottom w:val="none" w:sz="0" w:space="0" w:color="auto"/>
                <w:right w:val="none" w:sz="0" w:space="0" w:color="auto"/>
              </w:divBdr>
            </w:div>
          </w:divsChild>
        </w:div>
        <w:div w:id="2082867727">
          <w:marLeft w:val="0"/>
          <w:marRight w:val="0"/>
          <w:marTop w:val="0"/>
          <w:marBottom w:val="0"/>
          <w:divBdr>
            <w:top w:val="none" w:sz="0" w:space="0" w:color="auto"/>
            <w:left w:val="none" w:sz="0" w:space="0" w:color="auto"/>
            <w:bottom w:val="none" w:sz="0" w:space="0" w:color="auto"/>
            <w:right w:val="none" w:sz="0" w:space="0" w:color="auto"/>
          </w:divBdr>
        </w:div>
        <w:div w:id="826673226">
          <w:marLeft w:val="0"/>
          <w:marRight w:val="0"/>
          <w:marTop w:val="0"/>
          <w:marBottom w:val="0"/>
          <w:divBdr>
            <w:top w:val="none" w:sz="0" w:space="0" w:color="auto"/>
            <w:left w:val="none" w:sz="0" w:space="0" w:color="auto"/>
            <w:bottom w:val="none" w:sz="0" w:space="0" w:color="auto"/>
            <w:right w:val="none" w:sz="0" w:space="0" w:color="auto"/>
          </w:divBdr>
          <w:divsChild>
            <w:div w:id="1516726272">
              <w:marLeft w:val="0"/>
              <w:marRight w:val="0"/>
              <w:marTop w:val="0"/>
              <w:marBottom w:val="0"/>
              <w:divBdr>
                <w:top w:val="none" w:sz="0" w:space="0" w:color="auto"/>
                <w:left w:val="none" w:sz="0" w:space="0" w:color="auto"/>
                <w:bottom w:val="none" w:sz="0" w:space="0" w:color="auto"/>
                <w:right w:val="none" w:sz="0" w:space="0" w:color="auto"/>
              </w:divBdr>
            </w:div>
            <w:div w:id="2059086301">
              <w:marLeft w:val="0"/>
              <w:marRight w:val="0"/>
              <w:marTop w:val="0"/>
              <w:marBottom w:val="0"/>
              <w:divBdr>
                <w:top w:val="none" w:sz="0" w:space="0" w:color="auto"/>
                <w:left w:val="none" w:sz="0" w:space="0" w:color="auto"/>
                <w:bottom w:val="none" w:sz="0" w:space="0" w:color="auto"/>
                <w:right w:val="none" w:sz="0" w:space="0" w:color="auto"/>
              </w:divBdr>
            </w:div>
            <w:div w:id="290287956">
              <w:marLeft w:val="0"/>
              <w:marRight w:val="0"/>
              <w:marTop w:val="0"/>
              <w:marBottom w:val="0"/>
              <w:divBdr>
                <w:top w:val="none" w:sz="0" w:space="0" w:color="auto"/>
                <w:left w:val="none" w:sz="0" w:space="0" w:color="auto"/>
                <w:bottom w:val="none" w:sz="0" w:space="0" w:color="auto"/>
                <w:right w:val="none" w:sz="0" w:space="0" w:color="auto"/>
              </w:divBdr>
            </w:div>
            <w:div w:id="1114521233">
              <w:marLeft w:val="0"/>
              <w:marRight w:val="0"/>
              <w:marTop w:val="0"/>
              <w:marBottom w:val="0"/>
              <w:divBdr>
                <w:top w:val="none" w:sz="0" w:space="0" w:color="auto"/>
                <w:left w:val="none" w:sz="0" w:space="0" w:color="auto"/>
                <w:bottom w:val="none" w:sz="0" w:space="0" w:color="auto"/>
                <w:right w:val="none" w:sz="0" w:space="0" w:color="auto"/>
              </w:divBdr>
            </w:div>
            <w:div w:id="1252010495">
              <w:marLeft w:val="0"/>
              <w:marRight w:val="0"/>
              <w:marTop w:val="0"/>
              <w:marBottom w:val="0"/>
              <w:divBdr>
                <w:top w:val="none" w:sz="0" w:space="0" w:color="auto"/>
                <w:left w:val="none" w:sz="0" w:space="0" w:color="auto"/>
                <w:bottom w:val="none" w:sz="0" w:space="0" w:color="auto"/>
                <w:right w:val="none" w:sz="0" w:space="0" w:color="auto"/>
              </w:divBdr>
            </w:div>
          </w:divsChild>
        </w:div>
        <w:div w:id="1318151262">
          <w:marLeft w:val="0"/>
          <w:marRight w:val="0"/>
          <w:marTop w:val="0"/>
          <w:marBottom w:val="0"/>
          <w:divBdr>
            <w:top w:val="none" w:sz="0" w:space="0" w:color="auto"/>
            <w:left w:val="none" w:sz="0" w:space="0" w:color="auto"/>
            <w:bottom w:val="none" w:sz="0" w:space="0" w:color="auto"/>
            <w:right w:val="none" w:sz="0" w:space="0" w:color="auto"/>
          </w:divBdr>
          <w:divsChild>
            <w:div w:id="2036348267">
              <w:marLeft w:val="0"/>
              <w:marRight w:val="0"/>
              <w:marTop w:val="0"/>
              <w:marBottom w:val="0"/>
              <w:divBdr>
                <w:top w:val="none" w:sz="0" w:space="0" w:color="auto"/>
                <w:left w:val="none" w:sz="0" w:space="0" w:color="auto"/>
                <w:bottom w:val="none" w:sz="0" w:space="0" w:color="auto"/>
                <w:right w:val="none" w:sz="0" w:space="0" w:color="auto"/>
              </w:divBdr>
            </w:div>
          </w:divsChild>
        </w:div>
        <w:div w:id="2076851610">
          <w:marLeft w:val="0"/>
          <w:marRight w:val="0"/>
          <w:marTop w:val="0"/>
          <w:marBottom w:val="0"/>
          <w:divBdr>
            <w:top w:val="none" w:sz="0" w:space="0" w:color="auto"/>
            <w:left w:val="none" w:sz="0" w:space="0" w:color="auto"/>
            <w:bottom w:val="none" w:sz="0" w:space="0" w:color="auto"/>
            <w:right w:val="none" w:sz="0" w:space="0" w:color="auto"/>
          </w:divBdr>
          <w:divsChild>
            <w:div w:id="206794810">
              <w:marLeft w:val="0"/>
              <w:marRight w:val="0"/>
              <w:marTop w:val="0"/>
              <w:marBottom w:val="0"/>
              <w:divBdr>
                <w:top w:val="none" w:sz="0" w:space="0" w:color="auto"/>
                <w:left w:val="none" w:sz="0" w:space="0" w:color="auto"/>
                <w:bottom w:val="none" w:sz="0" w:space="0" w:color="auto"/>
                <w:right w:val="none" w:sz="0" w:space="0" w:color="auto"/>
              </w:divBdr>
            </w:div>
          </w:divsChild>
        </w:div>
        <w:div w:id="1473447886">
          <w:marLeft w:val="0"/>
          <w:marRight w:val="0"/>
          <w:marTop w:val="0"/>
          <w:marBottom w:val="0"/>
          <w:divBdr>
            <w:top w:val="none" w:sz="0" w:space="0" w:color="auto"/>
            <w:left w:val="none" w:sz="0" w:space="0" w:color="auto"/>
            <w:bottom w:val="none" w:sz="0" w:space="0" w:color="auto"/>
            <w:right w:val="none" w:sz="0" w:space="0" w:color="auto"/>
          </w:divBdr>
        </w:div>
        <w:div w:id="1581252708">
          <w:marLeft w:val="0"/>
          <w:marRight w:val="0"/>
          <w:marTop w:val="0"/>
          <w:marBottom w:val="0"/>
          <w:divBdr>
            <w:top w:val="none" w:sz="0" w:space="0" w:color="auto"/>
            <w:left w:val="none" w:sz="0" w:space="0" w:color="auto"/>
            <w:bottom w:val="none" w:sz="0" w:space="0" w:color="auto"/>
            <w:right w:val="none" w:sz="0" w:space="0" w:color="auto"/>
          </w:divBdr>
          <w:divsChild>
            <w:div w:id="86851005">
              <w:marLeft w:val="0"/>
              <w:marRight w:val="0"/>
              <w:marTop w:val="0"/>
              <w:marBottom w:val="0"/>
              <w:divBdr>
                <w:top w:val="none" w:sz="0" w:space="0" w:color="auto"/>
                <w:left w:val="none" w:sz="0" w:space="0" w:color="auto"/>
                <w:bottom w:val="none" w:sz="0" w:space="0" w:color="auto"/>
                <w:right w:val="none" w:sz="0" w:space="0" w:color="auto"/>
              </w:divBdr>
            </w:div>
            <w:div w:id="71583253">
              <w:marLeft w:val="0"/>
              <w:marRight w:val="0"/>
              <w:marTop w:val="0"/>
              <w:marBottom w:val="0"/>
              <w:divBdr>
                <w:top w:val="none" w:sz="0" w:space="0" w:color="auto"/>
                <w:left w:val="none" w:sz="0" w:space="0" w:color="auto"/>
                <w:bottom w:val="none" w:sz="0" w:space="0" w:color="auto"/>
                <w:right w:val="none" w:sz="0" w:space="0" w:color="auto"/>
              </w:divBdr>
            </w:div>
            <w:div w:id="608125016">
              <w:marLeft w:val="0"/>
              <w:marRight w:val="0"/>
              <w:marTop w:val="0"/>
              <w:marBottom w:val="0"/>
              <w:divBdr>
                <w:top w:val="none" w:sz="0" w:space="0" w:color="auto"/>
                <w:left w:val="none" w:sz="0" w:space="0" w:color="auto"/>
                <w:bottom w:val="none" w:sz="0" w:space="0" w:color="auto"/>
                <w:right w:val="none" w:sz="0" w:space="0" w:color="auto"/>
              </w:divBdr>
            </w:div>
            <w:div w:id="370424370">
              <w:marLeft w:val="0"/>
              <w:marRight w:val="0"/>
              <w:marTop w:val="0"/>
              <w:marBottom w:val="0"/>
              <w:divBdr>
                <w:top w:val="none" w:sz="0" w:space="0" w:color="auto"/>
                <w:left w:val="none" w:sz="0" w:space="0" w:color="auto"/>
                <w:bottom w:val="none" w:sz="0" w:space="0" w:color="auto"/>
                <w:right w:val="none" w:sz="0" w:space="0" w:color="auto"/>
              </w:divBdr>
            </w:div>
            <w:div w:id="432818784">
              <w:marLeft w:val="0"/>
              <w:marRight w:val="0"/>
              <w:marTop w:val="0"/>
              <w:marBottom w:val="0"/>
              <w:divBdr>
                <w:top w:val="none" w:sz="0" w:space="0" w:color="auto"/>
                <w:left w:val="none" w:sz="0" w:space="0" w:color="auto"/>
                <w:bottom w:val="none" w:sz="0" w:space="0" w:color="auto"/>
                <w:right w:val="none" w:sz="0" w:space="0" w:color="auto"/>
              </w:divBdr>
            </w:div>
          </w:divsChild>
        </w:div>
        <w:div w:id="354237364">
          <w:marLeft w:val="0"/>
          <w:marRight w:val="0"/>
          <w:marTop w:val="0"/>
          <w:marBottom w:val="0"/>
          <w:divBdr>
            <w:top w:val="none" w:sz="0" w:space="0" w:color="auto"/>
            <w:left w:val="none" w:sz="0" w:space="0" w:color="auto"/>
            <w:bottom w:val="none" w:sz="0" w:space="0" w:color="auto"/>
            <w:right w:val="none" w:sz="0" w:space="0" w:color="auto"/>
          </w:divBdr>
          <w:divsChild>
            <w:div w:id="77676666">
              <w:marLeft w:val="0"/>
              <w:marRight w:val="0"/>
              <w:marTop w:val="0"/>
              <w:marBottom w:val="0"/>
              <w:divBdr>
                <w:top w:val="none" w:sz="0" w:space="0" w:color="auto"/>
                <w:left w:val="none" w:sz="0" w:space="0" w:color="auto"/>
                <w:bottom w:val="none" w:sz="0" w:space="0" w:color="auto"/>
                <w:right w:val="none" w:sz="0" w:space="0" w:color="auto"/>
              </w:divBdr>
            </w:div>
          </w:divsChild>
        </w:div>
        <w:div w:id="1285579052">
          <w:marLeft w:val="0"/>
          <w:marRight w:val="0"/>
          <w:marTop w:val="0"/>
          <w:marBottom w:val="0"/>
          <w:divBdr>
            <w:top w:val="none" w:sz="0" w:space="0" w:color="auto"/>
            <w:left w:val="none" w:sz="0" w:space="0" w:color="auto"/>
            <w:bottom w:val="none" w:sz="0" w:space="0" w:color="auto"/>
            <w:right w:val="none" w:sz="0" w:space="0" w:color="auto"/>
          </w:divBdr>
          <w:divsChild>
            <w:div w:id="23597359">
              <w:marLeft w:val="0"/>
              <w:marRight w:val="0"/>
              <w:marTop w:val="0"/>
              <w:marBottom w:val="0"/>
              <w:divBdr>
                <w:top w:val="none" w:sz="0" w:space="0" w:color="auto"/>
                <w:left w:val="none" w:sz="0" w:space="0" w:color="auto"/>
                <w:bottom w:val="none" w:sz="0" w:space="0" w:color="auto"/>
                <w:right w:val="none" w:sz="0" w:space="0" w:color="auto"/>
              </w:divBdr>
            </w:div>
          </w:divsChild>
        </w:div>
        <w:div w:id="8609379">
          <w:marLeft w:val="0"/>
          <w:marRight w:val="0"/>
          <w:marTop w:val="0"/>
          <w:marBottom w:val="0"/>
          <w:divBdr>
            <w:top w:val="none" w:sz="0" w:space="0" w:color="auto"/>
            <w:left w:val="none" w:sz="0" w:space="0" w:color="auto"/>
            <w:bottom w:val="none" w:sz="0" w:space="0" w:color="auto"/>
            <w:right w:val="none" w:sz="0" w:space="0" w:color="auto"/>
          </w:divBdr>
        </w:div>
        <w:div w:id="737900695">
          <w:marLeft w:val="0"/>
          <w:marRight w:val="0"/>
          <w:marTop w:val="0"/>
          <w:marBottom w:val="0"/>
          <w:divBdr>
            <w:top w:val="none" w:sz="0" w:space="0" w:color="auto"/>
            <w:left w:val="none" w:sz="0" w:space="0" w:color="auto"/>
            <w:bottom w:val="none" w:sz="0" w:space="0" w:color="auto"/>
            <w:right w:val="none" w:sz="0" w:space="0" w:color="auto"/>
          </w:divBdr>
          <w:divsChild>
            <w:div w:id="367686888">
              <w:marLeft w:val="0"/>
              <w:marRight w:val="0"/>
              <w:marTop w:val="0"/>
              <w:marBottom w:val="0"/>
              <w:divBdr>
                <w:top w:val="none" w:sz="0" w:space="0" w:color="auto"/>
                <w:left w:val="none" w:sz="0" w:space="0" w:color="auto"/>
                <w:bottom w:val="none" w:sz="0" w:space="0" w:color="auto"/>
                <w:right w:val="none" w:sz="0" w:space="0" w:color="auto"/>
              </w:divBdr>
            </w:div>
            <w:div w:id="358704099">
              <w:marLeft w:val="0"/>
              <w:marRight w:val="0"/>
              <w:marTop w:val="0"/>
              <w:marBottom w:val="0"/>
              <w:divBdr>
                <w:top w:val="none" w:sz="0" w:space="0" w:color="auto"/>
                <w:left w:val="none" w:sz="0" w:space="0" w:color="auto"/>
                <w:bottom w:val="none" w:sz="0" w:space="0" w:color="auto"/>
                <w:right w:val="none" w:sz="0" w:space="0" w:color="auto"/>
              </w:divBdr>
            </w:div>
            <w:div w:id="466633177">
              <w:marLeft w:val="0"/>
              <w:marRight w:val="0"/>
              <w:marTop w:val="0"/>
              <w:marBottom w:val="0"/>
              <w:divBdr>
                <w:top w:val="none" w:sz="0" w:space="0" w:color="auto"/>
                <w:left w:val="none" w:sz="0" w:space="0" w:color="auto"/>
                <w:bottom w:val="none" w:sz="0" w:space="0" w:color="auto"/>
                <w:right w:val="none" w:sz="0" w:space="0" w:color="auto"/>
              </w:divBdr>
            </w:div>
            <w:div w:id="1213230409">
              <w:marLeft w:val="0"/>
              <w:marRight w:val="0"/>
              <w:marTop w:val="0"/>
              <w:marBottom w:val="0"/>
              <w:divBdr>
                <w:top w:val="none" w:sz="0" w:space="0" w:color="auto"/>
                <w:left w:val="none" w:sz="0" w:space="0" w:color="auto"/>
                <w:bottom w:val="none" w:sz="0" w:space="0" w:color="auto"/>
                <w:right w:val="none" w:sz="0" w:space="0" w:color="auto"/>
              </w:divBdr>
            </w:div>
          </w:divsChild>
        </w:div>
        <w:div w:id="2130776017">
          <w:marLeft w:val="0"/>
          <w:marRight w:val="0"/>
          <w:marTop w:val="0"/>
          <w:marBottom w:val="0"/>
          <w:divBdr>
            <w:top w:val="none" w:sz="0" w:space="0" w:color="auto"/>
            <w:left w:val="none" w:sz="0" w:space="0" w:color="auto"/>
            <w:bottom w:val="none" w:sz="0" w:space="0" w:color="auto"/>
            <w:right w:val="none" w:sz="0" w:space="0" w:color="auto"/>
          </w:divBdr>
          <w:divsChild>
            <w:div w:id="1744910043">
              <w:marLeft w:val="0"/>
              <w:marRight w:val="0"/>
              <w:marTop w:val="0"/>
              <w:marBottom w:val="0"/>
              <w:divBdr>
                <w:top w:val="none" w:sz="0" w:space="0" w:color="auto"/>
                <w:left w:val="none" w:sz="0" w:space="0" w:color="auto"/>
                <w:bottom w:val="none" w:sz="0" w:space="0" w:color="auto"/>
                <w:right w:val="none" w:sz="0" w:space="0" w:color="auto"/>
              </w:divBdr>
            </w:div>
          </w:divsChild>
        </w:div>
        <w:div w:id="731583283">
          <w:marLeft w:val="0"/>
          <w:marRight w:val="0"/>
          <w:marTop w:val="0"/>
          <w:marBottom w:val="0"/>
          <w:divBdr>
            <w:top w:val="none" w:sz="0" w:space="0" w:color="auto"/>
            <w:left w:val="none" w:sz="0" w:space="0" w:color="auto"/>
            <w:bottom w:val="none" w:sz="0" w:space="0" w:color="auto"/>
            <w:right w:val="none" w:sz="0" w:space="0" w:color="auto"/>
          </w:divBdr>
          <w:divsChild>
            <w:div w:id="1428229475">
              <w:marLeft w:val="0"/>
              <w:marRight w:val="0"/>
              <w:marTop w:val="0"/>
              <w:marBottom w:val="0"/>
              <w:divBdr>
                <w:top w:val="none" w:sz="0" w:space="0" w:color="auto"/>
                <w:left w:val="none" w:sz="0" w:space="0" w:color="auto"/>
                <w:bottom w:val="none" w:sz="0" w:space="0" w:color="auto"/>
                <w:right w:val="none" w:sz="0" w:space="0" w:color="auto"/>
              </w:divBdr>
            </w:div>
          </w:divsChild>
        </w:div>
        <w:div w:id="161549396">
          <w:marLeft w:val="0"/>
          <w:marRight w:val="0"/>
          <w:marTop w:val="0"/>
          <w:marBottom w:val="0"/>
          <w:divBdr>
            <w:top w:val="none" w:sz="0" w:space="0" w:color="auto"/>
            <w:left w:val="none" w:sz="0" w:space="0" w:color="auto"/>
            <w:bottom w:val="none" w:sz="0" w:space="0" w:color="auto"/>
            <w:right w:val="none" w:sz="0" w:space="0" w:color="auto"/>
          </w:divBdr>
        </w:div>
        <w:div w:id="1510876960">
          <w:marLeft w:val="0"/>
          <w:marRight w:val="0"/>
          <w:marTop w:val="0"/>
          <w:marBottom w:val="0"/>
          <w:divBdr>
            <w:top w:val="none" w:sz="0" w:space="0" w:color="auto"/>
            <w:left w:val="none" w:sz="0" w:space="0" w:color="auto"/>
            <w:bottom w:val="none" w:sz="0" w:space="0" w:color="auto"/>
            <w:right w:val="none" w:sz="0" w:space="0" w:color="auto"/>
          </w:divBdr>
          <w:divsChild>
            <w:div w:id="24068086">
              <w:marLeft w:val="0"/>
              <w:marRight w:val="0"/>
              <w:marTop w:val="0"/>
              <w:marBottom w:val="0"/>
              <w:divBdr>
                <w:top w:val="none" w:sz="0" w:space="0" w:color="auto"/>
                <w:left w:val="none" w:sz="0" w:space="0" w:color="auto"/>
                <w:bottom w:val="none" w:sz="0" w:space="0" w:color="auto"/>
                <w:right w:val="none" w:sz="0" w:space="0" w:color="auto"/>
              </w:divBdr>
            </w:div>
            <w:div w:id="1445729628">
              <w:marLeft w:val="0"/>
              <w:marRight w:val="0"/>
              <w:marTop w:val="0"/>
              <w:marBottom w:val="0"/>
              <w:divBdr>
                <w:top w:val="none" w:sz="0" w:space="0" w:color="auto"/>
                <w:left w:val="none" w:sz="0" w:space="0" w:color="auto"/>
                <w:bottom w:val="none" w:sz="0" w:space="0" w:color="auto"/>
                <w:right w:val="none" w:sz="0" w:space="0" w:color="auto"/>
              </w:divBdr>
            </w:div>
            <w:div w:id="2100978504">
              <w:marLeft w:val="0"/>
              <w:marRight w:val="0"/>
              <w:marTop w:val="0"/>
              <w:marBottom w:val="0"/>
              <w:divBdr>
                <w:top w:val="none" w:sz="0" w:space="0" w:color="auto"/>
                <w:left w:val="none" w:sz="0" w:space="0" w:color="auto"/>
                <w:bottom w:val="none" w:sz="0" w:space="0" w:color="auto"/>
                <w:right w:val="none" w:sz="0" w:space="0" w:color="auto"/>
              </w:divBdr>
            </w:div>
            <w:div w:id="1538665364">
              <w:marLeft w:val="0"/>
              <w:marRight w:val="0"/>
              <w:marTop w:val="0"/>
              <w:marBottom w:val="0"/>
              <w:divBdr>
                <w:top w:val="none" w:sz="0" w:space="0" w:color="auto"/>
                <w:left w:val="none" w:sz="0" w:space="0" w:color="auto"/>
                <w:bottom w:val="none" w:sz="0" w:space="0" w:color="auto"/>
                <w:right w:val="none" w:sz="0" w:space="0" w:color="auto"/>
              </w:divBdr>
            </w:div>
          </w:divsChild>
        </w:div>
        <w:div w:id="226650608">
          <w:marLeft w:val="0"/>
          <w:marRight w:val="0"/>
          <w:marTop w:val="0"/>
          <w:marBottom w:val="0"/>
          <w:divBdr>
            <w:top w:val="none" w:sz="0" w:space="0" w:color="auto"/>
            <w:left w:val="none" w:sz="0" w:space="0" w:color="auto"/>
            <w:bottom w:val="none" w:sz="0" w:space="0" w:color="auto"/>
            <w:right w:val="none" w:sz="0" w:space="0" w:color="auto"/>
          </w:divBdr>
          <w:divsChild>
            <w:div w:id="52317710">
              <w:marLeft w:val="0"/>
              <w:marRight w:val="0"/>
              <w:marTop w:val="0"/>
              <w:marBottom w:val="0"/>
              <w:divBdr>
                <w:top w:val="none" w:sz="0" w:space="0" w:color="auto"/>
                <w:left w:val="none" w:sz="0" w:space="0" w:color="auto"/>
                <w:bottom w:val="none" w:sz="0" w:space="0" w:color="auto"/>
                <w:right w:val="none" w:sz="0" w:space="0" w:color="auto"/>
              </w:divBdr>
            </w:div>
          </w:divsChild>
        </w:div>
        <w:div w:id="1437751082">
          <w:marLeft w:val="0"/>
          <w:marRight w:val="0"/>
          <w:marTop w:val="0"/>
          <w:marBottom w:val="0"/>
          <w:divBdr>
            <w:top w:val="none" w:sz="0" w:space="0" w:color="auto"/>
            <w:left w:val="none" w:sz="0" w:space="0" w:color="auto"/>
            <w:bottom w:val="none" w:sz="0" w:space="0" w:color="auto"/>
            <w:right w:val="none" w:sz="0" w:space="0" w:color="auto"/>
          </w:divBdr>
          <w:divsChild>
            <w:div w:id="1389575031">
              <w:marLeft w:val="0"/>
              <w:marRight w:val="0"/>
              <w:marTop w:val="0"/>
              <w:marBottom w:val="0"/>
              <w:divBdr>
                <w:top w:val="none" w:sz="0" w:space="0" w:color="auto"/>
                <w:left w:val="none" w:sz="0" w:space="0" w:color="auto"/>
                <w:bottom w:val="none" w:sz="0" w:space="0" w:color="auto"/>
                <w:right w:val="none" w:sz="0" w:space="0" w:color="auto"/>
              </w:divBdr>
            </w:div>
          </w:divsChild>
        </w:div>
        <w:div w:id="337656875">
          <w:marLeft w:val="0"/>
          <w:marRight w:val="0"/>
          <w:marTop w:val="0"/>
          <w:marBottom w:val="0"/>
          <w:divBdr>
            <w:top w:val="none" w:sz="0" w:space="0" w:color="auto"/>
            <w:left w:val="none" w:sz="0" w:space="0" w:color="auto"/>
            <w:bottom w:val="none" w:sz="0" w:space="0" w:color="auto"/>
            <w:right w:val="none" w:sz="0" w:space="0" w:color="auto"/>
          </w:divBdr>
        </w:div>
        <w:div w:id="75830084">
          <w:marLeft w:val="0"/>
          <w:marRight w:val="0"/>
          <w:marTop w:val="0"/>
          <w:marBottom w:val="0"/>
          <w:divBdr>
            <w:top w:val="none" w:sz="0" w:space="0" w:color="auto"/>
            <w:left w:val="none" w:sz="0" w:space="0" w:color="auto"/>
            <w:bottom w:val="none" w:sz="0" w:space="0" w:color="auto"/>
            <w:right w:val="none" w:sz="0" w:space="0" w:color="auto"/>
          </w:divBdr>
          <w:divsChild>
            <w:div w:id="1379163119">
              <w:marLeft w:val="0"/>
              <w:marRight w:val="0"/>
              <w:marTop w:val="0"/>
              <w:marBottom w:val="0"/>
              <w:divBdr>
                <w:top w:val="none" w:sz="0" w:space="0" w:color="auto"/>
                <w:left w:val="none" w:sz="0" w:space="0" w:color="auto"/>
                <w:bottom w:val="none" w:sz="0" w:space="0" w:color="auto"/>
                <w:right w:val="none" w:sz="0" w:space="0" w:color="auto"/>
              </w:divBdr>
            </w:div>
            <w:div w:id="1904952424">
              <w:marLeft w:val="0"/>
              <w:marRight w:val="0"/>
              <w:marTop w:val="0"/>
              <w:marBottom w:val="0"/>
              <w:divBdr>
                <w:top w:val="none" w:sz="0" w:space="0" w:color="auto"/>
                <w:left w:val="none" w:sz="0" w:space="0" w:color="auto"/>
                <w:bottom w:val="none" w:sz="0" w:space="0" w:color="auto"/>
                <w:right w:val="none" w:sz="0" w:space="0" w:color="auto"/>
              </w:divBdr>
            </w:div>
            <w:div w:id="1953973306">
              <w:marLeft w:val="0"/>
              <w:marRight w:val="0"/>
              <w:marTop w:val="0"/>
              <w:marBottom w:val="0"/>
              <w:divBdr>
                <w:top w:val="none" w:sz="0" w:space="0" w:color="auto"/>
                <w:left w:val="none" w:sz="0" w:space="0" w:color="auto"/>
                <w:bottom w:val="none" w:sz="0" w:space="0" w:color="auto"/>
                <w:right w:val="none" w:sz="0" w:space="0" w:color="auto"/>
              </w:divBdr>
            </w:div>
            <w:div w:id="177424960">
              <w:marLeft w:val="0"/>
              <w:marRight w:val="0"/>
              <w:marTop w:val="0"/>
              <w:marBottom w:val="0"/>
              <w:divBdr>
                <w:top w:val="none" w:sz="0" w:space="0" w:color="auto"/>
                <w:left w:val="none" w:sz="0" w:space="0" w:color="auto"/>
                <w:bottom w:val="none" w:sz="0" w:space="0" w:color="auto"/>
                <w:right w:val="none" w:sz="0" w:space="0" w:color="auto"/>
              </w:divBdr>
            </w:div>
          </w:divsChild>
        </w:div>
        <w:div w:id="310209637">
          <w:marLeft w:val="0"/>
          <w:marRight w:val="0"/>
          <w:marTop w:val="0"/>
          <w:marBottom w:val="0"/>
          <w:divBdr>
            <w:top w:val="none" w:sz="0" w:space="0" w:color="auto"/>
            <w:left w:val="none" w:sz="0" w:space="0" w:color="auto"/>
            <w:bottom w:val="none" w:sz="0" w:space="0" w:color="auto"/>
            <w:right w:val="none" w:sz="0" w:space="0" w:color="auto"/>
          </w:divBdr>
          <w:divsChild>
            <w:div w:id="45303486">
              <w:marLeft w:val="0"/>
              <w:marRight w:val="0"/>
              <w:marTop w:val="0"/>
              <w:marBottom w:val="0"/>
              <w:divBdr>
                <w:top w:val="none" w:sz="0" w:space="0" w:color="auto"/>
                <w:left w:val="none" w:sz="0" w:space="0" w:color="auto"/>
                <w:bottom w:val="none" w:sz="0" w:space="0" w:color="auto"/>
                <w:right w:val="none" w:sz="0" w:space="0" w:color="auto"/>
              </w:divBdr>
            </w:div>
          </w:divsChild>
        </w:div>
        <w:div w:id="441652142">
          <w:marLeft w:val="0"/>
          <w:marRight w:val="0"/>
          <w:marTop w:val="0"/>
          <w:marBottom w:val="0"/>
          <w:divBdr>
            <w:top w:val="none" w:sz="0" w:space="0" w:color="auto"/>
            <w:left w:val="none" w:sz="0" w:space="0" w:color="auto"/>
            <w:bottom w:val="none" w:sz="0" w:space="0" w:color="auto"/>
            <w:right w:val="none" w:sz="0" w:space="0" w:color="auto"/>
          </w:divBdr>
          <w:divsChild>
            <w:div w:id="318771909">
              <w:marLeft w:val="0"/>
              <w:marRight w:val="0"/>
              <w:marTop w:val="0"/>
              <w:marBottom w:val="0"/>
              <w:divBdr>
                <w:top w:val="none" w:sz="0" w:space="0" w:color="auto"/>
                <w:left w:val="none" w:sz="0" w:space="0" w:color="auto"/>
                <w:bottom w:val="none" w:sz="0" w:space="0" w:color="auto"/>
                <w:right w:val="none" w:sz="0" w:space="0" w:color="auto"/>
              </w:divBdr>
            </w:div>
          </w:divsChild>
        </w:div>
        <w:div w:id="262153354">
          <w:marLeft w:val="0"/>
          <w:marRight w:val="0"/>
          <w:marTop w:val="0"/>
          <w:marBottom w:val="0"/>
          <w:divBdr>
            <w:top w:val="none" w:sz="0" w:space="0" w:color="auto"/>
            <w:left w:val="none" w:sz="0" w:space="0" w:color="auto"/>
            <w:bottom w:val="none" w:sz="0" w:space="0" w:color="auto"/>
            <w:right w:val="none" w:sz="0" w:space="0" w:color="auto"/>
          </w:divBdr>
        </w:div>
        <w:div w:id="4595454">
          <w:marLeft w:val="0"/>
          <w:marRight w:val="0"/>
          <w:marTop w:val="0"/>
          <w:marBottom w:val="0"/>
          <w:divBdr>
            <w:top w:val="none" w:sz="0" w:space="0" w:color="auto"/>
            <w:left w:val="none" w:sz="0" w:space="0" w:color="auto"/>
            <w:bottom w:val="none" w:sz="0" w:space="0" w:color="auto"/>
            <w:right w:val="none" w:sz="0" w:space="0" w:color="auto"/>
          </w:divBdr>
          <w:divsChild>
            <w:div w:id="1449397666">
              <w:marLeft w:val="0"/>
              <w:marRight w:val="0"/>
              <w:marTop w:val="0"/>
              <w:marBottom w:val="0"/>
              <w:divBdr>
                <w:top w:val="none" w:sz="0" w:space="0" w:color="auto"/>
                <w:left w:val="none" w:sz="0" w:space="0" w:color="auto"/>
                <w:bottom w:val="none" w:sz="0" w:space="0" w:color="auto"/>
                <w:right w:val="none" w:sz="0" w:space="0" w:color="auto"/>
              </w:divBdr>
            </w:div>
            <w:div w:id="2092195899">
              <w:marLeft w:val="0"/>
              <w:marRight w:val="0"/>
              <w:marTop w:val="0"/>
              <w:marBottom w:val="0"/>
              <w:divBdr>
                <w:top w:val="none" w:sz="0" w:space="0" w:color="auto"/>
                <w:left w:val="none" w:sz="0" w:space="0" w:color="auto"/>
                <w:bottom w:val="none" w:sz="0" w:space="0" w:color="auto"/>
                <w:right w:val="none" w:sz="0" w:space="0" w:color="auto"/>
              </w:divBdr>
            </w:div>
            <w:div w:id="1247226905">
              <w:marLeft w:val="0"/>
              <w:marRight w:val="0"/>
              <w:marTop w:val="0"/>
              <w:marBottom w:val="0"/>
              <w:divBdr>
                <w:top w:val="none" w:sz="0" w:space="0" w:color="auto"/>
                <w:left w:val="none" w:sz="0" w:space="0" w:color="auto"/>
                <w:bottom w:val="none" w:sz="0" w:space="0" w:color="auto"/>
                <w:right w:val="none" w:sz="0" w:space="0" w:color="auto"/>
              </w:divBdr>
            </w:div>
            <w:div w:id="1206022838">
              <w:marLeft w:val="0"/>
              <w:marRight w:val="0"/>
              <w:marTop w:val="0"/>
              <w:marBottom w:val="0"/>
              <w:divBdr>
                <w:top w:val="none" w:sz="0" w:space="0" w:color="auto"/>
                <w:left w:val="none" w:sz="0" w:space="0" w:color="auto"/>
                <w:bottom w:val="none" w:sz="0" w:space="0" w:color="auto"/>
                <w:right w:val="none" w:sz="0" w:space="0" w:color="auto"/>
              </w:divBdr>
            </w:div>
            <w:div w:id="1710883306">
              <w:marLeft w:val="0"/>
              <w:marRight w:val="0"/>
              <w:marTop w:val="0"/>
              <w:marBottom w:val="0"/>
              <w:divBdr>
                <w:top w:val="none" w:sz="0" w:space="0" w:color="auto"/>
                <w:left w:val="none" w:sz="0" w:space="0" w:color="auto"/>
                <w:bottom w:val="none" w:sz="0" w:space="0" w:color="auto"/>
                <w:right w:val="none" w:sz="0" w:space="0" w:color="auto"/>
              </w:divBdr>
            </w:div>
          </w:divsChild>
        </w:div>
        <w:div w:id="1135830057">
          <w:marLeft w:val="0"/>
          <w:marRight w:val="0"/>
          <w:marTop w:val="0"/>
          <w:marBottom w:val="0"/>
          <w:divBdr>
            <w:top w:val="none" w:sz="0" w:space="0" w:color="auto"/>
            <w:left w:val="none" w:sz="0" w:space="0" w:color="auto"/>
            <w:bottom w:val="none" w:sz="0" w:space="0" w:color="auto"/>
            <w:right w:val="none" w:sz="0" w:space="0" w:color="auto"/>
          </w:divBdr>
          <w:divsChild>
            <w:div w:id="102966133">
              <w:marLeft w:val="0"/>
              <w:marRight w:val="0"/>
              <w:marTop w:val="0"/>
              <w:marBottom w:val="0"/>
              <w:divBdr>
                <w:top w:val="none" w:sz="0" w:space="0" w:color="auto"/>
                <w:left w:val="none" w:sz="0" w:space="0" w:color="auto"/>
                <w:bottom w:val="none" w:sz="0" w:space="0" w:color="auto"/>
                <w:right w:val="none" w:sz="0" w:space="0" w:color="auto"/>
              </w:divBdr>
            </w:div>
          </w:divsChild>
        </w:div>
        <w:div w:id="700932675">
          <w:marLeft w:val="0"/>
          <w:marRight w:val="0"/>
          <w:marTop w:val="0"/>
          <w:marBottom w:val="0"/>
          <w:divBdr>
            <w:top w:val="none" w:sz="0" w:space="0" w:color="auto"/>
            <w:left w:val="none" w:sz="0" w:space="0" w:color="auto"/>
            <w:bottom w:val="none" w:sz="0" w:space="0" w:color="auto"/>
            <w:right w:val="none" w:sz="0" w:space="0" w:color="auto"/>
          </w:divBdr>
          <w:divsChild>
            <w:div w:id="584340700">
              <w:marLeft w:val="0"/>
              <w:marRight w:val="0"/>
              <w:marTop w:val="0"/>
              <w:marBottom w:val="0"/>
              <w:divBdr>
                <w:top w:val="none" w:sz="0" w:space="0" w:color="auto"/>
                <w:left w:val="none" w:sz="0" w:space="0" w:color="auto"/>
                <w:bottom w:val="none" w:sz="0" w:space="0" w:color="auto"/>
                <w:right w:val="none" w:sz="0" w:space="0" w:color="auto"/>
              </w:divBdr>
            </w:div>
          </w:divsChild>
        </w:div>
        <w:div w:id="954285314">
          <w:marLeft w:val="0"/>
          <w:marRight w:val="0"/>
          <w:marTop w:val="0"/>
          <w:marBottom w:val="0"/>
          <w:divBdr>
            <w:top w:val="none" w:sz="0" w:space="0" w:color="auto"/>
            <w:left w:val="none" w:sz="0" w:space="0" w:color="auto"/>
            <w:bottom w:val="none" w:sz="0" w:space="0" w:color="auto"/>
            <w:right w:val="none" w:sz="0" w:space="0" w:color="auto"/>
          </w:divBdr>
        </w:div>
        <w:div w:id="2014844074">
          <w:marLeft w:val="0"/>
          <w:marRight w:val="0"/>
          <w:marTop w:val="0"/>
          <w:marBottom w:val="0"/>
          <w:divBdr>
            <w:top w:val="none" w:sz="0" w:space="0" w:color="auto"/>
            <w:left w:val="none" w:sz="0" w:space="0" w:color="auto"/>
            <w:bottom w:val="none" w:sz="0" w:space="0" w:color="auto"/>
            <w:right w:val="none" w:sz="0" w:space="0" w:color="auto"/>
          </w:divBdr>
          <w:divsChild>
            <w:div w:id="57754731">
              <w:marLeft w:val="0"/>
              <w:marRight w:val="0"/>
              <w:marTop w:val="0"/>
              <w:marBottom w:val="0"/>
              <w:divBdr>
                <w:top w:val="none" w:sz="0" w:space="0" w:color="auto"/>
                <w:left w:val="none" w:sz="0" w:space="0" w:color="auto"/>
                <w:bottom w:val="none" w:sz="0" w:space="0" w:color="auto"/>
                <w:right w:val="none" w:sz="0" w:space="0" w:color="auto"/>
              </w:divBdr>
            </w:div>
            <w:div w:id="1440879350">
              <w:marLeft w:val="0"/>
              <w:marRight w:val="0"/>
              <w:marTop w:val="0"/>
              <w:marBottom w:val="0"/>
              <w:divBdr>
                <w:top w:val="none" w:sz="0" w:space="0" w:color="auto"/>
                <w:left w:val="none" w:sz="0" w:space="0" w:color="auto"/>
                <w:bottom w:val="none" w:sz="0" w:space="0" w:color="auto"/>
                <w:right w:val="none" w:sz="0" w:space="0" w:color="auto"/>
              </w:divBdr>
            </w:div>
            <w:div w:id="1642033208">
              <w:marLeft w:val="0"/>
              <w:marRight w:val="0"/>
              <w:marTop w:val="0"/>
              <w:marBottom w:val="0"/>
              <w:divBdr>
                <w:top w:val="none" w:sz="0" w:space="0" w:color="auto"/>
                <w:left w:val="none" w:sz="0" w:space="0" w:color="auto"/>
                <w:bottom w:val="none" w:sz="0" w:space="0" w:color="auto"/>
                <w:right w:val="none" w:sz="0" w:space="0" w:color="auto"/>
              </w:divBdr>
            </w:div>
            <w:div w:id="1084187111">
              <w:marLeft w:val="0"/>
              <w:marRight w:val="0"/>
              <w:marTop w:val="0"/>
              <w:marBottom w:val="0"/>
              <w:divBdr>
                <w:top w:val="none" w:sz="0" w:space="0" w:color="auto"/>
                <w:left w:val="none" w:sz="0" w:space="0" w:color="auto"/>
                <w:bottom w:val="none" w:sz="0" w:space="0" w:color="auto"/>
                <w:right w:val="none" w:sz="0" w:space="0" w:color="auto"/>
              </w:divBdr>
            </w:div>
            <w:div w:id="24719156">
              <w:marLeft w:val="0"/>
              <w:marRight w:val="0"/>
              <w:marTop w:val="0"/>
              <w:marBottom w:val="0"/>
              <w:divBdr>
                <w:top w:val="none" w:sz="0" w:space="0" w:color="auto"/>
                <w:left w:val="none" w:sz="0" w:space="0" w:color="auto"/>
                <w:bottom w:val="none" w:sz="0" w:space="0" w:color="auto"/>
                <w:right w:val="none" w:sz="0" w:space="0" w:color="auto"/>
              </w:divBdr>
            </w:div>
          </w:divsChild>
        </w:div>
        <w:div w:id="705255572">
          <w:marLeft w:val="0"/>
          <w:marRight w:val="0"/>
          <w:marTop w:val="0"/>
          <w:marBottom w:val="0"/>
          <w:divBdr>
            <w:top w:val="none" w:sz="0" w:space="0" w:color="auto"/>
            <w:left w:val="none" w:sz="0" w:space="0" w:color="auto"/>
            <w:bottom w:val="none" w:sz="0" w:space="0" w:color="auto"/>
            <w:right w:val="none" w:sz="0" w:space="0" w:color="auto"/>
          </w:divBdr>
          <w:divsChild>
            <w:div w:id="1518349680">
              <w:marLeft w:val="0"/>
              <w:marRight w:val="0"/>
              <w:marTop w:val="0"/>
              <w:marBottom w:val="0"/>
              <w:divBdr>
                <w:top w:val="none" w:sz="0" w:space="0" w:color="auto"/>
                <w:left w:val="none" w:sz="0" w:space="0" w:color="auto"/>
                <w:bottom w:val="none" w:sz="0" w:space="0" w:color="auto"/>
                <w:right w:val="none" w:sz="0" w:space="0" w:color="auto"/>
              </w:divBdr>
            </w:div>
          </w:divsChild>
        </w:div>
        <w:div w:id="1642928193">
          <w:marLeft w:val="0"/>
          <w:marRight w:val="0"/>
          <w:marTop w:val="0"/>
          <w:marBottom w:val="0"/>
          <w:divBdr>
            <w:top w:val="none" w:sz="0" w:space="0" w:color="auto"/>
            <w:left w:val="none" w:sz="0" w:space="0" w:color="auto"/>
            <w:bottom w:val="none" w:sz="0" w:space="0" w:color="auto"/>
            <w:right w:val="none" w:sz="0" w:space="0" w:color="auto"/>
          </w:divBdr>
          <w:divsChild>
            <w:div w:id="1336567824">
              <w:marLeft w:val="0"/>
              <w:marRight w:val="0"/>
              <w:marTop w:val="0"/>
              <w:marBottom w:val="0"/>
              <w:divBdr>
                <w:top w:val="none" w:sz="0" w:space="0" w:color="auto"/>
                <w:left w:val="none" w:sz="0" w:space="0" w:color="auto"/>
                <w:bottom w:val="none" w:sz="0" w:space="0" w:color="auto"/>
                <w:right w:val="none" w:sz="0" w:space="0" w:color="auto"/>
              </w:divBdr>
            </w:div>
          </w:divsChild>
        </w:div>
        <w:div w:id="68967077">
          <w:marLeft w:val="0"/>
          <w:marRight w:val="0"/>
          <w:marTop w:val="0"/>
          <w:marBottom w:val="0"/>
          <w:divBdr>
            <w:top w:val="none" w:sz="0" w:space="0" w:color="auto"/>
            <w:left w:val="none" w:sz="0" w:space="0" w:color="auto"/>
            <w:bottom w:val="none" w:sz="0" w:space="0" w:color="auto"/>
            <w:right w:val="none" w:sz="0" w:space="0" w:color="auto"/>
          </w:divBdr>
        </w:div>
        <w:div w:id="1220825674">
          <w:marLeft w:val="0"/>
          <w:marRight w:val="0"/>
          <w:marTop w:val="0"/>
          <w:marBottom w:val="0"/>
          <w:divBdr>
            <w:top w:val="none" w:sz="0" w:space="0" w:color="auto"/>
            <w:left w:val="none" w:sz="0" w:space="0" w:color="auto"/>
            <w:bottom w:val="none" w:sz="0" w:space="0" w:color="auto"/>
            <w:right w:val="none" w:sz="0" w:space="0" w:color="auto"/>
          </w:divBdr>
          <w:divsChild>
            <w:div w:id="322005411">
              <w:marLeft w:val="0"/>
              <w:marRight w:val="0"/>
              <w:marTop w:val="0"/>
              <w:marBottom w:val="0"/>
              <w:divBdr>
                <w:top w:val="none" w:sz="0" w:space="0" w:color="auto"/>
                <w:left w:val="none" w:sz="0" w:space="0" w:color="auto"/>
                <w:bottom w:val="none" w:sz="0" w:space="0" w:color="auto"/>
                <w:right w:val="none" w:sz="0" w:space="0" w:color="auto"/>
              </w:divBdr>
            </w:div>
            <w:div w:id="675307359">
              <w:marLeft w:val="0"/>
              <w:marRight w:val="0"/>
              <w:marTop w:val="0"/>
              <w:marBottom w:val="0"/>
              <w:divBdr>
                <w:top w:val="none" w:sz="0" w:space="0" w:color="auto"/>
                <w:left w:val="none" w:sz="0" w:space="0" w:color="auto"/>
                <w:bottom w:val="none" w:sz="0" w:space="0" w:color="auto"/>
                <w:right w:val="none" w:sz="0" w:space="0" w:color="auto"/>
              </w:divBdr>
            </w:div>
            <w:div w:id="1598518493">
              <w:marLeft w:val="0"/>
              <w:marRight w:val="0"/>
              <w:marTop w:val="0"/>
              <w:marBottom w:val="0"/>
              <w:divBdr>
                <w:top w:val="none" w:sz="0" w:space="0" w:color="auto"/>
                <w:left w:val="none" w:sz="0" w:space="0" w:color="auto"/>
                <w:bottom w:val="none" w:sz="0" w:space="0" w:color="auto"/>
                <w:right w:val="none" w:sz="0" w:space="0" w:color="auto"/>
              </w:divBdr>
            </w:div>
            <w:div w:id="2074963078">
              <w:marLeft w:val="0"/>
              <w:marRight w:val="0"/>
              <w:marTop w:val="0"/>
              <w:marBottom w:val="0"/>
              <w:divBdr>
                <w:top w:val="none" w:sz="0" w:space="0" w:color="auto"/>
                <w:left w:val="none" w:sz="0" w:space="0" w:color="auto"/>
                <w:bottom w:val="none" w:sz="0" w:space="0" w:color="auto"/>
                <w:right w:val="none" w:sz="0" w:space="0" w:color="auto"/>
              </w:divBdr>
            </w:div>
            <w:div w:id="1739744708">
              <w:marLeft w:val="0"/>
              <w:marRight w:val="0"/>
              <w:marTop w:val="0"/>
              <w:marBottom w:val="0"/>
              <w:divBdr>
                <w:top w:val="none" w:sz="0" w:space="0" w:color="auto"/>
                <w:left w:val="none" w:sz="0" w:space="0" w:color="auto"/>
                <w:bottom w:val="none" w:sz="0" w:space="0" w:color="auto"/>
                <w:right w:val="none" w:sz="0" w:space="0" w:color="auto"/>
              </w:divBdr>
            </w:div>
          </w:divsChild>
        </w:div>
        <w:div w:id="980961894">
          <w:marLeft w:val="0"/>
          <w:marRight w:val="0"/>
          <w:marTop w:val="0"/>
          <w:marBottom w:val="0"/>
          <w:divBdr>
            <w:top w:val="none" w:sz="0" w:space="0" w:color="auto"/>
            <w:left w:val="none" w:sz="0" w:space="0" w:color="auto"/>
            <w:bottom w:val="none" w:sz="0" w:space="0" w:color="auto"/>
            <w:right w:val="none" w:sz="0" w:space="0" w:color="auto"/>
          </w:divBdr>
          <w:divsChild>
            <w:div w:id="48963327">
              <w:marLeft w:val="0"/>
              <w:marRight w:val="0"/>
              <w:marTop w:val="0"/>
              <w:marBottom w:val="0"/>
              <w:divBdr>
                <w:top w:val="none" w:sz="0" w:space="0" w:color="auto"/>
                <w:left w:val="none" w:sz="0" w:space="0" w:color="auto"/>
                <w:bottom w:val="none" w:sz="0" w:space="0" w:color="auto"/>
                <w:right w:val="none" w:sz="0" w:space="0" w:color="auto"/>
              </w:divBdr>
            </w:div>
          </w:divsChild>
        </w:div>
        <w:div w:id="1654288324">
          <w:marLeft w:val="0"/>
          <w:marRight w:val="0"/>
          <w:marTop w:val="0"/>
          <w:marBottom w:val="0"/>
          <w:divBdr>
            <w:top w:val="none" w:sz="0" w:space="0" w:color="auto"/>
            <w:left w:val="none" w:sz="0" w:space="0" w:color="auto"/>
            <w:bottom w:val="none" w:sz="0" w:space="0" w:color="auto"/>
            <w:right w:val="none" w:sz="0" w:space="0" w:color="auto"/>
          </w:divBdr>
          <w:divsChild>
            <w:div w:id="1433822044">
              <w:marLeft w:val="0"/>
              <w:marRight w:val="0"/>
              <w:marTop w:val="0"/>
              <w:marBottom w:val="0"/>
              <w:divBdr>
                <w:top w:val="none" w:sz="0" w:space="0" w:color="auto"/>
                <w:left w:val="none" w:sz="0" w:space="0" w:color="auto"/>
                <w:bottom w:val="none" w:sz="0" w:space="0" w:color="auto"/>
                <w:right w:val="none" w:sz="0" w:space="0" w:color="auto"/>
              </w:divBdr>
            </w:div>
          </w:divsChild>
        </w:div>
        <w:div w:id="1731806012">
          <w:marLeft w:val="0"/>
          <w:marRight w:val="0"/>
          <w:marTop w:val="0"/>
          <w:marBottom w:val="0"/>
          <w:divBdr>
            <w:top w:val="none" w:sz="0" w:space="0" w:color="auto"/>
            <w:left w:val="none" w:sz="0" w:space="0" w:color="auto"/>
            <w:bottom w:val="none" w:sz="0" w:space="0" w:color="auto"/>
            <w:right w:val="none" w:sz="0" w:space="0" w:color="auto"/>
          </w:divBdr>
        </w:div>
        <w:div w:id="799692736">
          <w:marLeft w:val="0"/>
          <w:marRight w:val="0"/>
          <w:marTop w:val="0"/>
          <w:marBottom w:val="0"/>
          <w:divBdr>
            <w:top w:val="none" w:sz="0" w:space="0" w:color="auto"/>
            <w:left w:val="none" w:sz="0" w:space="0" w:color="auto"/>
            <w:bottom w:val="none" w:sz="0" w:space="0" w:color="auto"/>
            <w:right w:val="none" w:sz="0" w:space="0" w:color="auto"/>
          </w:divBdr>
          <w:divsChild>
            <w:div w:id="2708918">
              <w:marLeft w:val="0"/>
              <w:marRight w:val="0"/>
              <w:marTop w:val="0"/>
              <w:marBottom w:val="0"/>
              <w:divBdr>
                <w:top w:val="none" w:sz="0" w:space="0" w:color="auto"/>
                <w:left w:val="none" w:sz="0" w:space="0" w:color="auto"/>
                <w:bottom w:val="none" w:sz="0" w:space="0" w:color="auto"/>
                <w:right w:val="none" w:sz="0" w:space="0" w:color="auto"/>
              </w:divBdr>
            </w:div>
            <w:div w:id="1433207198">
              <w:marLeft w:val="0"/>
              <w:marRight w:val="0"/>
              <w:marTop w:val="0"/>
              <w:marBottom w:val="0"/>
              <w:divBdr>
                <w:top w:val="none" w:sz="0" w:space="0" w:color="auto"/>
                <w:left w:val="none" w:sz="0" w:space="0" w:color="auto"/>
                <w:bottom w:val="none" w:sz="0" w:space="0" w:color="auto"/>
                <w:right w:val="none" w:sz="0" w:space="0" w:color="auto"/>
              </w:divBdr>
            </w:div>
            <w:div w:id="453906655">
              <w:marLeft w:val="0"/>
              <w:marRight w:val="0"/>
              <w:marTop w:val="0"/>
              <w:marBottom w:val="0"/>
              <w:divBdr>
                <w:top w:val="none" w:sz="0" w:space="0" w:color="auto"/>
                <w:left w:val="none" w:sz="0" w:space="0" w:color="auto"/>
                <w:bottom w:val="none" w:sz="0" w:space="0" w:color="auto"/>
                <w:right w:val="none" w:sz="0" w:space="0" w:color="auto"/>
              </w:divBdr>
            </w:div>
            <w:div w:id="1439642591">
              <w:marLeft w:val="0"/>
              <w:marRight w:val="0"/>
              <w:marTop w:val="0"/>
              <w:marBottom w:val="0"/>
              <w:divBdr>
                <w:top w:val="none" w:sz="0" w:space="0" w:color="auto"/>
                <w:left w:val="none" w:sz="0" w:space="0" w:color="auto"/>
                <w:bottom w:val="none" w:sz="0" w:space="0" w:color="auto"/>
                <w:right w:val="none" w:sz="0" w:space="0" w:color="auto"/>
              </w:divBdr>
            </w:div>
            <w:div w:id="34165917">
              <w:marLeft w:val="0"/>
              <w:marRight w:val="0"/>
              <w:marTop w:val="0"/>
              <w:marBottom w:val="0"/>
              <w:divBdr>
                <w:top w:val="none" w:sz="0" w:space="0" w:color="auto"/>
                <w:left w:val="none" w:sz="0" w:space="0" w:color="auto"/>
                <w:bottom w:val="none" w:sz="0" w:space="0" w:color="auto"/>
                <w:right w:val="none" w:sz="0" w:space="0" w:color="auto"/>
              </w:divBdr>
            </w:div>
          </w:divsChild>
        </w:div>
        <w:div w:id="822506248">
          <w:marLeft w:val="0"/>
          <w:marRight w:val="0"/>
          <w:marTop w:val="0"/>
          <w:marBottom w:val="0"/>
          <w:divBdr>
            <w:top w:val="none" w:sz="0" w:space="0" w:color="auto"/>
            <w:left w:val="none" w:sz="0" w:space="0" w:color="auto"/>
            <w:bottom w:val="none" w:sz="0" w:space="0" w:color="auto"/>
            <w:right w:val="none" w:sz="0" w:space="0" w:color="auto"/>
          </w:divBdr>
          <w:divsChild>
            <w:div w:id="2096440043">
              <w:marLeft w:val="0"/>
              <w:marRight w:val="0"/>
              <w:marTop w:val="0"/>
              <w:marBottom w:val="0"/>
              <w:divBdr>
                <w:top w:val="none" w:sz="0" w:space="0" w:color="auto"/>
                <w:left w:val="none" w:sz="0" w:space="0" w:color="auto"/>
                <w:bottom w:val="none" w:sz="0" w:space="0" w:color="auto"/>
                <w:right w:val="none" w:sz="0" w:space="0" w:color="auto"/>
              </w:divBdr>
            </w:div>
          </w:divsChild>
        </w:div>
        <w:div w:id="285821332">
          <w:marLeft w:val="0"/>
          <w:marRight w:val="0"/>
          <w:marTop w:val="0"/>
          <w:marBottom w:val="0"/>
          <w:divBdr>
            <w:top w:val="none" w:sz="0" w:space="0" w:color="auto"/>
            <w:left w:val="none" w:sz="0" w:space="0" w:color="auto"/>
            <w:bottom w:val="none" w:sz="0" w:space="0" w:color="auto"/>
            <w:right w:val="none" w:sz="0" w:space="0" w:color="auto"/>
          </w:divBdr>
          <w:divsChild>
            <w:div w:id="341710900">
              <w:marLeft w:val="0"/>
              <w:marRight w:val="0"/>
              <w:marTop w:val="0"/>
              <w:marBottom w:val="0"/>
              <w:divBdr>
                <w:top w:val="none" w:sz="0" w:space="0" w:color="auto"/>
                <w:left w:val="none" w:sz="0" w:space="0" w:color="auto"/>
                <w:bottom w:val="none" w:sz="0" w:space="0" w:color="auto"/>
                <w:right w:val="none" w:sz="0" w:space="0" w:color="auto"/>
              </w:divBdr>
            </w:div>
          </w:divsChild>
        </w:div>
        <w:div w:id="1057826616">
          <w:marLeft w:val="0"/>
          <w:marRight w:val="0"/>
          <w:marTop w:val="0"/>
          <w:marBottom w:val="0"/>
          <w:divBdr>
            <w:top w:val="none" w:sz="0" w:space="0" w:color="auto"/>
            <w:left w:val="none" w:sz="0" w:space="0" w:color="auto"/>
            <w:bottom w:val="none" w:sz="0" w:space="0" w:color="auto"/>
            <w:right w:val="none" w:sz="0" w:space="0" w:color="auto"/>
          </w:divBdr>
        </w:div>
        <w:div w:id="904685241">
          <w:marLeft w:val="0"/>
          <w:marRight w:val="0"/>
          <w:marTop w:val="0"/>
          <w:marBottom w:val="0"/>
          <w:divBdr>
            <w:top w:val="none" w:sz="0" w:space="0" w:color="auto"/>
            <w:left w:val="none" w:sz="0" w:space="0" w:color="auto"/>
            <w:bottom w:val="none" w:sz="0" w:space="0" w:color="auto"/>
            <w:right w:val="none" w:sz="0" w:space="0" w:color="auto"/>
          </w:divBdr>
        </w:div>
        <w:div w:id="2020158124">
          <w:marLeft w:val="0"/>
          <w:marRight w:val="0"/>
          <w:marTop w:val="0"/>
          <w:marBottom w:val="0"/>
          <w:divBdr>
            <w:top w:val="none" w:sz="0" w:space="0" w:color="auto"/>
            <w:left w:val="none" w:sz="0" w:space="0" w:color="auto"/>
            <w:bottom w:val="none" w:sz="0" w:space="0" w:color="auto"/>
            <w:right w:val="none" w:sz="0" w:space="0" w:color="auto"/>
          </w:divBdr>
          <w:divsChild>
            <w:div w:id="1351953264">
              <w:marLeft w:val="0"/>
              <w:marRight w:val="0"/>
              <w:marTop w:val="0"/>
              <w:marBottom w:val="0"/>
              <w:divBdr>
                <w:top w:val="none" w:sz="0" w:space="0" w:color="auto"/>
                <w:left w:val="none" w:sz="0" w:space="0" w:color="auto"/>
                <w:bottom w:val="none" w:sz="0" w:space="0" w:color="auto"/>
                <w:right w:val="none" w:sz="0" w:space="0" w:color="auto"/>
              </w:divBdr>
            </w:div>
          </w:divsChild>
        </w:div>
        <w:div w:id="340013029">
          <w:marLeft w:val="0"/>
          <w:marRight w:val="0"/>
          <w:marTop w:val="0"/>
          <w:marBottom w:val="0"/>
          <w:divBdr>
            <w:top w:val="none" w:sz="0" w:space="0" w:color="auto"/>
            <w:left w:val="none" w:sz="0" w:space="0" w:color="auto"/>
            <w:bottom w:val="none" w:sz="0" w:space="0" w:color="auto"/>
            <w:right w:val="none" w:sz="0" w:space="0" w:color="auto"/>
          </w:divBdr>
          <w:divsChild>
            <w:div w:id="656349500">
              <w:marLeft w:val="0"/>
              <w:marRight w:val="0"/>
              <w:marTop w:val="0"/>
              <w:marBottom w:val="0"/>
              <w:divBdr>
                <w:top w:val="none" w:sz="0" w:space="0" w:color="auto"/>
                <w:left w:val="none" w:sz="0" w:space="0" w:color="auto"/>
                <w:bottom w:val="none" w:sz="0" w:space="0" w:color="auto"/>
                <w:right w:val="none" w:sz="0" w:space="0" w:color="auto"/>
              </w:divBdr>
            </w:div>
          </w:divsChild>
        </w:div>
        <w:div w:id="1948193846">
          <w:marLeft w:val="0"/>
          <w:marRight w:val="0"/>
          <w:marTop w:val="0"/>
          <w:marBottom w:val="0"/>
          <w:divBdr>
            <w:top w:val="none" w:sz="0" w:space="0" w:color="auto"/>
            <w:left w:val="none" w:sz="0" w:space="0" w:color="auto"/>
            <w:bottom w:val="none" w:sz="0" w:space="0" w:color="auto"/>
            <w:right w:val="none" w:sz="0" w:space="0" w:color="auto"/>
          </w:divBdr>
        </w:div>
        <w:div w:id="774440796">
          <w:marLeft w:val="0"/>
          <w:marRight w:val="0"/>
          <w:marTop w:val="0"/>
          <w:marBottom w:val="0"/>
          <w:divBdr>
            <w:top w:val="none" w:sz="0" w:space="0" w:color="auto"/>
            <w:left w:val="none" w:sz="0" w:space="0" w:color="auto"/>
            <w:bottom w:val="none" w:sz="0" w:space="0" w:color="auto"/>
            <w:right w:val="none" w:sz="0" w:space="0" w:color="auto"/>
          </w:divBdr>
          <w:divsChild>
            <w:div w:id="2065834245">
              <w:marLeft w:val="0"/>
              <w:marRight w:val="0"/>
              <w:marTop w:val="0"/>
              <w:marBottom w:val="0"/>
              <w:divBdr>
                <w:top w:val="none" w:sz="0" w:space="0" w:color="auto"/>
                <w:left w:val="none" w:sz="0" w:space="0" w:color="auto"/>
                <w:bottom w:val="none" w:sz="0" w:space="0" w:color="auto"/>
                <w:right w:val="none" w:sz="0" w:space="0" w:color="auto"/>
              </w:divBdr>
            </w:div>
            <w:div w:id="1141459919">
              <w:marLeft w:val="0"/>
              <w:marRight w:val="0"/>
              <w:marTop w:val="0"/>
              <w:marBottom w:val="0"/>
              <w:divBdr>
                <w:top w:val="none" w:sz="0" w:space="0" w:color="auto"/>
                <w:left w:val="none" w:sz="0" w:space="0" w:color="auto"/>
                <w:bottom w:val="none" w:sz="0" w:space="0" w:color="auto"/>
                <w:right w:val="none" w:sz="0" w:space="0" w:color="auto"/>
              </w:divBdr>
            </w:div>
            <w:div w:id="1690913368">
              <w:marLeft w:val="0"/>
              <w:marRight w:val="0"/>
              <w:marTop w:val="0"/>
              <w:marBottom w:val="0"/>
              <w:divBdr>
                <w:top w:val="none" w:sz="0" w:space="0" w:color="auto"/>
                <w:left w:val="none" w:sz="0" w:space="0" w:color="auto"/>
                <w:bottom w:val="none" w:sz="0" w:space="0" w:color="auto"/>
                <w:right w:val="none" w:sz="0" w:space="0" w:color="auto"/>
              </w:divBdr>
            </w:div>
            <w:div w:id="861939023">
              <w:marLeft w:val="0"/>
              <w:marRight w:val="0"/>
              <w:marTop w:val="0"/>
              <w:marBottom w:val="0"/>
              <w:divBdr>
                <w:top w:val="none" w:sz="0" w:space="0" w:color="auto"/>
                <w:left w:val="none" w:sz="0" w:space="0" w:color="auto"/>
                <w:bottom w:val="none" w:sz="0" w:space="0" w:color="auto"/>
                <w:right w:val="none" w:sz="0" w:space="0" w:color="auto"/>
              </w:divBdr>
            </w:div>
            <w:div w:id="1471092068">
              <w:marLeft w:val="0"/>
              <w:marRight w:val="0"/>
              <w:marTop w:val="0"/>
              <w:marBottom w:val="0"/>
              <w:divBdr>
                <w:top w:val="none" w:sz="0" w:space="0" w:color="auto"/>
                <w:left w:val="none" w:sz="0" w:space="0" w:color="auto"/>
                <w:bottom w:val="none" w:sz="0" w:space="0" w:color="auto"/>
                <w:right w:val="none" w:sz="0" w:space="0" w:color="auto"/>
              </w:divBdr>
            </w:div>
            <w:div w:id="1047871061">
              <w:marLeft w:val="0"/>
              <w:marRight w:val="0"/>
              <w:marTop w:val="0"/>
              <w:marBottom w:val="0"/>
              <w:divBdr>
                <w:top w:val="none" w:sz="0" w:space="0" w:color="auto"/>
                <w:left w:val="none" w:sz="0" w:space="0" w:color="auto"/>
                <w:bottom w:val="none" w:sz="0" w:space="0" w:color="auto"/>
                <w:right w:val="none" w:sz="0" w:space="0" w:color="auto"/>
              </w:divBdr>
            </w:div>
            <w:div w:id="1755590079">
              <w:marLeft w:val="0"/>
              <w:marRight w:val="0"/>
              <w:marTop w:val="0"/>
              <w:marBottom w:val="0"/>
              <w:divBdr>
                <w:top w:val="none" w:sz="0" w:space="0" w:color="auto"/>
                <w:left w:val="none" w:sz="0" w:space="0" w:color="auto"/>
                <w:bottom w:val="none" w:sz="0" w:space="0" w:color="auto"/>
                <w:right w:val="none" w:sz="0" w:space="0" w:color="auto"/>
              </w:divBdr>
            </w:div>
            <w:div w:id="2122142116">
              <w:marLeft w:val="0"/>
              <w:marRight w:val="0"/>
              <w:marTop w:val="0"/>
              <w:marBottom w:val="0"/>
              <w:divBdr>
                <w:top w:val="none" w:sz="0" w:space="0" w:color="auto"/>
                <w:left w:val="none" w:sz="0" w:space="0" w:color="auto"/>
                <w:bottom w:val="none" w:sz="0" w:space="0" w:color="auto"/>
                <w:right w:val="none" w:sz="0" w:space="0" w:color="auto"/>
              </w:divBdr>
            </w:div>
          </w:divsChild>
        </w:div>
        <w:div w:id="133566926">
          <w:marLeft w:val="0"/>
          <w:marRight w:val="0"/>
          <w:marTop w:val="0"/>
          <w:marBottom w:val="0"/>
          <w:divBdr>
            <w:top w:val="none" w:sz="0" w:space="0" w:color="auto"/>
            <w:left w:val="none" w:sz="0" w:space="0" w:color="auto"/>
            <w:bottom w:val="none" w:sz="0" w:space="0" w:color="auto"/>
            <w:right w:val="none" w:sz="0" w:space="0" w:color="auto"/>
          </w:divBdr>
          <w:divsChild>
            <w:div w:id="1360207624">
              <w:marLeft w:val="0"/>
              <w:marRight w:val="0"/>
              <w:marTop w:val="0"/>
              <w:marBottom w:val="0"/>
              <w:divBdr>
                <w:top w:val="none" w:sz="0" w:space="0" w:color="auto"/>
                <w:left w:val="none" w:sz="0" w:space="0" w:color="auto"/>
                <w:bottom w:val="none" w:sz="0" w:space="0" w:color="auto"/>
                <w:right w:val="none" w:sz="0" w:space="0" w:color="auto"/>
              </w:divBdr>
            </w:div>
          </w:divsChild>
        </w:div>
        <w:div w:id="1146555298">
          <w:marLeft w:val="0"/>
          <w:marRight w:val="0"/>
          <w:marTop w:val="0"/>
          <w:marBottom w:val="0"/>
          <w:divBdr>
            <w:top w:val="none" w:sz="0" w:space="0" w:color="auto"/>
            <w:left w:val="none" w:sz="0" w:space="0" w:color="auto"/>
            <w:bottom w:val="none" w:sz="0" w:space="0" w:color="auto"/>
            <w:right w:val="none" w:sz="0" w:space="0" w:color="auto"/>
          </w:divBdr>
          <w:divsChild>
            <w:div w:id="609163631">
              <w:marLeft w:val="0"/>
              <w:marRight w:val="0"/>
              <w:marTop w:val="0"/>
              <w:marBottom w:val="0"/>
              <w:divBdr>
                <w:top w:val="none" w:sz="0" w:space="0" w:color="auto"/>
                <w:left w:val="none" w:sz="0" w:space="0" w:color="auto"/>
                <w:bottom w:val="none" w:sz="0" w:space="0" w:color="auto"/>
                <w:right w:val="none" w:sz="0" w:space="0" w:color="auto"/>
              </w:divBdr>
            </w:div>
          </w:divsChild>
        </w:div>
        <w:div w:id="1188518634">
          <w:marLeft w:val="0"/>
          <w:marRight w:val="0"/>
          <w:marTop w:val="0"/>
          <w:marBottom w:val="0"/>
          <w:divBdr>
            <w:top w:val="none" w:sz="0" w:space="0" w:color="auto"/>
            <w:left w:val="none" w:sz="0" w:space="0" w:color="auto"/>
            <w:bottom w:val="none" w:sz="0" w:space="0" w:color="auto"/>
            <w:right w:val="none" w:sz="0" w:space="0" w:color="auto"/>
          </w:divBdr>
        </w:div>
        <w:div w:id="295919231">
          <w:marLeft w:val="0"/>
          <w:marRight w:val="0"/>
          <w:marTop w:val="0"/>
          <w:marBottom w:val="0"/>
          <w:divBdr>
            <w:top w:val="none" w:sz="0" w:space="0" w:color="auto"/>
            <w:left w:val="none" w:sz="0" w:space="0" w:color="auto"/>
            <w:bottom w:val="none" w:sz="0" w:space="0" w:color="auto"/>
            <w:right w:val="none" w:sz="0" w:space="0" w:color="auto"/>
          </w:divBdr>
          <w:divsChild>
            <w:div w:id="1928536712">
              <w:marLeft w:val="0"/>
              <w:marRight w:val="0"/>
              <w:marTop w:val="0"/>
              <w:marBottom w:val="0"/>
              <w:divBdr>
                <w:top w:val="none" w:sz="0" w:space="0" w:color="auto"/>
                <w:left w:val="none" w:sz="0" w:space="0" w:color="auto"/>
                <w:bottom w:val="none" w:sz="0" w:space="0" w:color="auto"/>
                <w:right w:val="none" w:sz="0" w:space="0" w:color="auto"/>
              </w:divBdr>
            </w:div>
            <w:div w:id="1248541922">
              <w:marLeft w:val="0"/>
              <w:marRight w:val="0"/>
              <w:marTop w:val="0"/>
              <w:marBottom w:val="0"/>
              <w:divBdr>
                <w:top w:val="none" w:sz="0" w:space="0" w:color="auto"/>
                <w:left w:val="none" w:sz="0" w:space="0" w:color="auto"/>
                <w:bottom w:val="none" w:sz="0" w:space="0" w:color="auto"/>
                <w:right w:val="none" w:sz="0" w:space="0" w:color="auto"/>
              </w:divBdr>
            </w:div>
            <w:div w:id="1422489798">
              <w:marLeft w:val="0"/>
              <w:marRight w:val="0"/>
              <w:marTop w:val="0"/>
              <w:marBottom w:val="0"/>
              <w:divBdr>
                <w:top w:val="none" w:sz="0" w:space="0" w:color="auto"/>
                <w:left w:val="none" w:sz="0" w:space="0" w:color="auto"/>
                <w:bottom w:val="none" w:sz="0" w:space="0" w:color="auto"/>
                <w:right w:val="none" w:sz="0" w:space="0" w:color="auto"/>
              </w:divBdr>
            </w:div>
            <w:div w:id="1618219886">
              <w:marLeft w:val="0"/>
              <w:marRight w:val="0"/>
              <w:marTop w:val="0"/>
              <w:marBottom w:val="0"/>
              <w:divBdr>
                <w:top w:val="none" w:sz="0" w:space="0" w:color="auto"/>
                <w:left w:val="none" w:sz="0" w:space="0" w:color="auto"/>
                <w:bottom w:val="none" w:sz="0" w:space="0" w:color="auto"/>
                <w:right w:val="none" w:sz="0" w:space="0" w:color="auto"/>
              </w:divBdr>
            </w:div>
            <w:div w:id="1935627298">
              <w:marLeft w:val="0"/>
              <w:marRight w:val="0"/>
              <w:marTop w:val="0"/>
              <w:marBottom w:val="0"/>
              <w:divBdr>
                <w:top w:val="none" w:sz="0" w:space="0" w:color="auto"/>
                <w:left w:val="none" w:sz="0" w:space="0" w:color="auto"/>
                <w:bottom w:val="none" w:sz="0" w:space="0" w:color="auto"/>
                <w:right w:val="none" w:sz="0" w:space="0" w:color="auto"/>
              </w:divBdr>
            </w:div>
            <w:div w:id="1051005965">
              <w:marLeft w:val="0"/>
              <w:marRight w:val="0"/>
              <w:marTop w:val="0"/>
              <w:marBottom w:val="0"/>
              <w:divBdr>
                <w:top w:val="none" w:sz="0" w:space="0" w:color="auto"/>
                <w:left w:val="none" w:sz="0" w:space="0" w:color="auto"/>
                <w:bottom w:val="none" w:sz="0" w:space="0" w:color="auto"/>
                <w:right w:val="none" w:sz="0" w:space="0" w:color="auto"/>
              </w:divBdr>
            </w:div>
            <w:div w:id="1404335722">
              <w:marLeft w:val="0"/>
              <w:marRight w:val="0"/>
              <w:marTop w:val="0"/>
              <w:marBottom w:val="0"/>
              <w:divBdr>
                <w:top w:val="none" w:sz="0" w:space="0" w:color="auto"/>
                <w:left w:val="none" w:sz="0" w:space="0" w:color="auto"/>
                <w:bottom w:val="none" w:sz="0" w:space="0" w:color="auto"/>
                <w:right w:val="none" w:sz="0" w:space="0" w:color="auto"/>
              </w:divBdr>
            </w:div>
            <w:div w:id="1579753531">
              <w:marLeft w:val="0"/>
              <w:marRight w:val="0"/>
              <w:marTop w:val="0"/>
              <w:marBottom w:val="0"/>
              <w:divBdr>
                <w:top w:val="none" w:sz="0" w:space="0" w:color="auto"/>
                <w:left w:val="none" w:sz="0" w:space="0" w:color="auto"/>
                <w:bottom w:val="none" w:sz="0" w:space="0" w:color="auto"/>
                <w:right w:val="none" w:sz="0" w:space="0" w:color="auto"/>
              </w:divBdr>
            </w:div>
          </w:divsChild>
        </w:div>
        <w:div w:id="1788892159">
          <w:marLeft w:val="0"/>
          <w:marRight w:val="0"/>
          <w:marTop w:val="0"/>
          <w:marBottom w:val="0"/>
          <w:divBdr>
            <w:top w:val="none" w:sz="0" w:space="0" w:color="auto"/>
            <w:left w:val="none" w:sz="0" w:space="0" w:color="auto"/>
            <w:bottom w:val="none" w:sz="0" w:space="0" w:color="auto"/>
            <w:right w:val="none" w:sz="0" w:space="0" w:color="auto"/>
          </w:divBdr>
          <w:divsChild>
            <w:div w:id="1178882380">
              <w:marLeft w:val="0"/>
              <w:marRight w:val="0"/>
              <w:marTop w:val="0"/>
              <w:marBottom w:val="0"/>
              <w:divBdr>
                <w:top w:val="none" w:sz="0" w:space="0" w:color="auto"/>
                <w:left w:val="none" w:sz="0" w:space="0" w:color="auto"/>
                <w:bottom w:val="none" w:sz="0" w:space="0" w:color="auto"/>
                <w:right w:val="none" w:sz="0" w:space="0" w:color="auto"/>
              </w:divBdr>
            </w:div>
          </w:divsChild>
        </w:div>
        <w:div w:id="1453941179">
          <w:marLeft w:val="0"/>
          <w:marRight w:val="0"/>
          <w:marTop w:val="0"/>
          <w:marBottom w:val="0"/>
          <w:divBdr>
            <w:top w:val="none" w:sz="0" w:space="0" w:color="auto"/>
            <w:left w:val="none" w:sz="0" w:space="0" w:color="auto"/>
            <w:bottom w:val="none" w:sz="0" w:space="0" w:color="auto"/>
            <w:right w:val="none" w:sz="0" w:space="0" w:color="auto"/>
          </w:divBdr>
          <w:divsChild>
            <w:div w:id="128476172">
              <w:marLeft w:val="0"/>
              <w:marRight w:val="0"/>
              <w:marTop w:val="0"/>
              <w:marBottom w:val="0"/>
              <w:divBdr>
                <w:top w:val="none" w:sz="0" w:space="0" w:color="auto"/>
                <w:left w:val="none" w:sz="0" w:space="0" w:color="auto"/>
                <w:bottom w:val="none" w:sz="0" w:space="0" w:color="auto"/>
                <w:right w:val="none" w:sz="0" w:space="0" w:color="auto"/>
              </w:divBdr>
            </w:div>
          </w:divsChild>
        </w:div>
        <w:div w:id="1767965868">
          <w:marLeft w:val="0"/>
          <w:marRight w:val="0"/>
          <w:marTop w:val="0"/>
          <w:marBottom w:val="0"/>
          <w:divBdr>
            <w:top w:val="none" w:sz="0" w:space="0" w:color="auto"/>
            <w:left w:val="none" w:sz="0" w:space="0" w:color="auto"/>
            <w:bottom w:val="none" w:sz="0" w:space="0" w:color="auto"/>
            <w:right w:val="none" w:sz="0" w:space="0" w:color="auto"/>
          </w:divBdr>
        </w:div>
        <w:div w:id="301272554">
          <w:marLeft w:val="0"/>
          <w:marRight w:val="0"/>
          <w:marTop w:val="0"/>
          <w:marBottom w:val="0"/>
          <w:divBdr>
            <w:top w:val="none" w:sz="0" w:space="0" w:color="auto"/>
            <w:left w:val="none" w:sz="0" w:space="0" w:color="auto"/>
            <w:bottom w:val="none" w:sz="0" w:space="0" w:color="auto"/>
            <w:right w:val="none" w:sz="0" w:space="0" w:color="auto"/>
          </w:divBdr>
          <w:divsChild>
            <w:div w:id="1169757429">
              <w:marLeft w:val="0"/>
              <w:marRight w:val="0"/>
              <w:marTop w:val="0"/>
              <w:marBottom w:val="0"/>
              <w:divBdr>
                <w:top w:val="none" w:sz="0" w:space="0" w:color="auto"/>
                <w:left w:val="none" w:sz="0" w:space="0" w:color="auto"/>
                <w:bottom w:val="none" w:sz="0" w:space="0" w:color="auto"/>
                <w:right w:val="none" w:sz="0" w:space="0" w:color="auto"/>
              </w:divBdr>
            </w:div>
            <w:div w:id="2144735819">
              <w:marLeft w:val="0"/>
              <w:marRight w:val="0"/>
              <w:marTop w:val="0"/>
              <w:marBottom w:val="0"/>
              <w:divBdr>
                <w:top w:val="none" w:sz="0" w:space="0" w:color="auto"/>
                <w:left w:val="none" w:sz="0" w:space="0" w:color="auto"/>
                <w:bottom w:val="none" w:sz="0" w:space="0" w:color="auto"/>
                <w:right w:val="none" w:sz="0" w:space="0" w:color="auto"/>
              </w:divBdr>
            </w:div>
            <w:div w:id="1621646229">
              <w:marLeft w:val="0"/>
              <w:marRight w:val="0"/>
              <w:marTop w:val="0"/>
              <w:marBottom w:val="0"/>
              <w:divBdr>
                <w:top w:val="none" w:sz="0" w:space="0" w:color="auto"/>
                <w:left w:val="none" w:sz="0" w:space="0" w:color="auto"/>
                <w:bottom w:val="none" w:sz="0" w:space="0" w:color="auto"/>
                <w:right w:val="none" w:sz="0" w:space="0" w:color="auto"/>
              </w:divBdr>
            </w:div>
            <w:div w:id="428819389">
              <w:marLeft w:val="0"/>
              <w:marRight w:val="0"/>
              <w:marTop w:val="0"/>
              <w:marBottom w:val="0"/>
              <w:divBdr>
                <w:top w:val="none" w:sz="0" w:space="0" w:color="auto"/>
                <w:left w:val="none" w:sz="0" w:space="0" w:color="auto"/>
                <w:bottom w:val="none" w:sz="0" w:space="0" w:color="auto"/>
                <w:right w:val="none" w:sz="0" w:space="0" w:color="auto"/>
              </w:divBdr>
            </w:div>
            <w:div w:id="936407217">
              <w:marLeft w:val="0"/>
              <w:marRight w:val="0"/>
              <w:marTop w:val="0"/>
              <w:marBottom w:val="0"/>
              <w:divBdr>
                <w:top w:val="none" w:sz="0" w:space="0" w:color="auto"/>
                <w:left w:val="none" w:sz="0" w:space="0" w:color="auto"/>
                <w:bottom w:val="none" w:sz="0" w:space="0" w:color="auto"/>
                <w:right w:val="none" w:sz="0" w:space="0" w:color="auto"/>
              </w:divBdr>
            </w:div>
            <w:div w:id="1835413049">
              <w:marLeft w:val="0"/>
              <w:marRight w:val="0"/>
              <w:marTop w:val="0"/>
              <w:marBottom w:val="0"/>
              <w:divBdr>
                <w:top w:val="none" w:sz="0" w:space="0" w:color="auto"/>
                <w:left w:val="none" w:sz="0" w:space="0" w:color="auto"/>
                <w:bottom w:val="none" w:sz="0" w:space="0" w:color="auto"/>
                <w:right w:val="none" w:sz="0" w:space="0" w:color="auto"/>
              </w:divBdr>
            </w:div>
            <w:div w:id="1222134210">
              <w:marLeft w:val="0"/>
              <w:marRight w:val="0"/>
              <w:marTop w:val="0"/>
              <w:marBottom w:val="0"/>
              <w:divBdr>
                <w:top w:val="none" w:sz="0" w:space="0" w:color="auto"/>
                <w:left w:val="none" w:sz="0" w:space="0" w:color="auto"/>
                <w:bottom w:val="none" w:sz="0" w:space="0" w:color="auto"/>
                <w:right w:val="none" w:sz="0" w:space="0" w:color="auto"/>
              </w:divBdr>
            </w:div>
            <w:div w:id="733044663">
              <w:marLeft w:val="0"/>
              <w:marRight w:val="0"/>
              <w:marTop w:val="0"/>
              <w:marBottom w:val="0"/>
              <w:divBdr>
                <w:top w:val="none" w:sz="0" w:space="0" w:color="auto"/>
                <w:left w:val="none" w:sz="0" w:space="0" w:color="auto"/>
                <w:bottom w:val="none" w:sz="0" w:space="0" w:color="auto"/>
                <w:right w:val="none" w:sz="0" w:space="0" w:color="auto"/>
              </w:divBdr>
            </w:div>
          </w:divsChild>
        </w:div>
        <w:div w:id="1748383142">
          <w:marLeft w:val="0"/>
          <w:marRight w:val="0"/>
          <w:marTop w:val="0"/>
          <w:marBottom w:val="0"/>
          <w:divBdr>
            <w:top w:val="none" w:sz="0" w:space="0" w:color="auto"/>
            <w:left w:val="none" w:sz="0" w:space="0" w:color="auto"/>
            <w:bottom w:val="none" w:sz="0" w:space="0" w:color="auto"/>
            <w:right w:val="none" w:sz="0" w:space="0" w:color="auto"/>
          </w:divBdr>
          <w:divsChild>
            <w:div w:id="1745108098">
              <w:marLeft w:val="0"/>
              <w:marRight w:val="0"/>
              <w:marTop w:val="0"/>
              <w:marBottom w:val="0"/>
              <w:divBdr>
                <w:top w:val="none" w:sz="0" w:space="0" w:color="auto"/>
                <w:left w:val="none" w:sz="0" w:space="0" w:color="auto"/>
                <w:bottom w:val="none" w:sz="0" w:space="0" w:color="auto"/>
                <w:right w:val="none" w:sz="0" w:space="0" w:color="auto"/>
              </w:divBdr>
            </w:div>
          </w:divsChild>
        </w:div>
        <w:div w:id="1048801637">
          <w:marLeft w:val="0"/>
          <w:marRight w:val="0"/>
          <w:marTop w:val="0"/>
          <w:marBottom w:val="0"/>
          <w:divBdr>
            <w:top w:val="none" w:sz="0" w:space="0" w:color="auto"/>
            <w:left w:val="none" w:sz="0" w:space="0" w:color="auto"/>
            <w:bottom w:val="none" w:sz="0" w:space="0" w:color="auto"/>
            <w:right w:val="none" w:sz="0" w:space="0" w:color="auto"/>
          </w:divBdr>
          <w:divsChild>
            <w:div w:id="962618753">
              <w:marLeft w:val="0"/>
              <w:marRight w:val="0"/>
              <w:marTop w:val="0"/>
              <w:marBottom w:val="0"/>
              <w:divBdr>
                <w:top w:val="none" w:sz="0" w:space="0" w:color="auto"/>
                <w:left w:val="none" w:sz="0" w:space="0" w:color="auto"/>
                <w:bottom w:val="none" w:sz="0" w:space="0" w:color="auto"/>
                <w:right w:val="none" w:sz="0" w:space="0" w:color="auto"/>
              </w:divBdr>
            </w:div>
          </w:divsChild>
        </w:div>
        <w:div w:id="1184979177">
          <w:marLeft w:val="0"/>
          <w:marRight w:val="0"/>
          <w:marTop w:val="0"/>
          <w:marBottom w:val="0"/>
          <w:divBdr>
            <w:top w:val="none" w:sz="0" w:space="0" w:color="auto"/>
            <w:left w:val="none" w:sz="0" w:space="0" w:color="auto"/>
            <w:bottom w:val="none" w:sz="0" w:space="0" w:color="auto"/>
            <w:right w:val="none" w:sz="0" w:space="0" w:color="auto"/>
          </w:divBdr>
        </w:div>
        <w:div w:id="889194952">
          <w:marLeft w:val="0"/>
          <w:marRight w:val="0"/>
          <w:marTop w:val="0"/>
          <w:marBottom w:val="0"/>
          <w:divBdr>
            <w:top w:val="none" w:sz="0" w:space="0" w:color="auto"/>
            <w:left w:val="none" w:sz="0" w:space="0" w:color="auto"/>
            <w:bottom w:val="none" w:sz="0" w:space="0" w:color="auto"/>
            <w:right w:val="none" w:sz="0" w:space="0" w:color="auto"/>
          </w:divBdr>
          <w:divsChild>
            <w:div w:id="2079815138">
              <w:marLeft w:val="0"/>
              <w:marRight w:val="0"/>
              <w:marTop w:val="0"/>
              <w:marBottom w:val="0"/>
              <w:divBdr>
                <w:top w:val="none" w:sz="0" w:space="0" w:color="auto"/>
                <w:left w:val="none" w:sz="0" w:space="0" w:color="auto"/>
                <w:bottom w:val="none" w:sz="0" w:space="0" w:color="auto"/>
                <w:right w:val="none" w:sz="0" w:space="0" w:color="auto"/>
              </w:divBdr>
            </w:div>
            <w:div w:id="255526393">
              <w:marLeft w:val="0"/>
              <w:marRight w:val="0"/>
              <w:marTop w:val="0"/>
              <w:marBottom w:val="0"/>
              <w:divBdr>
                <w:top w:val="none" w:sz="0" w:space="0" w:color="auto"/>
                <w:left w:val="none" w:sz="0" w:space="0" w:color="auto"/>
                <w:bottom w:val="none" w:sz="0" w:space="0" w:color="auto"/>
                <w:right w:val="none" w:sz="0" w:space="0" w:color="auto"/>
              </w:divBdr>
            </w:div>
            <w:div w:id="648825857">
              <w:marLeft w:val="0"/>
              <w:marRight w:val="0"/>
              <w:marTop w:val="0"/>
              <w:marBottom w:val="0"/>
              <w:divBdr>
                <w:top w:val="none" w:sz="0" w:space="0" w:color="auto"/>
                <w:left w:val="none" w:sz="0" w:space="0" w:color="auto"/>
                <w:bottom w:val="none" w:sz="0" w:space="0" w:color="auto"/>
                <w:right w:val="none" w:sz="0" w:space="0" w:color="auto"/>
              </w:divBdr>
            </w:div>
            <w:div w:id="1902329268">
              <w:marLeft w:val="0"/>
              <w:marRight w:val="0"/>
              <w:marTop w:val="0"/>
              <w:marBottom w:val="0"/>
              <w:divBdr>
                <w:top w:val="none" w:sz="0" w:space="0" w:color="auto"/>
                <w:left w:val="none" w:sz="0" w:space="0" w:color="auto"/>
                <w:bottom w:val="none" w:sz="0" w:space="0" w:color="auto"/>
                <w:right w:val="none" w:sz="0" w:space="0" w:color="auto"/>
              </w:divBdr>
            </w:div>
            <w:div w:id="1261450838">
              <w:marLeft w:val="0"/>
              <w:marRight w:val="0"/>
              <w:marTop w:val="0"/>
              <w:marBottom w:val="0"/>
              <w:divBdr>
                <w:top w:val="none" w:sz="0" w:space="0" w:color="auto"/>
                <w:left w:val="none" w:sz="0" w:space="0" w:color="auto"/>
                <w:bottom w:val="none" w:sz="0" w:space="0" w:color="auto"/>
                <w:right w:val="none" w:sz="0" w:space="0" w:color="auto"/>
              </w:divBdr>
            </w:div>
            <w:div w:id="576091637">
              <w:marLeft w:val="0"/>
              <w:marRight w:val="0"/>
              <w:marTop w:val="0"/>
              <w:marBottom w:val="0"/>
              <w:divBdr>
                <w:top w:val="none" w:sz="0" w:space="0" w:color="auto"/>
                <w:left w:val="none" w:sz="0" w:space="0" w:color="auto"/>
                <w:bottom w:val="none" w:sz="0" w:space="0" w:color="auto"/>
                <w:right w:val="none" w:sz="0" w:space="0" w:color="auto"/>
              </w:divBdr>
            </w:div>
            <w:div w:id="1498643678">
              <w:marLeft w:val="0"/>
              <w:marRight w:val="0"/>
              <w:marTop w:val="0"/>
              <w:marBottom w:val="0"/>
              <w:divBdr>
                <w:top w:val="none" w:sz="0" w:space="0" w:color="auto"/>
                <w:left w:val="none" w:sz="0" w:space="0" w:color="auto"/>
                <w:bottom w:val="none" w:sz="0" w:space="0" w:color="auto"/>
                <w:right w:val="none" w:sz="0" w:space="0" w:color="auto"/>
              </w:divBdr>
            </w:div>
            <w:div w:id="207038611">
              <w:marLeft w:val="0"/>
              <w:marRight w:val="0"/>
              <w:marTop w:val="0"/>
              <w:marBottom w:val="0"/>
              <w:divBdr>
                <w:top w:val="none" w:sz="0" w:space="0" w:color="auto"/>
                <w:left w:val="none" w:sz="0" w:space="0" w:color="auto"/>
                <w:bottom w:val="none" w:sz="0" w:space="0" w:color="auto"/>
                <w:right w:val="none" w:sz="0" w:space="0" w:color="auto"/>
              </w:divBdr>
            </w:div>
          </w:divsChild>
        </w:div>
        <w:div w:id="152987745">
          <w:marLeft w:val="0"/>
          <w:marRight w:val="0"/>
          <w:marTop w:val="0"/>
          <w:marBottom w:val="0"/>
          <w:divBdr>
            <w:top w:val="none" w:sz="0" w:space="0" w:color="auto"/>
            <w:left w:val="none" w:sz="0" w:space="0" w:color="auto"/>
            <w:bottom w:val="none" w:sz="0" w:space="0" w:color="auto"/>
            <w:right w:val="none" w:sz="0" w:space="0" w:color="auto"/>
          </w:divBdr>
          <w:divsChild>
            <w:div w:id="1483737029">
              <w:marLeft w:val="0"/>
              <w:marRight w:val="0"/>
              <w:marTop w:val="0"/>
              <w:marBottom w:val="0"/>
              <w:divBdr>
                <w:top w:val="none" w:sz="0" w:space="0" w:color="auto"/>
                <w:left w:val="none" w:sz="0" w:space="0" w:color="auto"/>
                <w:bottom w:val="none" w:sz="0" w:space="0" w:color="auto"/>
                <w:right w:val="none" w:sz="0" w:space="0" w:color="auto"/>
              </w:divBdr>
            </w:div>
          </w:divsChild>
        </w:div>
        <w:div w:id="1752655244">
          <w:marLeft w:val="0"/>
          <w:marRight w:val="0"/>
          <w:marTop w:val="0"/>
          <w:marBottom w:val="0"/>
          <w:divBdr>
            <w:top w:val="none" w:sz="0" w:space="0" w:color="auto"/>
            <w:left w:val="none" w:sz="0" w:space="0" w:color="auto"/>
            <w:bottom w:val="none" w:sz="0" w:space="0" w:color="auto"/>
            <w:right w:val="none" w:sz="0" w:space="0" w:color="auto"/>
          </w:divBdr>
          <w:divsChild>
            <w:div w:id="2012490541">
              <w:marLeft w:val="0"/>
              <w:marRight w:val="0"/>
              <w:marTop w:val="0"/>
              <w:marBottom w:val="0"/>
              <w:divBdr>
                <w:top w:val="none" w:sz="0" w:space="0" w:color="auto"/>
                <w:left w:val="none" w:sz="0" w:space="0" w:color="auto"/>
                <w:bottom w:val="none" w:sz="0" w:space="0" w:color="auto"/>
                <w:right w:val="none" w:sz="0" w:space="0" w:color="auto"/>
              </w:divBdr>
            </w:div>
          </w:divsChild>
        </w:div>
        <w:div w:id="1454250518">
          <w:marLeft w:val="0"/>
          <w:marRight w:val="0"/>
          <w:marTop w:val="0"/>
          <w:marBottom w:val="0"/>
          <w:divBdr>
            <w:top w:val="none" w:sz="0" w:space="0" w:color="auto"/>
            <w:left w:val="none" w:sz="0" w:space="0" w:color="auto"/>
            <w:bottom w:val="none" w:sz="0" w:space="0" w:color="auto"/>
            <w:right w:val="none" w:sz="0" w:space="0" w:color="auto"/>
          </w:divBdr>
        </w:div>
        <w:div w:id="1181090754">
          <w:marLeft w:val="0"/>
          <w:marRight w:val="0"/>
          <w:marTop w:val="0"/>
          <w:marBottom w:val="0"/>
          <w:divBdr>
            <w:top w:val="none" w:sz="0" w:space="0" w:color="auto"/>
            <w:left w:val="none" w:sz="0" w:space="0" w:color="auto"/>
            <w:bottom w:val="none" w:sz="0" w:space="0" w:color="auto"/>
            <w:right w:val="none" w:sz="0" w:space="0" w:color="auto"/>
          </w:divBdr>
          <w:divsChild>
            <w:div w:id="1466923840">
              <w:marLeft w:val="0"/>
              <w:marRight w:val="0"/>
              <w:marTop w:val="0"/>
              <w:marBottom w:val="0"/>
              <w:divBdr>
                <w:top w:val="none" w:sz="0" w:space="0" w:color="auto"/>
                <w:left w:val="none" w:sz="0" w:space="0" w:color="auto"/>
                <w:bottom w:val="none" w:sz="0" w:space="0" w:color="auto"/>
                <w:right w:val="none" w:sz="0" w:space="0" w:color="auto"/>
              </w:divBdr>
            </w:div>
            <w:div w:id="1731419115">
              <w:marLeft w:val="0"/>
              <w:marRight w:val="0"/>
              <w:marTop w:val="0"/>
              <w:marBottom w:val="0"/>
              <w:divBdr>
                <w:top w:val="none" w:sz="0" w:space="0" w:color="auto"/>
                <w:left w:val="none" w:sz="0" w:space="0" w:color="auto"/>
                <w:bottom w:val="none" w:sz="0" w:space="0" w:color="auto"/>
                <w:right w:val="none" w:sz="0" w:space="0" w:color="auto"/>
              </w:divBdr>
            </w:div>
            <w:div w:id="1563904152">
              <w:marLeft w:val="0"/>
              <w:marRight w:val="0"/>
              <w:marTop w:val="0"/>
              <w:marBottom w:val="0"/>
              <w:divBdr>
                <w:top w:val="none" w:sz="0" w:space="0" w:color="auto"/>
                <w:left w:val="none" w:sz="0" w:space="0" w:color="auto"/>
                <w:bottom w:val="none" w:sz="0" w:space="0" w:color="auto"/>
                <w:right w:val="none" w:sz="0" w:space="0" w:color="auto"/>
              </w:divBdr>
            </w:div>
            <w:div w:id="2094425727">
              <w:marLeft w:val="0"/>
              <w:marRight w:val="0"/>
              <w:marTop w:val="0"/>
              <w:marBottom w:val="0"/>
              <w:divBdr>
                <w:top w:val="none" w:sz="0" w:space="0" w:color="auto"/>
                <w:left w:val="none" w:sz="0" w:space="0" w:color="auto"/>
                <w:bottom w:val="none" w:sz="0" w:space="0" w:color="auto"/>
                <w:right w:val="none" w:sz="0" w:space="0" w:color="auto"/>
              </w:divBdr>
            </w:div>
            <w:div w:id="747725328">
              <w:marLeft w:val="0"/>
              <w:marRight w:val="0"/>
              <w:marTop w:val="0"/>
              <w:marBottom w:val="0"/>
              <w:divBdr>
                <w:top w:val="none" w:sz="0" w:space="0" w:color="auto"/>
                <w:left w:val="none" w:sz="0" w:space="0" w:color="auto"/>
                <w:bottom w:val="none" w:sz="0" w:space="0" w:color="auto"/>
                <w:right w:val="none" w:sz="0" w:space="0" w:color="auto"/>
              </w:divBdr>
            </w:div>
            <w:div w:id="438062829">
              <w:marLeft w:val="0"/>
              <w:marRight w:val="0"/>
              <w:marTop w:val="0"/>
              <w:marBottom w:val="0"/>
              <w:divBdr>
                <w:top w:val="none" w:sz="0" w:space="0" w:color="auto"/>
                <w:left w:val="none" w:sz="0" w:space="0" w:color="auto"/>
                <w:bottom w:val="none" w:sz="0" w:space="0" w:color="auto"/>
                <w:right w:val="none" w:sz="0" w:space="0" w:color="auto"/>
              </w:divBdr>
            </w:div>
            <w:div w:id="1980456990">
              <w:marLeft w:val="0"/>
              <w:marRight w:val="0"/>
              <w:marTop w:val="0"/>
              <w:marBottom w:val="0"/>
              <w:divBdr>
                <w:top w:val="none" w:sz="0" w:space="0" w:color="auto"/>
                <w:left w:val="none" w:sz="0" w:space="0" w:color="auto"/>
                <w:bottom w:val="none" w:sz="0" w:space="0" w:color="auto"/>
                <w:right w:val="none" w:sz="0" w:space="0" w:color="auto"/>
              </w:divBdr>
            </w:div>
            <w:div w:id="15884447">
              <w:marLeft w:val="0"/>
              <w:marRight w:val="0"/>
              <w:marTop w:val="0"/>
              <w:marBottom w:val="0"/>
              <w:divBdr>
                <w:top w:val="none" w:sz="0" w:space="0" w:color="auto"/>
                <w:left w:val="none" w:sz="0" w:space="0" w:color="auto"/>
                <w:bottom w:val="none" w:sz="0" w:space="0" w:color="auto"/>
                <w:right w:val="none" w:sz="0" w:space="0" w:color="auto"/>
              </w:divBdr>
            </w:div>
          </w:divsChild>
        </w:div>
        <w:div w:id="1992559026">
          <w:marLeft w:val="0"/>
          <w:marRight w:val="0"/>
          <w:marTop w:val="0"/>
          <w:marBottom w:val="0"/>
          <w:divBdr>
            <w:top w:val="none" w:sz="0" w:space="0" w:color="auto"/>
            <w:left w:val="none" w:sz="0" w:space="0" w:color="auto"/>
            <w:bottom w:val="none" w:sz="0" w:space="0" w:color="auto"/>
            <w:right w:val="none" w:sz="0" w:space="0" w:color="auto"/>
          </w:divBdr>
          <w:divsChild>
            <w:div w:id="807093035">
              <w:marLeft w:val="0"/>
              <w:marRight w:val="0"/>
              <w:marTop w:val="0"/>
              <w:marBottom w:val="0"/>
              <w:divBdr>
                <w:top w:val="none" w:sz="0" w:space="0" w:color="auto"/>
                <w:left w:val="none" w:sz="0" w:space="0" w:color="auto"/>
                <w:bottom w:val="none" w:sz="0" w:space="0" w:color="auto"/>
                <w:right w:val="none" w:sz="0" w:space="0" w:color="auto"/>
              </w:divBdr>
            </w:div>
          </w:divsChild>
        </w:div>
        <w:div w:id="222763132">
          <w:marLeft w:val="0"/>
          <w:marRight w:val="0"/>
          <w:marTop w:val="0"/>
          <w:marBottom w:val="0"/>
          <w:divBdr>
            <w:top w:val="none" w:sz="0" w:space="0" w:color="auto"/>
            <w:left w:val="none" w:sz="0" w:space="0" w:color="auto"/>
            <w:bottom w:val="none" w:sz="0" w:space="0" w:color="auto"/>
            <w:right w:val="none" w:sz="0" w:space="0" w:color="auto"/>
          </w:divBdr>
          <w:divsChild>
            <w:div w:id="115755100">
              <w:marLeft w:val="0"/>
              <w:marRight w:val="0"/>
              <w:marTop w:val="0"/>
              <w:marBottom w:val="0"/>
              <w:divBdr>
                <w:top w:val="none" w:sz="0" w:space="0" w:color="auto"/>
                <w:left w:val="none" w:sz="0" w:space="0" w:color="auto"/>
                <w:bottom w:val="none" w:sz="0" w:space="0" w:color="auto"/>
                <w:right w:val="none" w:sz="0" w:space="0" w:color="auto"/>
              </w:divBdr>
            </w:div>
          </w:divsChild>
        </w:div>
        <w:div w:id="1803883810">
          <w:marLeft w:val="0"/>
          <w:marRight w:val="0"/>
          <w:marTop w:val="0"/>
          <w:marBottom w:val="0"/>
          <w:divBdr>
            <w:top w:val="none" w:sz="0" w:space="0" w:color="auto"/>
            <w:left w:val="none" w:sz="0" w:space="0" w:color="auto"/>
            <w:bottom w:val="none" w:sz="0" w:space="0" w:color="auto"/>
            <w:right w:val="none" w:sz="0" w:space="0" w:color="auto"/>
          </w:divBdr>
        </w:div>
        <w:div w:id="592516405">
          <w:marLeft w:val="0"/>
          <w:marRight w:val="0"/>
          <w:marTop w:val="0"/>
          <w:marBottom w:val="0"/>
          <w:divBdr>
            <w:top w:val="none" w:sz="0" w:space="0" w:color="auto"/>
            <w:left w:val="none" w:sz="0" w:space="0" w:color="auto"/>
            <w:bottom w:val="none" w:sz="0" w:space="0" w:color="auto"/>
            <w:right w:val="none" w:sz="0" w:space="0" w:color="auto"/>
          </w:divBdr>
          <w:divsChild>
            <w:div w:id="1336836023">
              <w:marLeft w:val="0"/>
              <w:marRight w:val="0"/>
              <w:marTop w:val="0"/>
              <w:marBottom w:val="0"/>
              <w:divBdr>
                <w:top w:val="none" w:sz="0" w:space="0" w:color="auto"/>
                <w:left w:val="none" w:sz="0" w:space="0" w:color="auto"/>
                <w:bottom w:val="none" w:sz="0" w:space="0" w:color="auto"/>
                <w:right w:val="none" w:sz="0" w:space="0" w:color="auto"/>
              </w:divBdr>
            </w:div>
            <w:div w:id="1338456908">
              <w:marLeft w:val="0"/>
              <w:marRight w:val="0"/>
              <w:marTop w:val="0"/>
              <w:marBottom w:val="0"/>
              <w:divBdr>
                <w:top w:val="none" w:sz="0" w:space="0" w:color="auto"/>
                <w:left w:val="none" w:sz="0" w:space="0" w:color="auto"/>
                <w:bottom w:val="none" w:sz="0" w:space="0" w:color="auto"/>
                <w:right w:val="none" w:sz="0" w:space="0" w:color="auto"/>
              </w:divBdr>
            </w:div>
            <w:div w:id="1701541411">
              <w:marLeft w:val="0"/>
              <w:marRight w:val="0"/>
              <w:marTop w:val="0"/>
              <w:marBottom w:val="0"/>
              <w:divBdr>
                <w:top w:val="none" w:sz="0" w:space="0" w:color="auto"/>
                <w:left w:val="none" w:sz="0" w:space="0" w:color="auto"/>
                <w:bottom w:val="none" w:sz="0" w:space="0" w:color="auto"/>
                <w:right w:val="none" w:sz="0" w:space="0" w:color="auto"/>
              </w:divBdr>
            </w:div>
            <w:div w:id="1478451046">
              <w:marLeft w:val="0"/>
              <w:marRight w:val="0"/>
              <w:marTop w:val="0"/>
              <w:marBottom w:val="0"/>
              <w:divBdr>
                <w:top w:val="none" w:sz="0" w:space="0" w:color="auto"/>
                <w:left w:val="none" w:sz="0" w:space="0" w:color="auto"/>
                <w:bottom w:val="none" w:sz="0" w:space="0" w:color="auto"/>
                <w:right w:val="none" w:sz="0" w:space="0" w:color="auto"/>
              </w:divBdr>
            </w:div>
            <w:div w:id="1768497315">
              <w:marLeft w:val="0"/>
              <w:marRight w:val="0"/>
              <w:marTop w:val="0"/>
              <w:marBottom w:val="0"/>
              <w:divBdr>
                <w:top w:val="none" w:sz="0" w:space="0" w:color="auto"/>
                <w:left w:val="none" w:sz="0" w:space="0" w:color="auto"/>
                <w:bottom w:val="none" w:sz="0" w:space="0" w:color="auto"/>
                <w:right w:val="none" w:sz="0" w:space="0" w:color="auto"/>
              </w:divBdr>
            </w:div>
            <w:div w:id="682636345">
              <w:marLeft w:val="0"/>
              <w:marRight w:val="0"/>
              <w:marTop w:val="0"/>
              <w:marBottom w:val="0"/>
              <w:divBdr>
                <w:top w:val="none" w:sz="0" w:space="0" w:color="auto"/>
                <w:left w:val="none" w:sz="0" w:space="0" w:color="auto"/>
                <w:bottom w:val="none" w:sz="0" w:space="0" w:color="auto"/>
                <w:right w:val="none" w:sz="0" w:space="0" w:color="auto"/>
              </w:divBdr>
            </w:div>
            <w:div w:id="237903402">
              <w:marLeft w:val="0"/>
              <w:marRight w:val="0"/>
              <w:marTop w:val="0"/>
              <w:marBottom w:val="0"/>
              <w:divBdr>
                <w:top w:val="none" w:sz="0" w:space="0" w:color="auto"/>
                <w:left w:val="none" w:sz="0" w:space="0" w:color="auto"/>
                <w:bottom w:val="none" w:sz="0" w:space="0" w:color="auto"/>
                <w:right w:val="none" w:sz="0" w:space="0" w:color="auto"/>
              </w:divBdr>
            </w:div>
            <w:div w:id="818888599">
              <w:marLeft w:val="0"/>
              <w:marRight w:val="0"/>
              <w:marTop w:val="0"/>
              <w:marBottom w:val="0"/>
              <w:divBdr>
                <w:top w:val="none" w:sz="0" w:space="0" w:color="auto"/>
                <w:left w:val="none" w:sz="0" w:space="0" w:color="auto"/>
                <w:bottom w:val="none" w:sz="0" w:space="0" w:color="auto"/>
                <w:right w:val="none" w:sz="0" w:space="0" w:color="auto"/>
              </w:divBdr>
            </w:div>
          </w:divsChild>
        </w:div>
        <w:div w:id="452751619">
          <w:marLeft w:val="0"/>
          <w:marRight w:val="0"/>
          <w:marTop w:val="0"/>
          <w:marBottom w:val="0"/>
          <w:divBdr>
            <w:top w:val="none" w:sz="0" w:space="0" w:color="auto"/>
            <w:left w:val="none" w:sz="0" w:space="0" w:color="auto"/>
            <w:bottom w:val="none" w:sz="0" w:space="0" w:color="auto"/>
            <w:right w:val="none" w:sz="0" w:space="0" w:color="auto"/>
          </w:divBdr>
          <w:divsChild>
            <w:div w:id="703140165">
              <w:marLeft w:val="0"/>
              <w:marRight w:val="0"/>
              <w:marTop w:val="0"/>
              <w:marBottom w:val="0"/>
              <w:divBdr>
                <w:top w:val="none" w:sz="0" w:space="0" w:color="auto"/>
                <w:left w:val="none" w:sz="0" w:space="0" w:color="auto"/>
                <w:bottom w:val="none" w:sz="0" w:space="0" w:color="auto"/>
                <w:right w:val="none" w:sz="0" w:space="0" w:color="auto"/>
              </w:divBdr>
            </w:div>
          </w:divsChild>
        </w:div>
        <w:div w:id="1114253358">
          <w:marLeft w:val="0"/>
          <w:marRight w:val="0"/>
          <w:marTop w:val="0"/>
          <w:marBottom w:val="0"/>
          <w:divBdr>
            <w:top w:val="none" w:sz="0" w:space="0" w:color="auto"/>
            <w:left w:val="none" w:sz="0" w:space="0" w:color="auto"/>
            <w:bottom w:val="none" w:sz="0" w:space="0" w:color="auto"/>
            <w:right w:val="none" w:sz="0" w:space="0" w:color="auto"/>
          </w:divBdr>
          <w:divsChild>
            <w:div w:id="540634878">
              <w:marLeft w:val="0"/>
              <w:marRight w:val="0"/>
              <w:marTop w:val="0"/>
              <w:marBottom w:val="0"/>
              <w:divBdr>
                <w:top w:val="none" w:sz="0" w:space="0" w:color="auto"/>
                <w:left w:val="none" w:sz="0" w:space="0" w:color="auto"/>
                <w:bottom w:val="none" w:sz="0" w:space="0" w:color="auto"/>
                <w:right w:val="none" w:sz="0" w:space="0" w:color="auto"/>
              </w:divBdr>
            </w:div>
          </w:divsChild>
        </w:div>
        <w:div w:id="62029474">
          <w:marLeft w:val="0"/>
          <w:marRight w:val="0"/>
          <w:marTop w:val="0"/>
          <w:marBottom w:val="0"/>
          <w:divBdr>
            <w:top w:val="none" w:sz="0" w:space="0" w:color="auto"/>
            <w:left w:val="none" w:sz="0" w:space="0" w:color="auto"/>
            <w:bottom w:val="none" w:sz="0" w:space="0" w:color="auto"/>
            <w:right w:val="none" w:sz="0" w:space="0" w:color="auto"/>
          </w:divBdr>
        </w:div>
        <w:div w:id="1218081971">
          <w:marLeft w:val="0"/>
          <w:marRight w:val="0"/>
          <w:marTop w:val="0"/>
          <w:marBottom w:val="0"/>
          <w:divBdr>
            <w:top w:val="none" w:sz="0" w:space="0" w:color="auto"/>
            <w:left w:val="none" w:sz="0" w:space="0" w:color="auto"/>
            <w:bottom w:val="none" w:sz="0" w:space="0" w:color="auto"/>
            <w:right w:val="none" w:sz="0" w:space="0" w:color="auto"/>
          </w:divBdr>
          <w:divsChild>
            <w:div w:id="709957959">
              <w:marLeft w:val="0"/>
              <w:marRight w:val="0"/>
              <w:marTop w:val="0"/>
              <w:marBottom w:val="0"/>
              <w:divBdr>
                <w:top w:val="none" w:sz="0" w:space="0" w:color="auto"/>
                <w:left w:val="none" w:sz="0" w:space="0" w:color="auto"/>
                <w:bottom w:val="none" w:sz="0" w:space="0" w:color="auto"/>
                <w:right w:val="none" w:sz="0" w:space="0" w:color="auto"/>
              </w:divBdr>
            </w:div>
          </w:divsChild>
        </w:div>
        <w:div w:id="117453471">
          <w:marLeft w:val="0"/>
          <w:marRight w:val="0"/>
          <w:marTop w:val="0"/>
          <w:marBottom w:val="0"/>
          <w:divBdr>
            <w:top w:val="none" w:sz="0" w:space="0" w:color="auto"/>
            <w:left w:val="none" w:sz="0" w:space="0" w:color="auto"/>
            <w:bottom w:val="none" w:sz="0" w:space="0" w:color="auto"/>
            <w:right w:val="none" w:sz="0" w:space="0" w:color="auto"/>
          </w:divBdr>
          <w:divsChild>
            <w:div w:id="506671865">
              <w:marLeft w:val="0"/>
              <w:marRight w:val="0"/>
              <w:marTop w:val="0"/>
              <w:marBottom w:val="0"/>
              <w:divBdr>
                <w:top w:val="none" w:sz="0" w:space="0" w:color="auto"/>
                <w:left w:val="none" w:sz="0" w:space="0" w:color="auto"/>
                <w:bottom w:val="none" w:sz="0" w:space="0" w:color="auto"/>
                <w:right w:val="none" w:sz="0" w:space="0" w:color="auto"/>
              </w:divBdr>
            </w:div>
          </w:divsChild>
        </w:div>
        <w:div w:id="106701660">
          <w:marLeft w:val="0"/>
          <w:marRight w:val="0"/>
          <w:marTop w:val="0"/>
          <w:marBottom w:val="0"/>
          <w:divBdr>
            <w:top w:val="none" w:sz="0" w:space="0" w:color="auto"/>
            <w:left w:val="none" w:sz="0" w:space="0" w:color="auto"/>
            <w:bottom w:val="none" w:sz="0" w:space="0" w:color="auto"/>
            <w:right w:val="none" w:sz="0" w:space="0" w:color="auto"/>
          </w:divBdr>
        </w:div>
        <w:div w:id="785394242">
          <w:marLeft w:val="0"/>
          <w:marRight w:val="0"/>
          <w:marTop w:val="0"/>
          <w:marBottom w:val="0"/>
          <w:divBdr>
            <w:top w:val="none" w:sz="0" w:space="0" w:color="auto"/>
            <w:left w:val="none" w:sz="0" w:space="0" w:color="auto"/>
            <w:bottom w:val="none" w:sz="0" w:space="0" w:color="auto"/>
            <w:right w:val="none" w:sz="0" w:space="0" w:color="auto"/>
          </w:divBdr>
          <w:divsChild>
            <w:div w:id="29765416">
              <w:marLeft w:val="0"/>
              <w:marRight w:val="0"/>
              <w:marTop w:val="0"/>
              <w:marBottom w:val="0"/>
              <w:divBdr>
                <w:top w:val="none" w:sz="0" w:space="0" w:color="auto"/>
                <w:left w:val="none" w:sz="0" w:space="0" w:color="auto"/>
                <w:bottom w:val="none" w:sz="0" w:space="0" w:color="auto"/>
                <w:right w:val="none" w:sz="0" w:space="0" w:color="auto"/>
              </w:divBdr>
            </w:div>
          </w:divsChild>
        </w:div>
        <w:div w:id="1118336845">
          <w:marLeft w:val="0"/>
          <w:marRight w:val="0"/>
          <w:marTop w:val="0"/>
          <w:marBottom w:val="0"/>
          <w:divBdr>
            <w:top w:val="none" w:sz="0" w:space="0" w:color="auto"/>
            <w:left w:val="none" w:sz="0" w:space="0" w:color="auto"/>
            <w:bottom w:val="none" w:sz="0" w:space="0" w:color="auto"/>
            <w:right w:val="none" w:sz="0" w:space="0" w:color="auto"/>
          </w:divBdr>
          <w:divsChild>
            <w:div w:id="756898587">
              <w:marLeft w:val="0"/>
              <w:marRight w:val="0"/>
              <w:marTop w:val="0"/>
              <w:marBottom w:val="0"/>
              <w:divBdr>
                <w:top w:val="none" w:sz="0" w:space="0" w:color="auto"/>
                <w:left w:val="none" w:sz="0" w:space="0" w:color="auto"/>
                <w:bottom w:val="none" w:sz="0" w:space="0" w:color="auto"/>
                <w:right w:val="none" w:sz="0" w:space="0" w:color="auto"/>
              </w:divBdr>
            </w:div>
          </w:divsChild>
        </w:div>
        <w:div w:id="15547836">
          <w:marLeft w:val="0"/>
          <w:marRight w:val="0"/>
          <w:marTop w:val="0"/>
          <w:marBottom w:val="0"/>
          <w:divBdr>
            <w:top w:val="none" w:sz="0" w:space="0" w:color="auto"/>
            <w:left w:val="none" w:sz="0" w:space="0" w:color="auto"/>
            <w:bottom w:val="none" w:sz="0" w:space="0" w:color="auto"/>
            <w:right w:val="none" w:sz="0" w:space="0" w:color="auto"/>
          </w:divBdr>
        </w:div>
        <w:div w:id="610355249">
          <w:marLeft w:val="0"/>
          <w:marRight w:val="0"/>
          <w:marTop w:val="0"/>
          <w:marBottom w:val="0"/>
          <w:divBdr>
            <w:top w:val="none" w:sz="0" w:space="0" w:color="auto"/>
            <w:left w:val="none" w:sz="0" w:space="0" w:color="auto"/>
            <w:bottom w:val="none" w:sz="0" w:space="0" w:color="auto"/>
            <w:right w:val="none" w:sz="0" w:space="0" w:color="auto"/>
          </w:divBdr>
          <w:divsChild>
            <w:div w:id="1838841689">
              <w:marLeft w:val="0"/>
              <w:marRight w:val="0"/>
              <w:marTop w:val="0"/>
              <w:marBottom w:val="0"/>
              <w:divBdr>
                <w:top w:val="none" w:sz="0" w:space="0" w:color="auto"/>
                <w:left w:val="none" w:sz="0" w:space="0" w:color="auto"/>
                <w:bottom w:val="none" w:sz="0" w:space="0" w:color="auto"/>
                <w:right w:val="none" w:sz="0" w:space="0" w:color="auto"/>
              </w:divBdr>
            </w:div>
          </w:divsChild>
        </w:div>
        <w:div w:id="570316003">
          <w:marLeft w:val="0"/>
          <w:marRight w:val="0"/>
          <w:marTop w:val="0"/>
          <w:marBottom w:val="0"/>
          <w:divBdr>
            <w:top w:val="none" w:sz="0" w:space="0" w:color="auto"/>
            <w:left w:val="none" w:sz="0" w:space="0" w:color="auto"/>
            <w:bottom w:val="none" w:sz="0" w:space="0" w:color="auto"/>
            <w:right w:val="none" w:sz="0" w:space="0" w:color="auto"/>
          </w:divBdr>
          <w:divsChild>
            <w:div w:id="416290972">
              <w:marLeft w:val="0"/>
              <w:marRight w:val="0"/>
              <w:marTop w:val="0"/>
              <w:marBottom w:val="0"/>
              <w:divBdr>
                <w:top w:val="none" w:sz="0" w:space="0" w:color="auto"/>
                <w:left w:val="none" w:sz="0" w:space="0" w:color="auto"/>
                <w:bottom w:val="none" w:sz="0" w:space="0" w:color="auto"/>
                <w:right w:val="none" w:sz="0" w:space="0" w:color="auto"/>
              </w:divBdr>
            </w:div>
          </w:divsChild>
        </w:div>
        <w:div w:id="451483680">
          <w:marLeft w:val="0"/>
          <w:marRight w:val="0"/>
          <w:marTop w:val="0"/>
          <w:marBottom w:val="0"/>
          <w:divBdr>
            <w:top w:val="none" w:sz="0" w:space="0" w:color="auto"/>
            <w:left w:val="none" w:sz="0" w:space="0" w:color="auto"/>
            <w:bottom w:val="none" w:sz="0" w:space="0" w:color="auto"/>
            <w:right w:val="none" w:sz="0" w:space="0" w:color="auto"/>
          </w:divBdr>
        </w:div>
        <w:div w:id="1007171304">
          <w:marLeft w:val="0"/>
          <w:marRight w:val="0"/>
          <w:marTop w:val="0"/>
          <w:marBottom w:val="0"/>
          <w:divBdr>
            <w:top w:val="none" w:sz="0" w:space="0" w:color="auto"/>
            <w:left w:val="none" w:sz="0" w:space="0" w:color="auto"/>
            <w:bottom w:val="none" w:sz="0" w:space="0" w:color="auto"/>
            <w:right w:val="none" w:sz="0" w:space="0" w:color="auto"/>
          </w:divBdr>
          <w:divsChild>
            <w:div w:id="608898741">
              <w:marLeft w:val="0"/>
              <w:marRight w:val="0"/>
              <w:marTop w:val="0"/>
              <w:marBottom w:val="0"/>
              <w:divBdr>
                <w:top w:val="none" w:sz="0" w:space="0" w:color="auto"/>
                <w:left w:val="none" w:sz="0" w:space="0" w:color="auto"/>
                <w:bottom w:val="none" w:sz="0" w:space="0" w:color="auto"/>
                <w:right w:val="none" w:sz="0" w:space="0" w:color="auto"/>
              </w:divBdr>
            </w:div>
          </w:divsChild>
        </w:div>
        <w:div w:id="605776014">
          <w:marLeft w:val="0"/>
          <w:marRight w:val="0"/>
          <w:marTop w:val="0"/>
          <w:marBottom w:val="0"/>
          <w:divBdr>
            <w:top w:val="none" w:sz="0" w:space="0" w:color="auto"/>
            <w:left w:val="none" w:sz="0" w:space="0" w:color="auto"/>
            <w:bottom w:val="none" w:sz="0" w:space="0" w:color="auto"/>
            <w:right w:val="none" w:sz="0" w:space="0" w:color="auto"/>
          </w:divBdr>
          <w:divsChild>
            <w:div w:id="134421937">
              <w:marLeft w:val="0"/>
              <w:marRight w:val="0"/>
              <w:marTop w:val="0"/>
              <w:marBottom w:val="0"/>
              <w:divBdr>
                <w:top w:val="none" w:sz="0" w:space="0" w:color="auto"/>
                <w:left w:val="none" w:sz="0" w:space="0" w:color="auto"/>
                <w:bottom w:val="none" w:sz="0" w:space="0" w:color="auto"/>
                <w:right w:val="none" w:sz="0" w:space="0" w:color="auto"/>
              </w:divBdr>
            </w:div>
          </w:divsChild>
        </w:div>
        <w:div w:id="1698846706">
          <w:marLeft w:val="0"/>
          <w:marRight w:val="0"/>
          <w:marTop w:val="0"/>
          <w:marBottom w:val="0"/>
          <w:divBdr>
            <w:top w:val="none" w:sz="0" w:space="0" w:color="auto"/>
            <w:left w:val="none" w:sz="0" w:space="0" w:color="auto"/>
            <w:bottom w:val="none" w:sz="0" w:space="0" w:color="auto"/>
            <w:right w:val="none" w:sz="0" w:space="0" w:color="auto"/>
          </w:divBdr>
          <w:divsChild>
            <w:div w:id="746534314">
              <w:marLeft w:val="0"/>
              <w:marRight w:val="0"/>
              <w:marTop w:val="0"/>
              <w:marBottom w:val="0"/>
              <w:divBdr>
                <w:top w:val="none" w:sz="0" w:space="0" w:color="auto"/>
                <w:left w:val="none" w:sz="0" w:space="0" w:color="auto"/>
                <w:bottom w:val="none" w:sz="0" w:space="0" w:color="auto"/>
                <w:right w:val="none" w:sz="0" w:space="0" w:color="auto"/>
              </w:divBdr>
            </w:div>
          </w:divsChild>
        </w:div>
        <w:div w:id="556817424">
          <w:marLeft w:val="0"/>
          <w:marRight w:val="0"/>
          <w:marTop w:val="0"/>
          <w:marBottom w:val="0"/>
          <w:divBdr>
            <w:top w:val="none" w:sz="0" w:space="0" w:color="auto"/>
            <w:left w:val="none" w:sz="0" w:space="0" w:color="auto"/>
            <w:bottom w:val="none" w:sz="0" w:space="0" w:color="auto"/>
            <w:right w:val="none" w:sz="0" w:space="0" w:color="auto"/>
          </w:divBdr>
          <w:divsChild>
            <w:div w:id="304435273">
              <w:marLeft w:val="0"/>
              <w:marRight w:val="0"/>
              <w:marTop w:val="0"/>
              <w:marBottom w:val="0"/>
              <w:divBdr>
                <w:top w:val="none" w:sz="0" w:space="0" w:color="auto"/>
                <w:left w:val="none" w:sz="0" w:space="0" w:color="auto"/>
                <w:bottom w:val="none" w:sz="0" w:space="0" w:color="auto"/>
                <w:right w:val="none" w:sz="0" w:space="0" w:color="auto"/>
              </w:divBdr>
            </w:div>
          </w:divsChild>
        </w:div>
        <w:div w:id="409158715">
          <w:marLeft w:val="0"/>
          <w:marRight w:val="0"/>
          <w:marTop w:val="0"/>
          <w:marBottom w:val="0"/>
          <w:divBdr>
            <w:top w:val="none" w:sz="0" w:space="0" w:color="auto"/>
            <w:left w:val="none" w:sz="0" w:space="0" w:color="auto"/>
            <w:bottom w:val="none" w:sz="0" w:space="0" w:color="auto"/>
            <w:right w:val="none" w:sz="0" w:space="0" w:color="auto"/>
          </w:divBdr>
          <w:divsChild>
            <w:div w:id="1460341037">
              <w:marLeft w:val="0"/>
              <w:marRight w:val="0"/>
              <w:marTop w:val="0"/>
              <w:marBottom w:val="0"/>
              <w:divBdr>
                <w:top w:val="none" w:sz="0" w:space="0" w:color="auto"/>
                <w:left w:val="none" w:sz="0" w:space="0" w:color="auto"/>
                <w:bottom w:val="none" w:sz="0" w:space="0" w:color="auto"/>
                <w:right w:val="none" w:sz="0" w:space="0" w:color="auto"/>
              </w:divBdr>
              <w:divsChild>
                <w:div w:id="2097243407">
                  <w:marLeft w:val="0"/>
                  <w:marRight w:val="0"/>
                  <w:marTop w:val="0"/>
                  <w:marBottom w:val="0"/>
                  <w:divBdr>
                    <w:top w:val="none" w:sz="0" w:space="0" w:color="auto"/>
                    <w:left w:val="none" w:sz="0" w:space="0" w:color="auto"/>
                    <w:bottom w:val="none" w:sz="0" w:space="0" w:color="auto"/>
                    <w:right w:val="none" w:sz="0" w:space="0" w:color="auto"/>
                  </w:divBdr>
                </w:div>
                <w:div w:id="276062913">
                  <w:marLeft w:val="0"/>
                  <w:marRight w:val="0"/>
                  <w:marTop w:val="0"/>
                  <w:marBottom w:val="0"/>
                  <w:divBdr>
                    <w:top w:val="none" w:sz="0" w:space="0" w:color="auto"/>
                    <w:left w:val="none" w:sz="0" w:space="0" w:color="auto"/>
                    <w:bottom w:val="none" w:sz="0" w:space="0" w:color="auto"/>
                    <w:right w:val="none" w:sz="0" w:space="0" w:color="auto"/>
                  </w:divBdr>
                  <w:divsChild>
                    <w:div w:id="1199272261">
                      <w:marLeft w:val="0"/>
                      <w:marRight w:val="0"/>
                      <w:marTop w:val="0"/>
                      <w:marBottom w:val="0"/>
                      <w:divBdr>
                        <w:top w:val="none" w:sz="0" w:space="0" w:color="auto"/>
                        <w:left w:val="none" w:sz="0" w:space="0" w:color="auto"/>
                        <w:bottom w:val="none" w:sz="0" w:space="0" w:color="auto"/>
                        <w:right w:val="none" w:sz="0" w:space="0" w:color="auto"/>
                      </w:divBdr>
                    </w:div>
                  </w:divsChild>
                </w:div>
                <w:div w:id="5086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3714">
          <w:marLeft w:val="0"/>
          <w:marRight w:val="0"/>
          <w:marTop w:val="0"/>
          <w:marBottom w:val="0"/>
          <w:divBdr>
            <w:top w:val="none" w:sz="0" w:space="0" w:color="auto"/>
            <w:left w:val="none" w:sz="0" w:space="0" w:color="auto"/>
            <w:bottom w:val="none" w:sz="0" w:space="0" w:color="auto"/>
            <w:right w:val="none" w:sz="0" w:space="0" w:color="auto"/>
          </w:divBdr>
          <w:divsChild>
            <w:div w:id="1024285754">
              <w:marLeft w:val="0"/>
              <w:marRight w:val="0"/>
              <w:marTop w:val="0"/>
              <w:marBottom w:val="0"/>
              <w:divBdr>
                <w:top w:val="none" w:sz="0" w:space="0" w:color="auto"/>
                <w:left w:val="none" w:sz="0" w:space="0" w:color="auto"/>
                <w:bottom w:val="none" w:sz="0" w:space="0" w:color="auto"/>
                <w:right w:val="none" w:sz="0" w:space="0" w:color="auto"/>
              </w:divBdr>
              <w:divsChild>
                <w:div w:id="219288813">
                  <w:marLeft w:val="0"/>
                  <w:marRight w:val="0"/>
                  <w:marTop w:val="0"/>
                  <w:marBottom w:val="0"/>
                  <w:divBdr>
                    <w:top w:val="none" w:sz="0" w:space="0" w:color="auto"/>
                    <w:left w:val="none" w:sz="0" w:space="0" w:color="auto"/>
                    <w:bottom w:val="none" w:sz="0" w:space="0" w:color="auto"/>
                    <w:right w:val="none" w:sz="0" w:space="0" w:color="auto"/>
                  </w:divBdr>
                  <w:divsChild>
                    <w:div w:id="369108555">
                      <w:marLeft w:val="0"/>
                      <w:marRight w:val="0"/>
                      <w:marTop w:val="0"/>
                      <w:marBottom w:val="0"/>
                      <w:divBdr>
                        <w:top w:val="none" w:sz="0" w:space="0" w:color="auto"/>
                        <w:left w:val="none" w:sz="0" w:space="0" w:color="auto"/>
                        <w:bottom w:val="none" w:sz="0" w:space="0" w:color="auto"/>
                        <w:right w:val="none" w:sz="0" w:space="0" w:color="auto"/>
                      </w:divBdr>
                    </w:div>
                  </w:divsChild>
                </w:div>
                <w:div w:id="212691444">
                  <w:marLeft w:val="0"/>
                  <w:marRight w:val="0"/>
                  <w:marTop w:val="0"/>
                  <w:marBottom w:val="0"/>
                  <w:divBdr>
                    <w:top w:val="none" w:sz="0" w:space="0" w:color="auto"/>
                    <w:left w:val="none" w:sz="0" w:space="0" w:color="auto"/>
                    <w:bottom w:val="none" w:sz="0" w:space="0" w:color="auto"/>
                    <w:right w:val="none" w:sz="0" w:space="0" w:color="auto"/>
                  </w:divBdr>
                  <w:divsChild>
                    <w:div w:id="1547984606">
                      <w:marLeft w:val="0"/>
                      <w:marRight w:val="0"/>
                      <w:marTop w:val="0"/>
                      <w:marBottom w:val="0"/>
                      <w:divBdr>
                        <w:top w:val="none" w:sz="0" w:space="0" w:color="auto"/>
                        <w:left w:val="none" w:sz="0" w:space="0" w:color="auto"/>
                        <w:bottom w:val="none" w:sz="0" w:space="0" w:color="auto"/>
                        <w:right w:val="none" w:sz="0" w:space="0" w:color="auto"/>
                      </w:divBdr>
                    </w:div>
                  </w:divsChild>
                </w:div>
                <w:div w:id="1567185018">
                  <w:marLeft w:val="0"/>
                  <w:marRight w:val="0"/>
                  <w:marTop w:val="0"/>
                  <w:marBottom w:val="0"/>
                  <w:divBdr>
                    <w:top w:val="none" w:sz="0" w:space="0" w:color="auto"/>
                    <w:left w:val="none" w:sz="0" w:space="0" w:color="auto"/>
                    <w:bottom w:val="none" w:sz="0" w:space="0" w:color="auto"/>
                    <w:right w:val="none" w:sz="0" w:space="0" w:color="auto"/>
                  </w:divBdr>
                  <w:divsChild>
                    <w:div w:id="1731999216">
                      <w:marLeft w:val="0"/>
                      <w:marRight w:val="0"/>
                      <w:marTop w:val="0"/>
                      <w:marBottom w:val="0"/>
                      <w:divBdr>
                        <w:top w:val="none" w:sz="0" w:space="0" w:color="auto"/>
                        <w:left w:val="none" w:sz="0" w:space="0" w:color="auto"/>
                        <w:bottom w:val="none" w:sz="0" w:space="0" w:color="auto"/>
                        <w:right w:val="none" w:sz="0" w:space="0" w:color="auto"/>
                      </w:divBdr>
                    </w:div>
                  </w:divsChild>
                </w:div>
                <w:div w:id="883753470">
                  <w:marLeft w:val="0"/>
                  <w:marRight w:val="0"/>
                  <w:marTop w:val="0"/>
                  <w:marBottom w:val="0"/>
                  <w:divBdr>
                    <w:top w:val="none" w:sz="0" w:space="0" w:color="auto"/>
                    <w:left w:val="none" w:sz="0" w:space="0" w:color="auto"/>
                    <w:bottom w:val="none" w:sz="0" w:space="0" w:color="auto"/>
                    <w:right w:val="none" w:sz="0" w:space="0" w:color="auto"/>
                  </w:divBdr>
                  <w:divsChild>
                    <w:div w:id="1509710665">
                      <w:marLeft w:val="0"/>
                      <w:marRight w:val="0"/>
                      <w:marTop w:val="0"/>
                      <w:marBottom w:val="0"/>
                      <w:divBdr>
                        <w:top w:val="none" w:sz="0" w:space="0" w:color="auto"/>
                        <w:left w:val="none" w:sz="0" w:space="0" w:color="auto"/>
                        <w:bottom w:val="none" w:sz="0" w:space="0" w:color="auto"/>
                        <w:right w:val="none" w:sz="0" w:space="0" w:color="auto"/>
                      </w:divBdr>
                    </w:div>
                  </w:divsChild>
                </w:div>
                <w:div w:id="20728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0493">
          <w:marLeft w:val="0"/>
          <w:marRight w:val="0"/>
          <w:marTop w:val="0"/>
          <w:marBottom w:val="0"/>
          <w:divBdr>
            <w:top w:val="none" w:sz="0" w:space="0" w:color="auto"/>
            <w:left w:val="none" w:sz="0" w:space="0" w:color="auto"/>
            <w:bottom w:val="none" w:sz="0" w:space="0" w:color="auto"/>
            <w:right w:val="none" w:sz="0" w:space="0" w:color="auto"/>
          </w:divBdr>
          <w:divsChild>
            <w:div w:id="5486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3859">
      <w:bodyDiv w:val="1"/>
      <w:marLeft w:val="0"/>
      <w:marRight w:val="0"/>
      <w:marTop w:val="0"/>
      <w:marBottom w:val="0"/>
      <w:divBdr>
        <w:top w:val="none" w:sz="0" w:space="0" w:color="auto"/>
        <w:left w:val="none" w:sz="0" w:space="0" w:color="auto"/>
        <w:bottom w:val="none" w:sz="0" w:space="0" w:color="auto"/>
        <w:right w:val="none" w:sz="0" w:space="0" w:color="auto"/>
      </w:divBdr>
      <w:divsChild>
        <w:div w:id="336537015">
          <w:marLeft w:val="0"/>
          <w:marRight w:val="0"/>
          <w:marTop w:val="0"/>
          <w:marBottom w:val="0"/>
          <w:divBdr>
            <w:top w:val="none" w:sz="0" w:space="0" w:color="auto"/>
            <w:left w:val="none" w:sz="0" w:space="0" w:color="auto"/>
            <w:bottom w:val="none" w:sz="0" w:space="0" w:color="auto"/>
            <w:right w:val="none" w:sz="0" w:space="0" w:color="auto"/>
          </w:divBdr>
        </w:div>
        <w:div w:id="1750039201">
          <w:marLeft w:val="0"/>
          <w:marRight w:val="0"/>
          <w:marTop w:val="0"/>
          <w:marBottom w:val="0"/>
          <w:divBdr>
            <w:top w:val="none" w:sz="0" w:space="0" w:color="auto"/>
            <w:left w:val="none" w:sz="0" w:space="0" w:color="auto"/>
            <w:bottom w:val="none" w:sz="0" w:space="0" w:color="auto"/>
            <w:right w:val="none" w:sz="0" w:space="0" w:color="auto"/>
          </w:divBdr>
          <w:divsChild>
            <w:div w:id="1597860844">
              <w:marLeft w:val="0"/>
              <w:marRight w:val="0"/>
              <w:marTop w:val="0"/>
              <w:marBottom w:val="0"/>
              <w:divBdr>
                <w:top w:val="none" w:sz="0" w:space="0" w:color="auto"/>
                <w:left w:val="none" w:sz="0" w:space="0" w:color="auto"/>
                <w:bottom w:val="none" w:sz="0" w:space="0" w:color="auto"/>
                <w:right w:val="none" w:sz="0" w:space="0" w:color="auto"/>
              </w:divBdr>
            </w:div>
          </w:divsChild>
        </w:div>
        <w:div w:id="1652102406">
          <w:marLeft w:val="0"/>
          <w:marRight w:val="0"/>
          <w:marTop w:val="0"/>
          <w:marBottom w:val="0"/>
          <w:divBdr>
            <w:top w:val="none" w:sz="0" w:space="0" w:color="auto"/>
            <w:left w:val="none" w:sz="0" w:space="0" w:color="auto"/>
            <w:bottom w:val="none" w:sz="0" w:space="0" w:color="auto"/>
            <w:right w:val="none" w:sz="0" w:space="0" w:color="auto"/>
          </w:divBdr>
        </w:div>
        <w:div w:id="1475559490">
          <w:marLeft w:val="0"/>
          <w:marRight w:val="0"/>
          <w:marTop w:val="0"/>
          <w:marBottom w:val="0"/>
          <w:divBdr>
            <w:top w:val="none" w:sz="0" w:space="0" w:color="auto"/>
            <w:left w:val="none" w:sz="0" w:space="0" w:color="auto"/>
            <w:bottom w:val="none" w:sz="0" w:space="0" w:color="auto"/>
            <w:right w:val="none" w:sz="0" w:space="0" w:color="auto"/>
          </w:divBdr>
          <w:divsChild>
            <w:div w:id="122384814">
              <w:marLeft w:val="0"/>
              <w:marRight w:val="0"/>
              <w:marTop w:val="0"/>
              <w:marBottom w:val="0"/>
              <w:divBdr>
                <w:top w:val="none" w:sz="0" w:space="0" w:color="auto"/>
                <w:left w:val="none" w:sz="0" w:space="0" w:color="auto"/>
                <w:bottom w:val="none" w:sz="0" w:space="0" w:color="auto"/>
                <w:right w:val="none" w:sz="0" w:space="0" w:color="auto"/>
              </w:divBdr>
              <w:divsChild>
                <w:div w:id="1838885178">
                  <w:marLeft w:val="0"/>
                  <w:marRight w:val="0"/>
                  <w:marTop w:val="0"/>
                  <w:marBottom w:val="0"/>
                  <w:divBdr>
                    <w:top w:val="none" w:sz="0" w:space="0" w:color="auto"/>
                    <w:left w:val="none" w:sz="0" w:space="0" w:color="auto"/>
                    <w:bottom w:val="none" w:sz="0" w:space="0" w:color="auto"/>
                    <w:right w:val="none" w:sz="0" w:space="0" w:color="auto"/>
                  </w:divBdr>
                  <w:divsChild>
                    <w:div w:id="402726081">
                      <w:marLeft w:val="0"/>
                      <w:marRight w:val="0"/>
                      <w:marTop w:val="0"/>
                      <w:marBottom w:val="0"/>
                      <w:divBdr>
                        <w:top w:val="none" w:sz="0" w:space="0" w:color="auto"/>
                        <w:left w:val="none" w:sz="0" w:space="0" w:color="auto"/>
                        <w:bottom w:val="none" w:sz="0" w:space="0" w:color="auto"/>
                        <w:right w:val="none" w:sz="0" w:space="0" w:color="auto"/>
                      </w:divBdr>
                    </w:div>
                    <w:div w:id="892888187">
                      <w:marLeft w:val="0"/>
                      <w:marRight w:val="0"/>
                      <w:marTop w:val="0"/>
                      <w:marBottom w:val="0"/>
                      <w:divBdr>
                        <w:top w:val="none" w:sz="0" w:space="0" w:color="auto"/>
                        <w:left w:val="none" w:sz="0" w:space="0" w:color="auto"/>
                        <w:bottom w:val="none" w:sz="0" w:space="0" w:color="auto"/>
                        <w:right w:val="none" w:sz="0" w:space="0" w:color="auto"/>
                      </w:divBdr>
                    </w:div>
                    <w:div w:id="1727491609">
                      <w:marLeft w:val="0"/>
                      <w:marRight w:val="0"/>
                      <w:marTop w:val="0"/>
                      <w:marBottom w:val="0"/>
                      <w:divBdr>
                        <w:top w:val="none" w:sz="0" w:space="0" w:color="auto"/>
                        <w:left w:val="none" w:sz="0" w:space="0" w:color="auto"/>
                        <w:bottom w:val="none" w:sz="0" w:space="0" w:color="auto"/>
                        <w:right w:val="none" w:sz="0" w:space="0" w:color="auto"/>
                      </w:divBdr>
                    </w:div>
                    <w:div w:id="1358699748">
                      <w:marLeft w:val="0"/>
                      <w:marRight w:val="0"/>
                      <w:marTop w:val="0"/>
                      <w:marBottom w:val="0"/>
                      <w:divBdr>
                        <w:top w:val="none" w:sz="0" w:space="0" w:color="auto"/>
                        <w:left w:val="none" w:sz="0" w:space="0" w:color="auto"/>
                        <w:bottom w:val="none" w:sz="0" w:space="0" w:color="auto"/>
                        <w:right w:val="none" w:sz="0" w:space="0" w:color="auto"/>
                      </w:divBdr>
                    </w:div>
                  </w:divsChild>
                </w:div>
                <w:div w:id="391848853">
                  <w:marLeft w:val="0"/>
                  <w:marRight w:val="0"/>
                  <w:marTop w:val="0"/>
                  <w:marBottom w:val="0"/>
                  <w:divBdr>
                    <w:top w:val="none" w:sz="0" w:space="0" w:color="auto"/>
                    <w:left w:val="none" w:sz="0" w:space="0" w:color="auto"/>
                    <w:bottom w:val="none" w:sz="0" w:space="0" w:color="auto"/>
                    <w:right w:val="none" w:sz="0" w:space="0" w:color="auto"/>
                  </w:divBdr>
                </w:div>
                <w:div w:id="645663958">
                  <w:marLeft w:val="0"/>
                  <w:marRight w:val="0"/>
                  <w:marTop w:val="0"/>
                  <w:marBottom w:val="0"/>
                  <w:divBdr>
                    <w:top w:val="none" w:sz="0" w:space="0" w:color="auto"/>
                    <w:left w:val="none" w:sz="0" w:space="0" w:color="auto"/>
                    <w:bottom w:val="none" w:sz="0" w:space="0" w:color="auto"/>
                    <w:right w:val="none" w:sz="0" w:space="0" w:color="auto"/>
                  </w:divBdr>
                  <w:divsChild>
                    <w:div w:id="3553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89258">
          <w:marLeft w:val="0"/>
          <w:marRight w:val="0"/>
          <w:marTop w:val="0"/>
          <w:marBottom w:val="0"/>
          <w:divBdr>
            <w:top w:val="none" w:sz="0" w:space="0" w:color="auto"/>
            <w:left w:val="none" w:sz="0" w:space="0" w:color="auto"/>
            <w:bottom w:val="none" w:sz="0" w:space="0" w:color="auto"/>
            <w:right w:val="none" w:sz="0" w:space="0" w:color="auto"/>
          </w:divBdr>
          <w:divsChild>
            <w:div w:id="1197042309">
              <w:marLeft w:val="0"/>
              <w:marRight w:val="0"/>
              <w:marTop w:val="0"/>
              <w:marBottom w:val="0"/>
              <w:divBdr>
                <w:top w:val="none" w:sz="0" w:space="0" w:color="auto"/>
                <w:left w:val="none" w:sz="0" w:space="0" w:color="auto"/>
                <w:bottom w:val="none" w:sz="0" w:space="0" w:color="auto"/>
                <w:right w:val="none" w:sz="0" w:space="0" w:color="auto"/>
              </w:divBdr>
            </w:div>
          </w:divsChild>
        </w:div>
        <w:div w:id="958143686">
          <w:marLeft w:val="0"/>
          <w:marRight w:val="0"/>
          <w:marTop w:val="0"/>
          <w:marBottom w:val="0"/>
          <w:divBdr>
            <w:top w:val="none" w:sz="0" w:space="0" w:color="auto"/>
            <w:left w:val="none" w:sz="0" w:space="0" w:color="auto"/>
            <w:bottom w:val="none" w:sz="0" w:space="0" w:color="auto"/>
            <w:right w:val="none" w:sz="0" w:space="0" w:color="auto"/>
          </w:divBdr>
        </w:div>
        <w:div w:id="875310382">
          <w:marLeft w:val="0"/>
          <w:marRight w:val="0"/>
          <w:marTop w:val="0"/>
          <w:marBottom w:val="0"/>
          <w:divBdr>
            <w:top w:val="none" w:sz="0" w:space="0" w:color="auto"/>
            <w:left w:val="none" w:sz="0" w:space="0" w:color="auto"/>
            <w:bottom w:val="none" w:sz="0" w:space="0" w:color="auto"/>
            <w:right w:val="none" w:sz="0" w:space="0" w:color="auto"/>
          </w:divBdr>
          <w:divsChild>
            <w:div w:id="2008511684">
              <w:marLeft w:val="0"/>
              <w:marRight w:val="0"/>
              <w:marTop w:val="0"/>
              <w:marBottom w:val="0"/>
              <w:divBdr>
                <w:top w:val="none" w:sz="0" w:space="0" w:color="auto"/>
                <w:left w:val="none" w:sz="0" w:space="0" w:color="auto"/>
                <w:bottom w:val="none" w:sz="0" w:space="0" w:color="auto"/>
                <w:right w:val="none" w:sz="0" w:space="0" w:color="auto"/>
              </w:divBdr>
            </w:div>
          </w:divsChild>
        </w:div>
        <w:div w:id="1301612452">
          <w:marLeft w:val="0"/>
          <w:marRight w:val="0"/>
          <w:marTop w:val="0"/>
          <w:marBottom w:val="0"/>
          <w:divBdr>
            <w:top w:val="none" w:sz="0" w:space="0" w:color="auto"/>
            <w:left w:val="none" w:sz="0" w:space="0" w:color="auto"/>
            <w:bottom w:val="none" w:sz="0" w:space="0" w:color="auto"/>
            <w:right w:val="none" w:sz="0" w:space="0" w:color="auto"/>
          </w:divBdr>
          <w:divsChild>
            <w:div w:id="1364986906">
              <w:marLeft w:val="0"/>
              <w:marRight w:val="0"/>
              <w:marTop w:val="0"/>
              <w:marBottom w:val="0"/>
              <w:divBdr>
                <w:top w:val="none" w:sz="0" w:space="0" w:color="auto"/>
                <w:left w:val="none" w:sz="0" w:space="0" w:color="auto"/>
                <w:bottom w:val="none" w:sz="0" w:space="0" w:color="auto"/>
                <w:right w:val="none" w:sz="0" w:space="0" w:color="auto"/>
              </w:divBdr>
            </w:div>
          </w:divsChild>
        </w:div>
        <w:div w:id="1269236048">
          <w:marLeft w:val="0"/>
          <w:marRight w:val="0"/>
          <w:marTop w:val="0"/>
          <w:marBottom w:val="0"/>
          <w:divBdr>
            <w:top w:val="none" w:sz="0" w:space="0" w:color="auto"/>
            <w:left w:val="none" w:sz="0" w:space="0" w:color="auto"/>
            <w:bottom w:val="none" w:sz="0" w:space="0" w:color="auto"/>
            <w:right w:val="none" w:sz="0" w:space="0" w:color="auto"/>
          </w:divBdr>
          <w:divsChild>
            <w:div w:id="756096371">
              <w:marLeft w:val="0"/>
              <w:marRight w:val="0"/>
              <w:marTop w:val="0"/>
              <w:marBottom w:val="0"/>
              <w:divBdr>
                <w:top w:val="none" w:sz="0" w:space="0" w:color="auto"/>
                <w:left w:val="none" w:sz="0" w:space="0" w:color="auto"/>
                <w:bottom w:val="none" w:sz="0" w:space="0" w:color="auto"/>
                <w:right w:val="none" w:sz="0" w:space="0" w:color="auto"/>
              </w:divBdr>
            </w:div>
          </w:divsChild>
        </w:div>
        <w:div w:id="1345279374">
          <w:marLeft w:val="0"/>
          <w:marRight w:val="0"/>
          <w:marTop w:val="0"/>
          <w:marBottom w:val="0"/>
          <w:divBdr>
            <w:top w:val="none" w:sz="0" w:space="0" w:color="auto"/>
            <w:left w:val="none" w:sz="0" w:space="0" w:color="auto"/>
            <w:bottom w:val="none" w:sz="0" w:space="0" w:color="auto"/>
            <w:right w:val="none" w:sz="0" w:space="0" w:color="auto"/>
          </w:divBdr>
        </w:div>
        <w:div w:id="1915701300">
          <w:marLeft w:val="0"/>
          <w:marRight w:val="0"/>
          <w:marTop w:val="0"/>
          <w:marBottom w:val="0"/>
          <w:divBdr>
            <w:top w:val="none" w:sz="0" w:space="0" w:color="auto"/>
            <w:left w:val="none" w:sz="0" w:space="0" w:color="auto"/>
            <w:bottom w:val="none" w:sz="0" w:space="0" w:color="auto"/>
            <w:right w:val="none" w:sz="0" w:space="0" w:color="auto"/>
          </w:divBdr>
          <w:divsChild>
            <w:div w:id="1542400293">
              <w:marLeft w:val="0"/>
              <w:marRight w:val="0"/>
              <w:marTop w:val="0"/>
              <w:marBottom w:val="0"/>
              <w:divBdr>
                <w:top w:val="none" w:sz="0" w:space="0" w:color="auto"/>
                <w:left w:val="none" w:sz="0" w:space="0" w:color="auto"/>
                <w:bottom w:val="none" w:sz="0" w:space="0" w:color="auto"/>
                <w:right w:val="none" w:sz="0" w:space="0" w:color="auto"/>
              </w:divBdr>
            </w:div>
          </w:divsChild>
        </w:div>
        <w:div w:id="1468887472">
          <w:marLeft w:val="0"/>
          <w:marRight w:val="0"/>
          <w:marTop w:val="0"/>
          <w:marBottom w:val="0"/>
          <w:divBdr>
            <w:top w:val="none" w:sz="0" w:space="0" w:color="auto"/>
            <w:left w:val="none" w:sz="0" w:space="0" w:color="auto"/>
            <w:bottom w:val="none" w:sz="0" w:space="0" w:color="auto"/>
            <w:right w:val="none" w:sz="0" w:space="0" w:color="auto"/>
          </w:divBdr>
          <w:divsChild>
            <w:div w:id="274756578">
              <w:marLeft w:val="0"/>
              <w:marRight w:val="0"/>
              <w:marTop w:val="0"/>
              <w:marBottom w:val="0"/>
              <w:divBdr>
                <w:top w:val="none" w:sz="0" w:space="0" w:color="auto"/>
                <w:left w:val="none" w:sz="0" w:space="0" w:color="auto"/>
                <w:bottom w:val="none" w:sz="0" w:space="0" w:color="auto"/>
                <w:right w:val="none" w:sz="0" w:space="0" w:color="auto"/>
              </w:divBdr>
            </w:div>
          </w:divsChild>
        </w:div>
        <w:div w:id="1576546525">
          <w:marLeft w:val="0"/>
          <w:marRight w:val="0"/>
          <w:marTop w:val="0"/>
          <w:marBottom w:val="0"/>
          <w:divBdr>
            <w:top w:val="none" w:sz="0" w:space="0" w:color="auto"/>
            <w:left w:val="none" w:sz="0" w:space="0" w:color="auto"/>
            <w:bottom w:val="none" w:sz="0" w:space="0" w:color="auto"/>
            <w:right w:val="none" w:sz="0" w:space="0" w:color="auto"/>
          </w:divBdr>
          <w:divsChild>
            <w:div w:id="431826078">
              <w:marLeft w:val="0"/>
              <w:marRight w:val="0"/>
              <w:marTop w:val="0"/>
              <w:marBottom w:val="0"/>
              <w:divBdr>
                <w:top w:val="none" w:sz="0" w:space="0" w:color="auto"/>
                <w:left w:val="none" w:sz="0" w:space="0" w:color="auto"/>
                <w:bottom w:val="none" w:sz="0" w:space="0" w:color="auto"/>
                <w:right w:val="none" w:sz="0" w:space="0" w:color="auto"/>
              </w:divBdr>
            </w:div>
          </w:divsChild>
        </w:div>
        <w:div w:id="863135708">
          <w:marLeft w:val="0"/>
          <w:marRight w:val="0"/>
          <w:marTop w:val="0"/>
          <w:marBottom w:val="0"/>
          <w:divBdr>
            <w:top w:val="none" w:sz="0" w:space="0" w:color="auto"/>
            <w:left w:val="none" w:sz="0" w:space="0" w:color="auto"/>
            <w:bottom w:val="none" w:sz="0" w:space="0" w:color="auto"/>
            <w:right w:val="none" w:sz="0" w:space="0" w:color="auto"/>
          </w:divBdr>
        </w:div>
        <w:div w:id="2065788399">
          <w:marLeft w:val="0"/>
          <w:marRight w:val="0"/>
          <w:marTop w:val="0"/>
          <w:marBottom w:val="0"/>
          <w:divBdr>
            <w:top w:val="none" w:sz="0" w:space="0" w:color="auto"/>
            <w:left w:val="none" w:sz="0" w:space="0" w:color="auto"/>
            <w:bottom w:val="none" w:sz="0" w:space="0" w:color="auto"/>
            <w:right w:val="none" w:sz="0" w:space="0" w:color="auto"/>
          </w:divBdr>
          <w:divsChild>
            <w:div w:id="2071347364">
              <w:marLeft w:val="0"/>
              <w:marRight w:val="0"/>
              <w:marTop w:val="0"/>
              <w:marBottom w:val="0"/>
              <w:divBdr>
                <w:top w:val="none" w:sz="0" w:space="0" w:color="auto"/>
                <w:left w:val="none" w:sz="0" w:space="0" w:color="auto"/>
                <w:bottom w:val="none" w:sz="0" w:space="0" w:color="auto"/>
                <w:right w:val="none" w:sz="0" w:space="0" w:color="auto"/>
              </w:divBdr>
            </w:div>
          </w:divsChild>
        </w:div>
        <w:div w:id="1164273489">
          <w:marLeft w:val="0"/>
          <w:marRight w:val="0"/>
          <w:marTop w:val="0"/>
          <w:marBottom w:val="0"/>
          <w:divBdr>
            <w:top w:val="none" w:sz="0" w:space="0" w:color="auto"/>
            <w:left w:val="none" w:sz="0" w:space="0" w:color="auto"/>
            <w:bottom w:val="none" w:sz="0" w:space="0" w:color="auto"/>
            <w:right w:val="none" w:sz="0" w:space="0" w:color="auto"/>
          </w:divBdr>
          <w:divsChild>
            <w:div w:id="38677098">
              <w:marLeft w:val="0"/>
              <w:marRight w:val="0"/>
              <w:marTop w:val="0"/>
              <w:marBottom w:val="0"/>
              <w:divBdr>
                <w:top w:val="none" w:sz="0" w:space="0" w:color="auto"/>
                <w:left w:val="none" w:sz="0" w:space="0" w:color="auto"/>
                <w:bottom w:val="none" w:sz="0" w:space="0" w:color="auto"/>
                <w:right w:val="none" w:sz="0" w:space="0" w:color="auto"/>
              </w:divBdr>
            </w:div>
          </w:divsChild>
        </w:div>
        <w:div w:id="1923831873">
          <w:marLeft w:val="0"/>
          <w:marRight w:val="0"/>
          <w:marTop w:val="0"/>
          <w:marBottom w:val="0"/>
          <w:divBdr>
            <w:top w:val="none" w:sz="0" w:space="0" w:color="auto"/>
            <w:left w:val="none" w:sz="0" w:space="0" w:color="auto"/>
            <w:bottom w:val="none" w:sz="0" w:space="0" w:color="auto"/>
            <w:right w:val="none" w:sz="0" w:space="0" w:color="auto"/>
          </w:divBdr>
          <w:divsChild>
            <w:div w:id="1072386527">
              <w:marLeft w:val="0"/>
              <w:marRight w:val="0"/>
              <w:marTop w:val="0"/>
              <w:marBottom w:val="0"/>
              <w:divBdr>
                <w:top w:val="none" w:sz="0" w:space="0" w:color="auto"/>
                <w:left w:val="none" w:sz="0" w:space="0" w:color="auto"/>
                <w:bottom w:val="none" w:sz="0" w:space="0" w:color="auto"/>
                <w:right w:val="none" w:sz="0" w:space="0" w:color="auto"/>
              </w:divBdr>
            </w:div>
          </w:divsChild>
        </w:div>
        <w:div w:id="1282609901">
          <w:marLeft w:val="0"/>
          <w:marRight w:val="0"/>
          <w:marTop w:val="0"/>
          <w:marBottom w:val="0"/>
          <w:divBdr>
            <w:top w:val="none" w:sz="0" w:space="0" w:color="auto"/>
            <w:left w:val="none" w:sz="0" w:space="0" w:color="auto"/>
            <w:bottom w:val="none" w:sz="0" w:space="0" w:color="auto"/>
            <w:right w:val="none" w:sz="0" w:space="0" w:color="auto"/>
          </w:divBdr>
        </w:div>
        <w:div w:id="456527581">
          <w:marLeft w:val="0"/>
          <w:marRight w:val="0"/>
          <w:marTop w:val="0"/>
          <w:marBottom w:val="0"/>
          <w:divBdr>
            <w:top w:val="none" w:sz="0" w:space="0" w:color="auto"/>
            <w:left w:val="none" w:sz="0" w:space="0" w:color="auto"/>
            <w:bottom w:val="none" w:sz="0" w:space="0" w:color="auto"/>
            <w:right w:val="none" w:sz="0" w:space="0" w:color="auto"/>
          </w:divBdr>
          <w:divsChild>
            <w:div w:id="379981592">
              <w:marLeft w:val="0"/>
              <w:marRight w:val="0"/>
              <w:marTop w:val="0"/>
              <w:marBottom w:val="0"/>
              <w:divBdr>
                <w:top w:val="none" w:sz="0" w:space="0" w:color="auto"/>
                <w:left w:val="none" w:sz="0" w:space="0" w:color="auto"/>
                <w:bottom w:val="none" w:sz="0" w:space="0" w:color="auto"/>
                <w:right w:val="none" w:sz="0" w:space="0" w:color="auto"/>
              </w:divBdr>
            </w:div>
          </w:divsChild>
        </w:div>
        <w:div w:id="483552437">
          <w:marLeft w:val="0"/>
          <w:marRight w:val="0"/>
          <w:marTop w:val="0"/>
          <w:marBottom w:val="0"/>
          <w:divBdr>
            <w:top w:val="none" w:sz="0" w:space="0" w:color="auto"/>
            <w:left w:val="none" w:sz="0" w:space="0" w:color="auto"/>
            <w:bottom w:val="none" w:sz="0" w:space="0" w:color="auto"/>
            <w:right w:val="none" w:sz="0" w:space="0" w:color="auto"/>
          </w:divBdr>
          <w:divsChild>
            <w:div w:id="1163275531">
              <w:marLeft w:val="0"/>
              <w:marRight w:val="0"/>
              <w:marTop w:val="0"/>
              <w:marBottom w:val="0"/>
              <w:divBdr>
                <w:top w:val="none" w:sz="0" w:space="0" w:color="auto"/>
                <w:left w:val="none" w:sz="0" w:space="0" w:color="auto"/>
                <w:bottom w:val="none" w:sz="0" w:space="0" w:color="auto"/>
                <w:right w:val="none" w:sz="0" w:space="0" w:color="auto"/>
              </w:divBdr>
            </w:div>
          </w:divsChild>
        </w:div>
        <w:div w:id="432408035">
          <w:marLeft w:val="0"/>
          <w:marRight w:val="0"/>
          <w:marTop w:val="0"/>
          <w:marBottom w:val="0"/>
          <w:divBdr>
            <w:top w:val="none" w:sz="0" w:space="0" w:color="auto"/>
            <w:left w:val="none" w:sz="0" w:space="0" w:color="auto"/>
            <w:bottom w:val="none" w:sz="0" w:space="0" w:color="auto"/>
            <w:right w:val="none" w:sz="0" w:space="0" w:color="auto"/>
          </w:divBdr>
          <w:divsChild>
            <w:div w:id="2067217162">
              <w:marLeft w:val="0"/>
              <w:marRight w:val="0"/>
              <w:marTop w:val="0"/>
              <w:marBottom w:val="0"/>
              <w:divBdr>
                <w:top w:val="none" w:sz="0" w:space="0" w:color="auto"/>
                <w:left w:val="none" w:sz="0" w:space="0" w:color="auto"/>
                <w:bottom w:val="none" w:sz="0" w:space="0" w:color="auto"/>
                <w:right w:val="none" w:sz="0" w:space="0" w:color="auto"/>
              </w:divBdr>
            </w:div>
          </w:divsChild>
        </w:div>
        <w:div w:id="288510076">
          <w:marLeft w:val="0"/>
          <w:marRight w:val="0"/>
          <w:marTop w:val="0"/>
          <w:marBottom w:val="0"/>
          <w:divBdr>
            <w:top w:val="none" w:sz="0" w:space="0" w:color="auto"/>
            <w:left w:val="none" w:sz="0" w:space="0" w:color="auto"/>
            <w:bottom w:val="none" w:sz="0" w:space="0" w:color="auto"/>
            <w:right w:val="none" w:sz="0" w:space="0" w:color="auto"/>
          </w:divBdr>
          <w:divsChild>
            <w:div w:id="178588159">
              <w:marLeft w:val="0"/>
              <w:marRight w:val="0"/>
              <w:marTop w:val="0"/>
              <w:marBottom w:val="0"/>
              <w:divBdr>
                <w:top w:val="none" w:sz="0" w:space="0" w:color="auto"/>
                <w:left w:val="none" w:sz="0" w:space="0" w:color="auto"/>
                <w:bottom w:val="none" w:sz="0" w:space="0" w:color="auto"/>
                <w:right w:val="none" w:sz="0" w:space="0" w:color="auto"/>
              </w:divBdr>
              <w:divsChild>
                <w:div w:id="1310283965">
                  <w:marLeft w:val="0"/>
                  <w:marRight w:val="0"/>
                  <w:marTop w:val="0"/>
                  <w:marBottom w:val="0"/>
                  <w:divBdr>
                    <w:top w:val="none" w:sz="0" w:space="0" w:color="auto"/>
                    <w:left w:val="none" w:sz="0" w:space="0" w:color="auto"/>
                    <w:bottom w:val="none" w:sz="0" w:space="0" w:color="auto"/>
                    <w:right w:val="none" w:sz="0" w:space="0" w:color="auto"/>
                  </w:divBdr>
                </w:div>
                <w:div w:id="1726173819">
                  <w:marLeft w:val="0"/>
                  <w:marRight w:val="0"/>
                  <w:marTop w:val="0"/>
                  <w:marBottom w:val="0"/>
                  <w:divBdr>
                    <w:top w:val="none" w:sz="0" w:space="0" w:color="auto"/>
                    <w:left w:val="none" w:sz="0" w:space="0" w:color="auto"/>
                    <w:bottom w:val="none" w:sz="0" w:space="0" w:color="auto"/>
                    <w:right w:val="none" w:sz="0" w:space="0" w:color="auto"/>
                  </w:divBdr>
                </w:div>
                <w:div w:id="11957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5591">
          <w:marLeft w:val="0"/>
          <w:marRight w:val="0"/>
          <w:marTop w:val="0"/>
          <w:marBottom w:val="0"/>
          <w:divBdr>
            <w:top w:val="none" w:sz="0" w:space="0" w:color="auto"/>
            <w:left w:val="none" w:sz="0" w:space="0" w:color="auto"/>
            <w:bottom w:val="none" w:sz="0" w:space="0" w:color="auto"/>
            <w:right w:val="none" w:sz="0" w:space="0" w:color="auto"/>
          </w:divBdr>
          <w:divsChild>
            <w:div w:id="1752584895">
              <w:marLeft w:val="0"/>
              <w:marRight w:val="0"/>
              <w:marTop w:val="0"/>
              <w:marBottom w:val="0"/>
              <w:divBdr>
                <w:top w:val="none" w:sz="0" w:space="0" w:color="auto"/>
                <w:left w:val="none" w:sz="0" w:space="0" w:color="auto"/>
                <w:bottom w:val="none" w:sz="0" w:space="0" w:color="auto"/>
                <w:right w:val="none" w:sz="0" w:space="0" w:color="auto"/>
              </w:divBdr>
              <w:divsChild>
                <w:div w:id="1605653439">
                  <w:marLeft w:val="0"/>
                  <w:marRight w:val="0"/>
                  <w:marTop w:val="0"/>
                  <w:marBottom w:val="0"/>
                  <w:divBdr>
                    <w:top w:val="none" w:sz="0" w:space="0" w:color="auto"/>
                    <w:left w:val="none" w:sz="0" w:space="0" w:color="auto"/>
                    <w:bottom w:val="none" w:sz="0" w:space="0" w:color="auto"/>
                    <w:right w:val="none" w:sz="0" w:space="0" w:color="auto"/>
                  </w:divBdr>
                  <w:divsChild>
                    <w:div w:id="1332877666">
                      <w:marLeft w:val="0"/>
                      <w:marRight w:val="0"/>
                      <w:marTop w:val="0"/>
                      <w:marBottom w:val="0"/>
                      <w:divBdr>
                        <w:top w:val="none" w:sz="0" w:space="0" w:color="auto"/>
                        <w:left w:val="none" w:sz="0" w:space="0" w:color="auto"/>
                        <w:bottom w:val="none" w:sz="0" w:space="0" w:color="auto"/>
                        <w:right w:val="none" w:sz="0" w:space="0" w:color="auto"/>
                      </w:divBdr>
                    </w:div>
                  </w:divsChild>
                </w:div>
                <w:div w:id="1742361880">
                  <w:marLeft w:val="0"/>
                  <w:marRight w:val="0"/>
                  <w:marTop w:val="0"/>
                  <w:marBottom w:val="0"/>
                  <w:divBdr>
                    <w:top w:val="none" w:sz="0" w:space="0" w:color="auto"/>
                    <w:left w:val="none" w:sz="0" w:space="0" w:color="auto"/>
                    <w:bottom w:val="none" w:sz="0" w:space="0" w:color="auto"/>
                    <w:right w:val="none" w:sz="0" w:space="0" w:color="auto"/>
                  </w:divBdr>
                  <w:divsChild>
                    <w:div w:id="1931814914">
                      <w:marLeft w:val="0"/>
                      <w:marRight w:val="0"/>
                      <w:marTop w:val="0"/>
                      <w:marBottom w:val="0"/>
                      <w:divBdr>
                        <w:top w:val="none" w:sz="0" w:space="0" w:color="auto"/>
                        <w:left w:val="none" w:sz="0" w:space="0" w:color="auto"/>
                        <w:bottom w:val="none" w:sz="0" w:space="0" w:color="auto"/>
                        <w:right w:val="none" w:sz="0" w:space="0" w:color="auto"/>
                      </w:divBdr>
                    </w:div>
                  </w:divsChild>
                </w:div>
                <w:div w:id="771827713">
                  <w:marLeft w:val="0"/>
                  <w:marRight w:val="0"/>
                  <w:marTop w:val="0"/>
                  <w:marBottom w:val="0"/>
                  <w:divBdr>
                    <w:top w:val="none" w:sz="0" w:space="0" w:color="auto"/>
                    <w:left w:val="none" w:sz="0" w:space="0" w:color="auto"/>
                    <w:bottom w:val="none" w:sz="0" w:space="0" w:color="auto"/>
                    <w:right w:val="none" w:sz="0" w:space="0" w:color="auto"/>
                  </w:divBdr>
                  <w:divsChild>
                    <w:div w:id="698890775">
                      <w:marLeft w:val="0"/>
                      <w:marRight w:val="0"/>
                      <w:marTop w:val="0"/>
                      <w:marBottom w:val="0"/>
                      <w:divBdr>
                        <w:top w:val="none" w:sz="0" w:space="0" w:color="auto"/>
                        <w:left w:val="none" w:sz="0" w:space="0" w:color="auto"/>
                        <w:bottom w:val="none" w:sz="0" w:space="0" w:color="auto"/>
                        <w:right w:val="none" w:sz="0" w:space="0" w:color="auto"/>
                      </w:divBdr>
                    </w:div>
                  </w:divsChild>
                </w:div>
                <w:div w:id="429204193">
                  <w:marLeft w:val="0"/>
                  <w:marRight w:val="0"/>
                  <w:marTop w:val="0"/>
                  <w:marBottom w:val="0"/>
                  <w:divBdr>
                    <w:top w:val="none" w:sz="0" w:space="0" w:color="auto"/>
                    <w:left w:val="none" w:sz="0" w:space="0" w:color="auto"/>
                    <w:bottom w:val="none" w:sz="0" w:space="0" w:color="auto"/>
                    <w:right w:val="none" w:sz="0" w:space="0" w:color="auto"/>
                  </w:divBdr>
                  <w:divsChild>
                    <w:div w:id="834147266">
                      <w:marLeft w:val="0"/>
                      <w:marRight w:val="0"/>
                      <w:marTop w:val="0"/>
                      <w:marBottom w:val="0"/>
                      <w:divBdr>
                        <w:top w:val="none" w:sz="0" w:space="0" w:color="auto"/>
                        <w:left w:val="none" w:sz="0" w:space="0" w:color="auto"/>
                        <w:bottom w:val="none" w:sz="0" w:space="0" w:color="auto"/>
                        <w:right w:val="none" w:sz="0" w:space="0" w:color="auto"/>
                      </w:divBdr>
                    </w:div>
                  </w:divsChild>
                </w:div>
                <w:div w:id="2969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8343">
          <w:marLeft w:val="0"/>
          <w:marRight w:val="0"/>
          <w:marTop w:val="0"/>
          <w:marBottom w:val="0"/>
          <w:divBdr>
            <w:top w:val="none" w:sz="0" w:space="0" w:color="auto"/>
            <w:left w:val="none" w:sz="0" w:space="0" w:color="auto"/>
            <w:bottom w:val="none" w:sz="0" w:space="0" w:color="auto"/>
            <w:right w:val="none" w:sz="0" w:space="0" w:color="auto"/>
          </w:divBdr>
          <w:divsChild>
            <w:div w:id="1148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28428">
      <w:bodyDiv w:val="1"/>
      <w:marLeft w:val="0"/>
      <w:marRight w:val="0"/>
      <w:marTop w:val="0"/>
      <w:marBottom w:val="0"/>
      <w:divBdr>
        <w:top w:val="none" w:sz="0" w:space="0" w:color="auto"/>
        <w:left w:val="none" w:sz="0" w:space="0" w:color="auto"/>
        <w:bottom w:val="none" w:sz="0" w:space="0" w:color="auto"/>
        <w:right w:val="none" w:sz="0" w:space="0" w:color="auto"/>
      </w:divBdr>
      <w:divsChild>
        <w:div w:id="259988439">
          <w:marLeft w:val="0"/>
          <w:marRight w:val="0"/>
          <w:marTop w:val="0"/>
          <w:marBottom w:val="0"/>
          <w:divBdr>
            <w:top w:val="none" w:sz="0" w:space="0" w:color="auto"/>
            <w:left w:val="none" w:sz="0" w:space="0" w:color="auto"/>
            <w:bottom w:val="none" w:sz="0" w:space="0" w:color="auto"/>
            <w:right w:val="none" w:sz="0" w:space="0" w:color="auto"/>
          </w:divBdr>
        </w:div>
        <w:div w:id="1127430487">
          <w:marLeft w:val="0"/>
          <w:marRight w:val="0"/>
          <w:marTop w:val="0"/>
          <w:marBottom w:val="0"/>
          <w:divBdr>
            <w:top w:val="none" w:sz="0" w:space="0" w:color="auto"/>
            <w:left w:val="none" w:sz="0" w:space="0" w:color="auto"/>
            <w:bottom w:val="none" w:sz="0" w:space="0" w:color="auto"/>
            <w:right w:val="none" w:sz="0" w:space="0" w:color="auto"/>
          </w:divBdr>
          <w:divsChild>
            <w:div w:id="129910480">
              <w:marLeft w:val="0"/>
              <w:marRight w:val="0"/>
              <w:marTop w:val="0"/>
              <w:marBottom w:val="0"/>
              <w:divBdr>
                <w:top w:val="none" w:sz="0" w:space="0" w:color="auto"/>
                <w:left w:val="none" w:sz="0" w:space="0" w:color="auto"/>
                <w:bottom w:val="none" w:sz="0" w:space="0" w:color="auto"/>
                <w:right w:val="none" w:sz="0" w:space="0" w:color="auto"/>
              </w:divBdr>
            </w:div>
          </w:divsChild>
        </w:div>
        <w:div w:id="346492391">
          <w:marLeft w:val="0"/>
          <w:marRight w:val="0"/>
          <w:marTop w:val="0"/>
          <w:marBottom w:val="0"/>
          <w:divBdr>
            <w:top w:val="none" w:sz="0" w:space="0" w:color="auto"/>
            <w:left w:val="none" w:sz="0" w:space="0" w:color="auto"/>
            <w:bottom w:val="none" w:sz="0" w:space="0" w:color="auto"/>
            <w:right w:val="none" w:sz="0" w:space="0" w:color="auto"/>
          </w:divBdr>
        </w:div>
        <w:div w:id="1458255814">
          <w:marLeft w:val="0"/>
          <w:marRight w:val="0"/>
          <w:marTop w:val="0"/>
          <w:marBottom w:val="0"/>
          <w:divBdr>
            <w:top w:val="none" w:sz="0" w:space="0" w:color="auto"/>
            <w:left w:val="none" w:sz="0" w:space="0" w:color="auto"/>
            <w:bottom w:val="none" w:sz="0" w:space="0" w:color="auto"/>
            <w:right w:val="none" w:sz="0" w:space="0" w:color="auto"/>
          </w:divBdr>
          <w:divsChild>
            <w:div w:id="254901973">
              <w:marLeft w:val="0"/>
              <w:marRight w:val="0"/>
              <w:marTop w:val="0"/>
              <w:marBottom w:val="0"/>
              <w:divBdr>
                <w:top w:val="none" w:sz="0" w:space="0" w:color="auto"/>
                <w:left w:val="none" w:sz="0" w:space="0" w:color="auto"/>
                <w:bottom w:val="none" w:sz="0" w:space="0" w:color="auto"/>
                <w:right w:val="none" w:sz="0" w:space="0" w:color="auto"/>
              </w:divBdr>
              <w:divsChild>
                <w:div w:id="1646466742">
                  <w:marLeft w:val="0"/>
                  <w:marRight w:val="0"/>
                  <w:marTop w:val="0"/>
                  <w:marBottom w:val="0"/>
                  <w:divBdr>
                    <w:top w:val="none" w:sz="0" w:space="0" w:color="auto"/>
                    <w:left w:val="none" w:sz="0" w:space="0" w:color="auto"/>
                    <w:bottom w:val="none" w:sz="0" w:space="0" w:color="auto"/>
                    <w:right w:val="none" w:sz="0" w:space="0" w:color="auto"/>
                  </w:divBdr>
                  <w:divsChild>
                    <w:div w:id="1431655490">
                      <w:marLeft w:val="0"/>
                      <w:marRight w:val="0"/>
                      <w:marTop w:val="0"/>
                      <w:marBottom w:val="0"/>
                      <w:divBdr>
                        <w:top w:val="none" w:sz="0" w:space="0" w:color="auto"/>
                        <w:left w:val="none" w:sz="0" w:space="0" w:color="auto"/>
                        <w:bottom w:val="none" w:sz="0" w:space="0" w:color="auto"/>
                        <w:right w:val="none" w:sz="0" w:space="0" w:color="auto"/>
                      </w:divBdr>
                    </w:div>
                    <w:div w:id="2137064507">
                      <w:marLeft w:val="0"/>
                      <w:marRight w:val="0"/>
                      <w:marTop w:val="0"/>
                      <w:marBottom w:val="0"/>
                      <w:divBdr>
                        <w:top w:val="none" w:sz="0" w:space="0" w:color="auto"/>
                        <w:left w:val="none" w:sz="0" w:space="0" w:color="auto"/>
                        <w:bottom w:val="none" w:sz="0" w:space="0" w:color="auto"/>
                        <w:right w:val="none" w:sz="0" w:space="0" w:color="auto"/>
                      </w:divBdr>
                    </w:div>
                    <w:div w:id="1687632122">
                      <w:marLeft w:val="0"/>
                      <w:marRight w:val="0"/>
                      <w:marTop w:val="0"/>
                      <w:marBottom w:val="0"/>
                      <w:divBdr>
                        <w:top w:val="none" w:sz="0" w:space="0" w:color="auto"/>
                        <w:left w:val="none" w:sz="0" w:space="0" w:color="auto"/>
                        <w:bottom w:val="none" w:sz="0" w:space="0" w:color="auto"/>
                        <w:right w:val="none" w:sz="0" w:space="0" w:color="auto"/>
                      </w:divBdr>
                    </w:div>
                    <w:div w:id="2016102978">
                      <w:marLeft w:val="0"/>
                      <w:marRight w:val="0"/>
                      <w:marTop w:val="0"/>
                      <w:marBottom w:val="0"/>
                      <w:divBdr>
                        <w:top w:val="none" w:sz="0" w:space="0" w:color="auto"/>
                        <w:left w:val="none" w:sz="0" w:space="0" w:color="auto"/>
                        <w:bottom w:val="none" w:sz="0" w:space="0" w:color="auto"/>
                        <w:right w:val="none" w:sz="0" w:space="0" w:color="auto"/>
                      </w:divBdr>
                    </w:div>
                  </w:divsChild>
                </w:div>
                <w:div w:id="1505238747">
                  <w:marLeft w:val="0"/>
                  <w:marRight w:val="0"/>
                  <w:marTop w:val="0"/>
                  <w:marBottom w:val="0"/>
                  <w:divBdr>
                    <w:top w:val="none" w:sz="0" w:space="0" w:color="auto"/>
                    <w:left w:val="none" w:sz="0" w:space="0" w:color="auto"/>
                    <w:bottom w:val="none" w:sz="0" w:space="0" w:color="auto"/>
                    <w:right w:val="none" w:sz="0" w:space="0" w:color="auto"/>
                  </w:divBdr>
                </w:div>
                <w:div w:id="1737362333">
                  <w:marLeft w:val="0"/>
                  <w:marRight w:val="0"/>
                  <w:marTop w:val="0"/>
                  <w:marBottom w:val="0"/>
                  <w:divBdr>
                    <w:top w:val="none" w:sz="0" w:space="0" w:color="auto"/>
                    <w:left w:val="none" w:sz="0" w:space="0" w:color="auto"/>
                    <w:bottom w:val="none" w:sz="0" w:space="0" w:color="auto"/>
                    <w:right w:val="none" w:sz="0" w:space="0" w:color="auto"/>
                  </w:divBdr>
                  <w:divsChild>
                    <w:div w:id="13011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4584">
          <w:marLeft w:val="0"/>
          <w:marRight w:val="0"/>
          <w:marTop w:val="0"/>
          <w:marBottom w:val="0"/>
          <w:divBdr>
            <w:top w:val="none" w:sz="0" w:space="0" w:color="auto"/>
            <w:left w:val="none" w:sz="0" w:space="0" w:color="auto"/>
            <w:bottom w:val="none" w:sz="0" w:space="0" w:color="auto"/>
            <w:right w:val="none" w:sz="0" w:space="0" w:color="auto"/>
          </w:divBdr>
          <w:divsChild>
            <w:div w:id="1296981590">
              <w:marLeft w:val="0"/>
              <w:marRight w:val="0"/>
              <w:marTop w:val="0"/>
              <w:marBottom w:val="0"/>
              <w:divBdr>
                <w:top w:val="none" w:sz="0" w:space="0" w:color="auto"/>
                <w:left w:val="none" w:sz="0" w:space="0" w:color="auto"/>
                <w:bottom w:val="none" w:sz="0" w:space="0" w:color="auto"/>
                <w:right w:val="none" w:sz="0" w:space="0" w:color="auto"/>
              </w:divBdr>
            </w:div>
          </w:divsChild>
        </w:div>
        <w:div w:id="1453551075">
          <w:marLeft w:val="0"/>
          <w:marRight w:val="0"/>
          <w:marTop w:val="0"/>
          <w:marBottom w:val="0"/>
          <w:divBdr>
            <w:top w:val="none" w:sz="0" w:space="0" w:color="auto"/>
            <w:left w:val="none" w:sz="0" w:space="0" w:color="auto"/>
            <w:bottom w:val="none" w:sz="0" w:space="0" w:color="auto"/>
            <w:right w:val="none" w:sz="0" w:space="0" w:color="auto"/>
          </w:divBdr>
        </w:div>
        <w:div w:id="1835416171">
          <w:marLeft w:val="0"/>
          <w:marRight w:val="0"/>
          <w:marTop w:val="0"/>
          <w:marBottom w:val="0"/>
          <w:divBdr>
            <w:top w:val="none" w:sz="0" w:space="0" w:color="auto"/>
            <w:left w:val="none" w:sz="0" w:space="0" w:color="auto"/>
            <w:bottom w:val="none" w:sz="0" w:space="0" w:color="auto"/>
            <w:right w:val="none" w:sz="0" w:space="0" w:color="auto"/>
          </w:divBdr>
          <w:divsChild>
            <w:div w:id="1073355397">
              <w:marLeft w:val="0"/>
              <w:marRight w:val="0"/>
              <w:marTop w:val="0"/>
              <w:marBottom w:val="0"/>
              <w:divBdr>
                <w:top w:val="none" w:sz="0" w:space="0" w:color="auto"/>
                <w:left w:val="none" w:sz="0" w:space="0" w:color="auto"/>
                <w:bottom w:val="none" w:sz="0" w:space="0" w:color="auto"/>
                <w:right w:val="none" w:sz="0" w:space="0" w:color="auto"/>
              </w:divBdr>
            </w:div>
          </w:divsChild>
        </w:div>
        <w:div w:id="996035129">
          <w:marLeft w:val="0"/>
          <w:marRight w:val="0"/>
          <w:marTop w:val="0"/>
          <w:marBottom w:val="0"/>
          <w:divBdr>
            <w:top w:val="none" w:sz="0" w:space="0" w:color="auto"/>
            <w:left w:val="none" w:sz="0" w:space="0" w:color="auto"/>
            <w:bottom w:val="none" w:sz="0" w:space="0" w:color="auto"/>
            <w:right w:val="none" w:sz="0" w:space="0" w:color="auto"/>
          </w:divBdr>
          <w:divsChild>
            <w:div w:id="993803677">
              <w:marLeft w:val="0"/>
              <w:marRight w:val="0"/>
              <w:marTop w:val="0"/>
              <w:marBottom w:val="0"/>
              <w:divBdr>
                <w:top w:val="none" w:sz="0" w:space="0" w:color="auto"/>
                <w:left w:val="none" w:sz="0" w:space="0" w:color="auto"/>
                <w:bottom w:val="none" w:sz="0" w:space="0" w:color="auto"/>
                <w:right w:val="none" w:sz="0" w:space="0" w:color="auto"/>
              </w:divBdr>
            </w:div>
          </w:divsChild>
        </w:div>
        <w:div w:id="313871404">
          <w:marLeft w:val="0"/>
          <w:marRight w:val="0"/>
          <w:marTop w:val="0"/>
          <w:marBottom w:val="0"/>
          <w:divBdr>
            <w:top w:val="none" w:sz="0" w:space="0" w:color="auto"/>
            <w:left w:val="none" w:sz="0" w:space="0" w:color="auto"/>
            <w:bottom w:val="none" w:sz="0" w:space="0" w:color="auto"/>
            <w:right w:val="none" w:sz="0" w:space="0" w:color="auto"/>
          </w:divBdr>
          <w:divsChild>
            <w:div w:id="2037803523">
              <w:marLeft w:val="0"/>
              <w:marRight w:val="0"/>
              <w:marTop w:val="0"/>
              <w:marBottom w:val="0"/>
              <w:divBdr>
                <w:top w:val="none" w:sz="0" w:space="0" w:color="auto"/>
                <w:left w:val="none" w:sz="0" w:space="0" w:color="auto"/>
                <w:bottom w:val="none" w:sz="0" w:space="0" w:color="auto"/>
                <w:right w:val="none" w:sz="0" w:space="0" w:color="auto"/>
              </w:divBdr>
            </w:div>
          </w:divsChild>
        </w:div>
        <w:div w:id="321467935">
          <w:marLeft w:val="0"/>
          <w:marRight w:val="0"/>
          <w:marTop w:val="0"/>
          <w:marBottom w:val="0"/>
          <w:divBdr>
            <w:top w:val="none" w:sz="0" w:space="0" w:color="auto"/>
            <w:left w:val="none" w:sz="0" w:space="0" w:color="auto"/>
            <w:bottom w:val="none" w:sz="0" w:space="0" w:color="auto"/>
            <w:right w:val="none" w:sz="0" w:space="0" w:color="auto"/>
          </w:divBdr>
          <w:divsChild>
            <w:div w:id="1520585987">
              <w:marLeft w:val="0"/>
              <w:marRight w:val="0"/>
              <w:marTop w:val="0"/>
              <w:marBottom w:val="0"/>
              <w:divBdr>
                <w:top w:val="none" w:sz="0" w:space="0" w:color="auto"/>
                <w:left w:val="none" w:sz="0" w:space="0" w:color="auto"/>
                <w:bottom w:val="none" w:sz="0" w:space="0" w:color="auto"/>
                <w:right w:val="none" w:sz="0" w:space="0" w:color="auto"/>
              </w:divBdr>
            </w:div>
          </w:divsChild>
        </w:div>
        <w:div w:id="576986623">
          <w:marLeft w:val="0"/>
          <w:marRight w:val="0"/>
          <w:marTop w:val="0"/>
          <w:marBottom w:val="0"/>
          <w:divBdr>
            <w:top w:val="none" w:sz="0" w:space="0" w:color="auto"/>
            <w:left w:val="none" w:sz="0" w:space="0" w:color="auto"/>
            <w:bottom w:val="none" w:sz="0" w:space="0" w:color="auto"/>
            <w:right w:val="none" w:sz="0" w:space="0" w:color="auto"/>
          </w:divBdr>
          <w:divsChild>
            <w:div w:id="1287853982">
              <w:marLeft w:val="0"/>
              <w:marRight w:val="0"/>
              <w:marTop w:val="0"/>
              <w:marBottom w:val="0"/>
              <w:divBdr>
                <w:top w:val="none" w:sz="0" w:space="0" w:color="auto"/>
                <w:left w:val="none" w:sz="0" w:space="0" w:color="auto"/>
                <w:bottom w:val="none" w:sz="0" w:space="0" w:color="auto"/>
                <w:right w:val="none" w:sz="0" w:space="0" w:color="auto"/>
              </w:divBdr>
            </w:div>
          </w:divsChild>
        </w:div>
        <w:div w:id="68692589">
          <w:marLeft w:val="0"/>
          <w:marRight w:val="0"/>
          <w:marTop w:val="0"/>
          <w:marBottom w:val="0"/>
          <w:divBdr>
            <w:top w:val="none" w:sz="0" w:space="0" w:color="auto"/>
            <w:left w:val="none" w:sz="0" w:space="0" w:color="auto"/>
            <w:bottom w:val="none" w:sz="0" w:space="0" w:color="auto"/>
            <w:right w:val="none" w:sz="0" w:space="0" w:color="auto"/>
          </w:divBdr>
          <w:divsChild>
            <w:div w:id="1103304912">
              <w:marLeft w:val="0"/>
              <w:marRight w:val="0"/>
              <w:marTop w:val="0"/>
              <w:marBottom w:val="0"/>
              <w:divBdr>
                <w:top w:val="none" w:sz="0" w:space="0" w:color="auto"/>
                <w:left w:val="none" w:sz="0" w:space="0" w:color="auto"/>
                <w:bottom w:val="none" w:sz="0" w:space="0" w:color="auto"/>
                <w:right w:val="none" w:sz="0" w:space="0" w:color="auto"/>
              </w:divBdr>
            </w:div>
          </w:divsChild>
        </w:div>
        <w:div w:id="645621723">
          <w:marLeft w:val="0"/>
          <w:marRight w:val="0"/>
          <w:marTop w:val="0"/>
          <w:marBottom w:val="0"/>
          <w:divBdr>
            <w:top w:val="none" w:sz="0" w:space="0" w:color="auto"/>
            <w:left w:val="none" w:sz="0" w:space="0" w:color="auto"/>
            <w:bottom w:val="none" w:sz="0" w:space="0" w:color="auto"/>
            <w:right w:val="none" w:sz="0" w:space="0" w:color="auto"/>
          </w:divBdr>
          <w:divsChild>
            <w:div w:id="225381595">
              <w:marLeft w:val="0"/>
              <w:marRight w:val="0"/>
              <w:marTop w:val="0"/>
              <w:marBottom w:val="0"/>
              <w:divBdr>
                <w:top w:val="none" w:sz="0" w:space="0" w:color="auto"/>
                <w:left w:val="none" w:sz="0" w:space="0" w:color="auto"/>
                <w:bottom w:val="none" w:sz="0" w:space="0" w:color="auto"/>
                <w:right w:val="none" w:sz="0" w:space="0" w:color="auto"/>
              </w:divBdr>
            </w:div>
          </w:divsChild>
        </w:div>
        <w:div w:id="294719943">
          <w:marLeft w:val="0"/>
          <w:marRight w:val="0"/>
          <w:marTop w:val="0"/>
          <w:marBottom w:val="0"/>
          <w:divBdr>
            <w:top w:val="none" w:sz="0" w:space="0" w:color="auto"/>
            <w:left w:val="none" w:sz="0" w:space="0" w:color="auto"/>
            <w:bottom w:val="none" w:sz="0" w:space="0" w:color="auto"/>
            <w:right w:val="none" w:sz="0" w:space="0" w:color="auto"/>
          </w:divBdr>
          <w:divsChild>
            <w:div w:id="1732800720">
              <w:marLeft w:val="0"/>
              <w:marRight w:val="0"/>
              <w:marTop w:val="0"/>
              <w:marBottom w:val="0"/>
              <w:divBdr>
                <w:top w:val="none" w:sz="0" w:space="0" w:color="auto"/>
                <w:left w:val="none" w:sz="0" w:space="0" w:color="auto"/>
                <w:bottom w:val="none" w:sz="0" w:space="0" w:color="auto"/>
                <w:right w:val="none" w:sz="0" w:space="0" w:color="auto"/>
              </w:divBdr>
            </w:div>
          </w:divsChild>
        </w:div>
        <w:div w:id="164173314">
          <w:marLeft w:val="0"/>
          <w:marRight w:val="0"/>
          <w:marTop w:val="0"/>
          <w:marBottom w:val="0"/>
          <w:divBdr>
            <w:top w:val="none" w:sz="0" w:space="0" w:color="auto"/>
            <w:left w:val="none" w:sz="0" w:space="0" w:color="auto"/>
            <w:bottom w:val="none" w:sz="0" w:space="0" w:color="auto"/>
            <w:right w:val="none" w:sz="0" w:space="0" w:color="auto"/>
          </w:divBdr>
        </w:div>
        <w:div w:id="1192691302">
          <w:marLeft w:val="0"/>
          <w:marRight w:val="0"/>
          <w:marTop w:val="0"/>
          <w:marBottom w:val="0"/>
          <w:divBdr>
            <w:top w:val="none" w:sz="0" w:space="0" w:color="auto"/>
            <w:left w:val="none" w:sz="0" w:space="0" w:color="auto"/>
            <w:bottom w:val="none" w:sz="0" w:space="0" w:color="auto"/>
            <w:right w:val="none" w:sz="0" w:space="0" w:color="auto"/>
          </w:divBdr>
        </w:div>
        <w:div w:id="1498038515">
          <w:marLeft w:val="0"/>
          <w:marRight w:val="0"/>
          <w:marTop w:val="0"/>
          <w:marBottom w:val="0"/>
          <w:divBdr>
            <w:top w:val="none" w:sz="0" w:space="0" w:color="auto"/>
            <w:left w:val="none" w:sz="0" w:space="0" w:color="auto"/>
            <w:bottom w:val="none" w:sz="0" w:space="0" w:color="auto"/>
            <w:right w:val="none" w:sz="0" w:space="0" w:color="auto"/>
          </w:divBdr>
          <w:divsChild>
            <w:div w:id="199368558">
              <w:marLeft w:val="0"/>
              <w:marRight w:val="0"/>
              <w:marTop w:val="0"/>
              <w:marBottom w:val="0"/>
              <w:divBdr>
                <w:top w:val="none" w:sz="0" w:space="0" w:color="auto"/>
                <w:left w:val="none" w:sz="0" w:space="0" w:color="auto"/>
                <w:bottom w:val="none" w:sz="0" w:space="0" w:color="auto"/>
                <w:right w:val="none" w:sz="0" w:space="0" w:color="auto"/>
              </w:divBdr>
            </w:div>
          </w:divsChild>
        </w:div>
        <w:div w:id="457993819">
          <w:marLeft w:val="0"/>
          <w:marRight w:val="0"/>
          <w:marTop w:val="0"/>
          <w:marBottom w:val="0"/>
          <w:divBdr>
            <w:top w:val="none" w:sz="0" w:space="0" w:color="auto"/>
            <w:left w:val="none" w:sz="0" w:space="0" w:color="auto"/>
            <w:bottom w:val="none" w:sz="0" w:space="0" w:color="auto"/>
            <w:right w:val="none" w:sz="0" w:space="0" w:color="auto"/>
          </w:divBdr>
          <w:divsChild>
            <w:div w:id="961575431">
              <w:marLeft w:val="0"/>
              <w:marRight w:val="0"/>
              <w:marTop w:val="0"/>
              <w:marBottom w:val="0"/>
              <w:divBdr>
                <w:top w:val="none" w:sz="0" w:space="0" w:color="auto"/>
                <w:left w:val="none" w:sz="0" w:space="0" w:color="auto"/>
                <w:bottom w:val="none" w:sz="0" w:space="0" w:color="auto"/>
                <w:right w:val="none" w:sz="0" w:space="0" w:color="auto"/>
              </w:divBdr>
            </w:div>
          </w:divsChild>
        </w:div>
        <w:div w:id="1781757499">
          <w:marLeft w:val="0"/>
          <w:marRight w:val="0"/>
          <w:marTop w:val="0"/>
          <w:marBottom w:val="0"/>
          <w:divBdr>
            <w:top w:val="none" w:sz="0" w:space="0" w:color="auto"/>
            <w:left w:val="none" w:sz="0" w:space="0" w:color="auto"/>
            <w:bottom w:val="none" w:sz="0" w:space="0" w:color="auto"/>
            <w:right w:val="none" w:sz="0" w:space="0" w:color="auto"/>
          </w:divBdr>
          <w:divsChild>
            <w:div w:id="1719738813">
              <w:marLeft w:val="0"/>
              <w:marRight w:val="0"/>
              <w:marTop w:val="0"/>
              <w:marBottom w:val="0"/>
              <w:divBdr>
                <w:top w:val="none" w:sz="0" w:space="0" w:color="auto"/>
                <w:left w:val="none" w:sz="0" w:space="0" w:color="auto"/>
                <w:bottom w:val="none" w:sz="0" w:space="0" w:color="auto"/>
                <w:right w:val="none" w:sz="0" w:space="0" w:color="auto"/>
              </w:divBdr>
              <w:divsChild>
                <w:div w:id="957446978">
                  <w:marLeft w:val="0"/>
                  <w:marRight w:val="0"/>
                  <w:marTop w:val="0"/>
                  <w:marBottom w:val="0"/>
                  <w:divBdr>
                    <w:top w:val="none" w:sz="0" w:space="0" w:color="auto"/>
                    <w:left w:val="none" w:sz="0" w:space="0" w:color="auto"/>
                    <w:bottom w:val="none" w:sz="0" w:space="0" w:color="auto"/>
                    <w:right w:val="none" w:sz="0" w:space="0" w:color="auto"/>
                  </w:divBdr>
                </w:div>
                <w:div w:id="11288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3000">
          <w:marLeft w:val="0"/>
          <w:marRight w:val="0"/>
          <w:marTop w:val="0"/>
          <w:marBottom w:val="0"/>
          <w:divBdr>
            <w:top w:val="none" w:sz="0" w:space="0" w:color="auto"/>
            <w:left w:val="none" w:sz="0" w:space="0" w:color="auto"/>
            <w:bottom w:val="none" w:sz="0" w:space="0" w:color="auto"/>
            <w:right w:val="none" w:sz="0" w:space="0" w:color="auto"/>
          </w:divBdr>
          <w:divsChild>
            <w:div w:id="1592620151">
              <w:marLeft w:val="0"/>
              <w:marRight w:val="0"/>
              <w:marTop w:val="0"/>
              <w:marBottom w:val="0"/>
              <w:divBdr>
                <w:top w:val="none" w:sz="0" w:space="0" w:color="auto"/>
                <w:left w:val="none" w:sz="0" w:space="0" w:color="auto"/>
                <w:bottom w:val="none" w:sz="0" w:space="0" w:color="auto"/>
                <w:right w:val="none" w:sz="0" w:space="0" w:color="auto"/>
              </w:divBdr>
              <w:divsChild>
                <w:div w:id="1426997832">
                  <w:marLeft w:val="0"/>
                  <w:marRight w:val="0"/>
                  <w:marTop w:val="0"/>
                  <w:marBottom w:val="0"/>
                  <w:divBdr>
                    <w:top w:val="none" w:sz="0" w:space="0" w:color="auto"/>
                    <w:left w:val="none" w:sz="0" w:space="0" w:color="auto"/>
                    <w:bottom w:val="none" w:sz="0" w:space="0" w:color="auto"/>
                    <w:right w:val="none" w:sz="0" w:space="0" w:color="auto"/>
                  </w:divBdr>
                  <w:divsChild>
                    <w:div w:id="1575118430">
                      <w:marLeft w:val="0"/>
                      <w:marRight w:val="0"/>
                      <w:marTop w:val="0"/>
                      <w:marBottom w:val="0"/>
                      <w:divBdr>
                        <w:top w:val="none" w:sz="0" w:space="0" w:color="auto"/>
                        <w:left w:val="none" w:sz="0" w:space="0" w:color="auto"/>
                        <w:bottom w:val="none" w:sz="0" w:space="0" w:color="auto"/>
                        <w:right w:val="none" w:sz="0" w:space="0" w:color="auto"/>
                      </w:divBdr>
                    </w:div>
                  </w:divsChild>
                </w:div>
                <w:div w:id="894506690">
                  <w:marLeft w:val="0"/>
                  <w:marRight w:val="0"/>
                  <w:marTop w:val="0"/>
                  <w:marBottom w:val="0"/>
                  <w:divBdr>
                    <w:top w:val="none" w:sz="0" w:space="0" w:color="auto"/>
                    <w:left w:val="none" w:sz="0" w:space="0" w:color="auto"/>
                    <w:bottom w:val="none" w:sz="0" w:space="0" w:color="auto"/>
                    <w:right w:val="none" w:sz="0" w:space="0" w:color="auto"/>
                  </w:divBdr>
                  <w:divsChild>
                    <w:div w:id="1927377532">
                      <w:marLeft w:val="0"/>
                      <w:marRight w:val="0"/>
                      <w:marTop w:val="0"/>
                      <w:marBottom w:val="0"/>
                      <w:divBdr>
                        <w:top w:val="none" w:sz="0" w:space="0" w:color="auto"/>
                        <w:left w:val="none" w:sz="0" w:space="0" w:color="auto"/>
                        <w:bottom w:val="none" w:sz="0" w:space="0" w:color="auto"/>
                        <w:right w:val="none" w:sz="0" w:space="0" w:color="auto"/>
                      </w:divBdr>
                    </w:div>
                  </w:divsChild>
                </w:div>
                <w:div w:id="83577541">
                  <w:marLeft w:val="0"/>
                  <w:marRight w:val="0"/>
                  <w:marTop w:val="0"/>
                  <w:marBottom w:val="0"/>
                  <w:divBdr>
                    <w:top w:val="none" w:sz="0" w:space="0" w:color="auto"/>
                    <w:left w:val="none" w:sz="0" w:space="0" w:color="auto"/>
                    <w:bottom w:val="none" w:sz="0" w:space="0" w:color="auto"/>
                    <w:right w:val="none" w:sz="0" w:space="0" w:color="auto"/>
                  </w:divBdr>
                  <w:divsChild>
                    <w:div w:id="781925614">
                      <w:marLeft w:val="0"/>
                      <w:marRight w:val="0"/>
                      <w:marTop w:val="0"/>
                      <w:marBottom w:val="0"/>
                      <w:divBdr>
                        <w:top w:val="none" w:sz="0" w:space="0" w:color="auto"/>
                        <w:left w:val="none" w:sz="0" w:space="0" w:color="auto"/>
                        <w:bottom w:val="none" w:sz="0" w:space="0" w:color="auto"/>
                        <w:right w:val="none" w:sz="0" w:space="0" w:color="auto"/>
                      </w:divBdr>
                    </w:div>
                  </w:divsChild>
                </w:div>
                <w:div w:id="942034667">
                  <w:marLeft w:val="0"/>
                  <w:marRight w:val="0"/>
                  <w:marTop w:val="0"/>
                  <w:marBottom w:val="0"/>
                  <w:divBdr>
                    <w:top w:val="none" w:sz="0" w:space="0" w:color="auto"/>
                    <w:left w:val="none" w:sz="0" w:space="0" w:color="auto"/>
                    <w:bottom w:val="none" w:sz="0" w:space="0" w:color="auto"/>
                    <w:right w:val="none" w:sz="0" w:space="0" w:color="auto"/>
                  </w:divBdr>
                  <w:divsChild>
                    <w:div w:id="273706377">
                      <w:marLeft w:val="0"/>
                      <w:marRight w:val="0"/>
                      <w:marTop w:val="0"/>
                      <w:marBottom w:val="0"/>
                      <w:divBdr>
                        <w:top w:val="none" w:sz="0" w:space="0" w:color="auto"/>
                        <w:left w:val="none" w:sz="0" w:space="0" w:color="auto"/>
                        <w:bottom w:val="none" w:sz="0" w:space="0" w:color="auto"/>
                        <w:right w:val="none" w:sz="0" w:space="0" w:color="auto"/>
                      </w:divBdr>
                    </w:div>
                  </w:divsChild>
                </w:div>
                <w:div w:id="5375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6228">
          <w:marLeft w:val="0"/>
          <w:marRight w:val="0"/>
          <w:marTop w:val="0"/>
          <w:marBottom w:val="0"/>
          <w:divBdr>
            <w:top w:val="none" w:sz="0" w:space="0" w:color="auto"/>
            <w:left w:val="none" w:sz="0" w:space="0" w:color="auto"/>
            <w:bottom w:val="none" w:sz="0" w:space="0" w:color="auto"/>
            <w:right w:val="none" w:sz="0" w:space="0" w:color="auto"/>
          </w:divBdr>
          <w:divsChild>
            <w:div w:id="2734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00031">
      <w:bodyDiv w:val="1"/>
      <w:marLeft w:val="0"/>
      <w:marRight w:val="0"/>
      <w:marTop w:val="0"/>
      <w:marBottom w:val="0"/>
      <w:divBdr>
        <w:top w:val="none" w:sz="0" w:space="0" w:color="auto"/>
        <w:left w:val="none" w:sz="0" w:space="0" w:color="auto"/>
        <w:bottom w:val="none" w:sz="0" w:space="0" w:color="auto"/>
        <w:right w:val="none" w:sz="0" w:space="0" w:color="auto"/>
      </w:divBdr>
    </w:div>
    <w:div w:id="2073917473">
      <w:bodyDiv w:val="1"/>
      <w:marLeft w:val="0"/>
      <w:marRight w:val="0"/>
      <w:marTop w:val="0"/>
      <w:marBottom w:val="0"/>
      <w:divBdr>
        <w:top w:val="none" w:sz="0" w:space="0" w:color="auto"/>
        <w:left w:val="none" w:sz="0" w:space="0" w:color="auto"/>
        <w:bottom w:val="none" w:sz="0" w:space="0" w:color="auto"/>
        <w:right w:val="none" w:sz="0" w:space="0" w:color="auto"/>
      </w:divBdr>
      <w:divsChild>
        <w:div w:id="13506742">
          <w:marLeft w:val="0"/>
          <w:marRight w:val="0"/>
          <w:marTop w:val="0"/>
          <w:marBottom w:val="0"/>
          <w:divBdr>
            <w:top w:val="none" w:sz="0" w:space="0" w:color="auto"/>
            <w:left w:val="none" w:sz="0" w:space="0" w:color="auto"/>
            <w:bottom w:val="none" w:sz="0" w:space="0" w:color="auto"/>
            <w:right w:val="none" w:sz="0" w:space="0" w:color="auto"/>
          </w:divBdr>
        </w:div>
        <w:div w:id="901404310">
          <w:marLeft w:val="0"/>
          <w:marRight w:val="0"/>
          <w:marTop w:val="0"/>
          <w:marBottom w:val="0"/>
          <w:divBdr>
            <w:top w:val="none" w:sz="0" w:space="0" w:color="auto"/>
            <w:left w:val="none" w:sz="0" w:space="0" w:color="auto"/>
            <w:bottom w:val="none" w:sz="0" w:space="0" w:color="auto"/>
            <w:right w:val="none" w:sz="0" w:space="0" w:color="auto"/>
          </w:divBdr>
          <w:divsChild>
            <w:div w:id="100149809">
              <w:marLeft w:val="0"/>
              <w:marRight w:val="0"/>
              <w:marTop w:val="0"/>
              <w:marBottom w:val="0"/>
              <w:divBdr>
                <w:top w:val="none" w:sz="0" w:space="0" w:color="auto"/>
                <w:left w:val="none" w:sz="0" w:space="0" w:color="auto"/>
                <w:bottom w:val="none" w:sz="0" w:space="0" w:color="auto"/>
                <w:right w:val="none" w:sz="0" w:space="0" w:color="auto"/>
              </w:divBdr>
            </w:div>
          </w:divsChild>
        </w:div>
        <w:div w:id="912854251">
          <w:marLeft w:val="0"/>
          <w:marRight w:val="0"/>
          <w:marTop w:val="0"/>
          <w:marBottom w:val="0"/>
          <w:divBdr>
            <w:top w:val="none" w:sz="0" w:space="0" w:color="auto"/>
            <w:left w:val="none" w:sz="0" w:space="0" w:color="auto"/>
            <w:bottom w:val="none" w:sz="0" w:space="0" w:color="auto"/>
            <w:right w:val="none" w:sz="0" w:space="0" w:color="auto"/>
          </w:divBdr>
        </w:div>
        <w:div w:id="892621381">
          <w:marLeft w:val="0"/>
          <w:marRight w:val="0"/>
          <w:marTop w:val="0"/>
          <w:marBottom w:val="0"/>
          <w:divBdr>
            <w:top w:val="none" w:sz="0" w:space="0" w:color="auto"/>
            <w:left w:val="none" w:sz="0" w:space="0" w:color="auto"/>
            <w:bottom w:val="none" w:sz="0" w:space="0" w:color="auto"/>
            <w:right w:val="none" w:sz="0" w:space="0" w:color="auto"/>
          </w:divBdr>
          <w:divsChild>
            <w:div w:id="1243878573">
              <w:marLeft w:val="0"/>
              <w:marRight w:val="0"/>
              <w:marTop w:val="0"/>
              <w:marBottom w:val="0"/>
              <w:divBdr>
                <w:top w:val="none" w:sz="0" w:space="0" w:color="auto"/>
                <w:left w:val="none" w:sz="0" w:space="0" w:color="auto"/>
                <w:bottom w:val="none" w:sz="0" w:space="0" w:color="auto"/>
                <w:right w:val="none" w:sz="0" w:space="0" w:color="auto"/>
              </w:divBdr>
              <w:divsChild>
                <w:div w:id="36205371">
                  <w:marLeft w:val="0"/>
                  <w:marRight w:val="0"/>
                  <w:marTop w:val="0"/>
                  <w:marBottom w:val="0"/>
                  <w:divBdr>
                    <w:top w:val="none" w:sz="0" w:space="0" w:color="auto"/>
                    <w:left w:val="none" w:sz="0" w:space="0" w:color="auto"/>
                    <w:bottom w:val="none" w:sz="0" w:space="0" w:color="auto"/>
                    <w:right w:val="none" w:sz="0" w:space="0" w:color="auto"/>
                  </w:divBdr>
                  <w:divsChild>
                    <w:div w:id="822114171">
                      <w:marLeft w:val="0"/>
                      <w:marRight w:val="0"/>
                      <w:marTop w:val="0"/>
                      <w:marBottom w:val="0"/>
                      <w:divBdr>
                        <w:top w:val="none" w:sz="0" w:space="0" w:color="auto"/>
                        <w:left w:val="none" w:sz="0" w:space="0" w:color="auto"/>
                        <w:bottom w:val="none" w:sz="0" w:space="0" w:color="auto"/>
                        <w:right w:val="none" w:sz="0" w:space="0" w:color="auto"/>
                      </w:divBdr>
                    </w:div>
                    <w:div w:id="1643344375">
                      <w:marLeft w:val="0"/>
                      <w:marRight w:val="0"/>
                      <w:marTop w:val="0"/>
                      <w:marBottom w:val="0"/>
                      <w:divBdr>
                        <w:top w:val="none" w:sz="0" w:space="0" w:color="auto"/>
                        <w:left w:val="none" w:sz="0" w:space="0" w:color="auto"/>
                        <w:bottom w:val="none" w:sz="0" w:space="0" w:color="auto"/>
                        <w:right w:val="none" w:sz="0" w:space="0" w:color="auto"/>
                      </w:divBdr>
                    </w:div>
                    <w:div w:id="1056860751">
                      <w:marLeft w:val="0"/>
                      <w:marRight w:val="0"/>
                      <w:marTop w:val="0"/>
                      <w:marBottom w:val="0"/>
                      <w:divBdr>
                        <w:top w:val="none" w:sz="0" w:space="0" w:color="auto"/>
                        <w:left w:val="none" w:sz="0" w:space="0" w:color="auto"/>
                        <w:bottom w:val="none" w:sz="0" w:space="0" w:color="auto"/>
                        <w:right w:val="none" w:sz="0" w:space="0" w:color="auto"/>
                      </w:divBdr>
                    </w:div>
                    <w:div w:id="102775232">
                      <w:marLeft w:val="0"/>
                      <w:marRight w:val="0"/>
                      <w:marTop w:val="0"/>
                      <w:marBottom w:val="0"/>
                      <w:divBdr>
                        <w:top w:val="none" w:sz="0" w:space="0" w:color="auto"/>
                        <w:left w:val="none" w:sz="0" w:space="0" w:color="auto"/>
                        <w:bottom w:val="none" w:sz="0" w:space="0" w:color="auto"/>
                        <w:right w:val="none" w:sz="0" w:space="0" w:color="auto"/>
                      </w:divBdr>
                    </w:div>
                  </w:divsChild>
                </w:div>
                <w:div w:id="1346903647">
                  <w:marLeft w:val="0"/>
                  <w:marRight w:val="0"/>
                  <w:marTop w:val="0"/>
                  <w:marBottom w:val="0"/>
                  <w:divBdr>
                    <w:top w:val="none" w:sz="0" w:space="0" w:color="auto"/>
                    <w:left w:val="none" w:sz="0" w:space="0" w:color="auto"/>
                    <w:bottom w:val="none" w:sz="0" w:space="0" w:color="auto"/>
                    <w:right w:val="none" w:sz="0" w:space="0" w:color="auto"/>
                  </w:divBdr>
                </w:div>
                <w:div w:id="405344279">
                  <w:marLeft w:val="0"/>
                  <w:marRight w:val="0"/>
                  <w:marTop w:val="0"/>
                  <w:marBottom w:val="0"/>
                  <w:divBdr>
                    <w:top w:val="none" w:sz="0" w:space="0" w:color="auto"/>
                    <w:left w:val="none" w:sz="0" w:space="0" w:color="auto"/>
                    <w:bottom w:val="none" w:sz="0" w:space="0" w:color="auto"/>
                    <w:right w:val="none" w:sz="0" w:space="0" w:color="auto"/>
                  </w:divBdr>
                </w:div>
                <w:div w:id="765030351">
                  <w:marLeft w:val="0"/>
                  <w:marRight w:val="0"/>
                  <w:marTop w:val="0"/>
                  <w:marBottom w:val="0"/>
                  <w:divBdr>
                    <w:top w:val="single" w:sz="12" w:space="0" w:color="808080"/>
                    <w:left w:val="single" w:sz="12" w:space="0" w:color="808080"/>
                    <w:bottom w:val="single" w:sz="12" w:space="0" w:color="808080"/>
                    <w:right w:val="single" w:sz="12" w:space="0" w:color="808080"/>
                  </w:divBdr>
                  <w:divsChild>
                    <w:div w:id="1251085424">
                      <w:marLeft w:val="0"/>
                      <w:marRight w:val="0"/>
                      <w:marTop w:val="0"/>
                      <w:marBottom w:val="0"/>
                      <w:divBdr>
                        <w:top w:val="none" w:sz="0" w:space="0" w:color="auto"/>
                        <w:left w:val="none" w:sz="0" w:space="0" w:color="auto"/>
                        <w:bottom w:val="none" w:sz="0" w:space="0" w:color="auto"/>
                        <w:right w:val="none" w:sz="0" w:space="0" w:color="auto"/>
                      </w:divBdr>
                    </w:div>
                  </w:divsChild>
                </w:div>
                <w:div w:id="106124721">
                  <w:marLeft w:val="0"/>
                  <w:marRight w:val="0"/>
                  <w:marTop w:val="0"/>
                  <w:marBottom w:val="0"/>
                  <w:divBdr>
                    <w:top w:val="none" w:sz="0" w:space="0" w:color="auto"/>
                    <w:left w:val="none" w:sz="0" w:space="0" w:color="auto"/>
                    <w:bottom w:val="none" w:sz="0" w:space="0" w:color="auto"/>
                    <w:right w:val="none" w:sz="0" w:space="0" w:color="auto"/>
                  </w:divBdr>
                </w:div>
                <w:div w:id="1186676350">
                  <w:marLeft w:val="0"/>
                  <w:marRight w:val="0"/>
                  <w:marTop w:val="0"/>
                  <w:marBottom w:val="0"/>
                  <w:divBdr>
                    <w:top w:val="single" w:sz="12" w:space="0" w:color="808080"/>
                    <w:left w:val="single" w:sz="12" w:space="0" w:color="808080"/>
                    <w:bottom w:val="single" w:sz="12" w:space="0" w:color="808080"/>
                    <w:right w:val="single" w:sz="12" w:space="0" w:color="808080"/>
                  </w:divBdr>
                  <w:divsChild>
                    <w:div w:id="69272791">
                      <w:marLeft w:val="0"/>
                      <w:marRight w:val="0"/>
                      <w:marTop w:val="0"/>
                      <w:marBottom w:val="0"/>
                      <w:divBdr>
                        <w:top w:val="none" w:sz="0" w:space="0" w:color="auto"/>
                        <w:left w:val="none" w:sz="0" w:space="0" w:color="auto"/>
                        <w:bottom w:val="none" w:sz="0" w:space="0" w:color="auto"/>
                        <w:right w:val="none" w:sz="0" w:space="0" w:color="auto"/>
                      </w:divBdr>
                    </w:div>
                  </w:divsChild>
                </w:div>
                <w:div w:id="197933994">
                  <w:marLeft w:val="0"/>
                  <w:marRight w:val="0"/>
                  <w:marTop w:val="0"/>
                  <w:marBottom w:val="0"/>
                  <w:divBdr>
                    <w:top w:val="none" w:sz="0" w:space="0" w:color="auto"/>
                    <w:left w:val="none" w:sz="0" w:space="0" w:color="auto"/>
                    <w:bottom w:val="none" w:sz="0" w:space="0" w:color="auto"/>
                    <w:right w:val="none" w:sz="0" w:space="0" w:color="auto"/>
                  </w:divBdr>
                </w:div>
                <w:div w:id="524246709">
                  <w:marLeft w:val="0"/>
                  <w:marRight w:val="0"/>
                  <w:marTop w:val="0"/>
                  <w:marBottom w:val="0"/>
                  <w:divBdr>
                    <w:top w:val="single" w:sz="12" w:space="0" w:color="808080"/>
                    <w:left w:val="single" w:sz="12" w:space="0" w:color="808080"/>
                    <w:bottom w:val="single" w:sz="12" w:space="0" w:color="808080"/>
                    <w:right w:val="single" w:sz="12" w:space="0" w:color="808080"/>
                  </w:divBdr>
                  <w:divsChild>
                    <w:div w:id="2004814819">
                      <w:marLeft w:val="0"/>
                      <w:marRight w:val="0"/>
                      <w:marTop w:val="0"/>
                      <w:marBottom w:val="0"/>
                      <w:divBdr>
                        <w:top w:val="none" w:sz="0" w:space="0" w:color="auto"/>
                        <w:left w:val="none" w:sz="0" w:space="0" w:color="auto"/>
                        <w:bottom w:val="none" w:sz="0" w:space="0" w:color="auto"/>
                        <w:right w:val="none" w:sz="0" w:space="0" w:color="auto"/>
                      </w:divBdr>
                    </w:div>
                  </w:divsChild>
                </w:div>
                <w:div w:id="15547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7832">
          <w:marLeft w:val="0"/>
          <w:marRight w:val="0"/>
          <w:marTop w:val="0"/>
          <w:marBottom w:val="0"/>
          <w:divBdr>
            <w:top w:val="none" w:sz="0" w:space="0" w:color="auto"/>
            <w:left w:val="none" w:sz="0" w:space="0" w:color="auto"/>
            <w:bottom w:val="none" w:sz="0" w:space="0" w:color="auto"/>
            <w:right w:val="none" w:sz="0" w:space="0" w:color="auto"/>
          </w:divBdr>
          <w:divsChild>
            <w:div w:id="88041737">
              <w:marLeft w:val="0"/>
              <w:marRight w:val="0"/>
              <w:marTop w:val="0"/>
              <w:marBottom w:val="0"/>
              <w:divBdr>
                <w:top w:val="none" w:sz="0" w:space="0" w:color="auto"/>
                <w:left w:val="none" w:sz="0" w:space="0" w:color="auto"/>
                <w:bottom w:val="none" w:sz="0" w:space="0" w:color="auto"/>
                <w:right w:val="none" w:sz="0" w:space="0" w:color="auto"/>
              </w:divBdr>
              <w:divsChild>
                <w:div w:id="1147867309">
                  <w:marLeft w:val="0"/>
                  <w:marRight w:val="0"/>
                  <w:marTop w:val="0"/>
                  <w:marBottom w:val="0"/>
                  <w:divBdr>
                    <w:top w:val="none" w:sz="0" w:space="0" w:color="auto"/>
                    <w:left w:val="none" w:sz="0" w:space="0" w:color="auto"/>
                    <w:bottom w:val="none" w:sz="0" w:space="0" w:color="auto"/>
                    <w:right w:val="none" w:sz="0" w:space="0" w:color="auto"/>
                  </w:divBdr>
                  <w:divsChild>
                    <w:div w:id="813107069">
                      <w:marLeft w:val="0"/>
                      <w:marRight w:val="0"/>
                      <w:marTop w:val="0"/>
                      <w:marBottom w:val="0"/>
                      <w:divBdr>
                        <w:top w:val="none" w:sz="0" w:space="0" w:color="auto"/>
                        <w:left w:val="none" w:sz="0" w:space="0" w:color="auto"/>
                        <w:bottom w:val="none" w:sz="0" w:space="0" w:color="auto"/>
                        <w:right w:val="none" w:sz="0" w:space="0" w:color="auto"/>
                      </w:divBdr>
                    </w:div>
                  </w:divsChild>
                </w:div>
                <w:div w:id="1881017658">
                  <w:marLeft w:val="0"/>
                  <w:marRight w:val="0"/>
                  <w:marTop w:val="0"/>
                  <w:marBottom w:val="0"/>
                  <w:divBdr>
                    <w:top w:val="none" w:sz="0" w:space="0" w:color="auto"/>
                    <w:left w:val="none" w:sz="0" w:space="0" w:color="auto"/>
                    <w:bottom w:val="none" w:sz="0" w:space="0" w:color="auto"/>
                    <w:right w:val="none" w:sz="0" w:space="0" w:color="auto"/>
                  </w:divBdr>
                  <w:divsChild>
                    <w:div w:id="1046488693">
                      <w:marLeft w:val="0"/>
                      <w:marRight w:val="0"/>
                      <w:marTop w:val="0"/>
                      <w:marBottom w:val="0"/>
                      <w:divBdr>
                        <w:top w:val="none" w:sz="0" w:space="0" w:color="auto"/>
                        <w:left w:val="none" w:sz="0" w:space="0" w:color="auto"/>
                        <w:bottom w:val="none" w:sz="0" w:space="0" w:color="auto"/>
                        <w:right w:val="none" w:sz="0" w:space="0" w:color="auto"/>
                      </w:divBdr>
                    </w:div>
                  </w:divsChild>
                </w:div>
                <w:div w:id="2033605026">
                  <w:marLeft w:val="0"/>
                  <w:marRight w:val="0"/>
                  <w:marTop w:val="0"/>
                  <w:marBottom w:val="0"/>
                  <w:divBdr>
                    <w:top w:val="none" w:sz="0" w:space="0" w:color="auto"/>
                    <w:left w:val="none" w:sz="0" w:space="0" w:color="auto"/>
                    <w:bottom w:val="none" w:sz="0" w:space="0" w:color="auto"/>
                    <w:right w:val="none" w:sz="0" w:space="0" w:color="auto"/>
                  </w:divBdr>
                  <w:divsChild>
                    <w:div w:id="2073892865">
                      <w:marLeft w:val="0"/>
                      <w:marRight w:val="0"/>
                      <w:marTop w:val="0"/>
                      <w:marBottom w:val="0"/>
                      <w:divBdr>
                        <w:top w:val="none" w:sz="0" w:space="0" w:color="auto"/>
                        <w:left w:val="none" w:sz="0" w:space="0" w:color="auto"/>
                        <w:bottom w:val="none" w:sz="0" w:space="0" w:color="auto"/>
                        <w:right w:val="none" w:sz="0" w:space="0" w:color="auto"/>
                      </w:divBdr>
                    </w:div>
                  </w:divsChild>
                </w:div>
                <w:div w:id="1707291134">
                  <w:marLeft w:val="0"/>
                  <w:marRight w:val="0"/>
                  <w:marTop w:val="0"/>
                  <w:marBottom w:val="0"/>
                  <w:divBdr>
                    <w:top w:val="none" w:sz="0" w:space="0" w:color="auto"/>
                    <w:left w:val="none" w:sz="0" w:space="0" w:color="auto"/>
                    <w:bottom w:val="none" w:sz="0" w:space="0" w:color="auto"/>
                    <w:right w:val="none" w:sz="0" w:space="0" w:color="auto"/>
                  </w:divBdr>
                  <w:divsChild>
                    <w:div w:id="996150479">
                      <w:marLeft w:val="0"/>
                      <w:marRight w:val="0"/>
                      <w:marTop w:val="0"/>
                      <w:marBottom w:val="0"/>
                      <w:divBdr>
                        <w:top w:val="none" w:sz="0" w:space="0" w:color="auto"/>
                        <w:left w:val="none" w:sz="0" w:space="0" w:color="auto"/>
                        <w:bottom w:val="none" w:sz="0" w:space="0" w:color="auto"/>
                        <w:right w:val="none" w:sz="0" w:space="0" w:color="auto"/>
                      </w:divBdr>
                    </w:div>
                  </w:divsChild>
                </w:div>
                <w:div w:id="1213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1386">
          <w:marLeft w:val="0"/>
          <w:marRight w:val="0"/>
          <w:marTop w:val="0"/>
          <w:marBottom w:val="0"/>
          <w:divBdr>
            <w:top w:val="none" w:sz="0" w:space="0" w:color="auto"/>
            <w:left w:val="none" w:sz="0" w:space="0" w:color="auto"/>
            <w:bottom w:val="none" w:sz="0" w:space="0" w:color="auto"/>
            <w:right w:val="none" w:sz="0" w:space="0" w:color="auto"/>
          </w:divBdr>
          <w:divsChild>
            <w:div w:id="10842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stonight.com/css/css-tables.php" TargetMode="External"/><Relationship Id="rId299" Type="http://schemas.openxmlformats.org/officeDocument/2006/relationships/hyperlink" Target="https://www.tutorialstonight.com/css/css-pagination.php" TargetMode="External"/><Relationship Id="rId303" Type="http://schemas.openxmlformats.org/officeDocument/2006/relationships/hyperlink" Target="https://www.tutorialstonight.com/css/css-pagination.php" TargetMode="External"/><Relationship Id="rId21" Type="http://schemas.openxmlformats.org/officeDocument/2006/relationships/hyperlink" Target="https://www.tutorialstonight.com/css/css-background.php" TargetMode="External"/><Relationship Id="rId42" Type="http://schemas.openxmlformats.org/officeDocument/2006/relationships/hyperlink" Target="https://www.tutorialstonight.com/css/css-button.php" TargetMode="External"/><Relationship Id="rId63" Type="http://schemas.openxmlformats.org/officeDocument/2006/relationships/hyperlink" Target="https://www.tutorialstonight.com/how-to-use-css-in-html.php" TargetMode="External"/><Relationship Id="rId84" Type="http://schemas.openxmlformats.org/officeDocument/2006/relationships/hyperlink" Target="https://www.tutorialstonight.com/online-html-editor.php?p=css&amp;q=selector-class" TargetMode="External"/><Relationship Id="rId138" Type="http://schemas.openxmlformats.org/officeDocument/2006/relationships/hyperlink" Target="https://www.tutorialstonight.com/online-html-editor.php?p=css&amp;q=css-padding" TargetMode="External"/><Relationship Id="rId159" Type="http://schemas.openxmlformats.org/officeDocument/2006/relationships/hyperlink" Target="https://www.tutorialstonight.com/css/css-form.php" TargetMode="External"/><Relationship Id="rId324" Type="http://schemas.openxmlformats.org/officeDocument/2006/relationships/hyperlink" Target="https://www.tutorialstonight.com/css/css-flexbox.php" TargetMode="External"/><Relationship Id="rId170" Type="http://schemas.openxmlformats.org/officeDocument/2006/relationships/control" Target="activeX/activeX10.xml"/><Relationship Id="rId191" Type="http://schemas.openxmlformats.org/officeDocument/2006/relationships/hyperlink" Target="https://www.tutorialstonight.com/css/css-height-and-width.php" TargetMode="External"/><Relationship Id="rId205" Type="http://schemas.openxmlformats.org/officeDocument/2006/relationships/hyperlink" Target="https://www.tutorialstonight.com/css/css-button.php" TargetMode="External"/><Relationship Id="rId226" Type="http://schemas.openxmlformats.org/officeDocument/2006/relationships/hyperlink" Target="https://www.tutorialstonight.com/css/css-3D-transformation.php" TargetMode="External"/><Relationship Id="rId247" Type="http://schemas.openxmlformats.org/officeDocument/2006/relationships/hyperlink" Target="https://www.tutorialstonight.com/online-html-editor.php?p=css&amp;q=css-animation" TargetMode="External"/><Relationship Id="rId107" Type="http://schemas.openxmlformats.org/officeDocument/2006/relationships/hyperlink" Target="https://www.tutorialstonight.com/online-html-editor.php?p=css&amp;q=font-weight" TargetMode="External"/><Relationship Id="rId268" Type="http://schemas.openxmlformats.org/officeDocument/2006/relationships/hyperlink" Target="https://www.tutorialstonight.com/css/css-pagination.php" TargetMode="External"/><Relationship Id="rId289" Type="http://schemas.openxmlformats.org/officeDocument/2006/relationships/hyperlink" Target="https://www.tutorialstonight.com/css/css-pagination.php" TargetMode="External"/><Relationship Id="rId11" Type="http://schemas.openxmlformats.org/officeDocument/2006/relationships/hyperlink" Target="https://www.tutorialstonight.com/bootstrap/bootstrap-introduction.php" TargetMode="External"/><Relationship Id="rId32" Type="http://schemas.openxmlformats.org/officeDocument/2006/relationships/hyperlink" Target="https://www.tutorialstonight.com/css/css-padding.php" TargetMode="External"/><Relationship Id="rId53" Type="http://schemas.openxmlformats.org/officeDocument/2006/relationships/hyperlink" Target="https://www.tutorialstonight.com/css/css-media-queries.php" TargetMode="External"/><Relationship Id="rId74" Type="http://schemas.openxmlformats.org/officeDocument/2006/relationships/hyperlink" Target="https://www.tutorialstonight.com/css/css-selectors.php" TargetMode="External"/><Relationship Id="rId128" Type="http://schemas.openxmlformats.org/officeDocument/2006/relationships/hyperlink" Target="https://www.tutorialstonight.com/css/css-borders.php" TargetMode="External"/><Relationship Id="rId149" Type="http://schemas.openxmlformats.org/officeDocument/2006/relationships/hyperlink" Target="https://www.tutorialstonight.com/css/css-position.php" TargetMode="External"/><Relationship Id="rId314" Type="http://schemas.openxmlformats.org/officeDocument/2006/relationships/hyperlink" Target="https://www.tutorialstonight.com/css/css-flexbox.php" TargetMode="External"/><Relationship Id="rId5" Type="http://schemas.openxmlformats.org/officeDocument/2006/relationships/webSettings" Target="webSettings.xml"/><Relationship Id="rId95" Type="http://schemas.openxmlformats.org/officeDocument/2006/relationships/hyperlink" Target="https://www.tutorialstonight.com/css/css-color.php" TargetMode="External"/><Relationship Id="rId160" Type="http://schemas.openxmlformats.org/officeDocument/2006/relationships/hyperlink" Target="https://www.tutorialstonight.com/css/css-specificity.php" TargetMode="External"/><Relationship Id="rId181" Type="http://schemas.openxmlformats.org/officeDocument/2006/relationships/hyperlink" Target="https://www.tutorialstonight.com/css/css-class.php" TargetMode="External"/><Relationship Id="rId216" Type="http://schemas.openxmlformats.org/officeDocument/2006/relationships/hyperlink" Target="https://www.tutorialstonight.com/css/css-media-queries.php" TargetMode="External"/><Relationship Id="rId237" Type="http://schemas.openxmlformats.org/officeDocument/2006/relationships/hyperlink" Target="https://www.tutorialstonight.com/css/css-2D-transformation.php" TargetMode="External"/><Relationship Id="rId258" Type="http://schemas.openxmlformats.org/officeDocument/2006/relationships/hyperlink" Target="https://www.tutorialstonight.com/css/css-flexbox.php" TargetMode="External"/><Relationship Id="rId279" Type="http://schemas.openxmlformats.org/officeDocument/2006/relationships/hyperlink" Target="https://www.tutorialstonight.com/css/css-pagination.php" TargetMode="External"/><Relationship Id="rId22" Type="http://schemas.openxmlformats.org/officeDocument/2006/relationships/hyperlink" Target="https://www.tutorialstonight.com/css/css-units.php" TargetMode="External"/><Relationship Id="rId43" Type="http://schemas.openxmlformats.org/officeDocument/2006/relationships/hyperlink" Target="https://www.tutorialstonight.com/css/css-form.php" TargetMode="External"/><Relationship Id="rId64" Type="http://schemas.openxmlformats.org/officeDocument/2006/relationships/hyperlink" Target="https://www.tutorialstonight.com/online-html-editor.php?p=css&amp;q=webpage-without-css" TargetMode="External"/><Relationship Id="rId118" Type="http://schemas.openxmlformats.org/officeDocument/2006/relationships/hyperlink" Target="https://www.tutorialstonight.com/css/css-box-model.php" TargetMode="External"/><Relationship Id="rId139" Type="http://schemas.openxmlformats.org/officeDocument/2006/relationships/hyperlink" Target="https://www.tutorialstonight.com/online-html-editor.php?p=css&amp;q=padding-specific" TargetMode="External"/><Relationship Id="rId290" Type="http://schemas.openxmlformats.org/officeDocument/2006/relationships/hyperlink" Target="https://www.tutorialstonight.com/css/css-pagination.php" TargetMode="External"/><Relationship Id="rId304" Type="http://schemas.openxmlformats.org/officeDocument/2006/relationships/hyperlink" Target="https://www.tutorialstonight.com/css/css-pagination.php" TargetMode="External"/><Relationship Id="rId325" Type="http://schemas.openxmlformats.org/officeDocument/2006/relationships/hyperlink" Target="https://www.tutorialstonight.com/css/css-flexbox.php" TargetMode="External"/><Relationship Id="rId85" Type="http://schemas.openxmlformats.org/officeDocument/2006/relationships/hyperlink" Target="https://www.tutorialstonight.com/online-html-editor.php?p=css&amp;q=selector-multiclass" TargetMode="External"/><Relationship Id="rId150" Type="http://schemas.openxmlformats.org/officeDocument/2006/relationships/hyperlink" Target="https://www.tutorialstonight.com/css/css-position.php" TargetMode="External"/><Relationship Id="rId171" Type="http://schemas.openxmlformats.org/officeDocument/2006/relationships/hyperlink" Target="https://www.tutorialstonight.com/html/html-introduction.php" TargetMode="External"/><Relationship Id="rId192" Type="http://schemas.openxmlformats.org/officeDocument/2006/relationships/hyperlink" Target="https://www.tutorialstonight.com/css/css-box-model.php" TargetMode="External"/><Relationship Id="rId206" Type="http://schemas.openxmlformats.org/officeDocument/2006/relationships/hyperlink" Target="https://www.tutorialstonight.com/css/css-form.php" TargetMode="External"/><Relationship Id="rId227" Type="http://schemas.openxmlformats.org/officeDocument/2006/relationships/hyperlink" Target="https://www.tutorialstonight.com/css/css-2D-transformation.php" TargetMode="External"/><Relationship Id="rId248" Type="http://schemas.openxmlformats.org/officeDocument/2006/relationships/hyperlink" Target="https://www.tutorialstonight.com/online-html-editor.php?p=css&amp;q=css-animation2" TargetMode="External"/><Relationship Id="rId269" Type="http://schemas.openxmlformats.org/officeDocument/2006/relationships/hyperlink" Target="https://www.tutorialstonight.com/online-html-editor.php?p=css&amp;q=pagination-round" TargetMode="External"/><Relationship Id="rId12" Type="http://schemas.openxmlformats.org/officeDocument/2006/relationships/hyperlink" Target="https://www.tutorialstonight.com/python/python-tutorial.php" TargetMode="External"/><Relationship Id="rId33" Type="http://schemas.openxmlformats.org/officeDocument/2006/relationships/hyperlink" Target="https://www.tutorialstonight.com/css/css-outline.php" TargetMode="External"/><Relationship Id="rId108" Type="http://schemas.openxmlformats.org/officeDocument/2006/relationships/hyperlink" Target="https://www.tutorialstonight.com/online-html-editor.php?p=css&amp;q=font-varient" TargetMode="External"/><Relationship Id="rId129" Type="http://schemas.openxmlformats.org/officeDocument/2006/relationships/hyperlink" Target="https://www.tutorialstonight.com/css/css-borders.php" TargetMode="External"/><Relationship Id="rId280" Type="http://schemas.openxmlformats.org/officeDocument/2006/relationships/hyperlink" Target="https://www.tutorialstonight.com/css/css-pagination.php" TargetMode="External"/><Relationship Id="rId315" Type="http://schemas.openxmlformats.org/officeDocument/2006/relationships/hyperlink" Target="https://www.tutorialstonight.com/css/css-flexbox.php" TargetMode="External"/><Relationship Id="rId54" Type="http://schemas.openxmlformats.org/officeDocument/2006/relationships/hyperlink" Target="https://www.tutorialstonight.com/how-to-center-a-div-in-css.php" TargetMode="External"/><Relationship Id="rId75" Type="http://schemas.openxmlformats.org/officeDocument/2006/relationships/hyperlink" Target="https://www.tutorialstonight.com/css/css-selectors.php" TargetMode="External"/><Relationship Id="rId96" Type="http://schemas.openxmlformats.org/officeDocument/2006/relationships/hyperlink" Target="https://www.tutorialstonight.com/online-html-editor.php?p=css&amp;q=css-id" TargetMode="External"/><Relationship Id="rId140" Type="http://schemas.openxmlformats.org/officeDocument/2006/relationships/hyperlink" Target="https://www.tutorialstonight.com/online-html-editor.php?p=css&amp;q=padding-shorthand" TargetMode="External"/><Relationship Id="rId161" Type="http://schemas.openxmlformats.org/officeDocument/2006/relationships/hyperlink" Target="https://www.tutorialstonight.com/css/css-selectors.php" TargetMode="External"/><Relationship Id="rId182" Type="http://schemas.openxmlformats.org/officeDocument/2006/relationships/hyperlink" Target="https://www.tutorialstonight.com/css/css-id.php" TargetMode="External"/><Relationship Id="rId217" Type="http://schemas.openxmlformats.org/officeDocument/2006/relationships/hyperlink" Target="https://www.tutorialstonight.com/how-to-center-a-div-in-css.php" TargetMode="External"/><Relationship Id="rId6" Type="http://schemas.openxmlformats.org/officeDocument/2006/relationships/image" Target="media/image1.wmf"/><Relationship Id="rId238" Type="http://schemas.openxmlformats.org/officeDocument/2006/relationships/hyperlink" Target="https://www.tutorialstonight.com/css/css-transition.php" TargetMode="External"/><Relationship Id="rId259" Type="http://schemas.openxmlformats.org/officeDocument/2006/relationships/hyperlink" Target="https://www.tutorialstonight.com/online-html-editor.php?p=css&amp;q=pagination-simple" TargetMode="External"/><Relationship Id="rId23" Type="http://schemas.openxmlformats.org/officeDocument/2006/relationships/hyperlink" Target="https://www.tutorialstonight.com/css/css-font.php" TargetMode="External"/><Relationship Id="rId119" Type="http://schemas.openxmlformats.org/officeDocument/2006/relationships/hyperlink" Target="https://www.tutorialstonight.com/online-html-editor.php?p=css&amp;q=css-height" TargetMode="External"/><Relationship Id="rId270" Type="http://schemas.openxmlformats.org/officeDocument/2006/relationships/hyperlink" Target="https://www.tutorialstonight.com/css/css-pagination.php" TargetMode="External"/><Relationship Id="rId291" Type="http://schemas.openxmlformats.org/officeDocument/2006/relationships/hyperlink" Target="https://www.tutorialstonight.com/css/css-pagination.php" TargetMode="External"/><Relationship Id="rId305" Type="http://schemas.openxmlformats.org/officeDocument/2006/relationships/hyperlink" Target="https://www.tutorialstonight.com/css/css-pagination.php" TargetMode="External"/><Relationship Id="rId326" Type="http://schemas.openxmlformats.org/officeDocument/2006/relationships/hyperlink" Target="https://www.tutorialstonight.com/css/css-flexbox.php" TargetMode="External"/><Relationship Id="rId44" Type="http://schemas.openxmlformats.org/officeDocument/2006/relationships/hyperlink" Target="https://www.tutorialstonight.com/css/css-combinators.php" TargetMode="External"/><Relationship Id="rId65" Type="http://schemas.openxmlformats.org/officeDocument/2006/relationships/hyperlink" Target="https://www.tutorialstonight.com/online-html-editor.php?p=css&amp;q=adding-css-to-webpage" TargetMode="External"/><Relationship Id="rId86" Type="http://schemas.openxmlformats.org/officeDocument/2006/relationships/hyperlink" Target="https://www.tutorialstonight.com/online-html-editor.php?p=css&amp;q=selector-id" TargetMode="External"/><Relationship Id="rId130" Type="http://schemas.openxmlformats.org/officeDocument/2006/relationships/hyperlink" Target="https://www.tutorialstonight.com/css/css-borders.php" TargetMode="External"/><Relationship Id="rId151" Type="http://schemas.openxmlformats.org/officeDocument/2006/relationships/hyperlink" Target="https://www.tutorialstonight.com/css/css-position.php" TargetMode="External"/><Relationship Id="rId172" Type="http://schemas.openxmlformats.org/officeDocument/2006/relationships/hyperlink" Target="https://www.tutorialstonight.com/css/css-introduction.php" TargetMode="External"/><Relationship Id="rId193" Type="http://schemas.openxmlformats.org/officeDocument/2006/relationships/hyperlink" Target="https://www.tutorialstonight.com/css/css-borders.php" TargetMode="External"/><Relationship Id="rId207" Type="http://schemas.openxmlformats.org/officeDocument/2006/relationships/hyperlink" Target="https://www.tutorialstonight.com/css/css-combinators.php" TargetMode="External"/><Relationship Id="rId228" Type="http://schemas.openxmlformats.org/officeDocument/2006/relationships/hyperlink" Target="https://www.tutorialstonight.com/css/css-2D-transformation.php" TargetMode="External"/><Relationship Id="rId249" Type="http://schemas.openxmlformats.org/officeDocument/2006/relationships/hyperlink" Target="https://www.tutorialstonight.com/online-html-editor.php?p=css&amp;q=animation-delay" TargetMode="External"/><Relationship Id="rId13" Type="http://schemas.openxmlformats.org/officeDocument/2006/relationships/hyperlink" Target="https://www.tutorialstonight.com/password-generator-in-javascript.php" TargetMode="External"/><Relationship Id="rId109" Type="http://schemas.openxmlformats.org/officeDocument/2006/relationships/hyperlink" Target="https://www.tutorialstonight.com/css/css-links.php" TargetMode="External"/><Relationship Id="rId260" Type="http://schemas.openxmlformats.org/officeDocument/2006/relationships/hyperlink" Target="https://www.tutorialstonight.com/css/css-pagination.php" TargetMode="External"/><Relationship Id="rId281" Type="http://schemas.openxmlformats.org/officeDocument/2006/relationships/hyperlink" Target="https://www.tutorialstonight.com/css/css-pagination.php" TargetMode="External"/><Relationship Id="rId316" Type="http://schemas.openxmlformats.org/officeDocument/2006/relationships/hyperlink" Target="https://www.tutorialstonight.com/css/css-flexbox.php" TargetMode="External"/><Relationship Id="rId34" Type="http://schemas.openxmlformats.org/officeDocument/2006/relationships/hyperlink" Target="https://www.tutorialstonight.com/css/css-overflow.php" TargetMode="External"/><Relationship Id="rId55" Type="http://schemas.openxmlformats.org/officeDocument/2006/relationships/hyperlink" Target="https://www.tutorialstonight.com/how-to-center-an-image-in-css.php" TargetMode="External"/><Relationship Id="rId76" Type="http://schemas.openxmlformats.org/officeDocument/2006/relationships/hyperlink" Target="https://www.tutorialstonight.com/css/css-selectors.php" TargetMode="External"/><Relationship Id="rId97" Type="http://schemas.openxmlformats.org/officeDocument/2006/relationships/hyperlink" Target="https://www.tutorialstonight.com/css/css-units.php" TargetMode="External"/><Relationship Id="rId120" Type="http://schemas.openxmlformats.org/officeDocument/2006/relationships/hyperlink" Target="https://www.tutorialstonight.com/online-html-editor.php?p=css&amp;q=css-min-height" TargetMode="External"/><Relationship Id="rId141" Type="http://schemas.openxmlformats.org/officeDocument/2006/relationships/hyperlink" Target="https://www.tutorialstonight.com/css/css-padding.php" TargetMode="External"/><Relationship Id="rId7" Type="http://schemas.openxmlformats.org/officeDocument/2006/relationships/control" Target="activeX/activeX1.xml"/><Relationship Id="rId162" Type="http://schemas.openxmlformats.org/officeDocument/2006/relationships/hyperlink" Target="https://www.tutorialstonight.com/css/css-combinators.php" TargetMode="External"/><Relationship Id="rId183" Type="http://schemas.openxmlformats.org/officeDocument/2006/relationships/hyperlink" Target="https://www.tutorialstonight.com/css/css-color.php" TargetMode="External"/><Relationship Id="rId218" Type="http://schemas.openxmlformats.org/officeDocument/2006/relationships/hyperlink" Target="https://www.tutorialstonight.com/how-to-center-an-image-in-css.php" TargetMode="External"/><Relationship Id="rId239" Type="http://schemas.openxmlformats.org/officeDocument/2006/relationships/hyperlink" Target="https://www.tutorialstonight.com/css/css-3D-transformation.php" TargetMode="External"/><Relationship Id="rId250" Type="http://schemas.openxmlformats.org/officeDocument/2006/relationships/hyperlink" Target="https://www.tutorialstonight.com/css/css-animation.php" TargetMode="External"/><Relationship Id="rId271" Type="http://schemas.openxmlformats.org/officeDocument/2006/relationships/hyperlink" Target="https://www.tutorialstonight.com/css/css-pagination.php" TargetMode="External"/><Relationship Id="rId292" Type="http://schemas.openxmlformats.org/officeDocument/2006/relationships/hyperlink" Target="https://www.tutorialstonight.com/css/css-pagination.php" TargetMode="External"/><Relationship Id="rId306" Type="http://schemas.openxmlformats.org/officeDocument/2006/relationships/hyperlink" Target="https://www.tutorialstonight.com/css/css-pagination.php" TargetMode="External"/><Relationship Id="rId24" Type="http://schemas.openxmlformats.org/officeDocument/2006/relationships/hyperlink" Target="https://www.tutorialstonight.com/css/css-text.php" TargetMode="External"/><Relationship Id="rId45" Type="http://schemas.openxmlformats.org/officeDocument/2006/relationships/hyperlink" Target="https://www.tutorialstonight.com/css/css-specificity.php" TargetMode="External"/><Relationship Id="rId66" Type="http://schemas.openxmlformats.org/officeDocument/2006/relationships/hyperlink" Target="https://www.tutorialstonight.com/js/" TargetMode="External"/><Relationship Id="rId87" Type="http://schemas.openxmlformats.org/officeDocument/2006/relationships/hyperlink" Target="https://www.tutorialstonight.com/online-html-editor.php?p=css&amp;q=selector-group" TargetMode="External"/><Relationship Id="rId110" Type="http://schemas.openxmlformats.org/officeDocument/2006/relationships/hyperlink" Target="https://www.tutorialstonight.com/css/css-tables.php" TargetMode="External"/><Relationship Id="rId131" Type="http://schemas.openxmlformats.org/officeDocument/2006/relationships/hyperlink" Target="https://www.tutorialstonight.com/online-html-editor.php?p=css&amp;q=border-style" TargetMode="External"/><Relationship Id="rId327" Type="http://schemas.openxmlformats.org/officeDocument/2006/relationships/hyperlink" Target="https://www.tutorialstonight.com/css/css-flexbox.php" TargetMode="External"/><Relationship Id="rId152" Type="http://schemas.openxmlformats.org/officeDocument/2006/relationships/control" Target="activeX/activeX3.xml"/><Relationship Id="rId173" Type="http://schemas.openxmlformats.org/officeDocument/2006/relationships/hyperlink" Target="https://www.tutorialstonight.com/js/" TargetMode="External"/><Relationship Id="rId194" Type="http://schemas.openxmlformats.org/officeDocument/2006/relationships/hyperlink" Target="https://www.tutorialstonight.com/css/css-margins.php" TargetMode="External"/><Relationship Id="rId208" Type="http://schemas.openxmlformats.org/officeDocument/2006/relationships/hyperlink" Target="https://www.tutorialstonight.com/css/css-specificity.php" TargetMode="External"/><Relationship Id="rId229" Type="http://schemas.openxmlformats.org/officeDocument/2006/relationships/hyperlink" Target="https://www.tutorialstonight.com/css/css-2D-transformation.php" TargetMode="External"/><Relationship Id="rId240" Type="http://schemas.openxmlformats.org/officeDocument/2006/relationships/hyperlink" Target="https://www.tutorialstonight.com/css/css-3D-transformation.php" TargetMode="External"/><Relationship Id="rId261" Type="http://schemas.openxmlformats.org/officeDocument/2006/relationships/hyperlink" Target="https://www.tutorialstonight.com/css/css-pagination.php" TargetMode="External"/><Relationship Id="rId14" Type="http://schemas.openxmlformats.org/officeDocument/2006/relationships/hyperlink" Target="https://www.tutorialstonight.com/css/css-introduction.php" TargetMode="External"/><Relationship Id="rId30" Type="http://schemas.openxmlformats.org/officeDocument/2006/relationships/hyperlink" Target="https://www.tutorialstonight.com/css/css-borders.php" TargetMode="External"/><Relationship Id="rId35" Type="http://schemas.openxmlformats.org/officeDocument/2006/relationships/hyperlink" Target="https://www.tutorialstonight.com/css/css-cursor.php" TargetMode="External"/><Relationship Id="rId56" Type="http://schemas.openxmlformats.org/officeDocument/2006/relationships/hyperlink" Target="https://www.ezoic.com/what-is-ezoic/" TargetMode="External"/><Relationship Id="rId77" Type="http://schemas.openxmlformats.org/officeDocument/2006/relationships/hyperlink" Target="https://www.tutorialstonight.com/css/css-selectors.php" TargetMode="External"/><Relationship Id="rId100" Type="http://schemas.openxmlformats.org/officeDocument/2006/relationships/hyperlink" Target="https://www.tutorialstonight.com/css/css-font.php" TargetMode="External"/><Relationship Id="rId105" Type="http://schemas.openxmlformats.org/officeDocument/2006/relationships/hyperlink" Target="https://www.tutorialstonight.com/online-html-editor.php?p=css&amp;q=font-size" TargetMode="External"/><Relationship Id="rId126" Type="http://schemas.openxmlformats.org/officeDocument/2006/relationships/hyperlink" Target="https://www.tutorialstonight.com/css/css-margins.php" TargetMode="External"/><Relationship Id="rId147" Type="http://schemas.openxmlformats.org/officeDocument/2006/relationships/hyperlink" Target="https://www.tutorialstonight.com/css/css-display.php" TargetMode="External"/><Relationship Id="rId168" Type="http://schemas.openxmlformats.org/officeDocument/2006/relationships/hyperlink" Target="https://www.tutorialstonight.com/online-html-editor.php?p=css&amp;q=combinator-child" TargetMode="External"/><Relationship Id="rId282" Type="http://schemas.openxmlformats.org/officeDocument/2006/relationships/hyperlink" Target="https://www.tutorialstonight.com/css/css-pagination.php" TargetMode="External"/><Relationship Id="rId312" Type="http://schemas.openxmlformats.org/officeDocument/2006/relationships/hyperlink" Target="https://www.tutorialstonight.com/css/css-flexbox.php" TargetMode="External"/><Relationship Id="rId317" Type="http://schemas.openxmlformats.org/officeDocument/2006/relationships/hyperlink" Target="https://www.tutorialstonight.com/css/css-flexbox.php" TargetMode="External"/><Relationship Id="rId8" Type="http://schemas.openxmlformats.org/officeDocument/2006/relationships/hyperlink" Target="https://www.tutorialstonight.com/html/html-introduction.php" TargetMode="External"/><Relationship Id="rId51" Type="http://schemas.openxmlformats.org/officeDocument/2006/relationships/hyperlink" Target="https://www.tutorialstonight.com/css/css-pagination.php" TargetMode="External"/><Relationship Id="rId72" Type="http://schemas.openxmlformats.org/officeDocument/2006/relationships/hyperlink" Target="https://www.tutorialstonight.com/css/css-class.php" TargetMode="External"/><Relationship Id="rId93" Type="http://schemas.openxmlformats.org/officeDocument/2006/relationships/hyperlink" Target="https://www.tutorialstonight.com/online-html-editor.php?p=css&amp;q=css-class" TargetMode="External"/><Relationship Id="rId98" Type="http://schemas.openxmlformats.org/officeDocument/2006/relationships/hyperlink" Target="https://www.tutorialstonight.com/css/css-text.php" TargetMode="External"/><Relationship Id="rId121" Type="http://schemas.openxmlformats.org/officeDocument/2006/relationships/hyperlink" Target="https://www.tutorialstonight.com/online-html-editor.php?p=css&amp;q=css-min-width" TargetMode="External"/><Relationship Id="rId142" Type="http://schemas.openxmlformats.org/officeDocument/2006/relationships/hyperlink" Target="https://www.tutorialstonight.com/css/css-overflow.php" TargetMode="External"/><Relationship Id="rId163" Type="http://schemas.openxmlformats.org/officeDocument/2006/relationships/hyperlink" Target="https://www.tutorialstonight.com/css/css-combinators.php" TargetMode="External"/><Relationship Id="rId184" Type="http://schemas.openxmlformats.org/officeDocument/2006/relationships/hyperlink" Target="https://www.tutorialstonight.com/css/css-background.php" TargetMode="External"/><Relationship Id="rId189" Type="http://schemas.openxmlformats.org/officeDocument/2006/relationships/hyperlink" Target="https://www.tutorialstonight.com/css/css-lists.php" TargetMode="External"/><Relationship Id="rId219" Type="http://schemas.openxmlformats.org/officeDocument/2006/relationships/hyperlink" Target="https://www.tutorialstonight.com/css/css-combinators.php" TargetMode="External"/><Relationship Id="rId3" Type="http://schemas.microsoft.com/office/2007/relationships/stylesWithEffects" Target="stylesWithEffects.xml"/><Relationship Id="rId214" Type="http://schemas.openxmlformats.org/officeDocument/2006/relationships/hyperlink" Target="https://www.tutorialstonight.com/css/css-pagination.php" TargetMode="External"/><Relationship Id="rId230" Type="http://schemas.openxmlformats.org/officeDocument/2006/relationships/hyperlink" Target="https://www.tutorialstonight.com/css/css-2D-transformation.php" TargetMode="External"/><Relationship Id="rId235" Type="http://schemas.openxmlformats.org/officeDocument/2006/relationships/hyperlink" Target="https://www.tutorialstonight.com/online-html-editor.php?p=css&amp;q=2D-transform-skew" TargetMode="External"/><Relationship Id="rId251" Type="http://schemas.openxmlformats.org/officeDocument/2006/relationships/hyperlink" Target="https://www.tutorialstonight.com/css/css-pagination.php" TargetMode="External"/><Relationship Id="rId256" Type="http://schemas.openxmlformats.org/officeDocument/2006/relationships/hyperlink" Target="https://www.tutorialstonight.com/css/css-pagination.php" TargetMode="External"/><Relationship Id="rId277" Type="http://schemas.openxmlformats.org/officeDocument/2006/relationships/hyperlink" Target="https://www.tutorialstonight.com/online-html-editor.php?p=css&amp;q=pagination-hover" TargetMode="External"/><Relationship Id="rId298" Type="http://schemas.openxmlformats.org/officeDocument/2006/relationships/hyperlink" Target="https://www.tutorialstonight.com/online-html-editor.php?p=css&amp;q=pagination-center" TargetMode="External"/><Relationship Id="rId25" Type="http://schemas.openxmlformats.org/officeDocument/2006/relationships/hyperlink" Target="https://www.tutorialstonight.com/css/css-links.php" TargetMode="External"/><Relationship Id="rId46" Type="http://schemas.openxmlformats.org/officeDocument/2006/relationships/hyperlink" Target="https://www.tutorialstonight.com/css/css-2D-transformation.php" TargetMode="External"/><Relationship Id="rId67" Type="http://schemas.openxmlformats.org/officeDocument/2006/relationships/hyperlink" Target="https://www.tutorialstonight.com/bootstrap/bootstrap-introduction.php" TargetMode="External"/><Relationship Id="rId116" Type="http://schemas.openxmlformats.org/officeDocument/2006/relationships/hyperlink" Target="https://www.tutorialstonight.com/online-html-editor.php?p=css&amp;q=list-type-ordered" TargetMode="External"/><Relationship Id="rId137" Type="http://schemas.openxmlformats.org/officeDocument/2006/relationships/hyperlink" Target="https://www.tutorialstonight.com/css/css-outline.php" TargetMode="External"/><Relationship Id="rId158" Type="http://schemas.openxmlformats.org/officeDocument/2006/relationships/control" Target="activeX/activeX9.xml"/><Relationship Id="rId272" Type="http://schemas.openxmlformats.org/officeDocument/2006/relationships/hyperlink" Target="https://www.tutorialstonight.com/css/css-pagination.php" TargetMode="External"/><Relationship Id="rId293" Type="http://schemas.openxmlformats.org/officeDocument/2006/relationships/hyperlink" Target="https://www.tutorialstonight.com/css/css-pagination.php" TargetMode="External"/><Relationship Id="rId302" Type="http://schemas.openxmlformats.org/officeDocument/2006/relationships/hyperlink" Target="https://www.tutorialstonight.com/css/css-pagination.php" TargetMode="External"/><Relationship Id="rId307" Type="http://schemas.openxmlformats.org/officeDocument/2006/relationships/hyperlink" Target="https://www.tutorialstonight.com/css/css-pagination.php" TargetMode="External"/><Relationship Id="rId323" Type="http://schemas.openxmlformats.org/officeDocument/2006/relationships/hyperlink" Target="https://www.tutorialstonight.com/css/css-flexbox.php" TargetMode="External"/><Relationship Id="rId328" Type="http://schemas.openxmlformats.org/officeDocument/2006/relationships/control" Target="activeX/activeX11.xml"/><Relationship Id="rId20" Type="http://schemas.openxmlformats.org/officeDocument/2006/relationships/hyperlink" Target="https://www.tutorialstonight.com/css/css-color.php" TargetMode="External"/><Relationship Id="rId41" Type="http://schemas.openxmlformats.org/officeDocument/2006/relationships/hyperlink" Target="https://www.tutorialstonight.com/css/css-icons.php" TargetMode="External"/><Relationship Id="rId62" Type="http://schemas.openxmlformats.org/officeDocument/2006/relationships/hyperlink" Target="https://www.tutorialstonight.com/assets/css/how-to-use-css-in-html.png" TargetMode="External"/><Relationship Id="rId83" Type="http://schemas.openxmlformats.org/officeDocument/2006/relationships/hyperlink" Target="https://www.tutorialstonight.com/online-html-editor.php?p=css&amp;q=selector-element" TargetMode="External"/><Relationship Id="rId88" Type="http://schemas.openxmlformats.org/officeDocument/2006/relationships/hyperlink" Target="https://www.tutorialstonight.com/online-html-editor.php?p=css&amp;q=selector-group-id" TargetMode="External"/><Relationship Id="rId111" Type="http://schemas.openxmlformats.org/officeDocument/2006/relationships/hyperlink" Target="https://www.tutorialstonight.com/css/css-lists.php" TargetMode="External"/><Relationship Id="rId132" Type="http://schemas.openxmlformats.org/officeDocument/2006/relationships/hyperlink" Target="https://www.tutorialstonight.com/online-html-editor.php?p=css&amp;q=border-color" TargetMode="External"/><Relationship Id="rId153" Type="http://schemas.openxmlformats.org/officeDocument/2006/relationships/control" Target="activeX/activeX4.xml"/><Relationship Id="rId174" Type="http://schemas.openxmlformats.org/officeDocument/2006/relationships/hyperlink" Target="https://www.tutorialstonight.com/bootstrap/bootstrap-introduction.php" TargetMode="External"/><Relationship Id="rId179" Type="http://schemas.openxmlformats.org/officeDocument/2006/relationships/hyperlink" Target="https://www.tutorialstonight.com/css/css-syntax.php" TargetMode="External"/><Relationship Id="rId195" Type="http://schemas.openxmlformats.org/officeDocument/2006/relationships/hyperlink" Target="https://www.tutorialstonight.com/css/css-padding.php" TargetMode="External"/><Relationship Id="rId209" Type="http://schemas.openxmlformats.org/officeDocument/2006/relationships/hyperlink" Target="https://www.tutorialstonight.com/css/css-2D-transformation.php" TargetMode="External"/><Relationship Id="rId190" Type="http://schemas.openxmlformats.org/officeDocument/2006/relationships/hyperlink" Target="https://www.tutorialstonight.com/css/css-tables.php" TargetMode="External"/><Relationship Id="rId204" Type="http://schemas.openxmlformats.org/officeDocument/2006/relationships/hyperlink" Target="https://www.tutorialstonight.com/css/css-icons.php" TargetMode="External"/><Relationship Id="rId220" Type="http://schemas.openxmlformats.org/officeDocument/2006/relationships/hyperlink" Target="https://www.tutorialstonight.com/css/css-2D-transformation.php" TargetMode="External"/><Relationship Id="rId225" Type="http://schemas.openxmlformats.org/officeDocument/2006/relationships/hyperlink" Target="https://www.tutorialstonight.com/css/css-specificity.php" TargetMode="External"/><Relationship Id="rId241" Type="http://schemas.openxmlformats.org/officeDocument/2006/relationships/hyperlink" Target="https://www.tutorialstonight.com/css/css-3D-transformation.php" TargetMode="External"/><Relationship Id="rId246" Type="http://schemas.openxmlformats.org/officeDocument/2006/relationships/hyperlink" Target="https://www.tutorialstonight.com/css/css-variable.php" TargetMode="External"/><Relationship Id="rId267" Type="http://schemas.openxmlformats.org/officeDocument/2006/relationships/hyperlink" Target="https://www.tutorialstonight.com/css/css-pagination.php" TargetMode="External"/><Relationship Id="rId288" Type="http://schemas.openxmlformats.org/officeDocument/2006/relationships/hyperlink" Target="https://www.tutorialstonight.com/css/css-pagination.php" TargetMode="External"/><Relationship Id="rId15" Type="http://schemas.openxmlformats.org/officeDocument/2006/relationships/hyperlink" Target="https://www.tutorialstonight.com/css/css-implementation.php" TargetMode="External"/><Relationship Id="rId36" Type="http://schemas.openxmlformats.org/officeDocument/2006/relationships/hyperlink" Target="https://www.tutorialstonight.com/css/css-position.php" TargetMode="External"/><Relationship Id="rId57" Type="http://schemas.openxmlformats.org/officeDocument/2006/relationships/image" Target="media/image2.png"/><Relationship Id="rId106" Type="http://schemas.openxmlformats.org/officeDocument/2006/relationships/hyperlink" Target="https://www.tutorialstonight.com/online-html-editor.php?p=css&amp;q=font-style" TargetMode="External"/><Relationship Id="rId127" Type="http://schemas.openxmlformats.org/officeDocument/2006/relationships/hyperlink" Target="https://www.tutorialstonight.com/css/css-borders.php" TargetMode="External"/><Relationship Id="rId262" Type="http://schemas.openxmlformats.org/officeDocument/2006/relationships/hyperlink" Target="https://www.tutorialstonight.com/css/css-pagination.php" TargetMode="External"/><Relationship Id="rId283" Type="http://schemas.openxmlformats.org/officeDocument/2006/relationships/hyperlink" Target="https://www.tutorialstonight.com/css/css-pagination.php" TargetMode="External"/><Relationship Id="rId313" Type="http://schemas.openxmlformats.org/officeDocument/2006/relationships/hyperlink" Target="https://www.tutorialstonight.com/css/css-flexbox.php" TargetMode="External"/><Relationship Id="rId318" Type="http://schemas.openxmlformats.org/officeDocument/2006/relationships/hyperlink" Target="https://www.tutorialstonight.com/css/css-flexbox.php" TargetMode="External"/><Relationship Id="rId10" Type="http://schemas.openxmlformats.org/officeDocument/2006/relationships/hyperlink" Target="https://www.tutorialstonight.com/js/" TargetMode="External"/><Relationship Id="rId31" Type="http://schemas.openxmlformats.org/officeDocument/2006/relationships/hyperlink" Target="https://www.tutorialstonight.com/css/css-margins.php" TargetMode="External"/><Relationship Id="rId52" Type="http://schemas.openxmlformats.org/officeDocument/2006/relationships/hyperlink" Target="https://www.tutorialstonight.com/css/css-flexbox.php" TargetMode="External"/><Relationship Id="rId73" Type="http://schemas.openxmlformats.org/officeDocument/2006/relationships/hyperlink" Target="https://www.tutorialstonight.com/css/css-combinators.php" TargetMode="External"/><Relationship Id="rId78" Type="http://schemas.openxmlformats.org/officeDocument/2006/relationships/hyperlink" Target="https://www.tutorialstonight.com/css/css-selectors.php" TargetMode="External"/><Relationship Id="rId94" Type="http://schemas.openxmlformats.org/officeDocument/2006/relationships/hyperlink" Target="https://www.tutorialstonight.com/css/css-class.php" TargetMode="External"/><Relationship Id="rId99" Type="http://schemas.openxmlformats.org/officeDocument/2006/relationships/hyperlink" Target="https://www.tutorialstonight.com/css/css-font.php" TargetMode="External"/><Relationship Id="rId101" Type="http://schemas.openxmlformats.org/officeDocument/2006/relationships/hyperlink" Target="https://www.tutorialstonight.com/css/css-font.php" TargetMode="External"/><Relationship Id="rId122" Type="http://schemas.openxmlformats.org/officeDocument/2006/relationships/hyperlink" Target="https://www.tutorialstonight.com/css/css-height-and-width.php" TargetMode="External"/><Relationship Id="rId143" Type="http://schemas.openxmlformats.org/officeDocument/2006/relationships/hyperlink" Target="https://www.tutorialstonight.com/css/css-overflow.php" TargetMode="External"/><Relationship Id="rId148" Type="http://schemas.openxmlformats.org/officeDocument/2006/relationships/hyperlink" Target="https://www.tutorialstonight.com/css/css-position.php" TargetMode="External"/><Relationship Id="rId164" Type="http://schemas.openxmlformats.org/officeDocument/2006/relationships/hyperlink" Target="https://www.tutorialstonight.com/css/css-combinators.php" TargetMode="External"/><Relationship Id="rId169" Type="http://schemas.openxmlformats.org/officeDocument/2006/relationships/hyperlink" Target="https://www.tutorialstonight.com/online-html-editor.php?p=css&amp;q=combinator-general" TargetMode="External"/><Relationship Id="rId185" Type="http://schemas.openxmlformats.org/officeDocument/2006/relationships/hyperlink" Target="https://www.tutorialstonight.com/css/css-units.php" TargetMode="External"/><Relationship Id="rId4" Type="http://schemas.openxmlformats.org/officeDocument/2006/relationships/settings" Target="settings.xml"/><Relationship Id="rId9" Type="http://schemas.openxmlformats.org/officeDocument/2006/relationships/hyperlink" Target="https://www.tutorialstonight.com/css/css-introduction.php" TargetMode="External"/><Relationship Id="rId180" Type="http://schemas.openxmlformats.org/officeDocument/2006/relationships/hyperlink" Target="https://www.tutorialstonight.com/css/css-selectors.php" TargetMode="External"/><Relationship Id="rId210" Type="http://schemas.openxmlformats.org/officeDocument/2006/relationships/hyperlink" Target="https://www.tutorialstonight.com/css/css-3D-transformation.php" TargetMode="External"/><Relationship Id="rId215" Type="http://schemas.openxmlformats.org/officeDocument/2006/relationships/hyperlink" Target="https://www.tutorialstonight.com/css/css-flexbox.php" TargetMode="External"/><Relationship Id="rId236" Type="http://schemas.openxmlformats.org/officeDocument/2006/relationships/hyperlink" Target="https://www.tutorialstonight.com/online-html-editor.php?p=css&amp;q=2D-transform-matrix" TargetMode="External"/><Relationship Id="rId257" Type="http://schemas.openxmlformats.org/officeDocument/2006/relationships/hyperlink" Target="https://www.tutorialstonight.com/css/css-variable.php" TargetMode="External"/><Relationship Id="rId278" Type="http://schemas.openxmlformats.org/officeDocument/2006/relationships/hyperlink" Target="https://www.tutorialstonight.com/css/css-pagination.php" TargetMode="External"/><Relationship Id="rId26" Type="http://schemas.openxmlformats.org/officeDocument/2006/relationships/hyperlink" Target="https://www.tutorialstonight.com/css/css-lists.php" TargetMode="External"/><Relationship Id="rId231" Type="http://schemas.openxmlformats.org/officeDocument/2006/relationships/hyperlink" Target="https://www.tutorialstonight.com/css/css-2D-transformation.php" TargetMode="External"/><Relationship Id="rId252" Type="http://schemas.openxmlformats.org/officeDocument/2006/relationships/hyperlink" Target="https://www.tutorialstonight.com/online-html-editor.php?p=css&amp;q=css-variable" TargetMode="External"/><Relationship Id="rId273" Type="http://schemas.openxmlformats.org/officeDocument/2006/relationships/hyperlink" Target="https://www.tutorialstonight.com/css/css-pagination.php" TargetMode="External"/><Relationship Id="rId294" Type="http://schemas.openxmlformats.org/officeDocument/2006/relationships/hyperlink" Target="https://www.tutorialstonight.com/css/css-pagination.php" TargetMode="External"/><Relationship Id="rId308" Type="http://schemas.openxmlformats.org/officeDocument/2006/relationships/hyperlink" Target="https://www.tutorialstonight.com/css/css-pagination.php" TargetMode="External"/><Relationship Id="rId329" Type="http://schemas.openxmlformats.org/officeDocument/2006/relationships/fontTable" Target="fontTable.xml"/><Relationship Id="rId47" Type="http://schemas.openxmlformats.org/officeDocument/2006/relationships/hyperlink" Target="https://www.tutorialstonight.com/css/css-3D-transformation.php" TargetMode="External"/><Relationship Id="rId68" Type="http://schemas.openxmlformats.org/officeDocument/2006/relationships/hyperlink" Target="https://www.tutorialstonight.com/online-html-editor.php?p=css&amp;q=example-of-css-code" TargetMode="External"/><Relationship Id="rId89" Type="http://schemas.openxmlformats.org/officeDocument/2006/relationships/hyperlink" Target="https://www.tutorialstonight.com/online-html-editor.php?p=css&amp;q=attribute-selector" TargetMode="External"/><Relationship Id="rId112" Type="http://schemas.openxmlformats.org/officeDocument/2006/relationships/hyperlink" Target="https://www.tutorialstonight.com/css/css-lists.php" TargetMode="External"/><Relationship Id="rId133" Type="http://schemas.openxmlformats.org/officeDocument/2006/relationships/hyperlink" Target="https://www.tutorialstonight.com/online-html-editor.php?p=css&amp;q=border-width" TargetMode="External"/><Relationship Id="rId154" Type="http://schemas.openxmlformats.org/officeDocument/2006/relationships/control" Target="activeX/activeX5.xml"/><Relationship Id="rId175" Type="http://schemas.openxmlformats.org/officeDocument/2006/relationships/hyperlink" Target="https://www.tutorialstonight.com/python/python-tutorial.php" TargetMode="External"/><Relationship Id="rId196" Type="http://schemas.openxmlformats.org/officeDocument/2006/relationships/hyperlink" Target="https://www.tutorialstonight.com/css/css-outline.php" TargetMode="External"/><Relationship Id="rId200" Type="http://schemas.openxmlformats.org/officeDocument/2006/relationships/hyperlink" Target="https://www.tutorialstonight.com/css/css-display.php" TargetMode="External"/><Relationship Id="rId16" Type="http://schemas.openxmlformats.org/officeDocument/2006/relationships/hyperlink" Target="https://www.tutorialstonight.com/css/css-syntax.php" TargetMode="External"/><Relationship Id="rId221" Type="http://schemas.openxmlformats.org/officeDocument/2006/relationships/hyperlink" Target="https://www.tutorialstonight.com/online-html-editor.php?p=css&amp;q=specificity-element" TargetMode="External"/><Relationship Id="rId242" Type="http://schemas.openxmlformats.org/officeDocument/2006/relationships/hyperlink" Target="https://www.tutorialstonight.com/online-html-editor.php?p=css&amp;q=3D-transform-translate" TargetMode="External"/><Relationship Id="rId263" Type="http://schemas.openxmlformats.org/officeDocument/2006/relationships/hyperlink" Target="https://www.tutorialstonight.com/css/css-pagination.php" TargetMode="External"/><Relationship Id="rId284" Type="http://schemas.openxmlformats.org/officeDocument/2006/relationships/hyperlink" Target="https://www.tutorialstonight.com/css/css-pagination.php" TargetMode="External"/><Relationship Id="rId319" Type="http://schemas.openxmlformats.org/officeDocument/2006/relationships/hyperlink" Target="https://www.tutorialstonight.com/css/css-flexbox.php" TargetMode="External"/><Relationship Id="rId37" Type="http://schemas.openxmlformats.org/officeDocument/2006/relationships/hyperlink" Target="https://www.tutorialstonight.com/css/css-display.php" TargetMode="External"/><Relationship Id="rId58" Type="http://schemas.openxmlformats.org/officeDocument/2006/relationships/hyperlink" Target="https://www.tutorialstonight.com/" TargetMode="External"/><Relationship Id="rId79" Type="http://schemas.openxmlformats.org/officeDocument/2006/relationships/hyperlink" Target="https://www.tutorialstonight.com/css/css-selectors.php" TargetMode="External"/><Relationship Id="rId102" Type="http://schemas.openxmlformats.org/officeDocument/2006/relationships/hyperlink" Target="https://www.tutorialstonight.com/css/css-font.php" TargetMode="External"/><Relationship Id="rId123" Type="http://schemas.openxmlformats.org/officeDocument/2006/relationships/hyperlink" Target="https://www.tutorialstonight.com/css/css-borders.php" TargetMode="External"/><Relationship Id="rId144" Type="http://schemas.openxmlformats.org/officeDocument/2006/relationships/hyperlink" Target="https://www.tutorialstonight.com/css/css-position.php" TargetMode="External"/><Relationship Id="rId330" Type="http://schemas.openxmlformats.org/officeDocument/2006/relationships/theme" Target="theme/theme1.xml"/><Relationship Id="rId90" Type="http://schemas.openxmlformats.org/officeDocument/2006/relationships/hyperlink" Target="https://www.tutorialstonight.com/online-html-editor.php?p=css&amp;q=attribute-selector-all" TargetMode="External"/><Relationship Id="rId165" Type="http://schemas.openxmlformats.org/officeDocument/2006/relationships/hyperlink" Target="https://www.tutorialstonight.com/css/css-combinators.php" TargetMode="External"/><Relationship Id="rId186" Type="http://schemas.openxmlformats.org/officeDocument/2006/relationships/hyperlink" Target="https://www.tutorialstonight.com/css/css-font.php" TargetMode="External"/><Relationship Id="rId211" Type="http://schemas.openxmlformats.org/officeDocument/2006/relationships/hyperlink" Target="https://www.tutorialstonight.com/css/css-transition.php" TargetMode="External"/><Relationship Id="rId232" Type="http://schemas.openxmlformats.org/officeDocument/2006/relationships/hyperlink" Target="https://www.tutorialstonight.com/online-html-editor.php?p=css&amp;q=2D-transform-translate" TargetMode="External"/><Relationship Id="rId253" Type="http://schemas.openxmlformats.org/officeDocument/2006/relationships/hyperlink" Target="https://www.tutorialstonight.com/online-html-editor.php?p=css&amp;q=variable-global" TargetMode="External"/><Relationship Id="rId274" Type="http://schemas.openxmlformats.org/officeDocument/2006/relationships/hyperlink" Target="https://www.tutorialstonight.com/css/css-pagination.php" TargetMode="External"/><Relationship Id="rId295" Type="http://schemas.openxmlformats.org/officeDocument/2006/relationships/hyperlink" Target="https://www.tutorialstonight.com/css/css-pagination.php" TargetMode="External"/><Relationship Id="rId309" Type="http://schemas.openxmlformats.org/officeDocument/2006/relationships/hyperlink" Target="https://www.tutorialstonight.com/css/css-media-queries.php" TargetMode="External"/><Relationship Id="rId27" Type="http://schemas.openxmlformats.org/officeDocument/2006/relationships/hyperlink" Target="https://www.tutorialstonight.com/css/css-tables.php" TargetMode="External"/><Relationship Id="rId48" Type="http://schemas.openxmlformats.org/officeDocument/2006/relationships/hyperlink" Target="https://www.tutorialstonight.com/css/css-transition.php" TargetMode="External"/><Relationship Id="rId69" Type="http://schemas.openxmlformats.org/officeDocument/2006/relationships/image" Target="media/image3.wmf"/><Relationship Id="rId113" Type="http://schemas.openxmlformats.org/officeDocument/2006/relationships/hyperlink" Target="https://www.tutorialstonight.com/css/css-lists.php" TargetMode="External"/><Relationship Id="rId134" Type="http://schemas.openxmlformats.org/officeDocument/2006/relationships/hyperlink" Target="https://www.tutorialstonight.com/online-html-editor.php?p=css&amp;q=border-singlewidth" TargetMode="External"/><Relationship Id="rId320" Type="http://schemas.openxmlformats.org/officeDocument/2006/relationships/hyperlink" Target="https://www.tutorialstonight.com/css/css-flexbox.php" TargetMode="External"/><Relationship Id="rId80" Type="http://schemas.openxmlformats.org/officeDocument/2006/relationships/hyperlink" Target="https://www.tutorialstonight.com/online-html-editor.php?p=css&amp;q=selector-universal" TargetMode="External"/><Relationship Id="rId155" Type="http://schemas.openxmlformats.org/officeDocument/2006/relationships/control" Target="activeX/activeX6.xml"/><Relationship Id="rId176" Type="http://schemas.openxmlformats.org/officeDocument/2006/relationships/hyperlink" Target="https://www.tutorialstonight.com/password-generator-in-javascript.php" TargetMode="External"/><Relationship Id="rId197" Type="http://schemas.openxmlformats.org/officeDocument/2006/relationships/hyperlink" Target="https://www.tutorialstonight.com/css/css-overflow.php" TargetMode="External"/><Relationship Id="rId201" Type="http://schemas.openxmlformats.org/officeDocument/2006/relationships/hyperlink" Target="https://www.tutorialstonight.com/css/css-shadow.php" TargetMode="External"/><Relationship Id="rId222" Type="http://schemas.openxmlformats.org/officeDocument/2006/relationships/hyperlink" Target="https://www.tutorialstonight.com/online-html-editor.php?p=css&amp;q=specificity-class" TargetMode="External"/><Relationship Id="rId243" Type="http://schemas.openxmlformats.org/officeDocument/2006/relationships/hyperlink" Target="https://www.tutorialstonight.com/online-html-editor.php?p=css&amp;q=3D-transform-rotate" TargetMode="External"/><Relationship Id="rId264" Type="http://schemas.openxmlformats.org/officeDocument/2006/relationships/hyperlink" Target="https://www.tutorialstonight.com/css/css-pagination.php" TargetMode="External"/><Relationship Id="rId285" Type="http://schemas.openxmlformats.org/officeDocument/2006/relationships/hyperlink" Target="https://www.tutorialstonight.com/css/css-pagination.php" TargetMode="External"/><Relationship Id="rId17" Type="http://schemas.openxmlformats.org/officeDocument/2006/relationships/hyperlink" Target="https://www.tutorialstonight.com/css/css-selectors.php" TargetMode="External"/><Relationship Id="rId38" Type="http://schemas.openxmlformats.org/officeDocument/2006/relationships/hyperlink" Target="https://www.tutorialstonight.com/css/css-shadow.php" TargetMode="External"/><Relationship Id="rId59" Type="http://schemas.openxmlformats.org/officeDocument/2006/relationships/hyperlink" Target="https://www.tutorialstonight.com/css/css-implementation.php" TargetMode="External"/><Relationship Id="rId103" Type="http://schemas.openxmlformats.org/officeDocument/2006/relationships/hyperlink" Target="https://www.tutorialstonight.com/css/css-font.php" TargetMode="External"/><Relationship Id="rId124" Type="http://schemas.openxmlformats.org/officeDocument/2006/relationships/hyperlink" Target="https://www.tutorialstonight.com/online-html-editor.php?p=css&amp;q=box-model" TargetMode="External"/><Relationship Id="rId310" Type="http://schemas.openxmlformats.org/officeDocument/2006/relationships/hyperlink" Target="https://www.tutorialstonight.com/css/css-flexbox.php" TargetMode="External"/><Relationship Id="rId70" Type="http://schemas.openxmlformats.org/officeDocument/2006/relationships/control" Target="activeX/activeX2.xml"/><Relationship Id="rId91" Type="http://schemas.openxmlformats.org/officeDocument/2006/relationships/hyperlink" Target="https://www.tutorialstonight.com/css/css-selectors.php" TargetMode="External"/><Relationship Id="rId145" Type="http://schemas.openxmlformats.org/officeDocument/2006/relationships/hyperlink" Target="https://www.tutorialstonight.com/online-html-editor.php?p=css&amp;q=css-cursor" TargetMode="External"/><Relationship Id="rId166" Type="http://schemas.openxmlformats.org/officeDocument/2006/relationships/hyperlink" Target="https://www.tutorialstonight.com/online-html-editor.php?p=css&amp;q=combinator-descandent" TargetMode="External"/><Relationship Id="rId187" Type="http://schemas.openxmlformats.org/officeDocument/2006/relationships/hyperlink" Target="https://www.tutorialstonight.com/css/css-text.php" TargetMode="External"/><Relationship Id="rId1" Type="http://schemas.openxmlformats.org/officeDocument/2006/relationships/numbering" Target="numbering.xml"/><Relationship Id="rId212" Type="http://schemas.openxmlformats.org/officeDocument/2006/relationships/hyperlink" Target="https://www.tutorialstonight.com/css/css-animation.php" TargetMode="External"/><Relationship Id="rId233" Type="http://schemas.openxmlformats.org/officeDocument/2006/relationships/hyperlink" Target="https://www.tutorialstonight.com/online-html-editor.php?p=css&amp;q=2D-transform-rotate" TargetMode="External"/><Relationship Id="rId254" Type="http://schemas.openxmlformats.org/officeDocument/2006/relationships/hyperlink" Target="https://www.tutorialstonight.com/online-html-editor.php?p=css&amp;q=variable-local" TargetMode="External"/><Relationship Id="rId28" Type="http://schemas.openxmlformats.org/officeDocument/2006/relationships/hyperlink" Target="https://www.tutorialstonight.com/css/css-height-and-width.php" TargetMode="External"/><Relationship Id="rId49" Type="http://schemas.openxmlformats.org/officeDocument/2006/relationships/hyperlink" Target="https://www.tutorialstonight.com/css/css-animation.php" TargetMode="External"/><Relationship Id="rId114" Type="http://schemas.openxmlformats.org/officeDocument/2006/relationships/hyperlink" Target="https://www.tutorialstonight.com/css/css-lists.php" TargetMode="External"/><Relationship Id="rId275" Type="http://schemas.openxmlformats.org/officeDocument/2006/relationships/hyperlink" Target="https://www.tutorialstonight.com/css/css-pagination.php" TargetMode="External"/><Relationship Id="rId296" Type="http://schemas.openxmlformats.org/officeDocument/2006/relationships/hyperlink" Target="https://www.tutorialstonight.com/css/css-pagination.php" TargetMode="External"/><Relationship Id="rId300" Type="http://schemas.openxmlformats.org/officeDocument/2006/relationships/hyperlink" Target="https://www.tutorialstonight.com/css/css-pagination.php" TargetMode="External"/><Relationship Id="rId60" Type="http://schemas.openxmlformats.org/officeDocument/2006/relationships/hyperlink" Target="https://www.tutorialstonight.com/html/html-introduction.php" TargetMode="External"/><Relationship Id="rId81" Type="http://schemas.openxmlformats.org/officeDocument/2006/relationships/hyperlink" Target="https://www.tutorialstonight.com/css/css-margins.php" TargetMode="External"/><Relationship Id="rId135" Type="http://schemas.openxmlformats.org/officeDocument/2006/relationships/hyperlink" Target="https://www.tutorialstonight.com/online-html-editor.php?p=css&amp;q=border-radius" TargetMode="External"/><Relationship Id="rId156" Type="http://schemas.openxmlformats.org/officeDocument/2006/relationships/control" Target="activeX/activeX7.xml"/><Relationship Id="rId177" Type="http://schemas.openxmlformats.org/officeDocument/2006/relationships/hyperlink" Target="https://www.tutorialstonight.com/css/css-introduction.php" TargetMode="External"/><Relationship Id="rId198" Type="http://schemas.openxmlformats.org/officeDocument/2006/relationships/hyperlink" Target="https://www.tutorialstonight.com/css/css-cursor.php" TargetMode="External"/><Relationship Id="rId321" Type="http://schemas.openxmlformats.org/officeDocument/2006/relationships/hyperlink" Target="https://www.tutorialstonight.com/css/css-flexbox.php" TargetMode="External"/><Relationship Id="rId202" Type="http://schemas.openxmlformats.org/officeDocument/2006/relationships/hyperlink" Target="https://www.tutorialstonight.com/css/css-float.php" TargetMode="External"/><Relationship Id="rId223" Type="http://schemas.openxmlformats.org/officeDocument/2006/relationships/hyperlink" Target="https://www.tutorialstonight.com/online-html-editor.php?p=css&amp;q=specificity-inline" TargetMode="External"/><Relationship Id="rId244" Type="http://schemas.openxmlformats.org/officeDocument/2006/relationships/hyperlink" Target="https://www.tutorialstonight.com/online-html-editor.php?p=css&amp;q=3D-transform-scale" TargetMode="External"/><Relationship Id="rId18" Type="http://schemas.openxmlformats.org/officeDocument/2006/relationships/hyperlink" Target="https://www.tutorialstonight.com/css/css-class.php" TargetMode="External"/><Relationship Id="rId39" Type="http://schemas.openxmlformats.org/officeDocument/2006/relationships/hyperlink" Target="https://www.tutorialstonight.com/css/css-float.php" TargetMode="External"/><Relationship Id="rId265" Type="http://schemas.openxmlformats.org/officeDocument/2006/relationships/hyperlink" Target="https://www.tutorialstonight.com/css/css-pagination.php" TargetMode="External"/><Relationship Id="rId286" Type="http://schemas.openxmlformats.org/officeDocument/2006/relationships/hyperlink" Target="https://www.tutorialstonight.com/css/css-pagination.php" TargetMode="External"/><Relationship Id="rId50" Type="http://schemas.openxmlformats.org/officeDocument/2006/relationships/hyperlink" Target="https://www.tutorialstonight.com/css/css-variable.php" TargetMode="External"/><Relationship Id="rId104" Type="http://schemas.openxmlformats.org/officeDocument/2006/relationships/hyperlink" Target="https://www.tutorialstonight.com/online-html-editor.php?p=css&amp;q=font-family" TargetMode="External"/><Relationship Id="rId125" Type="http://schemas.openxmlformats.org/officeDocument/2006/relationships/hyperlink" Target="https://www.tutorialstonight.com/css/css-box-model.php" TargetMode="External"/><Relationship Id="rId146" Type="http://schemas.openxmlformats.org/officeDocument/2006/relationships/hyperlink" Target="https://www.tutorialstonight.com/css/css-cursor.php" TargetMode="External"/><Relationship Id="rId167" Type="http://schemas.openxmlformats.org/officeDocument/2006/relationships/hyperlink" Target="https://www.tutorialstonight.com/online-html-editor.php?p=css&amp;q=combinator-adjacent" TargetMode="External"/><Relationship Id="rId188" Type="http://schemas.openxmlformats.org/officeDocument/2006/relationships/hyperlink" Target="https://www.tutorialstonight.com/css/css-links.php" TargetMode="External"/><Relationship Id="rId311" Type="http://schemas.openxmlformats.org/officeDocument/2006/relationships/hyperlink" Target="https://www.tutorialstonight.com/css/css-flexbox.php" TargetMode="External"/><Relationship Id="rId71" Type="http://schemas.openxmlformats.org/officeDocument/2006/relationships/hyperlink" Target="https://www.tutorialstonight.com/css/css-syntax.php" TargetMode="External"/><Relationship Id="rId92" Type="http://schemas.openxmlformats.org/officeDocument/2006/relationships/hyperlink" Target="https://www.tutorialstonight.com/css/css-id.php" TargetMode="External"/><Relationship Id="rId213" Type="http://schemas.openxmlformats.org/officeDocument/2006/relationships/hyperlink" Target="https://www.tutorialstonight.com/css/css-variable.php" TargetMode="External"/><Relationship Id="rId234" Type="http://schemas.openxmlformats.org/officeDocument/2006/relationships/hyperlink" Target="https://www.tutorialstonight.com/online-html-editor.php?p=css&amp;q=2D-transform-scale" TargetMode="External"/><Relationship Id="rId2" Type="http://schemas.openxmlformats.org/officeDocument/2006/relationships/styles" Target="styles.xml"/><Relationship Id="rId29" Type="http://schemas.openxmlformats.org/officeDocument/2006/relationships/hyperlink" Target="https://www.tutorialstonight.com/css/css-box-model.php" TargetMode="External"/><Relationship Id="rId255" Type="http://schemas.openxmlformats.org/officeDocument/2006/relationships/hyperlink" Target="https://www.tutorialstonight.com/css/css-animation.php" TargetMode="External"/><Relationship Id="rId276" Type="http://schemas.openxmlformats.org/officeDocument/2006/relationships/hyperlink" Target="https://www.tutorialstonight.com/css/css-pagination.php" TargetMode="External"/><Relationship Id="rId297" Type="http://schemas.openxmlformats.org/officeDocument/2006/relationships/hyperlink" Target="https://www.tutorialstonight.com/css/css-align.php" TargetMode="External"/><Relationship Id="rId40" Type="http://schemas.openxmlformats.org/officeDocument/2006/relationships/hyperlink" Target="https://www.tutorialstonight.com/css/css-align.php" TargetMode="External"/><Relationship Id="rId115" Type="http://schemas.openxmlformats.org/officeDocument/2006/relationships/hyperlink" Target="https://www.tutorialstonight.com/online-html-editor.php?p=css&amp;q=list-type" TargetMode="External"/><Relationship Id="rId136" Type="http://schemas.openxmlformats.org/officeDocument/2006/relationships/hyperlink" Target="https://www.tutorialstonight.com/css/css-margins.php" TargetMode="External"/><Relationship Id="rId157" Type="http://schemas.openxmlformats.org/officeDocument/2006/relationships/control" Target="activeX/activeX8.xml"/><Relationship Id="rId178" Type="http://schemas.openxmlformats.org/officeDocument/2006/relationships/hyperlink" Target="https://www.tutorialstonight.com/css/css-implementation.php" TargetMode="External"/><Relationship Id="rId301" Type="http://schemas.openxmlformats.org/officeDocument/2006/relationships/hyperlink" Target="https://www.tutorialstonight.com/css/css-pagination.php" TargetMode="External"/><Relationship Id="rId322" Type="http://schemas.openxmlformats.org/officeDocument/2006/relationships/hyperlink" Target="https://www.tutorialstonight.com/css/css-flexbox.php" TargetMode="External"/><Relationship Id="rId61" Type="http://schemas.openxmlformats.org/officeDocument/2006/relationships/hyperlink" Target="https://www.tutorialstonight.com/html/html-introduction.php" TargetMode="External"/><Relationship Id="rId82" Type="http://schemas.openxmlformats.org/officeDocument/2006/relationships/hyperlink" Target="https://www.tutorialstonight.com/css/css-padding.php" TargetMode="External"/><Relationship Id="rId199" Type="http://schemas.openxmlformats.org/officeDocument/2006/relationships/hyperlink" Target="https://www.tutorialstonight.com/css/css-position.php" TargetMode="External"/><Relationship Id="rId203" Type="http://schemas.openxmlformats.org/officeDocument/2006/relationships/hyperlink" Target="https://www.tutorialstonight.com/css/css-align.php" TargetMode="External"/><Relationship Id="rId19" Type="http://schemas.openxmlformats.org/officeDocument/2006/relationships/hyperlink" Target="https://www.tutorialstonight.com/css/css-id.php" TargetMode="External"/><Relationship Id="rId224" Type="http://schemas.openxmlformats.org/officeDocument/2006/relationships/hyperlink" Target="https://www.tutorialstonight.com/online-html-editor.php?p=css&amp;q=specificity-equal" TargetMode="External"/><Relationship Id="rId245" Type="http://schemas.openxmlformats.org/officeDocument/2006/relationships/hyperlink" Target="https://www.tutorialstonight.com/css/css-transition.php" TargetMode="External"/><Relationship Id="rId266" Type="http://schemas.openxmlformats.org/officeDocument/2006/relationships/hyperlink" Target="https://www.tutorialstonight.com/css/css-pagination.php" TargetMode="External"/><Relationship Id="rId287" Type="http://schemas.openxmlformats.org/officeDocument/2006/relationships/hyperlink" Target="https://www.tutorialstonight.com/online-html-editor.php?p=css&amp;q=pagination-activ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159</Pages>
  <Words>31366</Words>
  <Characters>178788</Characters>
  <Application>Microsoft Office Word</Application>
  <DocSecurity>0</DocSecurity>
  <Lines>1489</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Pastor Gbenga A</dc:creator>
  <cp:lastModifiedBy>Pastor Gbenga A</cp:lastModifiedBy>
  <cp:revision>11</cp:revision>
  <dcterms:created xsi:type="dcterms:W3CDTF">2022-04-19T14:54:00Z</dcterms:created>
  <dcterms:modified xsi:type="dcterms:W3CDTF">2022-04-19T17:18:00Z</dcterms:modified>
</cp:coreProperties>
</file>